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14B1BBD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ay</w:t>
      </w:r>
      <w:proofErr w:type="spellEnd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2CF008BE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  <w:r w:rsidR="00930C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ins w:id="0" w:author="Anand Gorantla" w:date="2019-12-16T16:50:00Z">
        <w:del w:id="1" w:author="Mary Indira Augustine" w:date="2020-01-07T10:59:00Z">
          <w:r w:rsidR="00B22E08" w:rsidDel="005A4416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g</w:delText>
          </w:r>
        </w:del>
      </w:ins>
      <w:ins w:id="2" w:author="Mary Indira Augustine" w:date="2020-01-07T10:59:00Z">
        <w:r w:rsidR="005A4416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t>h</w:t>
        </w:r>
      </w:ins>
      <w:ins w:id="3" w:author="Kavinithees Palanisamy" w:date="2019-12-16T14:59:00Z">
        <w:del w:id="4" w:author="Anand Gorantla" w:date="2019-12-16T16:50:00Z">
          <w:r w:rsidR="00565C5B" w:rsidDel="00B22E08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f</w:delText>
          </w:r>
        </w:del>
      </w:ins>
      <w:ins w:id="5" w:author="Divek Vellaisamy" w:date="2019-12-11T15:03:00Z">
        <w:del w:id="6" w:author="Kavinithees Palanisamy" w:date="2019-12-16T14:59:00Z">
          <w:r w:rsidR="009E3F53" w:rsidDel="00565C5B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e</w:delText>
          </w:r>
        </w:del>
      </w:ins>
      <w:ins w:id="7" w:author="MVI Technologies" w:date="2019-12-11T16:37:00Z">
        <w:del w:id="8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9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ins w:id="10" w:author="Divek Vellaisamy" w:date="2019-12-11T14:54:00Z"/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ins w:id="11" w:author="Divek Vellaisamy" w:date="2019-12-11T14:54:00Z"/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ins w:id="12" w:author="Divek Vellaisamy" w:date="2019-12-11T14:54:00Z"/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13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14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15" w:author="Divek Vellaisamy" w:date="2019-12-11T14:54:00Z"/>
          <w:rFonts w:ascii="Arial" w:hAnsi="Arial" w:cs="Arial"/>
        </w:rPr>
      </w:pPr>
      <w:del w:id="16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7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8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9">
          <w:tblGrid>
            <w:gridCol w:w="2398"/>
            <w:gridCol w:w="1737"/>
            <w:gridCol w:w="642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20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21" w:author="MVI Technologies" w:date="2019-12-11T16:37:00Z">
              <w:tcPr>
                <w:tcW w:w="2379" w:type="dxa"/>
                <w:gridSpan w:val="2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22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23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24" w:author="MVI Technologies" w:date="2019-12-11T16:37:00Z">
              <w:tcPr>
                <w:tcW w:w="2398" w:type="dxa"/>
              </w:tcPr>
            </w:tcPrChange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1737" w:type="dxa"/>
            <w:tcPrChange w:id="25" w:author="MVI Technologies" w:date="2019-12-11T16:37:00Z">
              <w:tcPr>
                <w:tcW w:w="2379" w:type="dxa"/>
                <w:gridSpan w:val="2"/>
              </w:tcPr>
            </w:tcPrChange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806" w:type="dxa"/>
            <w:tcPrChange w:id="26" w:author="MVI Technologies" w:date="2019-12-11T16:37:00Z">
              <w:tcPr>
                <w:tcW w:w="2164" w:type="dxa"/>
              </w:tcPr>
            </w:tcPrChange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  <w:tcPrChange w:id="27" w:author="MVI Technologies" w:date="2019-12-11T16:37:00Z">
              <w:tcPr>
                <w:tcW w:w="2075" w:type="dxa"/>
              </w:tcPr>
            </w:tcPrChange>
          </w:tcPr>
          <w:p w14:paraId="3EE3993D" w14:textId="75284EBC" w:rsidR="00440671" w:rsidRDefault="00440671" w:rsidP="001F6FB6">
            <w:r>
              <w:t>0.</w:t>
            </w:r>
            <w:r w:rsidR="00F76033">
              <w:t>1</w:t>
            </w:r>
            <w:r w:rsidR="001F0E3D">
              <w:t>.</w:t>
            </w:r>
            <w:r w:rsidR="002A386A">
              <w:t>b</w:t>
            </w:r>
          </w:p>
        </w:tc>
      </w:tr>
      <w:tr w:rsidR="009D26F3" w14:paraId="39EBC862" w14:textId="77777777" w:rsidTr="00F37052">
        <w:trPr>
          <w:ins w:id="28" w:author="MVI Technologies" w:date="2019-12-10T19:24:00Z"/>
        </w:trPr>
        <w:tc>
          <w:tcPr>
            <w:tcW w:w="2398" w:type="dxa"/>
            <w:tcPrChange w:id="29" w:author="MVI Technologies" w:date="2019-12-11T16:37:00Z">
              <w:tcPr>
                <w:tcW w:w="2398" w:type="dxa"/>
              </w:tcPr>
            </w:tcPrChange>
          </w:tcPr>
          <w:p w14:paraId="786DE05D" w14:textId="3FE6D36A" w:rsidR="009D26F3" w:rsidRDefault="009D26F3" w:rsidP="001F6FB6">
            <w:pPr>
              <w:rPr>
                <w:ins w:id="30" w:author="MVI Technologies" w:date="2019-12-10T19:24:00Z"/>
              </w:rPr>
            </w:pPr>
            <w:ins w:id="31" w:author="MVI Technologies" w:date="2019-12-10T19:24:00Z">
              <w:r>
                <w:t>Preethi</w:t>
              </w:r>
            </w:ins>
          </w:p>
        </w:tc>
        <w:tc>
          <w:tcPr>
            <w:tcW w:w="1737" w:type="dxa"/>
            <w:tcPrChange w:id="32" w:author="MVI Technologies" w:date="2019-12-11T16:37:00Z">
              <w:tcPr>
                <w:tcW w:w="2379" w:type="dxa"/>
                <w:gridSpan w:val="2"/>
              </w:tcPr>
            </w:tcPrChange>
          </w:tcPr>
          <w:p w14:paraId="2A455409" w14:textId="461BA52B" w:rsidR="009D26F3" w:rsidRDefault="009D26F3" w:rsidP="001F6FB6">
            <w:pPr>
              <w:rPr>
                <w:ins w:id="33" w:author="MVI Technologies" w:date="2019-12-10T19:24:00Z"/>
              </w:rPr>
            </w:pPr>
            <w:ins w:id="34" w:author="MVI Technologies" w:date="2019-12-10T19:24:00Z">
              <w:r>
                <w:t>10-Dec-2019</w:t>
              </w:r>
            </w:ins>
          </w:p>
        </w:tc>
        <w:tc>
          <w:tcPr>
            <w:tcW w:w="2806" w:type="dxa"/>
            <w:tcPrChange w:id="35" w:author="MVI Technologies" w:date="2019-12-11T16:37:00Z">
              <w:tcPr>
                <w:tcW w:w="2164" w:type="dxa"/>
              </w:tcPr>
            </w:tcPrChange>
          </w:tcPr>
          <w:p w14:paraId="40B5A7AC" w14:textId="06094510" w:rsidR="009D26F3" w:rsidRDefault="009D26F3" w:rsidP="001F6FB6">
            <w:pPr>
              <w:rPr>
                <w:ins w:id="36" w:author="MVI Technologies" w:date="2019-12-10T19:24:00Z"/>
              </w:rPr>
            </w:pPr>
            <w:ins w:id="37" w:author="MVI Technologies" w:date="2019-12-10T19:24:00Z">
              <w:r>
                <w:t xml:space="preserve">Addition of </w:t>
              </w:r>
            </w:ins>
            <w:ins w:id="38" w:author="MVI Technologies" w:date="2019-12-11T16:37:00Z">
              <w:r w:rsidR="00F37052">
                <w:t>P2P</w:t>
              </w:r>
            </w:ins>
            <w:ins w:id="39" w:author="MVI Technologies" w:date="2019-12-10T19:24:00Z">
              <w:r>
                <w:t xml:space="preserve"> Transfer A</w:t>
              </w:r>
            </w:ins>
            <w:ins w:id="40" w:author="MVI Technologies" w:date="2019-12-10T19:25:00Z">
              <w:r>
                <w:t>PI Specification</w:t>
              </w:r>
            </w:ins>
          </w:p>
        </w:tc>
        <w:tc>
          <w:tcPr>
            <w:tcW w:w="2075" w:type="dxa"/>
            <w:tcPrChange w:id="41" w:author="MVI Technologies" w:date="2019-12-11T16:37:00Z">
              <w:tcPr>
                <w:tcW w:w="2075" w:type="dxa"/>
              </w:tcPr>
            </w:tcPrChange>
          </w:tcPr>
          <w:p w14:paraId="13EE597D" w14:textId="3102B7D3" w:rsidR="009D26F3" w:rsidRDefault="009D26F3" w:rsidP="001F6FB6">
            <w:pPr>
              <w:rPr>
                <w:ins w:id="42" w:author="MVI Technologies" w:date="2019-12-10T19:24:00Z"/>
              </w:rPr>
            </w:pPr>
            <w:ins w:id="43" w:author="MVI Technologies" w:date="2019-12-10T19:25:00Z">
              <w:r>
                <w:t>0.1.c</w:t>
              </w:r>
            </w:ins>
          </w:p>
        </w:tc>
      </w:tr>
      <w:tr w:rsidR="00F37052" w14:paraId="03716571" w14:textId="77777777" w:rsidTr="00F37052">
        <w:trPr>
          <w:ins w:id="44" w:author="MVI Technologies" w:date="2019-12-11T16:37:00Z"/>
        </w:trPr>
        <w:tc>
          <w:tcPr>
            <w:tcW w:w="2398" w:type="dxa"/>
            <w:tcPrChange w:id="45" w:author="MVI Technologies" w:date="2019-12-11T16:37:00Z">
              <w:tcPr>
                <w:tcW w:w="2398" w:type="dxa"/>
              </w:tcPr>
            </w:tcPrChange>
          </w:tcPr>
          <w:p w14:paraId="72418AF6" w14:textId="3097E876" w:rsidR="00F37052" w:rsidRDefault="00F37052" w:rsidP="001F6FB6">
            <w:pPr>
              <w:rPr>
                <w:ins w:id="46" w:author="MVI Technologies" w:date="2019-12-11T16:37:00Z"/>
              </w:rPr>
            </w:pPr>
            <w:ins w:id="47" w:author="MVI Technologies" w:date="2019-12-11T16:37:00Z">
              <w:r>
                <w:t>Preethi</w:t>
              </w:r>
            </w:ins>
          </w:p>
        </w:tc>
        <w:tc>
          <w:tcPr>
            <w:tcW w:w="1737" w:type="dxa"/>
            <w:tcPrChange w:id="48" w:author="MVI Technologies" w:date="2019-12-11T16:37:00Z">
              <w:tcPr>
                <w:tcW w:w="2379" w:type="dxa"/>
                <w:gridSpan w:val="2"/>
              </w:tcPr>
            </w:tcPrChange>
          </w:tcPr>
          <w:p w14:paraId="577CF0CF" w14:textId="14C11410" w:rsidR="00F37052" w:rsidRDefault="00F37052" w:rsidP="001F6FB6">
            <w:pPr>
              <w:rPr>
                <w:ins w:id="49" w:author="MVI Technologies" w:date="2019-12-11T16:37:00Z"/>
              </w:rPr>
            </w:pPr>
            <w:ins w:id="50" w:author="MVI Technologies" w:date="2019-12-11T16:37:00Z">
              <w:r>
                <w:t>11-Dec-2019</w:t>
              </w:r>
            </w:ins>
          </w:p>
        </w:tc>
        <w:tc>
          <w:tcPr>
            <w:tcW w:w="2806" w:type="dxa"/>
            <w:tcPrChange w:id="51" w:author="MVI Technologies" w:date="2019-12-11T16:37:00Z">
              <w:tcPr>
                <w:tcW w:w="2164" w:type="dxa"/>
              </w:tcPr>
            </w:tcPrChange>
          </w:tcPr>
          <w:p w14:paraId="6F2F0F56" w14:textId="79EFA81B" w:rsidR="00F37052" w:rsidRDefault="00F37052" w:rsidP="001F6FB6">
            <w:pPr>
              <w:rPr>
                <w:ins w:id="52" w:author="MVI Technologies" w:date="2019-12-11T16:37:00Z"/>
              </w:rPr>
            </w:pPr>
            <w:ins w:id="53" w:author="MVI Technologies" w:date="2019-12-11T16:37:00Z">
              <w:r>
                <w:t xml:space="preserve">Addition of </w:t>
              </w:r>
            </w:ins>
            <w:ins w:id="54" w:author="MVI Technologies" w:date="2019-12-11T16:38:00Z">
              <w:r>
                <w:t>Redeem API Specification</w:t>
              </w:r>
            </w:ins>
          </w:p>
        </w:tc>
        <w:tc>
          <w:tcPr>
            <w:tcW w:w="2075" w:type="dxa"/>
            <w:tcPrChange w:id="55" w:author="MVI Technologies" w:date="2019-12-11T16:37:00Z">
              <w:tcPr>
                <w:tcW w:w="2075" w:type="dxa"/>
              </w:tcPr>
            </w:tcPrChange>
          </w:tcPr>
          <w:p w14:paraId="7B6C43C9" w14:textId="6023AFB3" w:rsidR="00F37052" w:rsidRDefault="00F37052" w:rsidP="001F6FB6">
            <w:pPr>
              <w:rPr>
                <w:ins w:id="56" w:author="MVI Technologies" w:date="2019-12-11T16:37:00Z"/>
              </w:rPr>
            </w:pPr>
            <w:ins w:id="57" w:author="MVI Technologies" w:date="2019-12-11T16:38:00Z">
              <w:r>
                <w:t>0.1.d</w:t>
              </w:r>
            </w:ins>
          </w:p>
        </w:tc>
      </w:tr>
      <w:tr w:rsidR="00B540E6" w14:paraId="1422C63D" w14:textId="77777777" w:rsidTr="00F37052">
        <w:tc>
          <w:tcPr>
            <w:tcW w:w="2398" w:type="dxa"/>
          </w:tcPr>
          <w:p w14:paraId="6D3BC371" w14:textId="1BCF9B23" w:rsidR="00B540E6" w:rsidRDefault="00B540E6" w:rsidP="001F6FB6">
            <w:r>
              <w:t>Divek V</w:t>
            </w:r>
          </w:p>
        </w:tc>
        <w:tc>
          <w:tcPr>
            <w:tcW w:w="1737" w:type="dxa"/>
          </w:tcPr>
          <w:p w14:paraId="28C5B805" w14:textId="33717266" w:rsidR="00B540E6" w:rsidRDefault="00B540E6" w:rsidP="001F6FB6">
            <w:r>
              <w:t>11-Dec-2019</w:t>
            </w:r>
          </w:p>
        </w:tc>
        <w:tc>
          <w:tcPr>
            <w:tcW w:w="2806" w:type="dxa"/>
          </w:tcPr>
          <w:p w14:paraId="443155EF" w14:textId="036E5EFC" w:rsidR="00B540E6" w:rsidRDefault="00B540E6" w:rsidP="001F6FB6">
            <w:r>
              <w:t>Addition of Query Wallet Balance API Specification</w:t>
            </w:r>
          </w:p>
        </w:tc>
        <w:tc>
          <w:tcPr>
            <w:tcW w:w="2075" w:type="dxa"/>
          </w:tcPr>
          <w:p w14:paraId="33BA7B8E" w14:textId="5F086F03" w:rsidR="007948DC" w:rsidRDefault="00B540E6" w:rsidP="001F6FB6">
            <w:r>
              <w:t>0.1.e</w:t>
            </w:r>
          </w:p>
        </w:tc>
      </w:tr>
      <w:tr w:rsidR="009C16B8" w14:paraId="3189B39C" w14:textId="77777777" w:rsidTr="00F37052">
        <w:trPr>
          <w:ins w:id="58" w:author="Anand Gorantla" w:date="2019-12-16T16:52:00Z"/>
        </w:trPr>
        <w:tc>
          <w:tcPr>
            <w:tcW w:w="2398" w:type="dxa"/>
          </w:tcPr>
          <w:p w14:paraId="0BF83246" w14:textId="31CA0E75" w:rsidR="009C16B8" w:rsidRDefault="009C16B8" w:rsidP="009C16B8">
            <w:pPr>
              <w:rPr>
                <w:ins w:id="59" w:author="Anand Gorantla" w:date="2019-12-16T16:52:00Z"/>
              </w:rPr>
            </w:pPr>
            <w:proofErr w:type="spellStart"/>
            <w:ins w:id="60" w:author="Anand Gorantla" w:date="2019-12-16T16:52:00Z">
              <w:r>
                <w:t>Brahmanandam</w:t>
              </w:r>
              <w:proofErr w:type="spellEnd"/>
              <w:r>
                <w:t xml:space="preserve"> G</w:t>
              </w:r>
            </w:ins>
          </w:p>
        </w:tc>
        <w:tc>
          <w:tcPr>
            <w:tcW w:w="1737" w:type="dxa"/>
          </w:tcPr>
          <w:p w14:paraId="4BAD6D30" w14:textId="789AC51F" w:rsidR="009C16B8" w:rsidRDefault="009C16B8" w:rsidP="009C16B8">
            <w:pPr>
              <w:rPr>
                <w:ins w:id="61" w:author="Anand Gorantla" w:date="2019-12-16T16:52:00Z"/>
              </w:rPr>
            </w:pPr>
            <w:ins w:id="62" w:author="Anand Gorantla" w:date="2019-12-16T16:52:00Z">
              <w:r>
                <w:t>11-Dec-2019</w:t>
              </w:r>
            </w:ins>
          </w:p>
        </w:tc>
        <w:tc>
          <w:tcPr>
            <w:tcW w:w="2806" w:type="dxa"/>
          </w:tcPr>
          <w:p w14:paraId="5742A865" w14:textId="19561D6D" w:rsidR="009C16B8" w:rsidRDefault="009C16B8">
            <w:pPr>
              <w:rPr>
                <w:ins w:id="63" w:author="Anand Gorantla" w:date="2019-12-16T16:52:00Z"/>
              </w:rPr>
            </w:pPr>
            <w:ins w:id="64" w:author="Anand Gorantla" w:date="2019-12-16T16:52:00Z">
              <w:r>
                <w:t>Addition of Query Redeem API Specification</w:t>
              </w:r>
            </w:ins>
          </w:p>
        </w:tc>
        <w:tc>
          <w:tcPr>
            <w:tcW w:w="2075" w:type="dxa"/>
          </w:tcPr>
          <w:p w14:paraId="3343225A" w14:textId="5D39B83D" w:rsidR="009C16B8" w:rsidRDefault="009C16B8" w:rsidP="009C16B8">
            <w:pPr>
              <w:rPr>
                <w:ins w:id="65" w:author="Anand Gorantla" w:date="2019-12-16T16:52:00Z"/>
              </w:rPr>
            </w:pPr>
            <w:ins w:id="66" w:author="Anand Gorantla" w:date="2019-12-16T16:52:00Z">
              <w:r>
                <w:t>0.1.f</w:t>
              </w:r>
            </w:ins>
          </w:p>
        </w:tc>
      </w:tr>
      <w:tr w:rsidR="009C16B8" w14:paraId="41D33526" w14:textId="77777777" w:rsidTr="00F37052">
        <w:trPr>
          <w:ins w:id="67" w:author="Kavinithees Palanisamy" w:date="2019-12-16T12:41:00Z"/>
        </w:trPr>
        <w:tc>
          <w:tcPr>
            <w:tcW w:w="2398" w:type="dxa"/>
          </w:tcPr>
          <w:p w14:paraId="0EA5CEA0" w14:textId="2EED4C90" w:rsidR="009C16B8" w:rsidRDefault="009C16B8" w:rsidP="009C16B8">
            <w:pPr>
              <w:rPr>
                <w:ins w:id="68" w:author="Kavinithees Palanisamy" w:date="2019-12-16T12:41:00Z"/>
              </w:rPr>
            </w:pPr>
            <w:ins w:id="69" w:author="Kavinithees Palanisamy" w:date="2019-12-16T12:41:00Z">
              <w:r>
                <w:t>Kavinithees</w:t>
              </w:r>
            </w:ins>
          </w:p>
        </w:tc>
        <w:tc>
          <w:tcPr>
            <w:tcW w:w="1737" w:type="dxa"/>
          </w:tcPr>
          <w:p w14:paraId="09F49237" w14:textId="4CF132E5" w:rsidR="009C16B8" w:rsidRDefault="009C16B8" w:rsidP="009C16B8">
            <w:pPr>
              <w:rPr>
                <w:ins w:id="70" w:author="Kavinithees Palanisamy" w:date="2019-12-16T12:41:00Z"/>
              </w:rPr>
            </w:pPr>
            <w:ins w:id="71" w:author="Kavinithees Palanisamy" w:date="2019-12-16T12:41:00Z">
              <w:r>
                <w:t>16-Dec-2019</w:t>
              </w:r>
            </w:ins>
          </w:p>
        </w:tc>
        <w:tc>
          <w:tcPr>
            <w:tcW w:w="2806" w:type="dxa"/>
          </w:tcPr>
          <w:p w14:paraId="069A0367" w14:textId="3466DCD8" w:rsidR="009C16B8" w:rsidRDefault="009C16B8" w:rsidP="009C16B8">
            <w:pPr>
              <w:rPr>
                <w:ins w:id="72" w:author="Kavinithees Palanisamy" w:date="2019-12-16T12:41:00Z"/>
              </w:rPr>
            </w:pPr>
            <w:ins w:id="73" w:author="Kavinithees Palanisamy" w:date="2019-12-16T12:41:00Z">
              <w:r>
                <w:t xml:space="preserve">Addition of </w:t>
              </w:r>
            </w:ins>
            <w:bookmarkStart w:id="74" w:name="_Toc15050210"/>
            <w:ins w:id="75" w:author="Kavinithees Palanisamy" w:date="2019-12-16T12:44:00Z">
              <w:r>
                <w:t>Transaction History Enquiry</w:t>
              </w:r>
              <w:bookmarkEnd w:id="74"/>
              <w:r>
                <w:t xml:space="preserve"> </w:t>
              </w:r>
            </w:ins>
            <w:ins w:id="76" w:author="Kavinithees Palanisamy" w:date="2019-12-16T12:41:00Z">
              <w:r>
                <w:t>API Specification</w:t>
              </w:r>
            </w:ins>
          </w:p>
        </w:tc>
        <w:tc>
          <w:tcPr>
            <w:tcW w:w="2075" w:type="dxa"/>
          </w:tcPr>
          <w:p w14:paraId="5D813B77" w14:textId="200643A8" w:rsidR="009C16B8" w:rsidRDefault="009C16B8" w:rsidP="009C16B8">
            <w:pPr>
              <w:rPr>
                <w:ins w:id="77" w:author="Kavinithees Palanisamy" w:date="2019-12-16T12:41:00Z"/>
              </w:rPr>
            </w:pPr>
            <w:ins w:id="78" w:author="Kavinithees Palanisamy" w:date="2019-12-16T12:41:00Z">
              <w:r>
                <w:t>0.1.</w:t>
              </w:r>
            </w:ins>
            <w:ins w:id="79" w:author="Anand Gorantla" w:date="2019-12-16T16:52:00Z">
              <w:r>
                <w:t>g</w:t>
              </w:r>
            </w:ins>
            <w:ins w:id="80" w:author="Kavinithees Palanisamy" w:date="2019-12-16T12:42:00Z">
              <w:del w:id="81" w:author="Anand Gorantla" w:date="2019-12-16T16:52:00Z">
                <w:r w:rsidDel="009C16B8">
                  <w:delText>f</w:delText>
                </w:r>
              </w:del>
            </w:ins>
          </w:p>
        </w:tc>
      </w:tr>
      <w:tr w:rsidR="00094718" w14:paraId="04710BE9" w14:textId="77777777" w:rsidTr="00F37052">
        <w:trPr>
          <w:ins w:id="82" w:author="Srinath Neelakandan" w:date="2020-01-03T10:07:00Z"/>
        </w:trPr>
        <w:tc>
          <w:tcPr>
            <w:tcW w:w="2398" w:type="dxa"/>
          </w:tcPr>
          <w:p w14:paraId="3FDE98A1" w14:textId="1B15909C" w:rsidR="00094718" w:rsidRDefault="00094718" w:rsidP="009C16B8">
            <w:pPr>
              <w:rPr>
                <w:ins w:id="83" w:author="Srinath Neelakandan" w:date="2020-01-03T10:07:00Z"/>
              </w:rPr>
            </w:pPr>
            <w:ins w:id="84" w:author="Srinath Neelakandan" w:date="2020-01-03T10:07:00Z">
              <w:r>
                <w:t>Sri</w:t>
              </w:r>
            </w:ins>
            <w:ins w:id="85" w:author="Srinath Neelakandan" w:date="2020-01-03T10:08:00Z">
              <w:r>
                <w:t>nath N</w:t>
              </w:r>
            </w:ins>
          </w:p>
        </w:tc>
        <w:tc>
          <w:tcPr>
            <w:tcW w:w="1737" w:type="dxa"/>
          </w:tcPr>
          <w:p w14:paraId="5992340D" w14:textId="5E5F2140" w:rsidR="00094718" w:rsidRDefault="00094718" w:rsidP="009C16B8">
            <w:pPr>
              <w:rPr>
                <w:ins w:id="86" w:author="Srinath Neelakandan" w:date="2020-01-03T10:07:00Z"/>
              </w:rPr>
            </w:pPr>
            <w:ins w:id="87" w:author="Srinath Neelakandan" w:date="2020-01-03T10:08:00Z">
              <w:r>
                <w:t>03-01-2020</w:t>
              </w:r>
            </w:ins>
          </w:p>
        </w:tc>
        <w:tc>
          <w:tcPr>
            <w:tcW w:w="2806" w:type="dxa"/>
          </w:tcPr>
          <w:p w14:paraId="58E3AF36" w14:textId="20B166EC" w:rsidR="00094718" w:rsidRDefault="00094718" w:rsidP="009C16B8">
            <w:pPr>
              <w:rPr>
                <w:ins w:id="88" w:author="Srinath Neelakandan" w:date="2020-01-03T10:07:00Z"/>
              </w:rPr>
            </w:pPr>
            <w:ins w:id="89" w:author="Srinath Neelakandan" w:date="2020-01-03T10:08:00Z">
              <w:r>
                <w:t>Addition of Login API Specification</w:t>
              </w:r>
            </w:ins>
          </w:p>
        </w:tc>
        <w:tc>
          <w:tcPr>
            <w:tcW w:w="2075" w:type="dxa"/>
          </w:tcPr>
          <w:p w14:paraId="31C59850" w14:textId="68064E6C" w:rsidR="00094718" w:rsidRDefault="00094718" w:rsidP="009C16B8">
            <w:pPr>
              <w:rPr>
                <w:ins w:id="90" w:author="Srinath Neelakandan" w:date="2020-01-03T10:07:00Z"/>
              </w:rPr>
            </w:pPr>
            <w:ins w:id="91" w:author="Srinath Neelakandan" w:date="2020-01-03T10:08:00Z">
              <w:r>
                <w:t>0.1</w:t>
              </w:r>
            </w:ins>
            <w:ins w:id="92" w:author="Srinath Neelakandan" w:date="2020-01-03T11:24:00Z">
              <w:r w:rsidR="00BD5F6E">
                <w:t>h</w:t>
              </w:r>
            </w:ins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309A19A8" w:rsidR="00102A64" w:rsidDel="00B4314F" w:rsidRDefault="00102A64">
      <w:pPr>
        <w:rPr>
          <w:del w:id="93" w:author="Divek Vellaisamy" w:date="2020-01-10T09:44:00Z"/>
        </w:rPr>
      </w:pPr>
    </w:p>
    <w:p w14:paraId="0A574777" w14:textId="22D717FA" w:rsidR="00102A64" w:rsidDel="00B4314F" w:rsidRDefault="00102A64">
      <w:pPr>
        <w:rPr>
          <w:del w:id="94" w:author="Divek Vellaisamy" w:date="2020-01-10T09:44:00Z"/>
        </w:rPr>
      </w:pPr>
    </w:p>
    <w:p w14:paraId="0660C169" w14:textId="30BF9269" w:rsidR="00102A64" w:rsidDel="00B4314F" w:rsidRDefault="00102A64">
      <w:pPr>
        <w:rPr>
          <w:del w:id="95" w:author="Divek Vellaisamy" w:date="2020-01-10T09:44:00Z"/>
        </w:rPr>
      </w:pPr>
    </w:p>
    <w:p w14:paraId="1A479B16" w14:textId="40608FA6" w:rsidR="0053557F" w:rsidDel="00B4314F" w:rsidRDefault="0053557F">
      <w:pPr>
        <w:rPr>
          <w:del w:id="96" w:author="Divek Vellaisamy" w:date="2020-01-10T09:44:00Z"/>
        </w:rPr>
      </w:pPr>
    </w:p>
    <w:p w14:paraId="3A31ABF2" w14:textId="7580EB8C" w:rsidR="009F74D8" w:rsidDel="00FC0881" w:rsidRDefault="009F74D8">
      <w:pPr>
        <w:rPr>
          <w:del w:id="97" w:author="Divek Vellaisamy" w:date="2019-12-11T14:55:00Z"/>
        </w:rPr>
      </w:pPr>
    </w:p>
    <w:p w14:paraId="38C9BB8F" w14:textId="6DD95617" w:rsidR="009F74D8" w:rsidDel="00FC0881" w:rsidRDefault="009F74D8">
      <w:pPr>
        <w:rPr>
          <w:del w:id="98" w:author="Divek Vellaisamy" w:date="2019-12-11T14:55:00Z"/>
        </w:rPr>
      </w:pPr>
    </w:p>
    <w:p w14:paraId="1898A9AD" w14:textId="45C8907D" w:rsidR="009F74D8" w:rsidDel="00FC0881" w:rsidRDefault="009F74D8">
      <w:pPr>
        <w:rPr>
          <w:del w:id="99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36AFF674" w14:textId="189D3EA6" w:rsidR="00307EF9" w:rsidRDefault="008F4BA4">
          <w:pPr>
            <w:pStyle w:val="TOC1"/>
            <w:tabs>
              <w:tab w:val="left" w:pos="440"/>
              <w:tab w:val="right" w:leader="dot" w:pos="9016"/>
            </w:tabs>
            <w:rPr>
              <w:ins w:id="100" w:author="Divek Vellaisamy" w:date="2020-01-10T12:47:00Z"/>
              <w:rFonts w:eastAsiaTheme="minorEastAsia"/>
              <w:noProof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101" w:author="Divek Vellaisamy" w:date="2020-01-10T12:47:00Z">
            <w:r w:rsidR="00307EF9" w:rsidRPr="00822B81">
              <w:rPr>
                <w:rStyle w:val="Hyperlink"/>
                <w:noProof/>
              </w:rPr>
              <w:fldChar w:fldCharType="begin"/>
            </w:r>
            <w:r w:rsidR="00307EF9" w:rsidRPr="00822B81">
              <w:rPr>
                <w:rStyle w:val="Hyperlink"/>
                <w:noProof/>
              </w:rPr>
              <w:instrText xml:space="preserve"> </w:instrText>
            </w:r>
            <w:r w:rsidR="00307EF9">
              <w:rPr>
                <w:noProof/>
              </w:rPr>
              <w:instrText>HYPERLINK \l "_Toc29552883"</w:instrText>
            </w:r>
            <w:r w:rsidR="00307EF9" w:rsidRPr="00822B81">
              <w:rPr>
                <w:rStyle w:val="Hyperlink"/>
                <w:noProof/>
              </w:rPr>
              <w:instrText xml:space="preserve"> </w:instrText>
            </w:r>
            <w:r w:rsidR="00307EF9" w:rsidRPr="00822B81">
              <w:rPr>
                <w:rStyle w:val="Hyperlink"/>
                <w:noProof/>
              </w:rPr>
              <w:fldChar w:fldCharType="separate"/>
            </w:r>
            <w:r w:rsidR="00307EF9" w:rsidRPr="00822B81">
              <w:rPr>
                <w:rStyle w:val="Hyperlink"/>
                <w:noProof/>
              </w:rPr>
              <w:t>1.</w:t>
            </w:r>
            <w:r w:rsidR="00307EF9">
              <w:rPr>
                <w:rFonts w:eastAsiaTheme="minorEastAsia"/>
                <w:noProof/>
                <w:lang w:val="en-IN" w:eastAsia="en-IN"/>
              </w:rPr>
              <w:tab/>
            </w:r>
            <w:r w:rsidR="00307EF9" w:rsidRPr="00822B81">
              <w:rPr>
                <w:rStyle w:val="Hyperlink"/>
                <w:noProof/>
              </w:rPr>
              <w:t>About Mightypay System</w:t>
            </w:r>
            <w:r w:rsidR="00307EF9">
              <w:rPr>
                <w:noProof/>
                <w:webHidden/>
              </w:rPr>
              <w:tab/>
            </w:r>
            <w:r w:rsidR="00307EF9">
              <w:rPr>
                <w:noProof/>
                <w:webHidden/>
              </w:rPr>
              <w:fldChar w:fldCharType="begin"/>
            </w:r>
            <w:r w:rsidR="00307EF9">
              <w:rPr>
                <w:noProof/>
                <w:webHidden/>
              </w:rPr>
              <w:instrText xml:space="preserve"> PAGEREF _Toc29552883 \h </w:instrText>
            </w:r>
          </w:ins>
          <w:r w:rsidR="00307EF9">
            <w:rPr>
              <w:noProof/>
              <w:webHidden/>
            </w:rPr>
          </w:r>
          <w:r w:rsidR="00307EF9">
            <w:rPr>
              <w:noProof/>
              <w:webHidden/>
            </w:rPr>
            <w:fldChar w:fldCharType="separate"/>
          </w:r>
          <w:ins w:id="102" w:author="Divek Vellaisamy" w:date="2020-01-10T12:47:00Z">
            <w:r w:rsidR="00307EF9">
              <w:rPr>
                <w:noProof/>
                <w:webHidden/>
              </w:rPr>
              <w:t>4</w:t>
            </w:r>
            <w:r w:rsidR="00307EF9">
              <w:rPr>
                <w:noProof/>
                <w:webHidden/>
              </w:rPr>
              <w:fldChar w:fldCharType="end"/>
            </w:r>
            <w:r w:rsidR="00307EF9" w:rsidRPr="00822B81">
              <w:rPr>
                <w:rStyle w:val="Hyperlink"/>
                <w:noProof/>
              </w:rPr>
              <w:fldChar w:fldCharType="end"/>
            </w:r>
          </w:ins>
        </w:p>
        <w:p w14:paraId="178E9AF5" w14:textId="7332AA58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03" w:author="Divek Vellaisamy" w:date="2020-01-10T12:47:00Z"/>
              <w:rFonts w:eastAsiaTheme="minorEastAsia"/>
              <w:noProof/>
              <w:lang w:val="en-IN" w:eastAsia="en-IN"/>
            </w:rPr>
          </w:pPr>
          <w:ins w:id="104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"_Toc29552884"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5" w:author="Divek Vellaisamy" w:date="2020-01-10T12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54DB622C" w14:textId="369531E7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06" w:author="Divek Vellaisamy" w:date="2020-01-10T12:47:00Z"/>
              <w:rFonts w:eastAsiaTheme="minorEastAsia"/>
              <w:noProof/>
              <w:lang w:val="en-IN" w:eastAsia="en-IN"/>
            </w:rPr>
          </w:pPr>
          <w:ins w:id="107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"_Toc29552885"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Onboard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Divek Vellaisamy" w:date="2020-01-10T12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7F522286" w14:textId="689DCF9A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09" w:author="Divek Vellaisamy" w:date="2020-01-10T12:47:00Z"/>
              <w:rFonts w:eastAsiaTheme="minorEastAsia"/>
              <w:noProof/>
              <w:lang w:val="en-IN" w:eastAsia="en-IN"/>
            </w:rPr>
          </w:pPr>
          <w:ins w:id="110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"_Toc29552886"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1" w:author="Divek Vellaisamy" w:date="2020-01-10T12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0D036824" w14:textId="1C8F77B3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12" w:author="Divek Vellaisamy" w:date="2020-01-10T12:47:00Z"/>
              <w:rFonts w:eastAsiaTheme="minorEastAsia"/>
              <w:noProof/>
              <w:lang w:val="en-IN" w:eastAsia="en-IN"/>
            </w:rPr>
          </w:pPr>
          <w:ins w:id="113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"_Toc29552887"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4" w:author="Divek Vellaisamy" w:date="2020-01-10T12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56BEF17D" w14:textId="46FCAFAF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15" w:author="Divek Vellaisamy" w:date="2020-01-10T12:47:00Z"/>
              <w:rFonts w:eastAsiaTheme="minorEastAsia"/>
              <w:noProof/>
              <w:lang w:val="en-IN" w:eastAsia="en-IN"/>
            </w:rPr>
          </w:pPr>
          <w:ins w:id="116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"_Toc29552888"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7" w:author="Divek Vellaisamy" w:date="2020-01-10T12:4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76431C07" w14:textId="0E74678D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18" w:author="Divek Vellaisamy" w:date="2020-01-10T12:47:00Z"/>
              <w:rFonts w:eastAsiaTheme="minorEastAsia"/>
              <w:noProof/>
              <w:lang w:val="en-IN" w:eastAsia="en-IN"/>
            </w:rPr>
          </w:pPr>
          <w:ins w:id="119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"_Toc29552889"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0" w:author="Divek Vellaisamy" w:date="2020-01-10T12:4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07972DA9" w14:textId="1BF289AF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21" w:author="Divek Vellaisamy" w:date="2020-01-10T12:47:00Z"/>
              <w:rFonts w:eastAsiaTheme="minorEastAsia"/>
              <w:noProof/>
              <w:lang w:val="en-IN" w:eastAsia="en-IN"/>
            </w:rPr>
          </w:pPr>
          <w:ins w:id="122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"_Toc29552890"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3" w:author="Divek Vellaisamy" w:date="2020-01-10T12:47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4DBF5C46" w14:textId="4FAF9553" w:rsidR="00307EF9" w:rsidRDefault="00307EF9">
          <w:pPr>
            <w:pStyle w:val="TOC1"/>
            <w:tabs>
              <w:tab w:val="left" w:pos="440"/>
              <w:tab w:val="right" w:leader="dot" w:pos="9016"/>
            </w:tabs>
            <w:rPr>
              <w:ins w:id="124" w:author="Divek Vellaisamy" w:date="2020-01-10T12:47:00Z"/>
              <w:rFonts w:eastAsiaTheme="minorEastAsia"/>
              <w:noProof/>
              <w:lang w:val="en-IN" w:eastAsia="en-IN"/>
            </w:rPr>
          </w:pPr>
          <w:ins w:id="125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"_Toc29552892"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6" w:author="Divek Vellaisamy" w:date="2020-01-10T12:47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4143C5E4" w14:textId="102D91C5" w:rsidR="00307EF9" w:rsidRDefault="00307EF9">
          <w:pPr>
            <w:pStyle w:val="TOC1"/>
            <w:tabs>
              <w:tab w:val="left" w:pos="660"/>
              <w:tab w:val="right" w:leader="dot" w:pos="9016"/>
            </w:tabs>
            <w:rPr>
              <w:ins w:id="127" w:author="Divek Vellaisamy" w:date="2020-01-10T12:47:00Z"/>
              <w:rFonts w:eastAsiaTheme="minorEastAsia"/>
              <w:noProof/>
              <w:lang w:val="en-IN" w:eastAsia="en-IN"/>
            </w:rPr>
          </w:pPr>
          <w:ins w:id="128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"_Toc29552893"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Request/Response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9" w:author="Divek Vellaisamy" w:date="2020-01-10T12:4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600B9B36" w14:textId="3AB7E977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0" w:author="Divek Vellaisamy" w:date="2020-01-10T12:47:00Z"/>
              <w:rFonts w:eastAsiaTheme="minorEastAsia"/>
              <w:noProof/>
              <w:lang w:val="en-IN" w:eastAsia="en-IN"/>
            </w:rPr>
          </w:pPr>
          <w:ins w:id="131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"_Toc29552894"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Divek Vellaisamy" w:date="2020-01-10T12:4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84E4939" w14:textId="24F13EB0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3" w:author="Divek Vellaisamy" w:date="2020-01-10T12:47:00Z"/>
              <w:rFonts w:eastAsiaTheme="minorEastAsia"/>
              <w:noProof/>
              <w:lang w:val="en-IN" w:eastAsia="en-IN"/>
            </w:rPr>
          </w:pPr>
          <w:ins w:id="134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"_Toc29552895"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Onboard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5" w:author="Divek Vellaisamy" w:date="2020-01-10T12:47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2E5BEB0C" w14:textId="22CBAA64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6" w:author="Divek Vellaisamy" w:date="2020-01-10T12:47:00Z"/>
              <w:rFonts w:eastAsiaTheme="minorEastAsia"/>
              <w:noProof/>
              <w:lang w:val="en-IN" w:eastAsia="en-IN"/>
            </w:rPr>
          </w:pPr>
          <w:ins w:id="137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"_Toc29552896"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8" w:author="Divek Vellaisamy" w:date="2020-01-10T12:47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1754EEF3" w14:textId="286846FE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39" w:author="Divek Vellaisamy" w:date="2020-01-10T12:47:00Z"/>
              <w:rFonts w:eastAsiaTheme="minorEastAsia"/>
              <w:noProof/>
              <w:lang w:val="en-IN" w:eastAsia="en-IN"/>
            </w:rPr>
          </w:pPr>
          <w:ins w:id="140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"_Toc29552897"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1" w:author="Divek Vellaisamy" w:date="2020-01-10T12:47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05F8D9C" w14:textId="024EA07A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42" w:author="Divek Vellaisamy" w:date="2020-01-10T12:47:00Z"/>
              <w:rFonts w:eastAsiaTheme="minorEastAsia"/>
              <w:noProof/>
              <w:lang w:val="en-IN" w:eastAsia="en-IN"/>
            </w:rPr>
          </w:pPr>
          <w:ins w:id="143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"_Toc29552898"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4" w:author="Divek Vellaisamy" w:date="2020-01-10T12:47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5CC86F63" w14:textId="3E8CB6B3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45" w:author="Divek Vellaisamy" w:date="2020-01-10T12:47:00Z"/>
              <w:rFonts w:eastAsiaTheme="minorEastAsia"/>
              <w:noProof/>
              <w:lang w:val="en-IN" w:eastAsia="en-IN"/>
            </w:rPr>
          </w:pPr>
          <w:ins w:id="146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"_Toc29552899"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7" w:author="Divek Vellaisamy" w:date="2020-01-10T12:47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10662161" w14:textId="218263D8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48" w:author="Divek Vellaisamy" w:date="2020-01-10T12:47:00Z"/>
              <w:rFonts w:eastAsiaTheme="minorEastAsia"/>
              <w:noProof/>
              <w:lang w:val="en-IN" w:eastAsia="en-IN"/>
            </w:rPr>
          </w:pPr>
          <w:ins w:id="149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"_Toc29552900"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0" w:author="Divek Vellaisamy" w:date="2020-01-10T12:47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91B35BE" w14:textId="55D29DC8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51" w:author="Divek Vellaisamy" w:date="2020-01-10T12:47:00Z"/>
              <w:rFonts w:eastAsiaTheme="minorEastAsia"/>
              <w:noProof/>
              <w:lang w:val="en-IN" w:eastAsia="en-IN"/>
            </w:rPr>
          </w:pPr>
          <w:ins w:id="152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"_Toc29552906"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3" w:author="Divek Vellaisamy" w:date="2020-01-10T12:4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63E99A01" w14:textId="4CF1BF06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54" w:author="Divek Vellaisamy" w:date="2020-01-10T12:47:00Z"/>
              <w:rFonts w:eastAsiaTheme="minorEastAsia"/>
              <w:noProof/>
              <w:lang w:val="en-IN" w:eastAsia="en-IN"/>
            </w:rPr>
          </w:pPr>
          <w:ins w:id="155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"_Toc29552907"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10.9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6" w:author="Divek Vellaisamy" w:date="2020-01-10T12:47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13C60C5B" w14:textId="7336219C" w:rsidR="00307EF9" w:rsidRDefault="00307EF9">
          <w:pPr>
            <w:pStyle w:val="TOC1"/>
            <w:tabs>
              <w:tab w:val="left" w:pos="660"/>
              <w:tab w:val="right" w:leader="dot" w:pos="9016"/>
            </w:tabs>
            <w:rPr>
              <w:ins w:id="157" w:author="Divek Vellaisamy" w:date="2020-01-10T12:47:00Z"/>
              <w:rFonts w:eastAsiaTheme="minorEastAsia"/>
              <w:noProof/>
              <w:lang w:val="en-IN" w:eastAsia="en-IN"/>
            </w:rPr>
          </w:pPr>
          <w:ins w:id="158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"_Toc29552909"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9" w:author="Divek Vellaisamy" w:date="2020-01-10T12:4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2FD4B96E" w14:textId="5684A15A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60" w:author="Divek Vellaisamy" w:date="2020-01-10T12:47:00Z"/>
              <w:rFonts w:eastAsiaTheme="minorEastAsia"/>
              <w:noProof/>
              <w:lang w:val="en-IN" w:eastAsia="en-IN"/>
            </w:rPr>
          </w:pPr>
          <w:ins w:id="161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"_Toc29552910"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Acquiring App ID &amp; App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2" w:author="Divek Vellaisamy" w:date="2020-01-10T12:4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0EDA778C" w14:textId="18288A7C" w:rsidR="00307EF9" w:rsidRDefault="00307EF9">
          <w:pPr>
            <w:pStyle w:val="TOC2"/>
            <w:tabs>
              <w:tab w:val="left" w:pos="880"/>
              <w:tab w:val="right" w:leader="dot" w:pos="9016"/>
            </w:tabs>
            <w:rPr>
              <w:ins w:id="163" w:author="Divek Vellaisamy" w:date="2020-01-10T12:47:00Z"/>
              <w:rFonts w:eastAsiaTheme="minorEastAsia"/>
              <w:noProof/>
              <w:lang w:val="en-IN" w:eastAsia="en-IN"/>
            </w:rPr>
          </w:pPr>
          <w:ins w:id="164" w:author="Divek Vellaisamy" w:date="2020-01-10T12:47:00Z">
            <w:r w:rsidRPr="00822B81">
              <w:rPr>
                <w:rStyle w:val="Hyperlink"/>
                <w:noProof/>
              </w:rPr>
              <w:fldChar w:fldCharType="begin"/>
            </w:r>
            <w:r w:rsidRPr="00822B81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"_Toc29552914"</w:instrText>
            </w:r>
            <w:r w:rsidRPr="00822B81">
              <w:rPr>
                <w:rStyle w:val="Hyperlink"/>
                <w:noProof/>
              </w:rPr>
              <w:instrText xml:space="preserve"> </w:instrText>
            </w:r>
            <w:r w:rsidRPr="00822B81">
              <w:rPr>
                <w:rStyle w:val="Hyperlink"/>
                <w:noProof/>
              </w:rPr>
              <w:fldChar w:fldCharType="separate"/>
            </w:r>
            <w:r w:rsidRPr="00822B81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822B81">
              <w:rPr>
                <w:rStyle w:val="Hyperlink"/>
                <w:noProof/>
              </w:rPr>
              <w:t>Securing Messages using JOSE (JWT, JWE, JWS).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_Toc29552914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5" w:author="Divek Vellaisamy" w:date="2020-01-10T12:47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822B81">
              <w:rPr>
                <w:rStyle w:val="Hyperlink"/>
                <w:noProof/>
              </w:rPr>
              <w:fldChar w:fldCharType="end"/>
            </w:r>
          </w:ins>
        </w:p>
        <w:p w14:paraId="386E70E1" w14:textId="6E28ED61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66" w:author="Srinath Neelakandan" w:date="2020-01-03T11:25:00Z"/>
              <w:del w:id="167" w:author="Divek Vellaisamy" w:date="2020-01-10T12:47:00Z"/>
              <w:rFonts w:eastAsiaTheme="minorEastAsia"/>
              <w:noProof/>
              <w:lang w:val="en-IN" w:eastAsia="en-IN"/>
            </w:rPr>
          </w:pPr>
          <w:ins w:id="168" w:author="Srinath Neelakandan" w:date="2020-01-03T11:25:00Z">
            <w:del w:id="169" w:author="Divek Vellaisamy" w:date="2020-01-10T12:47:00Z">
              <w:r w:rsidRPr="001A0491" w:rsidDel="001A0491">
                <w:rPr>
                  <w:rStyle w:val="Hyperlink"/>
                  <w:noProof/>
                </w:rPr>
                <w:delText>1.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About Mightypay System</w:delText>
              </w:r>
              <w:r w:rsidDel="001A0491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7FED2FAB" w14:textId="0BAEFF65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0" w:author="Srinath Neelakandan" w:date="2020-01-03T11:25:00Z"/>
              <w:del w:id="171" w:author="Divek Vellaisamy" w:date="2020-01-10T12:47:00Z"/>
              <w:rFonts w:eastAsiaTheme="minorEastAsia"/>
              <w:noProof/>
              <w:lang w:val="en-IN" w:eastAsia="en-IN"/>
            </w:rPr>
          </w:pPr>
          <w:ins w:id="172" w:author="Srinath Neelakandan" w:date="2020-01-03T11:25:00Z">
            <w:del w:id="173" w:author="Divek Vellaisamy" w:date="2020-01-10T12:47:00Z">
              <w:r w:rsidRPr="001A0491" w:rsidDel="001A0491">
                <w:rPr>
                  <w:rStyle w:val="Hyperlink"/>
                  <w:noProof/>
                </w:rPr>
                <w:delText>2.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Topup</w:delText>
              </w:r>
              <w:r w:rsidDel="001A0491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494AA9BB" w14:textId="5E48C80E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4" w:author="Srinath Neelakandan" w:date="2020-01-03T11:25:00Z"/>
              <w:del w:id="175" w:author="Divek Vellaisamy" w:date="2020-01-10T12:47:00Z"/>
              <w:rFonts w:eastAsiaTheme="minorEastAsia"/>
              <w:noProof/>
              <w:lang w:val="en-IN" w:eastAsia="en-IN"/>
            </w:rPr>
          </w:pPr>
          <w:ins w:id="176" w:author="Srinath Neelakandan" w:date="2020-01-03T11:25:00Z">
            <w:del w:id="177" w:author="Divek Vellaisamy" w:date="2020-01-10T12:47:00Z">
              <w:r w:rsidRPr="001A0491" w:rsidDel="001A0491">
                <w:rPr>
                  <w:rStyle w:val="Hyperlink"/>
                  <w:noProof/>
                </w:rPr>
                <w:delText>3.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Onboard User Entity</w:delText>
              </w:r>
              <w:r w:rsidDel="001A0491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505E5974" w14:textId="0A6BFA83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8" w:author="Srinath Neelakandan" w:date="2020-01-03T11:25:00Z"/>
              <w:del w:id="179" w:author="Divek Vellaisamy" w:date="2020-01-10T12:47:00Z"/>
              <w:rFonts w:eastAsiaTheme="minorEastAsia"/>
              <w:noProof/>
              <w:lang w:val="en-IN" w:eastAsia="en-IN"/>
            </w:rPr>
          </w:pPr>
          <w:ins w:id="180" w:author="Srinath Neelakandan" w:date="2020-01-03T11:25:00Z">
            <w:del w:id="181" w:author="Divek Vellaisamy" w:date="2020-01-10T12:47:00Z">
              <w:r w:rsidRPr="001A0491" w:rsidDel="001A0491">
                <w:rPr>
                  <w:rStyle w:val="Hyperlink"/>
                  <w:noProof/>
                </w:rPr>
                <w:delText>4.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P2P Transfer</w:delText>
              </w:r>
              <w:r w:rsidDel="001A0491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4E9A8DE8" w14:textId="6F062BA9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82" w:author="Srinath Neelakandan" w:date="2020-01-03T11:25:00Z"/>
              <w:del w:id="183" w:author="Divek Vellaisamy" w:date="2020-01-10T12:47:00Z"/>
              <w:rFonts w:eastAsiaTheme="minorEastAsia"/>
              <w:noProof/>
              <w:lang w:val="en-IN" w:eastAsia="en-IN"/>
            </w:rPr>
          </w:pPr>
          <w:ins w:id="184" w:author="Srinath Neelakandan" w:date="2020-01-03T11:25:00Z">
            <w:del w:id="185" w:author="Divek Vellaisamy" w:date="2020-01-10T12:47:00Z">
              <w:r w:rsidRPr="001A0491" w:rsidDel="001A0491">
                <w:rPr>
                  <w:rStyle w:val="Hyperlink"/>
                  <w:noProof/>
                </w:rPr>
                <w:delText>5.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Redeem</w:delText>
              </w:r>
              <w:r w:rsidDel="001A0491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1A42E429" w14:textId="775556CC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86" w:author="Srinath Neelakandan" w:date="2020-01-03T11:25:00Z"/>
              <w:del w:id="187" w:author="Divek Vellaisamy" w:date="2020-01-10T12:47:00Z"/>
              <w:rFonts w:eastAsiaTheme="minorEastAsia"/>
              <w:noProof/>
              <w:lang w:val="en-IN" w:eastAsia="en-IN"/>
            </w:rPr>
          </w:pPr>
          <w:ins w:id="188" w:author="Srinath Neelakandan" w:date="2020-01-03T11:25:00Z">
            <w:del w:id="189" w:author="Divek Vellaisamy" w:date="2020-01-10T12:47:00Z">
              <w:r w:rsidRPr="001A0491" w:rsidDel="001A0491">
                <w:rPr>
                  <w:rStyle w:val="Hyperlink"/>
                  <w:noProof/>
                </w:rPr>
                <w:delText>6.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Query Wallet Balance</w:delText>
              </w:r>
              <w:r w:rsidDel="001A0491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1337BB6F" w14:textId="628216E0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0" w:author="Srinath Neelakandan" w:date="2020-01-03T11:25:00Z"/>
              <w:del w:id="191" w:author="Divek Vellaisamy" w:date="2020-01-10T12:47:00Z"/>
              <w:rFonts w:eastAsiaTheme="minorEastAsia"/>
              <w:noProof/>
              <w:lang w:val="en-IN" w:eastAsia="en-IN"/>
            </w:rPr>
          </w:pPr>
          <w:ins w:id="192" w:author="Srinath Neelakandan" w:date="2020-01-03T11:25:00Z">
            <w:del w:id="193" w:author="Divek Vellaisamy" w:date="2020-01-10T12:47:00Z">
              <w:r w:rsidRPr="001A0491" w:rsidDel="001A0491">
                <w:rPr>
                  <w:rStyle w:val="Hyperlink"/>
                  <w:noProof/>
                </w:rPr>
                <w:delText>7.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Update User Entity</w:delText>
              </w:r>
              <w:r w:rsidDel="001A0491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C1E5030" w14:textId="34827157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4" w:author="Srinath Neelakandan" w:date="2020-01-03T11:25:00Z"/>
              <w:del w:id="195" w:author="Divek Vellaisamy" w:date="2020-01-10T12:47:00Z"/>
              <w:rFonts w:eastAsiaTheme="minorEastAsia"/>
              <w:noProof/>
              <w:lang w:val="en-IN" w:eastAsia="en-IN"/>
            </w:rPr>
          </w:pPr>
          <w:ins w:id="196" w:author="Srinath Neelakandan" w:date="2020-01-03T11:25:00Z">
            <w:del w:id="197" w:author="Divek Vellaisamy" w:date="2020-01-10T12:47:00Z">
              <w:r w:rsidRPr="001A0491" w:rsidDel="001A0491">
                <w:rPr>
                  <w:rStyle w:val="Hyperlink"/>
                  <w:noProof/>
                </w:rPr>
                <w:delText>8.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Transaction History Inquiry</w:delText>
              </w:r>
              <w:r w:rsidDel="001A0491">
                <w:rPr>
                  <w:noProof/>
                  <w:webHidden/>
                </w:rPr>
                <w:tab/>
                <w:delText>15</w:delText>
              </w:r>
            </w:del>
          </w:ins>
        </w:p>
        <w:p w14:paraId="11F72A7D" w14:textId="6B6105D1" w:rsidR="003C6837" w:rsidDel="001A0491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8" w:author="Srinath Neelakandan" w:date="2020-01-03T11:25:00Z"/>
              <w:del w:id="199" w:author="Divek Vellaisamy" w:date="2020-01-10T12:47:00Z"/>
              <w:rFonts w:eastAsiaTheme="minorEastAsia"/>
              <w:noProof/>
              <w:lang w:val="en-IN" w:eastAsia="en-IN"/>
            </w:rPr>
          </w:pPr>
          <w:ins w:id="200" w:author="Srinath Neelakandan" w:date="2020-01-03T11:25:00Z">
            <w:del w:id="201" w:author="Divek Vellaisamy" w:date="2020-01-10T12:47:00Z">
              <w:r w:rsidRPr="001A0491" w:rsidDel="001A0491">
                <w:rPr>
                  <w:rStyle w:val="Hyperlink"/>
                  <w:noProof/>
                </w:rPr>
                <w:delText>9.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Login API</w:delText>
              </w:r>
              <w:r w:rsidDel="001A0491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5225CA36" w14:textId="042D2885" w:rsidR="003C6837" w:rsidDel="001A0491" w:rsidRDefault="003C6837">
          <w:pPr>
            <w:pStyle w:val="TOC1"/>
            <w:tabs>
              <w:tab w:val="left" w:pos="660"/>
              <w:tab w:val="right" w:leader="dot" w:pos="9016"/>
            </w:tabs>
            <w:rPr>
              <w:ins w:id="202" w:author="Srinath Neelakandan" w:date="2020-01-03T11:25:00Z"/>
              <w:del w:id="203" w:author="Divek Vellaisamy" w:date="2020-01-10T12:47:00Z"/>
              <w:rFonts w:eastAsiaTheme="minorEastAsia"/>
              <w:noProof/>
              <w:lang w:val="en-IN" w:eastAsia="en-IN"/>
            </w:rPr>
          </w:pPr>
          <w:ins w:id="204" w:author="Srinath Neelakandan" w:date="2020-01-03T11:25:00Z">
            <w:del w:id="205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Request/Response Samples</w:delText>
              </w:r>
              <w:r w:rsidDel="001A0491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0ECB5A6E" w14:textId="2A0F9188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06" w:author="Srinath Neelakandan" w:date="2020-01-03T11:25:00Z"/>
              <w:del w:id="207" w:author="Divek Vellaisamy" w:date="2020-01-10T12:47:00Z"/>
              <w:rFonts w:eastAsiaTheme="minorEastAsia"/>
              <w:noProof/>
              <w:lang w:val="en-IN" w:eastAsia="en-IN"/>
            </w:rPr>
          </w:pPr>
          <w:ins w:id="208" w:author="Srinath Neelakandan" w:date="2020-01-03T11:25:00Z">
            <w:del w:id="209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10.1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Topup</w:delText>
              </w:r>
              <w:r w:rsidDel="001A0491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2A58D526" w14:textId="5D56B508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10" w:author="Srinath Neelakandan" w:date="2020-01-03T11:25:00Z"/>
              <w:del w:id="211" w:author="Divek Vellaisamy" w:date="2020-01-10T12:47:00Z"/>
              <w:rFonts w:eastAsiaTheme="minorEastAsia"/>
              <w:noProof/>
              <w:lang w:val="en-IN" w:eastAsia="en-IN"/>
            </w:rPr>
          </w:pPr>
          <w:ins w:id="212" w:author="Srinath Neelakandan" w:date="2020-01-03T11:25:00Z">
            <w:del w:id="213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10.2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Onboard</w:delText>
              </w:r>
              <w:r w:rsidDel="001A0491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2CF5EC92" w14:textId="61EA04DA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14" w:author="Srinath Neelakandan" w:date="2020-01-03T11:25:00Z"/>
              <w:del w:id="215" w:author="Divek Vellaisamy" w:date="2020-01-10T12:47:00Z"/>
              <w:rFonts w:eastAsiaTheme="minorEastAsia"/>
              <w:noProof/>
              <w:lang w:val="en-IN" w:eastAsia="en-IN"/>
            </w:rPr>
          </w:pPr>
          <w:ins w:id="216" w:author="Srinath Neelakandan" w:date="2020-01-03T11:25:00Z">
            <w:del w:id="217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10.3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Sample Data</w:delText>
              </w:r>
              <w:r w:rsidDel="001A0491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718167BD" w14:textId="05278A23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18" w:author="Srinath Neelakandan" w:date="2020-01-03T11:25:00Z"/>
              <w:del w:id="219" w:author="Divek Vellaisamy" w:date="2020-01-10T12:47:00Z"/>
              <w:rFonts w:eastAsiaTheme="minorEastAsia"/>
              <w:noProof/>
              <w:lang w:val="en-IN" w:eastAsia="en-IN"/>
            </w:rPr>
          </w:pPr>
          <w:ins w:id="220" w:author="Srinath Neelakandan" w:date="2020-01-03T11:25:00Z">
            <w:del w:id="221" w:author="Divek Vellaisamy" w:date="2020-01-10T12:47:00Z">
              <w:r w:rsidRPr="001A0491" w:rsidDel="001A0491">
                <w:rPr>
                  <w:rStyle w:val="Hyperlink"/>
                  <w:noProof/>
                </w:rPr>
                <w:delText>10.4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Response Codes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0C75C18A" w14:textId="18660B26" w:rsidR="003C6837" w:rsidDel="001A0491" w:rsidRDefault="003C6837">
          <w:pPr>
            <w:pStyle w:val="TOC1"/>
            <w:tabs>
              <w:tab w:val="left" w:pos="660"/>
              <w:tab w:val="right" w:leader="dot" w:pos="9016"/>
            </w:tabs>
            <w:rPr>
              <w:ins w:id="222" w:author="Srinath Neelakandan" w:date="2020-01-03T11:25:00Z"/>
              <w:del w:id="223" w:author="Divek Vellaisamy" w:date="2020-01-10T12:47:00Z"/>
              <w:rFonts w:eastAsiaTheme="minorEastAsia"/>
              <w:noProof/>
              <w:lang w:val="en-IN" w:eastAsia="en-IN"/>
            </w:rPr>
          </w:pPr>
          <w:ins w:id="224" w:author="Srinath Neelakandan" w:date="2020-01-03T11:25:00Z">
            <w:del w:id="225" w:author="Divek Vellaisamy" w:date="2020-01-10T12:47:00Z">
              <w:r w:rsidRPr="001A0491" w:rsidDel="001A0491">
                <w:rPr>
                  <w:rStyle w:val="Hyperlink"/>
                  <w:noProof/>
                </w:rPr>
                <w:delText>11.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Security Implementation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1C8E729F" w14:textId="3CE18069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26" w:author="Srinath Neelakandan" w:date="2020-01-03T11:25:00Z"/>
              <w:del w:id="227" w:author="Divek Vellaisamy" w:date="2020-01-10T12:47:00Z"/>
              <w:rFonts w:eastAsiaTheme="minorEastAsia"/>
              <w:noProof/>
              <w:lang w:val="en-IN" w:eastAsia="en-IN"/>
            </w:rPr>
          </w:pPr>
          <w:ins w:id="228" w:author="Srinath Neelakandan" w:date="2020-01-03T11:25:00Z">
            <w:del w:id="229" w:author="Divek Vellaisamy" w:date="2020-01-10T12:47:00Z">
              <w:r w:rsidRPr="001A0491" w:rsidDel="001A0491">
                <w:rPr>
                  <w:rStyle w:val="Hyperlink"/>
                  <w:noProof/>
                </w:rPr>
                <w:delText>11.1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Acquiring App ID &amp; App secret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1FD00D0A" w14:textId="4D24CDD4" w:rsidR="003C6837" w:rsidDel="001A0491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30" w:author="Srinath Neelakandan" w:date="2020-01-03T11:25:00Z"/>
              <w:del w:id="231" w:author="Divek Vellaisamy" w:date="2020-01-10T12:47:00Z"/>
              <w:rFonts w:eastAsiaTheme="minorEastAsia"/>
              <w:noProof/>
              <w:lang w:val="en-IN" w:eastAsia="en-IN"/>
            </w:rPr>
          </w:pPr>
          <w:ins w:id="232" w:author="Srinath Neelakandan" w:date="2020-01-03T11:25:00Z">
            <w:del w:id="233" w:author="Divek Vellaisamy" w:date="2020-01-10T12:47:00Z">
              <w:r w:rsidRPr="001A0491" w:rsidDel="001A0491">
                <w:rPr>
                  <w:rStyle w:val="Hyperlink"/>
                  <w:noProof/>
                </w:rPr>
                <w:delText>11.2</w:delText>
              </w:r>
              <w:r w:rsidDel="001A0491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1A0491" w:rsidDel="001A0491">
                <w:rPr>
                  <w:rStyle w:val="Hyperlink"/>
                  <w:noProof/>
                </w:rPr>
                <w:delText>Securing Messages using JOSE (JWT, JWE, JWS).</w:delText>
              </w:r>
              <w:r w:rsidDel="001A0491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472FA065" w14:textId="0B90F2DB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34" w:author="Divek Vellaisamy" w:date="2020-01-10T12:47:00Z"/>
              <w:rFonts w:eastAsiaTheme="minorEastAsia"/>
              <w:noProof/>
              <w:lang w:val="en-IN" w:eastAsia="en-IN"/>
            </w:rPr>
          </w:pPr>
          <w:del w:id="235" w:author="Divek Vellaisamy" w:date="2020-01-10T12:47:00Z">
            <w:r w:rsidRPr="003C6837" w:rsidDel="001A0491">
              <w:rPr>
                <w:rPrChange w:id="23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3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About Mightypay System</w:delText>
            </w:r>
            <w:r w:rsidDel="001A0491">
              <w:rPr>
                <w:noProof/>
                <w:webHidden/>
              </w:rPr>
              <w:tab/>
              <w:delText>4</w:delText>
            </w:r>
          </w:del>
        </w:p>
        <w:p w14:paraId="09292287" w14:textId="71A207E5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38" w:author="Divek Vellaisamy" w:date="2020-01-10T12:47:00Z"/>
              <w:rFonts w:eastAsiaTheme="minorEastAsia"/>
              <w:noProof/>
              <w:lang w:val="en-IN" w:eastAsia="en-IN"/>
            </w:rPr>
          </w:pPr>
          <w:del w:id="239" w:author="Divek Vellaisamy" w:date="2020-01-10T12:47:00Z">
            <w:r w:rsidRPr="003C6837" w:rsidDel="001A0491">
              <w:rPr>
                <w:rPrChange w:id="24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4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1A0491">
              <w:rPr>
                <w:noProof/>
                <w:webHidden/>
              </w:rPr>
              <w:tab/>
              <w:delText>4</w:delText>
            </w:r>
          </w:del>
        </w:p>
        <w:p w14:paraId="0A1E54BC" w14:textId="409110C9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42" w:author="Divek Vellaisamy" w:date="2020-01-10T12:47:00Z"/>
              <w:rFonts w:eastAsiaTheme="minorEastAsia"/>
              <w:noProof/>
              <w:lang w:val="en-IN" w:eastAsia="en-IN"/>
            </w:rPr>
          </w:pPr>
          <w:del w:id="243" w:author="Divek Vellaisamy" w:date="2020-01-10T12:47:00Z">
            <w:r w:rsidRPr="003C6837" w:rsidDel="001A0491">
              <w:rPr>
                <w:rPrChange w:id="24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4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Onboard User Entity</w:delText>
            </w:r>
            <w:r w:rsidDel="001A0491">
              <w:rPr>
                <w:noProof/>
                <w:webHidden/>
              </w:rPr>
              <w:tab/>
              <w:delText>5</w:delText>
            </w:r>
          </w:del>
        </w:p>
        <w:p w14:paraId="48A572E8" w14:textId="5128CBBB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46" w:author="Divek Vellaisamy" w:date="2020-01-10T12:47:00Z"/>
              <w:rFonts w:eastAsiaTheme="minorEastAsia"/>
              <w:noProof/>
              <w:lang w:val="en-IN" w:eastAsia="en-IN"/>
            </w:rPr>
          </w:pPr>
          <w:del w:id="247" w:author="Divek Vellaisamy" w:date="2020-01-10T12:47:00Z">
            <w:r w:rsidRPr="003C6837" w:rsidDel="001A0491">
              <w:rPr>
                <w:rPrChange w:id="24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4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P2P Transfer</w:delText>
            </w:r>
            <w:r w:rsidDel="001A0491">
              <w:rPr>
                <w:noProof/>
                <w:webHidden/>
              </w:rPr>
              <w:tab/>
              <w:delText>7</w:delText>
            </w:r>
          </w:del>
        </w:p>
        <w:p w14:paraId="0E361A7B" w14:textId="40FD8031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50" w:author="Divek Vellaisamy" w:date="2020-01-10T12:47:00Z"/>
              <w:rFonts w:eastAsiaTheme="minorEastAsia"/>
              <w:noProof/>
              <w:lang w:val="en-IN" w:eastAsia="en-IN"/>
            </w:rPr>
          </w:pPr>
          <w:del w:id="251" w:author="Divek Vellaisamy" w:date="2020-01-10T12:47:00Z">
            <w:r w:rsidRPr="003C6837" w:rsidDel="001A0491">
              <w:rPr>
                <w:rPrChange w:id="25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5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Redeem</w:delText>
            </w:r>
            <w:r w:rsidDel="001A0491">
              <w:rPr>
                <w:noProof/>
                <w:webHidden/>
              </w:rPr>
              <w:tab/>
              <w:delText>9</w:delText>
            </w:r>
          </w:del>
        </w:p>
        <w:p w14:paraId="4CA29F40" w14:textId="16D7B2BF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54" w:author="Divek Vellaisamy" w:date="2020-01-10T12:47:00Z"/>
              <w:rFonts w:eastAsiaTheme="minorEastAsia"/>
              <w:noProof/>
              <w:lang w:val="en-IN" w:eastAsia="en-IN"/>
            </w:rPr>
          </w:pPr>
          <w:del w:id="255" w:author="Divek Vellaisamy" w:date="2020-01-10T12:47:00Z">
            <w:r w:rsidRPr="003C6837" w:rsidDel="001A0491">
              <w:rPr>
                <w:rPrChange w:id="25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5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Query Wallet Balance</w:delText>
            </w:r>
            <w:r w:rsidDel="001A0491">
              <w:rPr>
                <w:noProof/>
                <w:webHidden/>
              </w:rPr>
              <w:tab/>
              <w:delText>11</w:delText>
            </w:r>
          </w:del>
        </w:p>
        <w:p w14:paraId="15C4276E" w14:textId="319BB4B8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58" w:author="Divek Vellaisamy" w:date="2020-01-10T12:47:00Z"/>
              <w:rFonts w:eastAsiaTheme="minorEastAsia"/>
              <w:noProof/>
              <w:lang w:val="en-IN" w:eastAsia="en-IN"/>
            </w:rPr>
          </w:pPr>
          <w:del w:id="259" w:author="Divek Vellaisamy" w:date="2020-01-10T12:47:00Z">
            <w:r w:rsidRPr="003C6837" w:rsidDel="001A0491">
              <w:rPr>
                <w:rPrChange w:id="26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6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Update User Entity</w:delText>
            </w:r>
            <w:r w:rsidDel="001A0491">
              <w:rPr>
                <w:noProof/>
                <w:webHidden/>
              </w:rPr>
              <w:tab/>
              <w:delText>13</w:delText>
            </w:r>
          </w:del>
        </w:p>
        <w:p w14:paraId="21295DE3" w14:textId="0B489B7A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62" w:author="Divek Vellaisamy" w:date="2020-01-10T12:47:00Z"/>
              <w:rFonts w:eastAsiaTheme="minorEastAsia"/>
              <w:noProof/>
              <w:lang w:val="en-IN" w:eastAsia="en-IN"/>
            </w:rPr>
          </w:pPr>
          <w:del w:id="263" w:author="Divek Vellaisamy" w:date="2020-01-10T12:47:00Z">
            <w:r w:rsidRPr="003C6837" w:rsidDel="001A0491">
              <w:rPr>
                <w:rPrChange w:id="26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6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Transaction History Inquiry</w:delText>
            </w:r>
            <w:r w:rsidDel="001A0491">
              <w:rPr>
                <w:noProof/>
                <w:webHidden/>
              </w:rPr>
              <w:tab/>
              <w:delText>15</w:delText>
            </w:r>
          </w:del>
        </w:p>
        <w:p w14:paraId="4B038669" w14:textId="7AC3375D" w:rsidR="00565C5B" w:rsidDel="001A0491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66" w:author="Divek Vellaisamy" w:date="2020-01-10T12:47:00Z"/>
              <w:rFonts w:eastAsiaTheme="minorEastAsia"/>
              <w:noProof/>
              <w:lang w:val="en-IN" w:eastAsia="en-IN"/>
            </w:rPr>
          </w:pPr>
          <w:del w:id="267" w:author="Divek Vellaisamy" w:date="2020-01-10T12:47:00Z">
            <w:r w:rsidRPr="003C6837" w:rsidDel="001A0491">
              <w:rPr>
                <w:rPrChange w:id="26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6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Request/Response Samples</w:delText>
            </w:r>
            <w:r w:rsidDel="001A0491">
              <w:rPr>
                <w:noProof/>
                <w:webHidden/>
              </w:rPr>
              <w:tab/>
              <w:delText>17</w:delText>
            </w:r>
          </w:del>
        </w:p>
        <w:p w14:paraId="614845C8" w14:textId="7EED7A12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70" w:author="Divek Vellaisamy" w:date="2020-01-10T12:47:00Z"/>
              <w:rFonts w:eastAsiaTheme="minorEastAsia"/>
              <w:noProof/>
              <w:lang w:val="en-IN" w:eastAsia="en-IN"/>
            </w:rPr>
          </w:pPr>
          <w:del w:id="271" w:author="Divek Vellaisamy" w:date="2020-01-10T12:47:00Z">
            <w:r w:rsidRPr="003C6837" w:rsidDel="001A0491">
              <w:rPr>
                <w:rPrChange w:id="27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9.1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7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1A0491">
              <w:rPr>
                <w:noProof/>
                <w:webHidden/>
              </w:rPr>
              <w:tab/>
              <w:delText>17</w:delText>
            </w:r>
          </w:del>
        </w:p>
        <w:p w14:paraId="2CA9E91E" w14:textId="54F2F6EE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74" w:author="Divek Vellaisamy" w:date="2020-01-10T12:47:00Z"/>
              <w:rFonts w:eastAsiaTheme="minorEastAsia"/>
              <w:noProof/>
              <w:lang w:val="en-IN" w:eastAsia="en-IN"/>
            </w:rPr>
          </w:pPr>
          <w:del w:id="275" w:author="Divek Vellaisamy" w:date="2020-01-10T12:47:00Z">
            <w:r w:rsidRPr="003C6837" w:rsidDel="001A0491">
              <w:rPr>
                <w:rPrChange w:id="27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9.2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7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Onboard</w:delText>
            </w:r>
            <w:r w:rsidDel="001A0491">
              <w:rPr>
                <w:noProof/>
                <w:webHidden/>
              </w:rPr>
              <w:tab/>
              <w:delText>18</w:delText>
            </w:r>
          </w:del>
        </w:p>
        <w:p w14:paraId="0D60E71D" w14:textId="40EAEDB8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78" w:author="Divek Vellaisamy" w:date="2020-01-10T12:47:00Z"/>
              <w:rFonts w:eastAsiaTheme="minorEastAsia"/>
              <w:noProof/>
              <w:lang w:val="en-IN" w:eastAsia="en-IN"/>
            </w:rPr>
          </w:pPr>
          <w:del w:id="279" w:author="Divek Vellaisamy" w:date="2020-01-10T12:47:00Z">
            <w:r w:rsidRPr="003C6837" w:rsidDel="001A0491">
              <w:rPr>
                <w:rPrChange w:id="28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9.3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8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Sample Data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598EF463" w14:textId="71A10247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82" w:author="Divek Vellaisamy" w:date="2020-01-10T12:47:00Z"/>
              <w:rFonts w:eastAsiaTheme="minorEastAsia"/>
              <w:noProof/>
              <w:lang w:val="en-IN" w:eastAsia="en-IN"/>
            </w:rPr>
          </w:pPr>
          <w:del w:id="283" w:author="Divek Vellaisamy" w:date="2020-01-10T12:47:00Z">
            <w:r w:rsidRPr="003C6837" w:rsidDel="001A0491">
              <w:rPr>
                <w:rPrChange w:id="28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9.4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8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Response Codes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5C426449" w14:textId="206EFCCF" w:rsidR="00565C5B" w:rsidDel="001A0491" w:rsidRDefault="00565C5B">
          <w:pPr>
            <w:pStyle w:val="TOC1"/>
            <w:tabs>
              <w:tab w:val="left" w:pos="660"/>
              <w:tab w:val="right" w:leader="dot" w:pos="9016"/>
            </w:tabs>
            <w:rPr>
              <w:del w:id="286" w:author="Divek Vellaisamy" w:date="2020-01-10T12:47:00Z"/>
              <w:rFonts w:eastAsiaTheme="minorEastAsia"/>
              <w:noProof/>
              <w:lang w:val="en-IN" w:eastAsia="en-IN"/>
            </w:rPr>
          </w:pPr>
          <w:del w:id="287" w:author="Divek Vellaisamy" w:date="2020-01-10T12:47:00Z">
            <w:r w:rsidRPr="003C6837" w:rsidDel="001A0491">
              <w:rPr>
                <w:rPrChange w:id="28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8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Security Implementation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7A0E3B0E" w14:textId="4672CCB6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90" w:author="Divek Vellaisamy" w:date="2020-01-10T12:47:00Z"/>
              <w:rFonts w:eastAsiaTheme="minorEastAsia"/>
              <w:noProof/>
              <w:lang w:val="en-IN" w:eastAsia="en-IN"/>
            </w:rPr>
          </w:pPr>
          <w:del w:id="291" w:author="Divek Vellaisamy" w:date="2020-01-10T12:47:00Z">
            <w:r w:rsidRPr="003C6837" w:rsidDel="001A0491">
              <w:rPr>
                <w:rPrChange w:id="29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10.1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9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Acquiring App ID &amp; App secret</w:delText>
            </w:r>
            <w:r w:rsidDel="001A0491">
              <w:rPr>
                <w:noProof/>
                <w:webHidden/>
              </w:rPr>
              <w:tab/>
              <w:delText>19</w:delText>
            </w:r>
          </w:del>
        </w:p>
        <w:p w14:paraId="0EFC6F91" w14:textId="480D37EE" w:rsidR="00565C5B" w:rsidDel="001A0491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294" w:author="Divek Vellaisamy" w:date="2020-01-10T12:47:00Z"/>
              <w:rFonts w:eastAsiaTheme="minorEastAsia"/>
              <w:noProof/>
              <w:lang w:val="en-IN" w:eastAsia="en-IN"/>
            </w:rPr>
          </w:pPr>
          <w:del w:id="295" w:author="Divek Vellaisamy" w:date="2020-01-10T12:47:00Z">
            <w:r w:rsidRPr="003C6837" w:rsidDel="001A0491">
              <w:rPr>
                <w:rPrChange w:id="29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10.2</w:delText>
            </w:r>
            <w:r w:rsidDel="001A0491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1A0491">
              <w:rPr>
                <w:rPrChange w:id="29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Securing Messages using JOSE (JWT, JWE, JWS).</w:delText>
            </w:r>
            <w:r w:rsidDel="001A0491">
              <w:rPr>
                <w:noProof/>
                <w:webHidden/>
              </w:rPr>
              <w:tab/>
              <w:delText>20</w:delText>
            </w:r>
          </w:del>
        </w:p>
        <w:p w14:paraId="2AB74A80" w14:textId="0550BB50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>
      <w:pPr>
        <w:pStyle w:val="Heading1"/>
        <w:numPr>
          <w:ilvl w:val="0"/>
          <w:numId w:val="8"/>
        </w:numPr>
        <w:ind w:left="284" w:hanging="284"/>
        <w:pPrChange w:id="298" w:author="Divek Vellaisamy" w:date="2019-12-11T15:2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99" w:name="_Toc29552883"/>
      <w:r>
        <w:lastRenderedPageBreak/>
        <w:t xml:space="preserve">About </w:t>
      </w:r>
      <w:proofErr w:type="spellStart"/>
      <w:r>
        <w:t>Mightypay</w:t>
      </w:r>
      <w:proofErr w:type="spellEnd"/>
      <w:r>
        <w:t xml:space="preserve"> System</w:t>
      </w:r>
      <w:bookmarkEnd w:id="299"/>
    </w:p>
    <w:p w14:paraId="439F6B6B" w14:textId="2DF0A0F7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</w:t>
      </w:r>
      <w:r w:rsidR="00D874C9">
        <w:t>R</w:t>
      </w:r>
      <w:r w:rsidR="00E864D8">
        <w:t>EST</w:t>
      </w:r>
      <w:r w:rsidR="00D874C9">
        <w:t xml:space="preserve"> </w:t>
      </w:r>
      <w:r w:rsidRPr="00D3429E">
        <w:t>APIs (</w:t>
      </w:r>
      <w:proofErr w:type="spellStart"/>
      <w:r w:rsidRPr="00D3429E">
        <w:t>Topup</w:t>
      </w:r>
      <w:proofErr w:type="spellEnd"/>
      <w:r w:rsidRPr="00D3429E">
        <w:t xml:space="preserve"> and Onboard) only for </w:t>
      </w:r>
      <w:r w:rsidR="009F74D8">
        <w:t>P</w:t>
      </w:r>
      <w:r w:rsidRPr="00D3429E">
        <w:t>layers.</w:t>
      </w:r>
    </w:p>
    <w:p w14:paraId="6FCB1971" w14:textId="5EF42979" w:rsidR="007954C7" w:rsidRDefault="007954C7" w:rsidP="00A21112">
      <w:r>
        <w:t>Integration Sandbox URL: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1117"/>
        <w:gridCol w:w="8316"/>
      </w:tblGrid>
      <w:tr w:rsidR="007954C7" w:rsidRPr="007954C7" w14:paraId="4A1DB879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A70" w14:textId="77777777" w:rsidR="007954C7" w:rsidRPr="007954C7" w:rsidRDefault="007954C7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Onboard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008" w14:textId="7BE1E952" w:rsidR="007954C7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http://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129.126.122.58</w:t>
            </w: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: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18181</w:t>
            </w:r>
            <w:r w:rsidR="007954C7"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/0.1/fe-api-gw/onboard</w:t>
            </w:r>
          </w:p>
        </w:tc>
      </w:tr>
      <w:tr w:rsidR="0016080C" w:rsidRPr="007954C7" w14:paraId="015006B6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583BC" w14:textId="761E29B0" w:rsidR="0016080C" w:rsidRPr="007954C7" w:rsidRDefault="0016080C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Topup</w:t>
            </w:r>
            <w:proofErr w:type="spellEnd"/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956A" w14:textId="79D929D4" w:rsidR="0016080C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6080C">
              <w:rPr>
                <w:rFonts w:ascii="Calibri" w:eastAsia="Times New Roman" w:hAnsi="Calibri" w:cs="Calibri"/>
                <w:color w:val="000000"/>
                <w:lang w:eastAsia="en-SG"/>
              </w:rPr>
              <w:t>http://129.126.122.58:18181/0.1/fe-api-gw/topup</w:t>
            </w:r>
          </w:p>
        </w:tc>
      </w:tr>
    </w:tbl>
    <w:p w14:paraId="6491F84E" w14:textId="28641C9F" w:rsidR="007954C7" w:rsidRDefault="007954C7" w:rsidP="00A21112"/>
    <w:p w14:paraId="23AAB93C" w14:textId="0635938C" w:rsidR="00E70394" w:rsidRDefault="00E70394" w:rsidP="00A21112">
      <w:r>
        <w:t>Note</w:t>
      </w:r>
      <w:r w:rsidR="00317835">
        <w:t xml:space="preserve">: </w:t>
      </w:r>
      <w:r w:rsidR="00317835" w:rsidRPr="00317835">
        <w:t>HTTPS will be enabled in the next release</w:t>
      </w:r>
      <w:r>
        <w:t>.</w:t>
      </w:r>
    </w:p>
    <w:p w14:paraId="07ECCC9D" w14:textId="24C8BA4A" w:rsidR="00B71ABE" w:rsidRPr="00B71ABE" w:rsidRDefault="00E37F2B">
      <w:pPr>
        <w:pStyle w:val="Heading1"/>
        <w:numPr>
          <w:ilvl w:val="0"/>
          <w:numId w:val="8"/>
        </w:numPr>
        <w:ind w:left="284" w:hanging="284"/>
        <w:pPrChange w:id="300" w:author="Divek Vellaisamy" w:date="2019-12-11T15:27:00Z">
          <w:pPr>
            <w:pStyle w:val="Heading2"/>
            <w:numPr>
              <w:numId w:val="1"/>
            </w:numPr>
            <w:ind w:left="360" w:hanging="360"/>
          </w:pPr>
        </w:pPrChange>
      </w:pPr>
      <w:bookmarkStart w:id="301" w:name="_Toc29552884"/>
      <w:proofErr w:type="spellStart"/>
      <w:r>
        <w:t>Topup</w:t>
      </w:r>
      <w:bookmarkEnd w:id="301"/>
      <w:proofErr w:type="spellEnd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3E0C6A0" w:rsidR="008161B9" w:rsidRPr="00A36FEE" w:rsidRDefault="008F4BA4">
      <w:pPr>
        <w:spacing w:after="200"/>
        <w:rPr>
          <w:rStyle w:val="Hyperlink"/>
          <w:rPrChange w:id="302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303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1330B0" w:rsidRPr="00A36FEE">
        <w:rPr>
          <w:rStyle w:val="Hyperlink"/>
          <w:rPrChange w:id="304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305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3F2E50" w:rsidRPr="00A36FEE">
        <w:rPr>
          <w:rStyle w:val="Hyperlink"/>
          <w:rPrChange w:id="306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r w:rsidR="00564805" w:rsidRPr="00A36FEE">
        <w:rPr>
          <w:rStyle w:val="Hyperlink"/>
          <w:rPrChange w:id="307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Pr="00A36FEE">
        <w:rPr>
          <w:rStyle w:val="Hyperlink"/>
          <w:rPrChange w:id="308" w:author="Divek Vellaisamy" w:date="2019-12-11T15:47:00Z">
            <w:rPr>
              <w:rFonts w:ascii="Calibri" w:eastAsia="Calibri" w:hAnsi="Calibri" w:cs="Calibri"/>
            </w:rPr>
          </w:rPrChange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="00DF2CDA" w:rsidRPr="00DF2CDA">
              <w:rPr>
                <w:rFonts w:ascii="Calibri" w:eastAsia="Calibri" w:hAnsi="Calibri" w:cs="Calibri"/>
              </w:rPr>
              <w:t>fe-api-gw</w:t>
            </w:r>
            <w:proofErr w:type="spellEnd"/>
            <w:r w:rsidR="00564805"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</w:p>
        </w:tc>
        <w:tc>
          <w:tcPr>
            <w:tcW w:w="7173" w:type="dxa"/>
          </w:tcPr>
          <w:p w14:paraId="5B5A5996" w14:textId="29D5A719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F6B47" w:rsidRPr="002F6B47">
              <w:rPr>
                <w:rFonts w:ascii="Calibri" w:eastAsia="Calibri" w:hAnsi="Calibri" w:cs="Calibri"/>
              </w:rPr>
              <w:t>Mighty</w:t>
            </w:r>
            <w:r w:rsidR="00642D5F">
              <w:rPr>
                <w:rFonts w:ascii="Calibri" w:eastAsia="Calibri" w:hAnsi="Calibri" w:cs="Calibri"/>
              </w:rPr>
              <w:t>p</w:t>
            </w:r>
            <w:r w:rsidR="002F6B47" w:rsidRPr="002F6B47">
              <w:rPr>
                <w:rFonts w:ascii="Calibri" w:eastAsia="Calibri" w:hAnsi="Calibri" w:cs="Calibri"/>
              </w:rPr>
              <w:t>ay</w:t>
            </w:r>
            <w:proofErr w:type="spellEnd"/>
            <w:r w:rsidR="002F6B47" w:rsidRPr="002F6B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>will be credited into the e</w:t>
            </w:r>
            <w:r w:rsidR="002F6B4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allet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platformCode</w:t>
            </w:r>
            <w:proofErr w:type="spellEnd"/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8161B9" w14:paraId="2EFF17E0" w14:textId="77777777">
        <w:tc>
          <w:tcPr>
            <w:tcW w:w="2350" w:type="dxa"/>
          </w:tcPr>
          <w:p w14:paraId="0E140117" w14:textId="69B0ADC3" w:rsidR="008161B9" w:rsidRDefault="0062664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07A99D6" w14:textId="53161D14" w:rsidR="008161B9" w:rsidRDefault="00C836C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6A6C6F58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5CF8838B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44DB6002" w14:textId="575E55B2" w:rsidR="008161B9" w:rsidRDefault="006266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</w:t>
            </w:r>
            <w:r w:rsidR="008F4BA4">
              <w:rPr>
                <w:rFonts w:ascii="Calibri" w:hAnsi="Calibri"/>
              </w:rPr>
              <w:t xml:space="preserve"> ID</w:t>
            </w:r>
          </w:p>
        </w:tc>
      </w:tr>
      <w:tr w:rsidR="008161B9" w14:paraId="7D1EE015" w14:textId="77777777">
        <w:tc>
          <w:tcPr>
            <w:tcW w:w="2350" w:type="dxa"/>
          </w:tcPr>
          <w:p w14:paraId="0B43BC7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40A24E7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77777777" w:rsidR="008161B9" w:rsidRDefault="004406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7EF585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441BE4A1" w14:textId="61932243" w:rsidR="008161B9" w:rsidRDefault="00650062" w:rsidP="00802BB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8F4BA4">
              <w:rPr>
                <w:rFonts w:ascii="Calibri" w:hAnsi="Calibri"/>
              </w:rPr>
              <w:t xml:space="preserve">Wallet </w:t>
            </w:r>
            <w:r>
              <w:rPr>
                <w:rFonts w:ascii="Calibri" w:hAnsi="Calibri"/>
              </w:rPr>
              <w:t>ID</w:t>
            </w:r>
            <w:r w:rsidR="008F4BA4">
              <w:rPr>
                <w:rFonts w:ascii="Calibri" w:hAnsi="Calibri"/>
              </w:rPr>
              <w:t xml:space="preserve"> </w:t>
            </w:r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6D7CA98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terminalId</w:t>
            </w:r>
            <w:proofErr w:type="spellEnd"/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3FFD9D4" w:rsidR="008161B9" w:rsidRDefault="004B488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</w:t>
            </w:r>
            <w:proofErr w:type="spellStart"/>
            <w:r>
              <w:rPr>
                <w:rFonts w:ascii="Calibri" w:hAnsi="Calibri"/>
              </w:rPr>
              <w:t>yyyyMMddHHmmss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66A18060" w14:textId="77777777">
        <w:tc>
          <w:tcPr>
            <w:tcW w:w="2350" w:type="dxa"/>
          </w:tcPr>
          <w:p w14:paraId="5A02491F" w14:textId="17D9782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</w:p>
        </w:tc>
        <w:tc>
          <w:tcPr>
            <w:tcW w:w="1701" w:type="dxa"/>
          </w:tcPr>
          <w:p w14:paraId="24BC15DC" w14:textId="05904DDD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5E9F6C77" w14:textId="78D6003E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510FF61" w14:textId="1E71BCD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1" w:type="dxa"/>
          </w:tcPr>
          <w:p w14:paraId="1821E02B" w14:textId="02B15D0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  <w:tr w:rsidR="00097A00" w14:paraId="074DD608" w14:textId="77777777">
        <w:tc>
          <w:tcPr>
            <w:tcW w:w="2350" w:type="dxa"/>
          </w:tcPr>
          <w:p w14:paraId="1073DCAD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remarks</w:t>
            </w:r>
          </w:p>
        </w:tc>
        <w:tc>
          <w:tcPr>
            <w:tcW w:w="1701" w:type="dxa"/>
          </w:tcPr>
          <w:p w14:paraId="47E591B8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4D141483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097A00" w:rsidRDefault="00097A00" w:rsidP="00097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0206E9C4" w14:textId="77777777" w:rsidR="00032FEE" w:rsidRDefault="00032FEE">
      <w:pPr>
        <w:spacing w:after="200"/>
        <w:rPr>
          <w:ins w:id="309" w:author="Divek Vellaisamy" w:date="2019-12-11T15:48:00Z"/>
          <w:rFonts w:ascii="Calibri" w:eastAsia="Calibri" w:hAnsi="Calibri" w:cs="Calibri"/>
          <w:b/>
        </w:rPr>
      </w:pPr>
    </w:p>
    <w:p w14:paraId="5C363778" w14:textId="7516AD65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 w:rsidTr="002B30C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 w:rsidTr="002B30C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 w:rsidTr="002B30C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 w:rsidTr="002B30C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rrn</w:t>
            </w:r>
            <w:proofErr w:type="spellEnd"/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 w:rsidTr="002B30C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authidresp</w:t>
            </w:r>
            <w:proofErr w:type="spellEnd"/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 w:rsidTr="002B30C7">
        <w:tc>
          <w:tcPr>
            <w:tcW w:w="2350" w:type="dxa"/>
          </w:tcPr>
          <w:p w14:paraId="740D5244" w14:textId="3920E64F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txnUid</w:t>
            </w:r>
            <w:proofErr w:type="spellEnd"/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3E302D15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Unique ID / Transaction reference</w:t>
            </w:r>
          </w:p>
        </w:tc>
      </w:tr>
      <w:tr w:rsidR="002B30C7" w14:paraId="59883936" w14:textId="77777777" w:rsidTr="002B30C7">
        <w:tc>
          <w:tcPr>
            <w:tcW w:w="2350" w:type="dxa"/>
          </w:tcPr>
          <w:p w14:paraId="1E839512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8FAA00B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1DA8AEF" w14:textId="2AD6CD84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3810AA7F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7269A267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 ID</w:t>
            </w:r>
          </w:p>
        </w:tc>
      </w:tr>
      <w:tr w:rsidR="002B30C7" w14:paraId="3D1470D7" w14:textId="77777777" w:rsidTr="002B30C7">
        <w:tc>
          <w:tcPr>
            <w:tcW w:w="2350" w:type="dxa"/>
          </w:tcPr>
          <w:p w14:paraId="5A07A6C1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729527A8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1F474C" w14:textId="53D2EF7D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4DFF24C5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50328490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eWallet ID </w:t>
            </w:r>
          </w:p>
        </w:tc>
      </w:tr>
      <w:tr w:rsidR="004A2176" w14:paraId="0305A2AA" w14:textId="77777777" w:rsidTr="002B30C7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digitalAssetTypeCode</w:t>
            </w:r>
            <w:proofErr w:type="spellEnd"/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011D382B" w:rsidR="004A2176" w:rsidRDefault="00B472A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 w:rsidTr="002B30C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 w:rsidTr="002B30C7">
        <w:tc>
          <w:tcPr>
            <w:tcW w:w="2350" w:type="dxa"/>
          </w:tcPr>
          <w:p w14:paraId="2E12F7B2" w14:textId="154C077E" w:rsidR="00033D65" w:rsidRDefault="00E621F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availableQuantity</w:t>
            </w:r>
            <w:proofErr w:type="spellEnd"/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C525A83" w14:textId="25EFD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Quantity (available only if </w:t>
            </w: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  <w:r>
              <w:rPr>
                <w:rFonts w:ascii="Calibri" w:eastAsia="Calibri" w:hAnsi="Calibri" w:cs="Calibri"/>
              </w:rPr>
              <w:t>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</w:tc>
      </w:tr>
      <w:tr w:rsidR="008161B9" w14:paraId="0CD55242" w14:textId="77777777" w:rsidTr="002B30C7">
        <w:tc>
          <w:tcPr>
            <w:tcW w:w="2350" w:type="dxa"/>
          </w:tcPr>
          <w:p w14:paraId="5C8B1A31" w14:textId="3720BAD2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</w:t>
            </w:r>
            <w:r w:rsidR="000C48A6">
              <w:rPr>
                <w:rFonts w:ascii="Calibri" w:eastAsia="Calibri" w:hAnsi="Calibri" w:cs="Calibri"/>
              </w:rPr>
              <w:t>Time</w:t>
            </w:r>
            <w:proofErr w:type="spellEnd"/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00FB039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</w:t>
            </w:r>
            <w:proofErr w:type="spellStart"/>
            <w:r>
              <w:rPr>
                <w:rFonts w:ascii="Calibri" w:hAnsi="Calibri"/>
              </w:rPr>
              <w:t>yyyyMMddHHmmssS</w:t>
            </w:r>
            <w:ins w:id="310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1992A781" w14:textId="77777777" w:rsidTr="002B30C7">
        <w:tc>
          <w:tcPr>
            <w:tcW w:w="2350" w:type="dxa"/>
          </w:tcPr>
          <w:p w14:paraId="4BDDE694" w14:textId="757992FE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trxnTimeZone</w:t>
            </w:r>
            <w:proofErr w:type="spellEnd"/>
          </w:p>
        </w:tc>
        <w:tc>
          <w:tcPr>
            <w:tcW w:w="1701" w:type="dxa"/>
          </w:tcPr>
          <w:p w14:paraId="1AE3A3D8" w14:textId="1F2876F8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2A115469" w14:textId="75A63AD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5E009CC" w14:textId="66749F61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EE4C628" w14:textId="25E4926C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</w:tbl>
    <w:p w14:paraId="6EC16618" w14:textId="2A7F7E5D" w:rsidR="008161B9" w:rsidRDefault="008161B9" w:rsidP="00F638D7">
      <w:bookmarkStart w:id="311" w:name="_Toc536786503"/>
      <w:bookmarkStart w:id="312" w:name="_Toc536786443"/>
      <w:bookmarkEnd w:id="311"/>
      <w:bookmarkEnd w:id="312"/>
    </w:p>
    <w:p w14:paraId="52285D50" w14:textId="5C69B560" w:rsidR="00B71ABE" w:rsidRDefault="00920933">
      <w:pPr>
        <w:pStyle w:val="Heading1"/>
        <w:numPr>
          <w:ilvl w:val="0"/>
          <w:numId w:val="8"/>
        </w:numPr>
        <w:ind w:left="284" w:hanging="284"/>
        <w:pPrChange w:id="313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314" w:name="_Toc29552885"/>
      <w:r>
        <w:t>Onboard User Entity</w:t>
      </w:r>
      <w:bookmarkEnd w:id="314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3B4B6A55" w:rsidR="00B71ABE" w:rsidRPr="00A36FEE" w:rsidRDefault="00B71ABE" w:rsidP="00B71ABE">
      <w:pPr>
        <w:spacing w:after="200"/>
        <w:rPr>
          <w:rStyle w:val="Hyperlink"/>
          <w:rPrChange w:id="315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316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231591" w:rsidRPr="00A36FEE">
        <w:rPr>
          <w:rStyle w:val="Hyperlink"/>
          <w:rPrChange w:id="317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318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319" w:author="Divek Vellaisamy" w:date="2019-12-11T15:47:00Z">
            <w:rPr>
              <w:rFonts w:ascii="Calibri" w:eastAsia="Calibri" w:hAnsi="Calibri" w:cs="Calibri"/>
            </w:rPr>
          </w:rPrChange>
        </w:rPr>
        <w:t xml:space="preserve"> </w:t>
      </w:r>
      <w:proofErr w:type="spellStart"/>
      <w:r w:rsidR="00B0641E" w:rsidRPr="00A36FEE">
        <w:rPr>
          <w:rStyle w:val="Hyperlink"/>
          <w:rPrChange w:id="320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proofErr w:type="spellEnd"/>
      <w:r w:rsidRPr="00A36FEE">
        <w:rPr>
          <w:rStyle w:val="Hyperlink"/>
          <w:rPrChange w:id="321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322" w:author="Divek Vellaisamy" w:date="2019-12-11T15:47:00Z">
            <w:rPr>
              <w:rFonts w:ascii="Calibri" w:eastAsia="Calibri" w:hAnsi="Calibri" w:cs="Calibri"/>
            </w:rPr>
          </w:rPrChange>
        </w:rPr>
        <w:t>onboard</w:t>
      </w: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="00B0641E"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 w:rsidR="00B0641E">
              <w:rPr>
                <w:rFonts w:ascii="Calibri" w:eastAsia="Calibri" w:hAnsi="Calibri" w:cs="Calibri"/>
              </w:rPr>
              <w:t>onboard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1C41CC48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lastRenderedPageBreak/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EA576E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44E0B7BC" w:rsidR="00B71ABE" w:rsidRDefault="00362976">
            <w:pPr>
              <w:spacing w:line="240" w:lineRule="auto"/>
              <w:rPr>
                <w:rFonts w:ascii="Calibri" w:hAnsi="Calibri"/>
                <w:lang w:val="en-IN"/>
              </w:rPr>
            </w:pPr>
            <w:ins w:id="323" w:author="Mary Indira Augustine" w:date="2019-12-20T13:11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324" w:author="Mary Indira Augustine" w:date="2019-12-20T13:11:00Z">
              <w:r w:rsidR="00B71ABE" w:rsidDel="00362976">
                <w:rPr>
                  <w:rFonts w:ascii="Calibri" w:hAnsi="Calibri"/>
                  <w:lang w:val="en-IN"/>
                </w:rPr>
                <w:delText>Alphan</w:delText>
              </w:r>
            </w:del>
            <w:r w:rsidR="00B71ABE">
              <w:rPr>
                <w:rFonts w:ascii="Calibri" w:hAnsi="Calibri"/>
                <w:lang w:val="en-IN"/>
              </w:rPr>
              <w:t>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15AA952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</w:t>
            </w:r>
            <w:ins w:id="325" w:author="Mary Indira Augustine" w:date="2019-12-20T13:11:00Z">
              <w:r w:rsidR="00362976">
                <w:rPr>
                  <w:rFonts w:ascii="Calibri" w:hAnsi="Calibri"/>
                  <w:lang w:val="en-IN"/>
                </w:rPr>
                <w:t xml:space="preserve">, with + and </w:t>
              </w:r>
            </w:ins>
            <w:ins w:id="326" w:author="Mary Indira Augustine" w:date="2019-12-20T13:12:00Z">
              <w:r w:rsidR="00362976">
                <w:rPr>
                  <w:rFonts w:ascii="Calibri" w:hAnsi="Calibri"/>
                  <w:lang w:val="en-IN"/>
                </w:rPr>
                <w:t>space</w:t>
              </w:r>
            </w:ins>
            <w:del w:id="327" w:author="Mary Indira Augustine" w:date="2019-12-20T13:11:00Z">
              <w:r w:rsidDel="00362976">
                <w:rPr>
                  <w:rFonts w:ascii="Calibri" w:hAnsi="Calibri"/>
                  <w:lang w:val="en-IN"/>
                </w:rPr>
                <w:delText xml:space="preserve"> only</w:delText>
              </w:r>
            </w:del>
            <w:r>
              <w:rPr>
                <w:rFonts w:ascii="Calibri" w:hAnsi="Calibri"/>
                <w:lang w:val="en-IN"/>
              </w:rPr>
              <w:t>)</w:t>
            </w:r>
          </w:p>
        </w:tc>
      </w:tr>
      <w:tr w:rsidR="00B71ABE" w14:paraId="32CCDEB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73D3778F" w:rsidR="00B71ABE" w:rsidRDefault="00AE433B">
            <w:pPr>
              <w:spacing w:line="240" w:lineRule="auto"/>
              <w:rPr>
                <w:rFonts w:ascii="Calibri" w:hAnsi="Calibri"/>
                <w:lang w:val="en-IN"/>
              </w:rPr>
            </w:pPr>
            <w:ins w:id="328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del w:id="329" w:author="Mary Indira Augustine" w:date="2019-12-20T13:13:00Z">
              <w:r w:rsidR="00B71ABE" w:rsidDel="00AE433B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05ECFD0B" w14:textId="77777777" w:rsidR="006F3802" w:rsidRDefault="000A2092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</w:t>
            </w: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” field has value.</w:t>
            </w:r>
            <w:r w:rsidR="006F3802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21C34D88" w14:textId="5753BC7A" w:rsidR="000A2092" w:rsidRDefault="006A2ABA">
            <w:pPr>
              <w:spacing w:line="240" w:lineRule="auto"/>
              <w:rPr>
                <w:rFonts w:ascii="Calibri" w:hAnsi="Calibri"/>
                <w:lang w:val="en-IN"/>
              </w:rPr>
            </w:pPr>
            <w:r w:rsidRPr="006A2ABA">
              <w:rPr>
                <w:rFonts w:ascii="Calibri" w:eastAsia="Calibri" w:hAnsi="Calibri" w:cs="Calibri"/>
                <w:lang w:val="en-IN"/>
              </w:rPr>
              <w:t xml:space="preserve">If </w:t>
            </w:r>
            <w:r w:rsidR="004541DC">
              <w:rPr>
                <w:rFonts w:ascii="Calibri" w:eastAsia="Calibri" w:hAnsi="Calibri" w:cs="Calibri"/>
                <w:lang w:val="en-IN"/>
              </w:rPr>
              <w:t>“</w:t>
            </w:r>
            <w:proofErr w:type="spellStart"/>
            <w:r w:rsidRPr="006A2ABA"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 w:rsidR="004541DC">
              <w:rPr>
                <w:rFonts w:ascii="Calibri" w:eastAsia="Calibri" w:hAnsi="Calibri" w:cs="Calibri"/>
                <w:lang w:val="en-IN"/>
              </w:rPr>
              <w:t>”</w:t>
            </w:r>
            <w:r w:rsidRPr="006A2ABA">
              <w:rPr>
                <w:rFonts w:ascii="Calibri" w:eastAsia="Calibri" w:hAnsi="Calibri" w:cs="Calibri"/>
                <w:lang w:val="en-IN"/>
              </w:rPr>
              <w:t xml:space="preserve"> is not provided</w:t>
            </w:r>
            <w:r>
              <w:rPr>
                <w:rFonts w:ascii="Calibri" w:eastAsia="Calibri" w:hAnsi="Calibri" w:cs="Calibri"/>
                <w:lang w:val="en-IN"/>
              </w:rPr>
              <w:t>,</w:t>
            </w:r>
            <w:r w:rsidRPr="006A2ABA">
              <w:rPr>
                <w:rFonts w:ascii="Calibri" w:eastAsia="Calibri" w:hAnsi="Calibri" w:cs="Calibri"/>
                <w:lang w:val="en-IN"/>
              </w:rPr>
              <w:t xml:space="preserve"> then this field also should not be prov</w:t>
            </w:r>
            <w:bookmarkStart w:id="330" w:name="_GoBack"/>
            <w:bookmarkEnd w:id="330"/>
            <w:r w:rsidRPr="006A2ABA">
              <w:rPr>
                <w:rFonts w:ascii="Calibri" w:eastAsia="Calibri" w:hAnsi="Calibri" w:cs="Calibri"/>
                <w:lang w:val="en-IN"/>
              </w:rPr>
              <w:t>ided.</w:t>
            </w:r>
          </w:p>
        </w:tc>
      </w:tr>
      <w:tr w:rsidR="00B71ABE" w14:paraId="6E2A414E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2890D1D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  <w:r w:rsidR="0042773E">
              <w:rPr>
                <w:rFonts w:ascii="Calibri" w:eastAsia="Calibri" w:hAnsi="Calibri" w:cs="Calibri"/>
                <w:lang w:val="en-IN"/>
              </w:rPr>
              <w:t xml:space="preserve"> with underscore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EA576E" w14:paraId="08B4773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58B318D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31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32" w:author="Mary Indira Augustine" w:date="2019-12-20T13:15:00Z">
              <w:r w:rsidDel="00555FA2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EA576E" w14:paraId="2D585A1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address2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617F35CC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33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34" w:author="Mary Indira Augustine" w:date="2019-12-20T13:15:00Z">
              <w:r w:rsidDel="008509D9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EA576E" w14:paraId="0DFE36E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27F7148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335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36" w:author="Mary Indira Augustine" w:date="2019-12-20T13:15:00Z">
              <w:r w:rsidDel="003A66E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EA576E" w14:paraId="4AFEAB07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lastRenderedPageBreak/>
              <w:t>postalCode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376CEDE1" w:rsidR="00EA576E" w:rsidRDefault="0077485C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337" w:author="Mary Indira Augustine" w:date="2019-12-20T13:17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338" w:author="Mary Indira Augustine" w:date="2019-12-20T13:16:00Z">
              <w:r w:rsidR="00EA576E" w:rsidDel="0077485C">
                <w:rPr>
                  <w:rFonts w:ascii="Calibri" w:hAnsi="Calibri"/>
                  <w:lang w:val="en-IN"/>
                </w:rPr>
                <w:delText>Alphan</w:delText>
              </w:r>
            </w:del>
            <w:r w:rsidR="00EA576E">
              <w:rPr>
                <w:rFonts w:ascii="Calibri" w:hAnsi="Calibri"/>
                <w:lang w:val="en-IN"/>
              </w:rPr>
              <w:t>umeric</w:t>
            </w:r>
            <w:ins w:id="339" w:author="Divek Vellaisamy" w:date="2020-01-13T13:15:00Z">
              <w:r w:rsidR="00D70772">
                <w:rPr>
                  <w:rFonts w:ascii="Calibri" w:hAnsi="Calibri"/>
                  <w:lang w:val="en-IN"/>
                </w:rPr>
                <w:t xml:space="preserve">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2E36C7C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Postal code</w:t>
            </w:r>
          </w:p>
        </w:tc>
      </w:tr>
      <w:tr w:rsidR="0037478B" w14:paraId="1DA68B6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37478B" w:rsidRDefault="0037478B" w:rsidP="0037478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1DE543F6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40" w:author="Mary Indira Augustine" w:date="2019-12-20T13:18:00Z">
              <w:r>
                <w:rPr>
                  <w:rFonts w:ascii="Calibri" w:hAnsi="Calibri"/>
                  <w:lang w:val="en-IN"/>
                </w:rPr>
                <w:t>Alphanumeric with space</w:t>
              </w:r>
            </w:ins>
            <w:del w:id="341" w:author="Mary Indira Augustine" w:date="2019-12-20T13:18:00Z">
              <w:r w:rsidDel="00B7358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EA576E" w14:paraId="65C274D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countryCode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138D36DF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  <w:del w:id="342" w:author="Kavinithees Palanisamy" w:date="2019-12-16T13:17:00Z">
              <w:r w:rsidDel="008A7E78">
                <w:rPr>
                  <w:rFonts w:ascii="Calibri" w:hAnsi="Calibri"/>
                  <w:lang w:val="en-IN"/>
                </w:rPr>
                <w:delText>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 code</w:t>
            </w:r>
          </w:p>
        </w:tc>
      </w:tr>
      <w:tr w:rsidR="00EA576E" w14:paraId="55AF279A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timestamp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This is the time stamp of the transaction at the source in the format </w:t>
            </w:r>
            <w:proofErr w:type="spellStart"/>
            <w:r>
              <w:rPr>
                <w:rFonts w:ascii="Calibri" w:hAnsi="Calibri"/>
                <w:lang w:val="en-IN"/>
              </w:rPr>
              <w:t>yyyyMMddHHmmss</w:t>
            </w:r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EA576E" w14:paraId="0D52E9D2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CFDE73" w14:textId="40C1569C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timeZone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58E5C" w14:textId="27078B16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33C2F" w14:textId="24B66809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A8ABF8" w14:textId="1CAF392F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A1B38" w14:textId="1ACAD9C2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  <w:tr w:rsidR="00EA576E" w14:paraId="21D4C01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EA576E" w14:paraId="36B97C3F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emailId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 ID</w:t>
            </w:r>
          </w:p>
        </w:tc>
      </w:tr>
      <w:tr w:rsidR="00EA576E" w14:paraId="304FD6F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kycFlag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 (‘Y’ or ’N’)</w:t>
            </w:r>
          </w:p>
          <w:p w14:paraId="49E9FB05" w14:textId="6C8E3833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149FE4D1" w14:textId="66C2CA8C" w:rsidR="00E34DB0" w:rsidDel="0056106E" w:rsidRDefault="00E34DB0" w:rsidP="00B71ABE">
      <w:pPr>
        <w:spacing w:line="240" w:lineRule="auto"/>
        <w:rPr>
          <w:del w:id="343" w:author="Divek Vellaisamy" w:date="2019-12-11T14:56:00Z"/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03B06CB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305D96A5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6180244E" w:rsidR="00B71ABE" w:rsidRDefault="00147709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A3B3C0" w:rsidR="00F108E4" w:rsidRDefault="00147709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 xml:space="preserve">Wallet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366F30E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</w:t>
            </w:r>
            <w:r w:rsidR="000C48A6">
              <w:rPr>
                <w:rFonts w:ascii="Calibri" w:eastAsia="Calibri" w:hAnsi="Calibri" w:cs="Calibri"/>
                <w:lang w:val="en-IN"/>
              </w:rPr>
              <w:t>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64B98BE9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</w:t>
            </w:r>
            <w:proofErr w:type="spellStart"/>
            <w:r>
              <w:rPr>
                <w:rFonts w:ascii="Calibri" w:hAnsi="Calibri"/>
                <w:lang w:val="en-IN"/>
              </w:rPr>
              <w:t>yyyyMMddHHmmssS</w:t>
            </w:r>
            <w:ins w:id="344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0C48A6" w14:paraId="2EBECB67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FC75B" w14:textId="567DAC5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trxnTimeZone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FD9F4" w14:textId="3722A9B6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550F" w14:textId="47D583E8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20FE1C" w14:textId="539407C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7C153F5" w14:textId="499A4F35" w:rsidR="000C48A6" w:rsidRDefault="000C48A6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</w:tbl>
    <w:p w14:paraId="781F6CC8" w14:textId="17FF6557" w:rsidR="00B71ABE" w:rsidRDefault="00B71ABE" w:rsidP="00F638D7"/>
    <w:p w14:paraId="1B9AED06" w14:textId="49C3E35F" w:rsidR="00675F97" w:rsidRDefault="00675F97" w:rsidP="00A06D8A">
      <w:pPr>
        <w:pStyle w:val="Heading1"/>
        <w:numPr>
          <w:ilvl w:val="0"/>
          <w:numId w:val="8"/>
        </w:numPr>
        <w:ind w:left="284" w:hanging="284"/>
        <w:rPr>
          <w:ins w:id="345" w:author="Divek Vellaisamy" w:date="2019-12-11T15:40:00Z"/>
        </w:rPr>
      </w:pPr>
      <w:bookmarkStart w:id="346" w:name="_Toc29552886"/>
      <w:ins w:id="347" w:author="Divek Vellaisamy" w:date="2019-12-11T15:40:00Z">
        <w:r>
          <w:lastRenderedPageBreak/>
          <w:t>P2P Transfer</w:t>
        </w:r>
        <w:bookmarkEnd w:id="346"/>
      </w:ins>
    </w:p>
    <w:p w14:paraId="7249C49E" w14:textId="77777777" w:rsidR="00675F97" w:rsidRPr="00675F97" w:rsidRDefault="00675F97">
      <w:pPr>
        <w:spacing w:after="200"/>
        <w:rPr>
          <w:ins w:id="348" w:author="Divek Vellaisamy" w:date="2019-12-11T15:40:00Z"/>
          <w:rFonts w:ascii="Calibri" w:hAnsi="Calibri"/>
          <w:rPrChange w:id="349" w:author="Divek Vellaisamy" w:date="2019-12-11T15:40:00Z">
            <w:rPr>
              <w:ins w:id="350" w:author="Divek Vellaisamy" w:date="2019-12-11T15:40:00Z"/>
            </w:rPr>
          </w:rPrChange>
        </w:rPr>
        <w:pPrChange w:id="351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52" w:author="Divek Vellaisamy" w:date="2019-12-11T15:40:00Z">
        <w:r w:rsidRPr="00675F97">
          <w:rPr>
            <w:rFonts w:ascii="Calibri" w:eastAsia="Calibri" w:hAnsi="Calibri" w:cs="Calibri"/>
            <w:b/>
            <w:rPrChange w:id="353" w:author="Divek Vellaisamy" w:date="2019-12-11T15:40:00Z">
              <w:rPr/>
            </w:rPrChange>
          </w:rPr>
          <w:t xml:space="preserve">Resource URL: </w:t>
        </w:r>
      </w:ins>
    </w:p>
    <w:p w14:paraId="1308D923" w14:textId="77777777" w:rsidR="00675F97" w:rsidRPr="00A36FEE" w:rsidRDefault="00675F97">
      <w:pPr>
        <w:spacing w:after="200"/>
        <w:rPr>
          <w:ins w:id="354" w:author="Divek Vellaisamy" w:date="2019-12-11T15:40:00Z"/>
          <w:rStyle w:val="Hyperlink"/>
          <w:rFonts w:eastAsia="Calibri" w:cs="Calibri"/>
          <w:rPrChange w:id="355" w:author="Divek Vellaisamy" w:date="2019-12-11T15:47:00Z">
            <w:rPr>
              <w:ins w:id="356" w:author="Divek Vellaisamy" w:date="2019-12-11T15:40:00Z"/>
            </w:rPr>
          </w:rPrChange>
        </w:rPr>
        <w:pPrChange w:id="357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58" w:author="Divek Vellaisamy" w:date="2019-12-11T15:40:00Z">
        <w:r w:rsidRPr="00A36FEE">
          <w:rPr>
            <w:rStyle w:val="Hyperlink"/>
            <w:rPrChange w:id="359" w:author="Divek Vellaisamy" w:date="2019-12-11T15:47:00Z">
              <w:rPr/>
            </w:rPrChange>
          </w:rPr>
          <w:t>https://&lt;baseURL&gt;/1.0/fe-api-gw/p2p-payment</w:t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675F97" w14:paraId="3765607A" w14:textId="77777777" w:rsidTr="00B96808">
        <w:trPr>
          <w:ins w:id="360" w:author="Divek Vellaisamy" w:date="2019-12-11T15:40:00Z"/>
        </w:trPr>
        <w:tc>
          <w:tcPr>
            <w:tcW w:w="2680" w:type="dxa"/>
            <w:shd w:val="clear" w:color="auto" w:fill="000080"/>
          </w:tcPr>
          <w:p w14:paraId="557ED161" w14:textId="77777777" w:rsidR="00675F97" w:rsidRDefault="00675F97" w:rsidP="00B96808">
            <w:pPr>
              <w:spacing w:after="200"/>
              <w:rPr>
                <w:ins w:id="361" w:author="Divek Vellaisamy" w:date="2019-12-11T15:40:00Z"/>
                <w:rFonts w:ascii="Calibri" w:hAnsi="Calibri"/>
              </w:rPr>
            </w:pPr>
            <w:ins w:id="362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7D3362E2" w14:textId="77777777" w:rsidR="00675F97" w:rsidRDefault="00675F97" w:rsidP="00B96808">
            <w:pPr>
              <w:spacing w:after="200"/>
              <w:rPr>
                <w:ins w:id="363" w:author="Divek Vellaisamy" w:date="2019-12-11T15:40:00Z"/>
                <w:rFonts w:ascii="Calibri" w:hAnsi="Calibri"/>
              </w:rPr>
            </w:pPr>
            <w:ins w:id="364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675F97" w14:paraId="56EA4E89" w14:textId="77777777" w:rsidTr="00B96808">
        <w:trPr>
          <w:ins w:id="365" w:author="Divek Vellaisamy" w:date="2019-12-11T15:40:00Z"/>
        </w:trPr>
        <w:tc>
          <w:tcPr>
            <w:tcW w:w="2680" w:type="dxa"/>
          </w:tcPr>
          <w:p w14:paraId="47330335" w14:textId="77777777" w:rsidR="00675F97" w:rsidRDefault="00675F97" w:rsidP="00B96808">
            <w:pPr>
              <w:spacing w:after="200"/>
              <w:rPr>
                <w:ins w:id="366" w:author="Divek Vellaisamy" w:date="2019-12-11T15:40:00Z"/>
                <w:rFonts w:ascii="Calibri" w:hAnsi="Calibri"/>
              </w:rPr>
            </w:pPr>
            <w:ins w:id="367" w:author="Divek Vellaisamy" w:date="2019-12-11T15:40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/p2p-payment</w:t>
              </w:r>
            </w:ins>
          </w:p>
        </w:tc>
        <w:tc>
          <w:tcPr>
            <w:tcW w:w="7173" w:type="dxa"/>
          </w:tcPr>
          <w:p w14:paraId="0B0EEEC2" w14:textId="77777777" w:rsidR="00675F97" w:rsidRDefault="00675F97" w:rsidP="00B96808">
            <w:pPr>
              <w:spacing w:after="200"/>
              <w:rPr>
                <w:ins w:id="368" w:author="Divek Vellaisamy" w:date="2019-12-11T15:40:00Z"/>
                <w:rFonts w:ascii="Calibri" w:eastAsia="Calibri" w:hAnsi="Calibri" w:cs="Calibri"/>
              </w:rPr>
            </w:pPr>
            <w:ins w:id="369" w:author="Divek Vellaisamy" w:date="2019-12-11T15:40:00Z">
              <w:r>
                <w:rPr>
                  <w:rFonts w:ascii="Calibri" w:eastAsia="Calibri" w:hAnsi="Calibri" w:cs="Calibri"/>
                </w:rPr>
                <w:t>Transfers Digital Assets from one Wallet to another.</w:t>
              </w:r>
            </w:ins>
          </w:p>
        </w:tc>
      </w:tr>
    </w:tbl>
    <w:p w14:paraId="55435856" w14:textId="77777777" w:rsidR="00675F97" w:rsidRPr="00675F97" w:rsidRDefault="00675F97">
      <w:pPr>
        <w:spacing w:after="200"/>
        <w:rPr>
          <w:ins w:id="370" w:author="Divek Vellaisamy" w:date="2019-12-11T15:40:00Z"/>
          <w:rFonts w:ascii="Calibri" w:hAnsi="Calibri"/>
          <w:rPrChange w:id="371" w:author="Divek Vellaisamy" w:date="2019-12-11T15:41:00Z">
            <w:rPr>
              <w:ins w:id="372" w:author="Divek Vellaisamy" w:date="2019-12-11T15:40:00Z"/>
            </w:rPr>
          </w:rPrChange>
        </w:rPr>
        <w:pPrChange w:id="373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74" w:author="Divek Vellaisamy" w:date="2019-12-11T15:40:00Z">
        <w:r w:rsidRPr="00675F97">
          <w:rPr>
            <w:rFonts w:ascii="Calibri" w:eastAsia="Calibri" w:hAnsi="Calibri" w:cs="Calibri"/>
            <w:b/>
            <w:rPrChange w:id="375" w:author="Divek Vellaisamy" w:date="2019-12-11T15:41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675F97" w14:paraId="002939A6" w14:textId="77777777" w:rsidTr="00B96808">
        <w:trPr>
          <w:trHeight w:val="280"/>
          <w:tblHeader/>
          <w:ins w:id="376" w:author="Divek Vellaisamy" w:date="2019-12-11T15:40:00Z"/>
        </w:trPr>
        <w:tc>
          <w:tcPr>
            <w:tcW w:w="2350" w:type="dxa"/>
            <w:shd w:val="clear" w:color="auto" w:fill="000080"/>
          </w:tcPr>
          <w:p w14:paraId="13A0B9BB" w14:textId="77777777" w:rsidR="00675F97" w:rsidRDefault="00675F97" w:rsidP="00B96808">
            <w:pPr>
              <w:spacing w:line="240" w:lineRule="auto"/>
              <w:rPr>
                <w:ins w:id="377" w:author="Divek Vellaisamy" w:date="2019-12-11T15:40:00Z"/>
                <w:rFonts w:ascii="Calibri" w:hAnsi="Calibri"/>
              </w:rPr>
            </w:pPr>
            <w:ins w:id="37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1801F049" w14:textId="77777777" w:rsidR="00675F97" w:rsidRDefault="00675F97" w:rsidP="00B96808">
            <w:pPr>
              <w:spacing w:line="240" w:lineRule="auto"/>
              <w:rPr>
                <w:ins w:id="379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8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1D6BE096" w14:textId="77777777" w:rsidR="00675F97" w:rsidRDefault="00675F97" w:rsidP="00B96808">
            <w:pPr>
              <w:spacing w:line="240" w:lineRule="auto"/>
              <w:rPr>
                <w:ins w:id="381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82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4E939995" w14:textId="77777777" w:rsidR="00675F97" w:rsidRDefault="00675F97" w:rsidP="00B96808">
            <w:pPr>
              <w:spacing w:line="240" w:lineRule="auto"/>
              <w:rPr>
                <w:ins w:id="383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384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0F77C0B9" w14:textId="77777777" w:rsidR="00675F97" w:rsidRDefault="00675F97" w:rsidP="00B96808">
            <w:pPr>
              <w:spacing w:line="240" w:lineRule="auto"/>
              <w:rPr>
                <w:ins w:id="385" w:author="Divek Vellaisamy" w:date="2019-12-11T15:40:00Z"/>
                <w:rFonts w:ascii="Calibri" w:hAnsi="Calibri"/>
              </w:rPr>
            </w:pPr>
            <w:ins w:id="386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755396FC" w14:textId="77777777" w:rsidTr="00B96808">
        <w:trPr>
          <w:ins w:id="387" w:author="Divek Vellaisamy" w:date="2019-12-11T15:40:00Z"/>
        </w:trPr>
        <w:tc>
          <w:tcPr>
            <w:tcW w:w="2350" w:type="dxa"/>
          </w:tcPr>
          <w:p w14:paraId="489550D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88" w:author="Divek Vellaisamy" w:date="2019-12-11T15:40:00Z"/>
                <w:rFonts w:ascii="Calibri" w:eastAsia="Calibri" w:hAnsi="Calibri" w:cs="Calibri"/>
              </w:rPr>
            </w:pPr>
            <w:proofErr w:type="spellStart"/>
            <w:ins w:id="389" w:author="Divek Vellaisamy" w:date="2019-12-11T15:40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234C645D" w14:textId="77777777" w:rsidR="00675F97" w:rsidRDefault="00675F97" w:rsidP="00B96808">
            <w:pPr>
              <w:spacing w:line="240" w:lineRule="auto"/>
              <w:rPr>
                <w:ins w:id="390" w:author="Divek Vellaisamy" w:date="2019-12-11T15:40:00Z"/>
                <w:rFonts w:ascii="Calibri" w:hAnsi="Calibri"/>
              </w:rPr>
            </w:pPr>
            <w:ins w:id="39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B3147C" w14:textId="77777777" w:rsidR="00675F97" w:rsidRDefault="00675F97" w:rsidP="00B96808">
            <w:pPr>
              <w:spacing w:line="240" w:lineRule="auto"/>
              <w:rPr>
                <w:ins w:id="392" w:author="Divek Vellaisamy" w:date="2019-12-11T15:40:00Z"/>
                <w:rFonts w:ascii="Calibri" w:hAnsi="Calibri"/>
              </w:rPr>
            </w:pPr>
            <w:ins w:id="39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525A494" w14:textId="77777777" w:rsidR="00675F97" w:rsidRDefault="00675F97" w:rsidP="00B96808">
            <w:pPr>
              <w:spacing w:line="240" w:lineRule="auto"/>
              <w:rPr>
                <w:ins w:id="394" w:author="Divek Vellaisamy" w:date="2019-12-11T15:40:00Z"/>
                <w:rFonts w:ascii="Calibri" w:hAnsi="Calibri"/>
              </w:rPr>
            </w:pPr>
            <w:ins w:id="395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302778D7" w14:textId="77777777" w:rsidR="00675F97" w:rsidRDefault="00675F97" w:rsidP="00B96808">
            <w:pPr>
              <w:spacing w:line="240" w:lineRule="auto"/>
              <w:rPr>
                <w:ins w:id="396" w:author="Divek Vellaisamy" w:date="2019-12-11T15:40:00Z"/>
                <w:rFonts w:ascii="Calibri" w:hAnsi="Calibri"/>
              </w:rPr>
            </w:pPr>
            <w:ins w:id="397" w:author="Divek Vellaisamy" w:date="2019-12-11T15:40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675F97" w14:paraId="2027299F" w14:textId="77777777" w:rsidTr="00B96808">
        <w:trPr>
          <w:ins w:id="398" w:author="Divek Vellaisamy" w:date="2019-12-11T15:40:00Z"/>
        </w:trPr>
        <w:tc>
          <w:tcPr>
            <w:tcW w:w="2350" w:type="dxa"/>
          </w:tcPr>
          <w:p w14:paraId="22D43B4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399" w:author="Divek Vellaisamy" w:date="2019-12-11T15:40:00Z"/>
                <w:rFonts w:ascii="Calibri" w:eastAsia="Calibri" w:hAnsi="Calibri" w:cs="Calibri"/>
              </w:rPr>
            </w:pPr>
            <w:proofErr w:type="spellStart"/>
            <w:ins w:id="400" w:author="Divek Vellaisamy" w:date="2019-12-11T15:40:00Z"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</w:ins>
          </w:p>
        </w:tc>
        <w:tc>
          <w:tcPr>
            <w:tcW w:w="1701" w:type="dxa"/>
          </w:tcPr>
          <w:p w14:paraId="42F3FF9E" w14:textId="06EE61F8" w:rsidR="00675F97" w:rsidRDefault="00E7469C" w:rsidP="00B96808">
            <w:pPr>
              <w:spacing w:line="240" w:lineRule="auto"/>
              <w:rPr>
                <w:ins w:id="401" w:author="Divek Vellaisamy" w:date="2019-12-11T15:40:00Z"/>
                <w:rFonts w:ascii="Calibri" w:eastAsia="Calibri" w:hAnsi="Calibri" w:cs="Calibri"/>
              </w:rPr>
            </w:pPr>
            <w:ins w:id="402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403" w:author="Divek Vellaisamy" w:date="2019-12-11T15:40:00Z">
              <w:del w:id="404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25A239E6" w14:textId="77777777" w:rsidR="00675F97" w:rsidRDefault="00675F97" w:rsidP="00B96808">
            <w:pPr>
              <w:spacing w:line="240" w:lineRule="auto"/>
              <w:rPr>
                <w:ins w:id="405" w:author="Divek Vellaisamy" w:date="2019-12-11T15:40:00Z"/>
                <w:rFonts w:ascii="Calibri" w:eastAsia="Calibri" w:hAnsi="Calibri" w:cs="Calibri"/>
              </w:rPr>
            </w:pPr>
            <w:ins w:id="406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B93FCCD" w14:textId="77777777" w:rsidR="00675F97" w:rsidRDefault="00675F97" w:rsidP="00B96808">
            <w:pPr>
              <w:spacing w:line="240" w:lineRule="auto"/>
              <w:rPr>
                <w:ins w:id="407" w:author="Divek Vellaisamy" w:date="2019-12-11T15:40:00Z"/>
                <w:rFonts w:ascii="Calibri" w:eastAsia="Calibri" w:hAnsi="Calibri" w:cs="Calibri"/>
              </w:rPr>
            </w:pPr>
            <w:ins w:id="408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575632EA" w14:textId="77777777" w:rsidR="00675F97" w:rsidRDefault="00675F97" w:rsidP="00B96808">
            <w:pPr>
              <w:spacing w:line="240" w:lineRule="auto"/>
              <w:rPr>
                <w:ins w:id="409" w:author="Divek Vellaisamy" w:date="2019-12-11T15:40:00Z"/>
                <w:rFonts w:ascii="Calibri" w:hAnsi="Calibri"/>
              </w:rPr>
            </w:pPr>
            <w:ins w:id="410" w:author="Divek Vellaisamy" w:date="2019-12-11T15:40:00Z">
              <w:r>
                <w:rPr>
                  <w:rFonts w:ascii="Calibri" w:hAnsi="Calibri"/>
                </w:rPr>
                <w:t>User ID of the wallet holder from where the digital assets will be transferred.</w:t>
              </w:r>
            </w:ins>
          </w:p>
          <w:p w14:paraId="20EC312C" w14:textId="77777777" w:rsidR="00675F97" w:rsidRDefault="00675F97" w:rsidP="00B96808">
            <w:pPr>
              <w:spacing w:line="240" w:lineRule="auto"/>
              <w:rPr>
                <w:ins w:id="411" w:author="Divek Vellaisamy" w:date="2019-12-11T15:40:00Z"/>
                <w:rFonts w:ascii="Calibri" w:hAnsi="Calibri"/>
              </w:rPr>
            </w:pPr>
            <w:ins w:id="412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3B7487A" w14:textId="77777777" w:rsidTr="00B96808">
        <w:trPr>
          <w:ins w:id="413" w:author="Divek Vellaisamy" w:date="2019-12-11T15:40:00Z"/>
        </w:trPr>
        <w:tc>
          <w:tcPr>
            <w:tcW w:w="2350" w:type="dxa"/>
          </w:tcPr>
          <w:p w14:paraId="19747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14" w:author="Divek Vellaisamy" w:date="2019-12-11T15:40:00Z"/>
                <w:rFonts w:ascii="Calibri" w:hAnsi="Calibri"/>
              </w:rPr>
            </w:pPr>
            <w:proofErr w:type="spellStart"/>
            <w:ins w:id="415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1" w:type="dxa"/>
          </w:tcPr>
          <w:p w14:paraId="249C987C" w14:textId="77777777" w:rsidR="00675F97" w:rsidRDefault="00675F97" w:rsidP="00B96808">
            <w:pPr>
              <w:spacing w:line="240" w:lineRule="auto"/>
              <w:rPr>
                <w:ins w:id="416" w:author="Divek Vellaisamy" w:date="2019-12-11T15:40:00Z"/>
                <w:rFonts w:ascii="Calibri" w:eastAsia="Calibri" w:hAnsi="Calibri" w:cs="Calibri"/>
              </w:rPr>
            </w:pPr>
            <w:ins w:id="41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692A457" w14:textId="77777777" w:rsidR="00675F97" w:rsidRDefault="00675F97" w:rsidP="00B96808">
            <w:pPr>
              <w:spacing w:line="240" w:lineRule="auto"/>
              <w:rPr>
                <w:ins w:id="418" w:author="Divek Vellaisamy" w:date="2019-12-11T15:40:00Z"/>
                <w:rFonts w:ascii="Calibri" w:eastAsia="Calibri" w:hAnsi="Calibri" w:cs="Calibri"/>
              </w:rPr>
            </w:pPr>
            <w:ins w:id="419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62B76888" w14:textId="77777777" w:rsidR="00675F97" w:rsidRDefault="00675F97" w:rsidP="00B96808">
            <w:pPr>
              <w:spacing w:line="240" w:lineRule="auto"/>
              <w:rPr>
                <w:ins w:id="420" w:author="Divek Vellaisamy" w:date="2019-12-11T15:40:00Z"/>
                <w:rFonts w:ascii="Calibri" w:eastAsia="Calibri" w:hAnsi="Calibri" w:cs="Calibri"/>
              </w:rPr>
            </w:pPr>
            <w:ins w:id="421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31321BD3" w14:textId="77777777" w:rsidR="00675F97" w:rsidRDefault="00675F97" w:rsidP="00B96808">
            <w:pPr>
              <w:spacing w:line="240" w:lineRule="auto"/>
              <w:rPr>
                <w:ins w:id="422" w:author="Divek Vellaisamy" w:date="2019-12-11T15:40:00Z"/>
                <w:rFonts w:ascii="Calibri" w:hAnsi="Calibri"/>
              </w:rPr>
            </w:pPr>
            <w:ins w:id="423" w:author="Divek Vellaisamy" w:date="2019-12-11T15:40:00Z">
              <w:r>
                <w:rPr>
                  <w:rFonts w:ascii="Calibri" w:hAnsi="Calibri"/>
                </w:rPr>
                <w:t>Wallet ID from where the digital assets will be transferred</w:t>
              </w:r>
            </w:ins>
          </w:p>
          <w:p w14:paraId="6A622F23" w14:textId="77777777" w:rsidR="00675F97" w:rsidRDefault="00675F97" w:rsidP="00B96808">
            <w:pPr>
              <w:spacing w:line="240" w:lineRule="auto"/>
              <w:rPr>
                <w:ins w:id="424" w:author="Divek Vellaisamy" w:date="2019-12-11T15:40:00Z"/>
                <w:rFonts w:ascii="Calibri" w:hAnsi="Calibri"/>
              </w:rPr>
            </w:pPr>
            <w:ins w:id="425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710A4E5F" w14:textId="77777777" w:rsidTr="00B96808">
        <w:trPr>
          <w:ins w:id="426" w:author="Divek Vellaisamy" w:date="2019-12-11T15:40:00Z"/>
        </w:trPr>
        <w:tc>
          <w:tcPr>
            <w:tcW w:w="2350" w:type="dxa"/>
          </w:tcPr>
          <w:p w14:paraId="396446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7" w:author="Divek Vellaisamy" w:date="2019-12-11T15:40:00Z"/>
                <w:rFonts w:ascii="Calibri" w:eastAsia="Calibri" w:hAnsi="Calibri" w:cs="Calibri"/>
              </w:rPr>
            </w:pPr>
            <w:proofErr w:type="spellStart"/>
            <w:ins w:id="428" w:author="Divek Vellaisamy" w:date="2019-12-11T15:40:00Z"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</w:ins>
          </w:p>
        </w:tc>
        <w:tc>
          <w:tcPr>
            <w:tcW w:w="1701" w:type="dxa"/>
          </w:tcPr>
          <w:p w14:paraId="56EB3F29" w14:textId="32E60CEB" w:rsidR="00675F97" w:rsidRDefault="00E7469C" w:rsidP="00B96808">
            <w:pPr>
              <w:spacing w:line="240" w:lineRule="auto"/>
              <w:rPr>
                <w:ins w:id="429" w:author="Divek Vellaisamy" w:date="2019-12-11T15:40:00Z"/>
                <w:rFonts w:ascii="Calibri" w:hAnsi="Calibri"/>
              </w:rPr>
            </w:pPr>
            <w:ins w:id="430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431" w:author="Divek Vellaisamy" w:date="2019-12-11T15:40:00Z">
              <w:del w:id="432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19E2F3A5" w14:textId="77777777" w:rsidR="00675F97" w:rsidRDefault="00675F97" w:rsidP="00B96808">
            <w:pPr>
              <w:spacing w:line="240" w:lineRule="auto"/>
              <w:rPr>
                <w:ins w:id="433" w:author="Divek Vellaisamy" w:date="2019-12-11T15:40:00Z"/>
                <w:rFonts w:ascii="Calibri" w:eastAsia="Calibri" w:hAnsi="Calibri" w:cs="Calibri"/>
              </w:rPr>
            </w:pPr>
            <w:ins w:id="434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32A9BC10" w14:textId="77777777" w:rsidR="00675F97" w:rsidRDefault="00675F97" w:rsidP="00B96808">
            <w:pPr>
              <w:spacing w:line="240" w:lineRule="auto"/>
              <w:rPr>
                <w:ins w:id="435" w:author="Divek Vellaisamy" w:date="2019-12-11T15:40:00Z"/>
                <w:rFonts w:ascii="Calibri" w:eastAsia="Calibri" w:hAnsi="Calibri" w:cs="Calibri"/>
              </w:rPr>
            </w:pPr>
            <w:ins w:id="436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34A0715A" w14:textId="77777777" w:rsidR="00675F97" w:rsidRDefault="00675F97" w:rsidP="00B96808">
            <w:pPr>
              <w:spacing w:line="240" w:lineRule="auto"/>
              <w:rPr>
                <w:ins w:id="437" w:author="Divek Vellaisamy" w:date="2019-12-11T15:40:00Z"/>
                <w:rFonts w:ascii="Calibri" w:hAnsi="Calibri"/>
              </w:rPr>
            </w:pPr>
            <w:ins w:id="438" w:author="Divek Vellaisamy" w:date="2019-12-11T15:40:00Z">
              <w:r>
                <w:rPr>
                  <w:rFonts w:ascii="Calibri" w:hAnsi="Calibri"/>
                </w:rPr>
                <w:t>User ID of the wallet holder to which the digital assets will be transferred</w:t>
              </w:r>
            </w:ins>
          </w:p>
          <w:p w14:paraId="0A2964BD" w14:textId="77777777" w:rsidR="00675F97" w:rsidRDefault="00675F97" w:rsidP="00B96808">
            <w:pPr>
              <w:spacing w:line="240" w:lineRule="auto"/>
              <w:rPr>
                <w:ins w:id="439" w:author="Divek Vellaisamy" w:date="2019-12-11T15:40:00Z"/>
                <w:rFonts w:ascii="Calibri" w:hAnsi="Calibri"/>
              </w:rPr>
            </w:pPr>
            <w:ins w:id="440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3DE39542" w14:textId="77777777" w:rsidTr="00B96808">
        <w:trPr>
          <w:ins w:id="441" w:author="Divek Vellaisamy" w:date="2019-12-11T15:40:00Z"/>
        </w:trPr>
        <w:tc>
          <w:tcPr>
            <w:tcW w:w="2350" w:type="dxa"/>
          </w:tcPr>
          <w:p w14:paraId="336D76B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2" w:author="Divek Vellaisamy" w:date="2019-12-11T15:40:00Z"/>
                <w:rFonts w:ascii="Calibri" w:eastAsia="Calibri" w:hAnsi="Calibri" w:cs="Calibri"/>
              </w:rPr>
            </w:pPr>
            <w:proofErr w:type="spellStart"/>
            <w:ins w:id="443" w:author="Divek Vellaisamy" w:date="2019-12-11T15:40:00Z"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</w:ins>
          </w:p>
        </w:tc>
        <w:tc>
          <w:tcPr>
            <w:tcW w:w="1701" w:type="dxa"/>
          </w:tcPr>
          <w:p w14:paraId="096F3899" w14:textId="77777777" w:rsidR="00675F97" w:rsidRDefault="00675F97" w:rsidP="00B96808">
            <w:pPr>
              <w:spacing w:line="240" w:lineRule="auto"/>
              <w:rPr>
                <w:ins w:id="444" w:author="Divek Vellaisamy" w:date="2019-12-11T15:40:00Z"/>
                <w:rFonts w:ascii="Calibri" w:hAnsi="Calibri"/>
              </w:rPr>
            </w:pPr>
            <w:ins w:id="44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B0653" w14:textId="77777777" w:rsidR="00675F97" w:rsidRDefault="00675F97" w:rsidP="00B96808">
            <w:pPr>
              <w:spacing w:line="240" w:lineRule="auto"/>
              <w:rPr>
                <w:ins w:id="446" w:author="Divek Vellaisamy" w:date="2019-12-11T15:40:00Z"/>
                <w:rFonts w:ascii="Calibri" w:eastAsia="Calibri" w:hAnsi="Calibri" w:cs="Calibri"/>
              </w:rPr>
            </w:pPr>
            <w:ins w:id="447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0F8E4F3C" w14:textId="77777777" w:rsidR="00675F97" w:rsidRDefault="00675F97" w:rsidP="00B96808">
            <w:pPr>
              <w:spacing w:line="240" w:lineRule="auto"/>
              <w:rPr>
                <w:ins w:id="448" w:author="Divek Vellaisamy" w:date="2019-12-11T15:40:00Z"/>
                <w:rFonts w:ascii="Calibri" w:eastAsia="Calibri" w:hAnsi="Calibri" w:cs="Calibri"/>
              </w:rPr>
            </w:pPr>
            <w:ins w:id="449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6182634C" w14:textId="77777777" w:rsidR="00675F97" w:rsidRDefault="00675F97" w:rsidP="00B96808">
            <w:pPr>
              <w:spacing w:line="240" w:lineRule="auto"/>
              <w:rPr>
                <w:ins w:id="450" w:author="Divek Vellaisamy" w:date="2019-12-11T15:40:00Z"/>
                <w:rFonts w:ascii="Calibri" w:hAnsi="Calibri"/>
              </w:rPr>
            </w:pPr>
            <w:ins w:id="451" w:author="Divek Vellaisamy" w:date="2019-12-11T15:40:00Z">
              <w:r>
                <w:rPr>
                  <w:rFonts w:ascii="Calibri" w:hAnsi="Calibri"/>
                </w:rPr>
                <w:t>Wallet ID to which the digital assets will be transferred</w:t>
              </w:r>
            </w:ins>
          </w:p>
          <w:p w14:paraId="622844C8" w14:textId="77777777" w:rsidR="00675F97" w:rsidRDefault="00675F97" w:rsidP="00B96808">
            <w:pPr>
              <w:spacing w:line="240" w:lineRule="auto"/>
              <w:rPr>
                <w:ins w:id="452" w:author="Divek Vellaisamy" w:date="2019-12-11T15:40:00Z"/>
                <w:rFonts w:ascii="Calibri" w:hAnsi="Calibri"/>
              </w:rPr>
            </w:pPr>
            <w:ins w:id="453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F453913" w14:textId="77777777" w:rsidTr="00B96808">
        <w:trPr>
          <w:ins w:id="454" w:author="Divek Vellaisamy" w:date="2019-12-11T15:40:00Z"/>
        </w:trPr>
        <w:tc>
          <w:tcPr>
            <w:tcW w:w="2350" w:type="dxa"/>
          </w:tcPr>
          <w:p w14:paraId="5EE1CE5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55" w:author="Divek Vellaisamy" w:date="2019-12-11T15:40:00Z"/>
                <w:rFonts w:ascii="Calibri" w:eastAsia="Calibri" w:hAnsi="Calibri" w:cs="Calibri"/>
              </w:rPr>
            </w:pPr>
            <w:proofErr w:type="spellStart"/>
            <w:ins w:id="456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17B5660D" w14:textId="77777777" w:rsidR="00675F97" w:rsidRDefault="00675F97" w:rsidP="00B96808">
            <w:pPr>
              <w:spacing w:line="240" w:lineRule="auto"/>
              <w:rPr>
                <w:ins w:id="457" w:author="Divek Vellaisamy" w:date="2019-12-11T15:40:00Z"/>
                <w:rFonts w:ascii="Calibri" w:hAnsi="Calibri"/>
              </w:rPr>
            </w:pPr>
            <w:ins w:id="45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518CC07" w14:textId="77777777" w:rsidR="00675F97" w:rsidRDefault="00675F97" w:rsidP="00B96808">
            <w:pPr>
              <w:spacing w:line="240" w:lineRule="auto"/>
              <w:rPr>
                <w:ins w:id="459" w:author="Divek Vellaisamy" w:date="2019-12-11T15:40:00Z"/>
                <w:rFonts w:ascii="Calibri" w:hAnsi="Calibri"/>
              </w:rPr>
            </w:pPr>
            <w:ins w:id="46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4357F113" w14:textId="77777777" w:rsidR="00675F97" w:rsidRDefault="00675F97" w:rsidP="00B96808">
            <w:pPr>
              <w:spacing w:line="240" w:lineRule="auto"/>
              <w:rPr>
                <w:ins w:id="461" w:author="Divek Vellaisamy" w:date="2019-12-11T15:40:00Z"/>
                <w:rFonts w:ascii="Calibri" w:hAnsi="Calibri"/>
              </w:rPr>
            </w:pPr>
            <w:ins w:id="462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1FC83926" w14:textId="77777777" w:rsidR="00675F97" w:rsidRDefault="00675F97" w:rsidP="00B96808">
            <w:pPr>
              <w:spacing w:line="240" w:lineRule="auto"/>
              <w:rPr>
                <w:ins w:id="463" w:author="Divek Vellaisamy" w:date="2019-12-11T15:40:00Z"/>
                <w:rFonts w:ascii="Calibri" w:hAnsi="Calibri"/>
              </w:rPr>
            </w:pPr>
            <w:ins w:id="464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40A598C2" w14:textId="77777777" w:rsidTr="00B96808">
        <w:trPr>
          <w:ins w:id="465" w:author="Divek Vellaisamy" w:date="2019-12-11T15:40:00Z"/>
        </w:trPr>
        <w:tc>
          <w:tcPr>
            <w:tcW w:w="2350" w:type="dxa"/>
          </w:tcPr>
          <w:p w14:paraId="7DAB78AC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6" w:author="Divek Vellaisamy" w:date="2019-12-11T15:40:00Z"/>
                <w:rFonts w:ascii="Calibri" w:eastAsia="Calibri" w:hAnsi="Calibri" w:cs="Calibri"/>
              </w:rPr>
            </w:pPr>
            <w:ins w:id="467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36415878" w14:textId="77777777" w:rsidR="00675F97" w:rsidRDefault="00675F97" w:rsidP="00B96808">
            <w:pPr>
              <w:spacing w:line="240" w:lineRule="auto"/>
              <w:rPr>
                <w:ins w:id="468" w:author="Divek Vellaisamy" w:date="2019-12-11T15:40:00Z"/>
                <w:rFonts w:ascii="Calibri" w:hAnsi="Calibri"/>
              </w:rPr>
            </w:pPr>
            <w:ins w:id="469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3EBC259" w14:textId="77777777" w:rsidR="00675F97" w:rsidRDefault="00675F97" w:rsidP="00B96808">
            <w:pPr>
              <w:spacing w:line="240" w:lineRule="auto"/>
              <w:rPr>
                <w:ins w:id="470" w:author="Divek Vellaisamy" w:date="2019-12-11T15:40:00Z"/>
                <w:rFonts w:ascii="Calibri" w:hAnsi="Calibri"/>
              </w:rPr>
            </w:pPr>
            <w:ins w:id="471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68B8024" w14:textId="77777777" w:rsidR="00675F97" w:rsidRDefault="00675F97" w:rsidP="00B96808">
            <w:pPr>
              <w:spacing w:line="240" w:lineRule="auto"/>
              <w:rPr>
                <w:ins w:id="472" w:author="Divek Vellaisamy" w:date="2019-12-11T15:40:00Z"/>
                <w:rFonts w:ascii="Calibri" w:hAnsi="Calibri"/>
              </w:rPr>
            </w:pPr>
            <w:ins w:id="473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30BF9436" w14:textId="77777777" w:rsidR="00675F97" w:rsidRDefault="00675F97" w:rsidP="00B96808">
            <w:pPr>
              <w:spacing w:line="240" w:lineRule="auto"/>
              <w:rPr>
                <w:ins w:id="474" w:author="Divek Vellaisamy" w:date="2019-12-11T15:40:00Z"/>
                <w:rFonts w:ascii="Calibri" w:hAnsi="Calibri"/>
              </w:rPr>
            </w:pPr>
            <w:ins w:id="475" w:author="Divek Vellaisamy" w:date="2019-12-11T15:40:00Z">
              <w:r>
                <w:rPr>
                  <w:rFonts w:ascii="Calibri" w:hAnsi="Calibri"/>
                </w:rPr>
                <w:t>Quantity of the digital assets to be transferred</w:t>
              </w:r>
            </w:ins>
          </w:p>
        </w:tc>
      </w:tr>
      <w:tr w:rsidR="00675F97" w14:paraId="75937574" w14:textId="77777777" w:rsidTr="00B96808">
        <w:trPr>
          <w:ins w:id="476" w:author="Divek Vellaisamy" w:date="2019-12-11T15:40:00Z"/>
        </w:trPr>
        <w:tc>
          <w:tcPr>
            <w:tcW w:w="2350" w:type="dxa"/>
          </w:tcPr>
          <w:p w14:paraId="2BE22C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77" w:author="Divek Vellaisamy" w:date="2019-12-11T15:40:00Z"/>
                <w:rFonts w:ascii="Calibri" w:eastAsia="Calibri" w:hAnsi="Calibri" w:cs="Calibri"/>
              </w:rPr>
            </w:pPr>
            <w:proofErr w:type="spellStart"/>
            <w:ins w:id="478" w:author="Divek Vellaisamy" w:date="2019-12-11T15:40:00Z">
              <w:r>
                <w:rPr>
                  <w:rFonts w:ascii="Calibri" w:eastAsia="Calibri" w:hAnsi="Calibri" w:cs="Calibri"/>
                </w:rPr>
                <w:t>registerToUserEntity</w:t>
              </w:r>
              <w:proofErr w:type="spellEnd"/>
            </w:ins>
          </w:p>
        </w:tc>
        <w:tc>
          <w:tcPr>
            <w:tcW w:w="1701" w:type="dxa"/>
          </w:tcPr>
          <w:p w14:paraId="1ED9FA9E" w14:textId="77777777" w:rsidR="00675F97" w:rsidRDefault="00675F97" w:rsidP="00B96808">
            <w:pPr>
              <w:spacing w:line="240" w:lineRule="auto"/>
              <w:rPr>
                <w:ins w:id="479" w:author="Divek Vellaisamy" w:date="2019-12-11T15:40:00Z"/>
                <w:rFonts w:ascii="Calibri" w:hAnsi="Calibri"/>
              </w:rPr>
            </w:pPr>
            <w:ins w:id="480" w:author="Divek Vellaisamy" w:date="2019-12-11T15:40:00Z">
              <w:r>
                <w:rPr>
                  <w:rFonts w:ascii="Calibri" w:hAnsi="Calibri"/>
                </w:rPr>
                <w:t>Boolean</w:t>
              </w:r>
            </w:ins>
          </w:p>
        </w:tc>
        <w:tc>
          <w:tcPr>
            <w:tcW w:w="708" w:type="dxa"/>
          </w:tcPr>
          <w:p w14:paraId="2B70313A" w14:textId="77777777" w:rsidR="00675F97" w:rsidRDefault="00675F97" w:rsidP="00B96808">
            <w:pPr>
              <w:spacing w:line="240" w:lineRule="auto"/>
              <w:rPr>
                <w:ins w:id="481" w:author="Divek Vellaisamy" w:date="2019-12-11T15:40:00Z"/>
                <w:rFonts w:ascii="Calibri" w:hAnsi="Calibri"/>
              </w:rPr>
            </w:pPr>
            <w:ins w:id="482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A1D4FE5" w14:textId="77777777" w:rsidR="00675F97" w:rsidRDefault="00675F97" w:rsidP="00B96808">
            <w:pPr>
              <w:spacing w:line="240" w:lineRule="auto"/>
              <w:rPr>
                <w:ins w:id="483" w:author="Divek Vellaisamy" w:date="2019-12-11T15:40:00Z"/>
                <w:rFonts w:ascii="Calibri" w:hAnsi="Calibri"/>
              </w:rPr>
            </w:pPr>
            <w:ins w:id="484" w:author="Divek Vellaisamy" w:date="2019-12-11T15:40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4421" w:type="dxa"/>
          </w:tcPr>
          <w:p w14:paraId="218EC528" w14:textId="77777777" w:rsidR="00675F97" w:rsidRDefault="00675F97" w:rsidP="00B96808">
            <w:pPr>
              <w:spacing w:line="240" w:lineRule="auto"/>
              <w:rPr>
                <w:ins w:id="485" w:author="Divek Vellaisamy" w:date="2019-12-11T15:40:00Z"/>
                <w:rFonts w:ascii="Calibri" w:hAnsi="Calibri"/>
              </w:rPr>
            </w:pPr>
            <w:ins w:id="486" w:author="Divek Vellaisamy" w:date="2019-12-11T15:40:00Z">
              <w:r>
                <w:rPr>
                  <w:rFonts w:ascii="Calibri" w:hAnsi="Calibri"/>
                </w:rPr>
                <w:t>Flag to check if the destination wallet user entity is a registered one.</w:t>
              </w:r>
            </w:ins>
          </w:p>
          <w:p w14:paraId="7D2E5583" w14:textId="77777777" w:rsidR="00675F97" w:rsidRDefault="00675F97" w:rsidP="00B96808">
            <w:pPr>
              <w:spacing w:line="240" w:lineRule="auto"/>
              <w:rPr>
                <w:ins w:id="487" w:author="Divek Vellaisamy" w:date="2019-12-11T15:40:00Z"/>
                <w:rFonts w:ascii="Calibri" w:hAnsi="Calibri"/>
              </w:rPr>
            </w:pPr>
            <w:ins w:id="488" w:author="Divek Vellaisamy" w:date="2019-12-11T15:40:00Z">
              <w:r>
                <w:rPr>
                  <w:rFonts w:ascii="Calibri" w:hAnsi="Calibri"/>
                </w:rPr>
                <w:t>Default value: FALSE</w:t>
              </w:r>
            </w:ins>
          </w:p>
        </w:tc>
      </w:tr>
      <w:tr w:rsidR="00675F97" w14:paraId="73903CD9" w14:textId="77777777" w:rsidTr="00B96808">
        <w:trPr>
          <w:ins w:id="489" w:author="Divek Vellaisamy" w:date="2019-12-11T15:40:00Z"/>
        </w:trPr>
        <w:tc>
          <w:tcPr>
            <w:tcW w:w="2350" w:type="dxa"/>
          </w:tcPr>
          <w:p w14:paraId="350DCE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90" w:author="Divek Vellaisamy" w:date="2019-12-11T15:40:00Z"/>
                <w:rFonts w:ascii="Calibri" w:eastAsia="Calibri" w:hAnsi="Calibri" w:cs="Calibri"/>
              </w:rPr>
            </w:pPr>
            <w:proofErr w:type="spellStart"/>
            <w:ins w:id="491" w:author="Divek Vellaisamy" w:date="2019-12-11T15:40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DB85CAA" w14:textId="77777777" w:rsidR="00675F97" w:rsidRDefault="00675F97" w:rsidP="00B96808">
            <w:pPr>
              <w:spacing w:line="240" w:lineRule="auto"/>
              <w:rPr>
                <w:ins w:id="492" w:author="Divek Vellaisamy" w:date="2019-12-11T15:40:00Z"/>
                <w:rFonts w:ascii="Calibri" w:hAnsi="Calibri"/>
              </w:rPr>
            </w:pPr>
            <w:ins w:id="493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4C7E73C" w14:textId="1766C090" w:rsidR="00675F97" w:rsidRDefault="00675F97" w:rsidP="00B96808">
            <w:pPr>
              <w:spacing w:line="240" w:lineRule="auto"/>
              <w:rPr>
                <w:ins w:id="494" w:author="Divek Vellaisamy" w:date="2019-12-11T15:40:00Z"/>
                <w:rFonts w:ascii="Calibri" w:hAnsi="Calibri"/>
              </w:rPr>
            </w:pPr>
            <w:ins w:id="495" w:author="Divek Vellaisamy" w:date="2019-12-11T15:40:00Z">
              <w:del w:id="496" w:author="Mary Indira Augustine" w:date="2019-12-20T13:03:00Z">
                <w:r w:rsidDel="00857170">
                  <w:rPr>
                    <w:rFonts w:ascii="Calibri" w:hAnsi="Calibri"/>
                  </w:rPr>
                  <w:delText>O</w:delText>
                </w:r>
              </w:del>
            </w:ins>
            <w:ins w:id="497" w:author="Mary Indira Augustine" w:date="2019-12-20T13:03:00Z">
              <w:r w:rsidR="00857170"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3FEBDD8" w14:textId="77777777" w:rsidR="00675F97" w:rsidRDefault="00675F97" w:rsidP="00B96808">
            <w:pPr>
              <w:spacing w:line="240" w:lineRule="auto"/>
              <w:rPr>
                <w:ins w:id="498" w:author="Divek Vellaisamy" w:date="2019-12-11T15:40:00Z"/>
                <w:rFonts w:ascii="Calibri" w:hAnsi="Calibri"/>
              </w:rPr>
            </w:pPr>
            <w:ins w:id="499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2EC5C12A" w14:textId="77777777" w:rsidR="00675F97" w:rsidRDefault="00675F97" w:rsidP="00B96808">
            <w:pPr>
              <w:spacing w:line="240" w:lineRule="auto"/>
              <w:rPr>
                <w:ins w:id="500" w:author="Divek Vellaisamy" w:date="2019-12-11T15:40:00Z"/>
                <w:rFonts w:ascii="Calibri" w:hAnsi="Calibri"/>
              </w:rPr>
            </w:pPr>
            <w:ins w:id="501" w:author="Divek Vellaisamy" w:date="2019-12-11T15:40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675F97" w14:paraId="493A9214" w14:textId="77777777" w:rsidTr="00B96808">
        <w:trPr>
          <w:ins w:id="502" w:author="Divek Vellaisamy" w:date="2019-12-11T15:40:00Z"/>
        </w:trPr>
        <w:tc>
          <w:tcPr>
            <w:tcW w:w="2350" w:type="dxa"/>
          </w:tcPr>
          <w:p w14:paraId="7F7B53C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03" w:author="Divek Vellaisamy" w:date="2019-12-11T15:40:00Z"/>
                <w:rFonts w:ascii="Calibri" w:eastAsia="Calibri" w:hAnsi="Calibri" w:cs="Calibri"/>
              </w:rPr>
            </w:pPr>
            <w:proofErr w:type="spellStart"/>
            <w:ins w:id="504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394AF328" w14:textId="77777777" w:rsidR="00675F97" w:rsidRDefault="00675F97" w:rsidP="00B96808">
            <w:pPr>
              <w:spacing w:line="240" w:lineRule="auto"/>
              <w:rPr>
                <w:ins w:id="505" w:author="Divek Vellaisamy" w:date="2019-12-11T15:40:00Z"/>
                <w:rFonts w:ascii="Calibri" w:hAnsi="Calibri"/>
              </w:rPr>
            </w:pPr>
            <w:ins w:id="50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B5F1FF9" w14:textId="77777777" w:rsidR="00675F97" w:rsidRDefault="00675F97" w:rsidP="00B96808">
            <w:pPr>
              <w:spacing w:line="240" w:lineRule="auto"/>
              <w:rPr>
                <w:ins w:id="507" w:author="Divek Vellaisamy" w:date="2019-12-11T15:40:00Z"/>
                <w:rFonts w:ascii="Calibri" w:hAnsi="Calibri"/>
              </w:rPr>
            </w:pPr>
            <w:ins w:id="508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B5A5026" w14:textId="77777777" w:rsidR="00675F97" w:rsidRDefault="00675F97" w:rsidP="00B96808">
            <w:pPr>
              <w:spacing w:line="240" w:lineRule="auto"/>
              <w:rPr>
                <w:ins w:id="509" w:author="Divek Vellaisamy" w:date="2019-12-11T15:40:00Z"/>
                <w:rFonts w:ascii="Calibri" w:hAnsi="Calibri"/>
              </w:rPr>
            </w:pPr>
            <w:ins w:id="510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2C1A097" w14:textId="77777777" w:rsidR="00675F97" w:rsidRDefault="00675F97" w:rsidP="00B96808">
            <w:pPr>
              <w:spacing w:line="240" w:lineRule="auto"/>
              <w:rPr>
                <w:ins w:id="511" w:author="Divek Vellaisamy" w:date="2019-12-11T15:40:00Z"/>
                <w:rFonts w:ascii="Calibri" w:hAnsi="Calibri"/>
              </w:rPr>
            </w:pPr>
            <w:ins w:id="512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4AAADBC2" w14:textId="77777777" w:rsidTr="00B96808">
        <w:trPr>
          <w:ins w:id="513" w:author="Divek Vellaisamy" w:date="2019-12-11T15:40:00Z"/>
        </w:trPr>
        <w:tc>
          <w:tcPr>
            <w:tcW w:w="2350" w:type="dxa"/>
          </w:tcPr>
          <w:p w14:paraId="6702DF35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14" w:author="Divek Vellaisamy" w:date="2019-12-11T15:40:00Z"/>
                <w:rFonts w:ascii="Calibri" w:hAnsi="Calibri"/>
              </w:rPr>
            </w:pPr>
            <w:ins w:id="515" w:author="Divek Vellaisamy" w:date="2019-12-11T15:40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7439DB3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16" w:author="Divek Vellaisamy" w:date="2019-12-11T15:40:00Z"/>
                <w:rFonts w:ascii="Calibri" w:hAnsi="Calibri"/>
              </w:rPr>
            </w:pPr>
            <w:ins w:id="51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A9B49C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18" w:author="Divek Vellaisamy" w:date="2019-12-11T15:40:00Z"/>
                <w:rFonts w:ascii="Calibri" w:hAnsi="Calibri"/>
              </w:rPr>
            </w:pPr>
            <w:ins w:id="519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626978A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20" w:author="Divek Vellaisamy" w:date="2019-12-11T15:40:00Z"/>
                <w:rFonts w:ascii="Calibri" w:hAnsi="Calibri"/>
              </w:rPr>
            </w:pPr>
            <w:ins w:id="521" w:author="Divek Vellaisamy" w:date="2019-12-11T15:40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0346B56D" w14:textId="77777777" w:rsidR="00675F97" w:rsidRDefault="00675F97" w:rsidP="00B96808">
            <w:pPr>
              <w:spacing w:line="240" w:lineRule="auto"/>
              <w:rPr>
                <w:ins w:id="522" w:author="Divek Vellaisamy" w:date="2019-12-11T15:40:00Z"/>
                <w:rFonts w:ascii="Calibri" w:eastAsia="Calibri" w:hAnsi="Calibri" w:cs="Calibri"/>
              </w:rPr>
            </w:pPr>
            <w:ins w:id="523" w:author="Divek Vellaisamy" w:date="2019-12-11T15:40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675F97" w14:paraId="44929ED6" w14:textId="77777777" w:rsidTr="00B96808">
        <w:trPr>
          <w:ins w:id="524" w:author="Divek Vellaisamy" w:date="2019-12-11T15:40:00Z"/>
        </w:trPr>
        <w:tc>
          <w:tcPr>
            <w:tcW w:w="2350" w:type="dxa"/>
          </w:tcPr>
          <w:p w14:paraId="17BD6E0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25" w:author="Divek Vellaisamy" w:date="2019-12-11T15:40:00Z"/>
                <w:rFonts w:ascii="Calibri" w:eastAsia="Calibri" w:hAnsi="Calibri" w:cs="Calibri"/>
              </w:rPr>
            </w:pPr>
            <w:ins w:id="526" w:author="Divek Vellaisamy" w:date="2019-12-11T15:40:00Z">
              <w:r>
                <w:rPr>
                  <w:rFonts w:ascii="Calibri" w:eastAsia="Calibri" w:hAnsi="Calibri" w:cs="Calibri"/>
                </w:rPr>
                <w:lastRenderedPageBreak/>
                <w:t>timestamp</w:t>
              </w:r>
            </w:ins>
          </w:p>
        </w:tc>
        <w:tc>
          <w:tcPr>
            <w:tcW w:w="1701" w:type="dxa"/>
          </w:tcPr>
          <w:p w14:paraId="5933F1FD" w14:textId="77777777" w:rsidR="00675F97" w:rsidRDefault="00675F97" w:rsidP="00B96808">
            <w:pPr>
              <w:spacing w:line="240" w:lineRule="auto"/>
              <w:rPr>
                <w:ins w:id="527" w:author="Divek Vellaisamy" w:date="2019-12-11T15:40:00Z"/>
                <w:rFonts w:ascii="Calibri" w:hAnsi="Calibri"/>
              </w:rPr>
            </w:pPr>
            <w:ins w:id="52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8D76E1F" w14:textId="77777777" w:rsidR="00675F97" w:rsidRDefault="00675F97" w:rsidP="00B96808">
            <w:pPr>
              <w:spacing w:line="240" w:lineRule="auto"/>
              <w:rPr>
                <w:ins w:id="529" w:author="Divek Vellaisamy" w:date="2019-12-11T15:40:00Z"/>
                <w:rFonts w:ascii="Calibri" w:hAnsi="Calibri"/>
              </w:rPr>
            </w:pPr>
            <w:ins w:id="530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BA874BA" w14:textId="77777777" w:rsidR="00675F97" w:rsidRDefault="00675F97" w:rsidP="00B96808">
            <w:pPr>
              <w:spacing w:line="240" w:lineRule="auto"/>
              <w:rPr>
                <w:ins w:id="531" w:author="Divek Vellaisamy" w:date="2019-12-11T15:40:00Z"/>
                <w:rFonts w:ascii="Calibri" w:hAnsi="Calibri"/>
              </w:rPr>
            </w:pPr>
            <w:ins w:id="532" w:author="Divek Vellaisamy" w:date="2019-12-11T15:40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4892D8C3" w14:textId="77777777" w:rsidR="00675F97" w:rsidRDefault="00675F97" w:rsidP="00B96808">
            <w:pPr>
              <w:spacing w:line="240" w:lineRule="auto"/>
              <w:rPr>
                <w:ins w:id="533" w:author="Divek Vellaisamy" w:date="2019-12-11T15:40:00Z"/>
                <w:rFonts w:ascii="Calibri" w:hAnsi="Calibri"/>
              </w:rPr>
            </w:pPr>
            <w:ins w:id="534" w:author="Divek Vellaisamy" w:date="2019-12-11T15:40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675F97" w14:paraId="7803DCC9" w14:textId="77777777" w:rsidTr="00B96808">
        <w:trPr>
          <w:ins w:id="535" w:author="Divek Vellaisamy" w:date="2019-12-11T15:40:00Z"/>
        </w:trPr>
        <w:tc>
          <w:tcPr>
            <w:tcW w:w="2350" w:type="dxa"/>
          </w:tcPr>
          <w:p w14:paraId="47E4441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36" w:author="Divek Vellaisamy" w:date="2019-12-11T15:40:00Z"/>
                <w:rFonts w:ascii="Calibri" w:eastAsia="Calibri" w:hAnsi="Calibri" w:cs="Calibri"/>
              </w:rPr>
            </w:pPr>
            <w:proofErr w:type="spellStart"/>
            <w:ins w:id="537" w:author="Divek Vellaisamy" w:date="2019-12-11T15:40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1B152A15" w14:textId="77777777" w:rsidR="00675F97" w:rsidRDefault="00675F97" w:rsidP="00B96808">
            <w:pPr>
              <w:spacing w:line="240" w:lineRule="auto"/>
              <w:rPr>
                <w:ins w:id="538" w:author="Divek Vellaisamy" w:date="2019-12-11T15:40:00Z"/>
                <w:rFonts w:ascii="Calibri" w:hAnsi="Calibri"/>
              </w:rPr>
            </w:pPr>
            <w:ins w:id="539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15FC278C" w14:textId="77777777" w:rsidR="00675F97" w:rsidRDefault="00675F97" w:rsidP="00B96808">
            <w:pPr>
              <w:spacing w:line="240" w:lineRule="auto"/>
              <w:rPr>
                <w:ins w:id="540" w:author="Divek Vellaisamy" w:date="2019-12-11T15:40:00Z"/>
                <w:rFonts w:ascii="Calibri" w:hAnsi="Calibri"/>
              </w:rPr>
            </w:pPr>
            <w:ins w:id="541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585D704" w14:textId="77777777" w:rsidR="00675F97" w:rsidRDefault="00675F97" w:rsidP="00B96808">
            <w:pPr>
              <w:spacing w:line="240" w:lineRule="auto"/>
              <w:rPr>
                <w:ins w:id="542" w:author="Divek Vellaisamy" w:date="2019-12-11T15:40:00Z"/>
                <w:rFonts w:ascii="Calibri" w:hAnsi="Calibri"/>
              </w:rPr>
            </w:pPr>
            <w:ins w:id="543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A966DEB" w14:textId="77777777" w:rsidR="00675F97" w:rsidRDefault="00675F97" w:rsidP="00B96808">
            <w:pPr>
              <w:spacing w:line="240" w:lineRule="auto"/>
              <w:rPr>
                <w:ins w:id="544" w:author="Divek Vellaisamy" w:date="2019-12-11T15:40:00Z"/>
                <w:rFonts w:ascii="Calibri" w:hAnsi="Calibri"/>
              </w:rPr>
            </w:pPr>
            <w:ins w:id="545" w:author="Divek Vellaisamy" w:date="2019-12-11T15:40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18DD0992" w14:textId="77777777" w:rsidR="00B4314F" w:rsidRDefault="00B4314F">
      <w:pPr>
        <w:spacing w:after="200"/>
        <w:rPr>
          <w:ins w:id="546" w:author="Divek Vellaisamy" w:date="2020-01-10T09:44:00Z"/>
          <w:rFonts w:ascii="Calibri" w:eastAsia="Calibri" w:hAnsi="Calibri" w:cs="Calibri"/>
          <w:b/>
        </w:rPr>
      </w:pPr>
    </w:p>
    <w:p w14:paraId="1558034A" w14:textId="5373B469" w:rsidR="00675F97" w:rsidRPr="00675F97" w:rsidRDefault="00675F97">
      <w:pPr>
        <w:spacing w:after="200"/>
        <w:rPr>
          <w:ins w:id="547" w:author="Divek Vellaisamy" w:date="2019-12-11T15:40:00Z"/>
          <w:rFonts w:ascii="Calibri" w:hAnsi="Calibri"/>
          <w:rPrChange w:id="548" w:author="Divek Vellaisamy" w:date="2019-12-11T15:41:00Z">
            <w:rPr>
              <w:ins w:id="549" w:author="Divek Vellaisamy" w:date="2019-12-11T15:40:00Z"/>
            </w:rPr>
          </w:rPrChange>
        </w:rPr>
        <w:pPrChange w:id="550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551" w:author="Divek Vellaisamy" w:date="2019-12-11T15:40:00Z">
        <w:r w:rsidRPr="00675F97">
          <w:rPr>
            <w:rFonts w:ascii="Calibri" w:eastAsia="Calibri" w:hAnsi="Calibri" w:cs="Calibri"/>
            <w:b/>
            <w:rPrChange w:id="552" w:author="Divek Vellaisamy" w:date="2019-12-11T15:41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3"/>
        <w:gridCol w:w="710"/>
        <w:gridCol w:w="710"/>
        <w:gridCol w:w="4420"/>
        <w:gridCol w:w="7"/>
      </w:tblGrid>
      <w:tr w:rsidR="00675F97" w14:paraId="76751E03" w14:textId="77777777" w:rsidTr="00B96808">
        <w:trPr>
          <w:gridAfter w:val="1"/>
          <w:wAfter w:w="7" w:type="dxa"/>
          <w:trHeight w:val="280"/>
          <w:tblHeader/>
          <w:ins w:id="553" w:author="Divek Vellaisamy" w:date="2019-12-11T15:40:00Z"/>
        </w:trPr>
        <w:tc>
          <w:tcPr>
            <w:tcW w:w="2350" w:type="dxa"/>
            <w:shd w:val="clear" w:color="auto" w:fill="000080"/>
          </w:tcPr>
          <w:p w14:paraId="6C82EB2C" w14:textId="77777777" w:rsidR="00675F97" w:rsidRDefault="00675F97" w:rsidP="00B96808">
            <w:pPr>
              <w:spacing w:line="240" w:lineRule="auto"/>
              <w:rPr>
                <w:ins w:id="554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5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3" w:type="dxa"/>
            <w:shd w:val="clear" w:color="auto" w:fill="000080"/>
          </w:tcPr>
          <w:p w14:paraId="7584E726" w14:textId="77777777" w:rsidR="00675F97" w:rsidRDefault="00675F97" w:rsidP="00B96808">
            <w:pPr>
              <w:spacing w:line="240" w:lineRule="auto"/>
              <w:rPr>
                <w:ins w:id="556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5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06A499DD" w14:textId="77777777" w:rsidR="00675F97" w:rsidRDefault="00675F97" w:rsidP="00B96808">
            <w:pPr>
              <w:spacing w:line="240" w:lineRule="auto"/>
              <w:rPr>
                <w:ins w:id="558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5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73AF6CE7" w14:textId="77777777" w:rsidR="00675F97" w:rsidRDefault="00675F97" w:rsidP="00B96808">
            <w:pPr>
              <w:spacing w:line="240" w:lineRule="auto"/>
              <w:rPr>
                <w:ins w:id="560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6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</w:tcPr>
          <w:p w14:paraId="2BF1CDE9" w14:textId="77777777" w:rsidR="00675F97" w:rsidRDefault="00675F97" w:rsidP="00B96808">
            <w:pPr>
              <w:spacing w:line="240" w:lineRule="auto"/>
              <w:rPr>
                <w:ins w:id="562" w:author="Divek Vellaisamy" w:date="2019-12-11T15:40:00Z"/>
                <w:rFonts w:ascii="Calibri" w:hAnsi="Calibri"/>
              </w:rPr>
            </w:pPr>
            <w:ins w:id="56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5FDD3738" w14:textId="77777777" w:rsidTr="00B96808">
        <w:trPr>
          <w:gridAfter w:val="1"/>
          <w:wAfter w:w="7" w:type="dxa"/>
          <w:ins w:id="564" w:author="Divek Vellaisamy" w:date="2019-12-11T15:40:00Z"/>
        </w:trPr>
        <w:tc>
          <w:tcPr>
            <w:tcW w:w="2350" w:type="dxa"/>
          </w:tcPr>
          <w:p w14:paraId="060D460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65" w:author="Divek Vellaisamy" w:date="2019-12-11T15:40:00Z"/>
                <w:rFonts w:ascii="Calibri" w:eastAsia="Calibri" w:hAnsi="Calibri" w:cs="Calibri"/>
              </w:rPr>
            </w:pPr>
            <w:proofErr w:type="spellStart"/>
            <w:ins w:id="566" w:author="Divek Vellaisamy" w:date="2019-12-11T15:40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3" w:type="dxa"/>
          </w:tcPr>
          <w:p w14:paraId="4644A54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67" w:author="Divek Vellaisamy" w:date="2019-12-11T15:40:00Z"/>
                <w:rFonts w:ascii="Calibri" w:eastAsia="Calibri" w:hAnsi="Calibri" w:cs="Calibri"/>
              </w:rPr>
            </w:pPr>
            <w:ins w:id="568" w:author="Divek Vellaisamy" w:date="2019-12-11T15:40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286799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69" w:author="Divek Vellaisamy" w:date="2019-12-11T15:40:00Z"/>
                <w:rFonts w:ascii="Calibri" w:eastAsia="Calibri" w:hAnsi="Calibri" w:cs="Calibri"/>
              </w:rPr>
            </w:pPr>
            <w:ins w:id="570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0BF3E1B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1" w:author="Divek Vellaisamy" w:date="2019-12-11T15:40:00Z"/>
                <w:rFonts w:ascii="Calibri" w:eastAsia="Calibri" w:hAnsi="Calibri" w:cs="Calibri"/>
              </w:rPr>
            </w:pPr>
            <w:ins w:id="572" w:author="Divek Vellaisamy" w:date="2019-12-11T15:40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2627CC81" w14:textId="77777777" w:rsidR="00675F97" w:rsidRDefault="00675F97" w:rsidP="00B96808">
            <w:pPr>
              <w:spacing w:line="240" w:lineRule="auto"/>
              <w:rPr>
                <w:ins w:id="573" w:author="Divek Vellaisamy" w:date="2019-12-11T15:40:00Z"/>
                <w:rFonts w:ascii="Calibri" w:hAnsi="Calibri"/>
              </w:rPr>
            </w:pPr>
            <w:ins w:id="574" w:author="Divek Vellaisamy" w:date="2019-12-11T15:40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675F97" w14:paraId="13926BAB" w14:textId="77777777" w:rsidTr="00B96808">
        <w:trPr>
          <w:gridAfter w:val="1"/>
          <w:wAfter w:w="7" w:type="dxa"/>
          <w:ins w:id="575" w:author="Divek Vellaisamy" w:date="2019-12-11T15:40:00Z"/>
        </w:trPr>
        <w:tc>
          <w:tcPr>
            <w:tcW w:w="2350" w:type="dxa"/>
          </w:tcPr>
          <w:p w14:paraId="449C4EB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6" w:author="Divek Vellaisamy" w:date="2019-12-11T15:40:00Z"/>
                <w:rFonts w:ascii="Calibri" w:eastAsia="Calibri" w:hAnsi="Calibri" w:cs="Calibri"/>
              </w:rPr>
            </w:pPr>
            <w:ins w:id="577" w:author="Divek Vellaisamy" w:date="2019-12-11T15:40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3" w:type="dxa"/>
          </w:tcPr>
          <w:p w14:paraId="3B838CA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8" w:author="Divek Vellaisamy" w:date="2019-12-11T15:40:00Z"/>
                <w:rFonts w:ascii="Calibri" w:eastAsia="Calibri" w:hAnsi="Calibri" w:cs="Calibri"/>
              </w:rPr>
            </w:pPr>
            <w:ins w:id="57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B6DC6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0" w:author="Divek Vellaisamy" w:date="2019-12-11T15:40:00Z"/>
                <w:rFonts w:ascii="Calibri" w:hAnsi="Calibri"/>
              </w:rPr>
            </w:pPr>
            <w:ins w:id="581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4231FB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2" w:author="Divek Vellaisamy" w:date="2019-12-11T15:40:00Z"/>
                <w:rFonts w:ascii="Calibri" w:eastAsia="Calibri" w:hAnsi="Calibri" w:cs="Calibri"/>
              </w:rPr>
            </w:pPr>
            <w:ins w:id="583" w:author="Divek Vellaisamy" w:date="2019-12-11T15:40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29259F9" w14:textId="77777777" w:rsidR="00675F97" w:rsidRDefault="00675F97" w:rsidP="00B96808">
            <w:pPr>
              <w:spacing w:line="240" w:lineRule="auto"/>
              <w:rPr>
                <w:ins w:id="584" w:author="Divek Vellaisamy" w:date="2019-12-11T15:40:00Z"/>
                <w:rFonts w:ascii="Calibri" w:eastAsia="Calibri" w:hAnsi="Calibri" w:cs="Calibri"/>
              </w:rPr>
            </w:pPr>
            <w:ins w:id="585" w:author="Divek Vellaisamy" w:date="2019-12-11T15:40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675F97" w14:paraId="49614871" w14:textId="77777777" w:rsidTr="00B96808">
        <w:trPr>
          <w:gridAfter w:val="1"/>
          <w:wAfter w:w="7" w:type="dxa"/>
          <w:ins w:id="586" w:author="Divek Vellaisamy" w:date="2019-12-11T15:40:00Z"/>
        </w:trPr>
        <w:tc>
          <w:tcPr>
            <w:tcW w:w="2350" w:type="dxa"/>
          </w:tcPr>
          <w:p w14:paraId="73393A2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7" w:author="Divek Vellaisamy" w:date="2019-12-11T15:40:00Z"/>
                <w:rFonts w:ascii="Calibri" w:eastAsia="Calibri" w:hAnsi="Calibri" w:cs="Calibri"/>
              </w:rPr>
            </w:pPr>
            <w:proofErr w:type="spellStart"/>
            <w:ins w:id="588" w:author="Divek Vellaisamy" w:date="2019-12-11T15:40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3" w:type="dxa"/>
          </w:tcPr>
          <w:p w14:paraId="75793C3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89" w:author="Divek Vellaisamy" w:date="2019-12-11T15:40:00Z"/>
                <w:rFonts w:ascii="Calibri" w:hAnsi="Calibri"/>
              </w:rPr>
            </w:pPr>
            <w:ins w:id="59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707030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1" w:author="Divek Vellaisamy" w:date="2019-12-11T15:40:00Z"/>
                <w:rFonts w:ascii="Calibri" w:hAnsi="Calibri"/>
              </w:rPr>
            </w:pPr>
            <w:ins w:id="592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30C450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3" w:author="Divek Vellaisamy" w:date="2019-12-11T15:40:00Z"/>
                <w:rFonts w:ascii="Calibri" w:hAnsi="Calibri"/>
              </w:rPr>
            </w:pPr>
            <w:ins w:id="594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8C06EA3" w14:textId="77777777" w:rsidR="00675F97" w:rsidRDefault="00675F97" w:rsidP="00B96808">
            <w:pPr>
              <w:spacing w:line="240" w:lineRule="auto"/>
              <w:rPr>
                <w:ins w:id="595" w:author="Divek Vellaisamy" w:date="2019-12-11T15:40:00Z"/>
                <w:rFonts w:ascii="Calibri" w:eastAsia="Calibri" w:hAnsi="Calibri" w:cs="Calibri"/>
              </w:rPr>
            </w:pPr>
            <w:ins w:id="596" w:author="Divek Vellaisamy" w:date="2019-12-11T15:40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675F97" w14:paraId="4C857617" w14:textId="77777777" w:rsidTr="00B96808">
        <w:trPr>
          <w:gridAfter w:val="1"/>
          <w:wAfter w:w="7" w:type="dxa"/>
          <w:ins w:id="597" w:author="Divek Vellaisamy" w:date="2019-12-11T15:40:00Z"/>
        </w:trPr>
        <w:tc>
          <w:tcPr>
            <w:tcW w:w="2350" w:type="dxa"/>
          </w:tcPr>
          <w:p w14:paraId="3425001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8" w:author="Divek Vellaisamy" w:date="2019-12-11T15:40:00Z"/>
                <w:rFonts w:ascii="Calibri" w:eastAsia="Calibri" w:hAnsi="Calibri" w:cs="Calibri"/>
              </w:rPr>
            </w:pPr>
            <w:proofErr w:type="spellStart"/>
            <w:ins w:id="599" w:author="Divek Vellaisamy" w:date="2019-12-11T15:40:00Z">
              <w:r>
                <w:t>authidresp</w:t>
              </w:r>
              <w:proofErr w:type="spellEnd"/>
            </w:ins>
          </w:p>
        </w:tc>
        <w:tc>
          <w:tcPr>
            <w:tcW w:w="1703" w:type="dxa"/>
          </w:tcPr>
          <w:p w14:paraId="0A81B24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0" w:author="Divek Vellaisamy" w:date="2019-12-11T15:40:00Z"/>
                <w:rFonts w:ascii="Calibri" w:hAnsi="Calibri"/>
              </w:rPr>
            </w:pPr>
            <w:ins w:id="60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C9FFBB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2" w:author="Divek Vellaisamy" w:date="2019-12-11T15:40:00Z"/>
                <w:rFonts w:ascii="Calibri" w:hAnsi="Calibri"/>
              </w:rPr>
            </w:pPr>
            <w:ins w:id="603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1087A93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4" w:author="Divek Vellaisamy" w:date="2019-12-11T15:40:00Z"/>
                <w:rFonts w:ascii="Calibri" w:hAnsi="Calibri"/>
              </w:rPr>
            </w:pPr>
            <w:ins w:id="605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F737CBF" w14:textId="77777777" w:rsidR="00675F97" w:rsidRDefault="00675F97" w:rsidP="00B96808">
            <w:pPr>
              <w:spacing w:line="240" w:lineRule="auto"/>
              <w:rPr>
                <w:ins w:id="606" w:author="Divek Vellaisamy" w:date="2019-12-11T15:40:00Z"/>
                <w:rFonts w:ascii="Calibri" w:eastAsia="Calibri" w:hAnsi="Calibri" w:cs="Calibri"/>
              </w:rPr>
            </w:pPr>
            <w:ins w:id="607" w:author="Divek Vellaisamy" w:date="2019-12-11T15:40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675F97" w14:paraId="75510401" w14:textId="77777777" w:rsidTr="00B96808">
        <w:trPr>
          <w:gridAfter w:val="1"/>
          <w:wAfter w:w="7" w:type="dxa"/>
          <w:ins w:id="608" w:author="Divek Vellaisamy" w:date="2019-12-11T15:40:00Z"/>
        </w:trPr>
        <w:tc>
          <w:tcPr>
            <w:tcW w:w="2350" w:type="dxa"/>
          </w:tcPr>
          <w:p w14:paraId="37102DD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9" w:author="Divek Vellaisamy" w:date="2019-12-11T15:40:00Z"/>
                <w:rFonts w:ascii="Calibri" w:eastAsia="Calibri" w:hAnsi="Calibri" w:cs="Calibri"/>
              </w:rPr>
            </w:pPr>
            <w:proofErr w:type="spellStart"/>
            <w:ins w:id="610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3" w:type="dxa"/>
          </w:tcPr>
          <w:p w14:paraId="02BC6B8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1" w:author="Divek Vellaisamy" w:date="2019-12-11T15:40:00Z"/>
                <w:rFonts w:ascii="Calibri" w:hAnsi="Calibri"/>
              </w:rPr>
            </w:pPr>
            <w:ins w:id="61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174DCC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3" w:author="Divek Vellaisamy" w:date="2019-12-11T15:40:00Z"/>
                <w:rFonts w:ascii="Calibri" w:hAnsi="Calibri"/>
              </w:rPr>
            </w:pPr>
            <w:ins w:id="61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B4678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5" w:author="Divek Vellaisamy" w:date="2019-12-11T15:40:00Z"/>
                <w:rFonts w:ascii="Calibri" w:hAnsi="Calibri"/>
              </w:rPr>
            </w:pPr>
            <w:ins w:id="616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98A2F9A" w14:textId="77777777" w:rsidR="00675F97" w:rsidRDefault="00675F97" w:rsidP="00B96808">
            <w:pPr>
              <w:spacing w:line="240" w:lineRule="auto"/>
              <w:rPr>
                <w:ins w:id="617" w:author="Divek Vellaisamy" w:date="2019-12-11T15:40:00Z"/>
                <w:rFonts w:ascii="Calibri" w:eastAsia="Calibri" w:hAnsi="Calibri" w:cs="Calibri"/>
              </w:rPr>
            </w:pPr>
            <w:ins w:id="618" w:author="Divek Vellaisamy" w:date="2019-12-11T15:40:00Z">
              <w:r>
                <w:rPr>
                  <w:rFonts w:ascii="Calibri" w:eastAsia="Calibri" w:hAnsi="Calibri" w:cs="Calibri"/>
                </w:rPr>
                <w:t>Transaction Log Unique ID / Transaction reference</w:t>
              </w:r>
            </w:ins>
          </w:p>
        </w:tc>
      </w:tr>
      <w:tr w:rsidR="00675F97" w14:paraId="38E989E3" w14:textId="77777777" w:rsidTr="00B96808">
        <w:trPr>
          <w:gridAfter w:val="1"/>
          <w:wAfter w:w="7" w:type="dxa"/>
          <w:ins w:id="619" w:author="Divek Vellaisamy" w:date="2019-12-11T15:40:00Z"/>
        </w:trPr>
        <w:tc>
          <w:tcPr>
            <w:tcW w:w="2350" w:type="dxa"/>
          </w:tcPr>
          <w:p w14:paraId="40138B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0" w:author="Divek Vellaisamy" w:date="2019-12-11T15:40:00Z"/>
                <w:rFonts w:ascii="Calibri" w:eastAsia="Calibri" w:hAnsi="Calibri" w:cs="Calibri"/>
              </w:rPr>
            </w:pPr>
            <w:proofErr w:type="spellStart"/>
            <w:ins w:id="621" w:author="Divek Vellaisamy" w:date="2019-12-11T15:40:00Z">
              <w:r>
                <w:rPr>
                  <w:rFonts w:ascii="Calibri" w:eastAsia="Calibri" w:hAnsi="Calibri" w:cs="Calibri"/>
                </w:rPr>
                <w:t>fromUserEntityId</w:t>
              </w:r>
              <w:proofErr w:type="spellEnd"/>
            </w:ins>
          </w:p>
        </w:tc>
        <w:tc>
          <w:tcPr>
            <w:tcW w:w="1703" w:type="dxa"/>
          </w:tcPr>
          <w:p w14:paraId="48CD5910" w14:textId="2293712D" w:rsidR="00675F97" w:rsidRDefault="002F6635" w:rsidP="00B96808">
            <w:pPr>
              <w:spacing w:line="240" w:lineRule="auto"/>
              <w:rPr>
                <w:ins w:id="622" w:author="Divek Vellaisamy" w:date="2019-12-11T15:40:00Z"/>
                <w:rFonts w:ascii="Calibri" w:hAnsi="Calibri"/>
              </w:rPr>
            </w:pPr>
            <w:ins w:id="623" w:author="Divek Vellaisamy" w:date="2020-01-13T13:1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08DEA01F" w14:textId="77777777" w:rsidR="00675F97" w:rsidRDefault="00675F97" w:rsidP="00B96808">
            <w:pPr>
              <w:spacing w:line="240" w:lineRule="auto"/>
              <w:rPr>
                <w:ins w:id="624" w:author="Divek Vellaisamy" w:date="2019-12-11T15:40:00Z"/>
                <w:rFonts w:ascii="Calibri" w:eastAsia="Calibri" w:hAnsi="Calibri" w:cs="Calibri"/>
              </w:rPr>
            </w:pPr>
            <w:ins w:id="625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5FB1688D" w14:textId="77777777" w:rsidR="00675F97" w:rsidRDefault="00675F97" w:rsidP="00B96808">
            <w:pPr>
              <w:spacing w:line="240" w:lineRule="auto"/>
              <w:rPr>
                <w:ins w:id="626" w:author="Divek Vellaisamy" w:date="2019-12-11T15:40:00Z"/>
                <w:rFonts w:ascii="Calibri" w:eastAsia="Calibri" w:hAnsi="Calibri" w:cs="Calibri"/>
              </w:rPr>
            </w:pPr>
            <w:ins w:id="627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</w:tcPr>
          <w:p w14:paraId="3404D844" w14:textId="77777777" w:rsidR="00675F97" w:rsidRDefault="00675F97" w:rsidP="00B96808">
            <w:pPr>
              <w:spacing w:line="240" w:lineRule="auto"/>
              <w:rPr>
                <w:ins w:id="628" w:author="Divek Vellaisamy" w:date="2019-12-11T15:40:00Z"/>
                <w:rFonts w:ascii="Calibri" w:hAnsi="Calibri"/>
              </w:rPr>
            </w:pPr>
            <w:ins w:id="629" w:author="Divek Vellaisamy" w:date="2019-12-11T15:40:00Z">
              <w:r>
                <w:rPr>
                  <w:rFonts w:ascii="Calibri" w:hAnsi="Calibri"/>
                </w:rPr>
                <w:t>User ID of the source wallet holder</w:t>
              </w:r>
            </w:ins>
          </w:p>
        </w:tc>
      </w:tr>
      <w:tr w:rsidR="00675F97" w14:paraId="2C269729" w14:textId="77777777" w:rsidTr="00B96808">
        <w:trPr>
          <w:gridAfter w:val="1"/>
          <w:wAfter w:w="7" w:type="dxa"/>
          <w:ins w:id="630" w:author="Divek Vellaisamy" w:date="2019-12-11T15:40:00Z"/>
        </w:trPr>
        <w:tc>
          <w:tcPr>
            <w:tcW w:w="2350" w:type="dxa"/>
          </w:tcPr>
          <w:p w14:paraId="725B937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31" w:author="Divek Vellaisamy" w:date="2019-12-11T15:40:00Z"/>
                <w:rFonts w:ascii="Calibri" w:eastAsia="Calibri" w:hAnsi="Calibri" w:cs="Calibri"/>
              </w:rPr>
            </w:pPr>
            <w:proofErr w:type="spellStart"/>
            <w:ins w:id="632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3" w:type="dxa"/>
          </w:tcPr>
          <w:p w14:paraId="3E36344C" w14:textId="77777777" w:rsidR="00675F97" w:rsidRDefault="00675F97" w:rsidP="00B96808">
            <w:pPr>
              <w:spacing w:line="240" w:lineRule="auto"/>
              <w:rPr>
                <w:ins w:id="633" w:author="Divek Vellaisamy" w:date="2019-12-11T15:40:00Z"/>
                <w:rFonts w:ascii="Calibri" w:hAnsi="Calibri"/>
              </w:rPr>
            </w:pPr>
            <w:ins w:id="63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811443" w14:textId="77777777" w:rsidR="00675F97" w:rsidRDefault="00675F97" w:rsidP="00B96808">
            <w:pPr>
              <w:spacing w:line="240" w:lineRule="auto"/>
              <w:rPr>
                <w:ins w:id="635" w:author="Divek Vellaisamy" w:date="2019-12-11T15:40:00Z"/>
                <w:rFonts w:ascii="Calibri" w:eastAsia="Calibri" w:hAnsi="Calibri" w:cs="Calibri"/>
              </w:rPr>
            </w:pPr>
            <w:ins w:id="636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32F32136" w14:textId="77777777" w:rsidR="00675F97" w:rsidRDefault="00675F97" w:rsidP="00B96808">
            <w:pPr>
              <w:spacing w:line="240" w:lineRule="auto"/>
              <w:rPr>
                <w:ins w:id="637" w:author="Divek Vellaisamy" w:date="2019-12-11T15:40:00Z"/>
                <w:rFonts w:ascii="Calibri" w:eastAsia="Calibri" w:hAnsi="Calibri" w:cs="Calibri"/>
              </w:rPr>
            </w:pPr>
            <w:ins w:id="638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</w:tcPr>
          <w:p w14:paraId="344DEA69" w14:textId="77777777" w:rsidR="00675F97" w:rsidRDefault="00675F97" w:rsidP="00B96808">
            <w:pPr>
              <w:spacing w:line="240" w:lineRule="auto"/>
              <w:rPr>
                <w:ins w:id="639" w:author="Divek Vellaisamy" w:date="2019-12-11T15:40:00Z"/>
                <w:rFonts w:ascii="Calibri" w:hAnsi="Calibri"/>
              </w:rPr>
            </w:pPr>
            <w:ins w:id="640" w:author="Divek Vellaisamy" w:date="2019-12-11T15:40:00Z">
              <w:r>
                <w:rPr>
                  <w:rFonts w:ascii="Calibri" w:hAnsi="Calibri"/>
                </w:rPr>
                <w:t>Wallet ID of the source wallet</w:t>
              </w:r>
            </w:ins>
          </w:p>
        </w:tc>
      </w:tr>
      <w:tr w:rsidR="00675F97" w14:paraId="531C5E28" w14:textId="77777777" w:rsidTr="00B96808">
        <w:trPr>
          <w:ins w:id="641" w:author="Divek Vellaisamy" w:date="2019-12-11T15:40:00Z"/>
        </w:trPr>
        <w:tc>
          <w:tcPr>
            <w:tcW w:w="2350" w:type="dxa"/>
          </w:tcPr>
          <w:p w14:paraId="5F81D1A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42" w:author="Divek Vellaisamy" w:date="2019-12-11T15:40:00Z"/>
                <w:rFonts w:ascii="Calibri" w:eastAsia="Calibri" w:hAnsi="Calibri" w:cs="Calibri"/>
              </w:rPr>
            </w:pPr>
            <w:proofErr w:type="spellStart"/>
            <w:ins w:id="643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3" w:type="dxa"/>
          </w:tcPr>
          <w:p w14:paraId="125460F0" w14:textId="77777777" w:rsidR="00675F97" w:rsidRDefault="00675F97" w:rsidP="00B96808">
            <w:pPr>
              <w:spacing w:line="240" w:lineRule="auto"/>
              <w:rPr>
                <w:ins w:id="644" w:author="Divek Vellaisamy" w:date="2019-12-11T15:40:00Z"/>
                <w:rFonts w:ascii="Calibri" w:hAnsi="Calibri"/>
              </w:rPr>
            </w:pPr>
            <w:ins w:id="64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A17A14B" w14:textId="77777777" w:rsidR="00675F97" w:rsidRDefault="00675F97" w:rsidP="00B96808">
            <w:pPr>
              <w:spacing w:line="240" w:lineRule="auto"/>
              <w:rPr>
                <w:ins w:id="646" w:author="Divek Vellaisamy" w:date="2019-12-11T15:40:00Z"/>
                <w:rFonts w:ascii="Calibri" w:hAnsi="Calibri"/>
              </w:rPr>
            </w:pPr>
            <w:ins w:id="647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07938661" w14:textId="77777777" w:rsidR="00675F97" w:rsidRDefault="00675F97" w:rsidP="00B96808">
            <w:pPr>
              <w:spacing w:line="240" w:lineRule="auto"/>
              <w:rPr>
                <w:ins w:id="648" w:author="Divek Vellaisamy" w:date="2019-12-11T15:40:00Z"/>
                <w:rFonts w:ascii="Calibri" w:hAnsi="Calibri"/>
              </w:rPr>
            </w:pPr>
            <w:ins w:id="649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96D955" w14:textId="77777777" w:rsidR="00675F97" w:rsidRDefault="00675F97" w:rsidP="00B96808">
            <w:pPr>
              <w:spacing w:line="240" w:lineRule="auto"/>
              <w:rPr>
                <w:ins w:id="650" w:author="Divek Vellaisamy" w:date="2019-12-11T15:40:00Z"/>
                <w:rFonts w:ascii="Calibri" w:hAnsi="Calibri"/>
              </w:rPr>
            </w:pPr>
            <w:ins w:id="651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170B1" w14:paraId="261B43DF" w14:textId="77777777" w:rsidTr="00B96808">
        <w:tc>
          <w:tcPr>
            <w:tcW w:w="2350" w:type="dxa"/>
          </w:tcPr>
          <w:p w14:paraId="766DB202" w14:textId="05954039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ins w:id="652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3" w:type="dxa"/>
          </w:tcPr>
          <w:p w14:paraId="6952FE32" w14:textId="49CD71F8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53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2FEEAD97" w14:textId="699A17D3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5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2864322" w14:textId="5790E699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55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CA61EB" w14:textId="1BD41AED" w:rsidR="006170B1" w:rsidRDefault="006170B1" w:rsidP="006170B1">
            <w:pPr>
              <w:spacing w:line="240" w:lineRule="auto"/>
              <w:rPr>
                <w:rFonts w:ascii="Calibri" w:hAnsi="Calibri"/>
              </w:rPr>
            </w:pPr>
            <w:ins w:id="656" w:author="Divek Vellaisamy" w:date="2019-12-11T15:40:00Z">
              <w:r>
                <w:rPr>
                  <w:rFonts w:ascii="Calibri" w:hAnsi="Calibri"/>
                </w:rPr>
                <w:t>Quantity of the digital assets transferred</w:t>
              </w:r>
            </w:ins>
          </w:p>
        </w:tc>
      </w:tr>
      <w:tr w:rsidR="006170B1" w14:paraId="307C2DB1" w14:textId="77777777" w:rsidTr="00B96808">
        <w:trPr>
          <w:ins w:id="657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4FAED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58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659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availableQuantity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2B1A23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0" w:author="Divek Vellaisamy" w:date="2019-12-11T15:40:00Z"/>
                <w:rFonts w:ascii="Calibri" w:hAnsi="Calibri"/>
                <w:lang w:val="en-IN"/>
              </w:rPr>
            </w:pPr>
            <w:ins w:id="661" w:author="Divek Vellaisamy" w:date="2019-12-11T15:40:00Z">
              <w:r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96617F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2" w:author="Divek Vellaisamy" w:date="2019-12-11T15:40:00Z"/>
                <w:rFonts w:ascii="Calibri" w:hAnsi="Calibri"/>
                <w:lang w:val="en-IN"/>
              </w:rPr>
            </w:pPr>
            <w:ins w:id="663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271921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4" w:author="Divek Vellaisamy" w:date="2019-12-11T15:40:00Z"/>
                <w:rFonts w:ascii="Calibri" w:hAnsi="Calibri"/>
                <w:lang w:val="en-IN"/>
              </w:rPr>
            </w:pPr>
            <w:ins w:id="665" w:author="Divek Vellaisamy" w:date="2019-12-11T15:40:00Z">
              <w:r>
                <w:rPr>
                  <w:rFonts w:ascii="Calibri" w:hAnsi="Calibri"/>
                  <w:lang w:val="en-IN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FFBF894" w14:textId="77777777" w:rsidR="006170B1" w:rsidRDefault="006170B1" w:rsidP="006170B1">
            <w:pPr>
              <w:spacing w:line="240" w:lineRule="auto"/>
              <w:rPr>
                <w:ins w:id="666" w:author="Divek Vellaisamy" w:date="2019-12-11T15:40:00Z"/>
                <w:rFonts w:ascii="Calibri" w:eastAsia="Calibri" w:hAnsi="Calibri" w:cs="Calibri"/>
                <w:lang w:val="en-IN"/>
              </w:rPr>
            </w:pPr>
            <w:ins w:id="667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 Quantity of Digital assets in the source Wallet after transfer</w:t>
              </w:r>
            </w:ins>
          </w:p>
        </w:tc>
      </w:tr>
      <w:tr w:rsidR="006170B1" w14:paraId="5CCA6E53" w14:textId="77777777" w:rsidTr="00B96808">
        <w:trPr>
          <w:ins w:id="668" w:author="Divek Vellaisamy" w:date="2019-12-11T15:40:00Z"/>
        </w:trPr>
        <w:tc>
          <w:tcPr>
            <w:tcW w:w="2350" w:type="dxa"/>
          </w:tcPr>
          <w:p w14:paraId="26F1B6BE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69" w:author="Divek Vellaisamy" w:date="2019-12-11T15:40:00Z"/>
                <w:rFonts w:ascii="Calibri" w:eastAsia="Calibri" w:hAnsi="Calibri" w:cs="Calibri"/>
              </w:rPr>
            </w:pPr>
            <w:proofErr w:type="spellStart"/>
            <w:ins w:id="670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3" w:type="dxa"/>
          </w:tcPr>
          <w:p w14:paraId="21FC6FE4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1" w:author="Divek Vellaisamy" w:date="2019-12-11T15:40:00Z"/>
                <w:rFonts w:ascii="Calibri" w:hAnsi="Calibri"/>
              </w:rPr>
            </w:pPr>
            <w:ins w:id="67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C5D41A3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3" w:author="Divek Vellaisamy" w:date="2019-12-11T15:40:00Z"/>
                <w:rFonts w:ascii="Calibri" w:hAnsi="Calibri"/>
              </w:rPr>
            </w:pPr>
            <w:ins w:id="67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0ABF2D0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75" w:author="Divek Vellaisamy" w:date="2019-12-11T15:40:00Z"/>
                <w:rFonts w:ascii="Calibri" w:hAnsi="Calibri"/>
              </w:rPr>
            </w:pPr>
            <w:ins w:id="676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F0547" w14:textId="77777777" w:rsidR="006170B1" w:rsidRDefault="006170B1" w:rsidP="006170B1">
            <w:pPr>
              <w:spacing w:line="240" w:lineRule="auto"/>
              <w:rPr>
                <w:ins w:id="677" w:author="Divek Vellaisamy" w:date="2019-12-11T15:40:00Z"/>
                <w:rFonts w:ascii="Calibri" w:eastAsia="Calibri" w:hAnsi="Calibri" w:cs="Calibri"/>
              </w:rPr>
            </w:pPr>
            <w:ins w:id="678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170B1" w14:paraId="7DB85D36" w14:textId="77777777" w:rsidTr="00B96808">
        <w:trPr>
          <w:ins w:id="679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F757F8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0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681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69B90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2" w:author="Divek Vellaisamy" w:date="2019-12-11T15:40:00Z"/>
                <w:rFonts w:ascii="Calibri" w:hAnsi="Calibri"/>
                <w:lang w:val="en-IN"/>
              </w:rPr>
            </w:pPr>
            <w:ins w:id="683" w:author="Divek Vellaisamy" w:date="2019-12-11T15:40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BAAE50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4" w:author="Divek Vellaisamy" w:date="2019-12-11T15:40:00Z"/>
                <w:rFonts w:ascii="Calibri" w:hAnsi="Calibri"/>
                <w:lang w:val="en-IN"/>
              </w:rPr>
            </w:pPr>
            <w:ins w:id="685" w:author="Divek Vellaisamy" w:date="2019-12-11T15:40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BE2C73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86" w:author="Divek Vellaisamy" w:date="2019-12-11T15:40:00Z"/>
                <w:rFonts w:ascii="Calibri" w:hAnsi="Calibri"/>
                <w:lang w:val="en-IN"/>
              </w:rPr>
            </w:pPr>
            <w:ins w:id="687" w:author="Divek Vellaisamy" w:date="2019-12-11T15:40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18BBF525" w14:textId="5B8DBECF" w:rsidR="006170B1" w:rsidRDefault="006170B1" w:rsidP="006170B1">
            <w:pPr>
              <w:spacing w:line="240" w:lineRule="auto"/>
              <w:rPr>
                <w:ins w:id="688" w:author="Divek Vellaisamy" w:date="2019-12-11T15:40:00Z"/>
                <w:rFonts w:ascii="Calibri" w:hAnsi="Calibri"/>
                <w:lang w:val="en-IN"/>
              </w:rPr>
            </w:pPr>
            <w:ins w:id="689" w:author="Divek Vellaisamy" w:date="2019-12-11T15:40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690" w:author="Kavinithees Palanisamy" w:date="2019-12-16T13:33:00Z">
              <w:r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691" w:author="Divek Vellaisamy" w:date="2019-12-11T15:40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6170B1" w14:paraId="232C69E7" w14:textId="77777777" w:rsidTr="00B96808">
        <w:trPr>
          <w:ins w:id="692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DCD97A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3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694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FF6B6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5" w:author="Divek Vellaisamy" w:date="2019-12-11T15:40:00Z"/>
                <w:rFonts w:ascii="Calibri" w:hAnsi="Calibri"/>
                <w:lang w:val="en-IN"/>
              </w:rPr>
            </w:pPr>
            <w:ins w:id="696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87257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7" w:author="Divek Vellaisamy" w:date="2019-12-11T15:40:00Z"/>
                <w:rFonts w:ascii="Calibri" w:hAnsi="Calibri"/>
                <w:lang w:val="en-IN"/>
              </w:rPr>
            </w:pPr>
            <w:ins w:id="698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4765B8" w14:textId="77777777" w:rsidR="006170B1" w:rsidRDefault="006170B1" w:rsidP="006170B1">
            <w:pPr>
              <w:tabs>
                <w:tab w:val="right" w:pos="3336"/>
              </w:tabs>
              <w:spacing w:line="240" w:lineRule="auto"/>
              <w:rPr>
                <w:ins w:id="699" w:author="Divek Vellaisamy" w:date="2019-12-11T15:40:00Z"/>
                <w:rFonts w:ascii="Calibri" w:hAnsi="Calibri"/>
                <w:lang w:val="en-IN"/>
              </w:rPr>
            </w:pPr>
            <w:ins w:id="700" w:author="Divek Vellaisamy" w:date="2019-12-11T15:40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44163642" w14:textId="77777777" w:rsidR="006170B1" w:rsidRDefault="006170B1" w:rsidP="006170B1">
            <w:pPr>
              <w:spacing w:line="240" w:lineRule="auto"/>
              <w:rPr>
                <w:ins w:id="701" w:author="Divek Vellaisamy" w:date="2019-12-11T15:40:00Z"/>
                <w:rFonts w:ascii="Calibri" w:hAnsi="Calibri"/>
                <w:lang w:val="en-IN"/>
              </w:rPr>
            </w:pPr>
            <w:ins w:id="702" w:author="Divek Vellaisamy" w:date="2019-12-11T15:40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7AF69DC2" w14:textId="56930E41" w:rsidR="00675F97" w:rsidRDefault="00675F97">
      <w:pPr>
        <w:rPr>
          <w:ins w:id="703" w:author="Divek Vellaisamy" w:date="2020-01-10T09:44:00Z"/>
        </w:rPr>
      </w:pPr>
    </w:p>
    <w:p w14:paraId="1D3F1528" w14:textId="492796ED" w:rsidR="00043178" w:rsidRDefault="005C3E99" w:rsidP="00A06D8A">
      <w:pPr>
        <w:pStyle w:val="Heading1"/>
        <w:numPr>
          <w:ilvl w:val="0"/>
          <w:numId w:val="8"/>
        </w:numPr>
        <w:ind w:left="284" w:hanging="284"/>
        <w:rPr>
          <w:ins w:id="704" w:author="Divek Vellaisamy" w:date="2019-12-11T15:42:00Z"/>
        </w:rPr>
      </w:pPr>
      <w:bookmarkStart w:id="705" w:name="_Toc29552887"/>
      <w:ins w:id="706" w:author="Divek Vellaisamy" w:date="2019-12-11T15:41:00Z">
        <w:r>
          <w:t>Redeem</w:t>
        </w:r>
      </w:ins>
      <w:bookmarkEnd w:id="705"/>
    </w:p>
    <w:p w14:paraId="3E438DC6" w14:textId="77777777" w:rsidR="005C3E99" w:rsidRPr="005C3E99" w:rsidRDefault="005C3E99">
      <w:pPr>
        <w:spacing w:after="200"/>
        <w:rPr>
          <w:ins w:id="707" w:author="Divek Vellaisamy" w:date="2019-12-11T15:42:00Z"/>
          <w:rFonts w:ascii="Calibri" w:hAnsi="Calibri"/>
          <w:rPrChange w:id="708" w:author="Divek Vellaisamy" w:date="2019-12-11T15:42:00Z">
            <w:rPr>
              <w:ins w:id="709" w:author="Divek Vellaisamy" w:date="2019-12-11T15:42:00Z"/>
            </w:rPr>
          </w:rPrChange>
        </w:rPr>
        <w:pPrChange w:id="710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11" w:author="Divek Vellaisamy" w:date="2019-12-11T15:42:00Z">
        <w:r w:rsidRPr="005C3E99">
          <w:rPr>
            <w:rFonts w:ascii="Calibri" w:eastAsia="Calibri" w:hAnsi="Calibri" w:cs="Calibri"/>
            <w:b/>
            <w:rPrChange w:id="712" w:author="Divek Vellaisamy" w:date="2019-12-11T15:42:00Z">
              <w:rPr/>
            </w:rPrChange>
          </w:rPr>
          <w:t xml:space="preserve">Resource URL: </w:t>
        </w:r>
      </w:ins>
    </w:p>
    <w:p w14:paraId="40A2AFC9" w14:textId="744379DB" w:rsidR="005C3E99" w:rsidRPr="005C3E99" w:rsidRDefault="005C3E99">
      <w:pPr>
        <w:spacing w:after="200"/>
        <w:rPr>
          <w:ins w:id="713" w:author="Divek Vellaisamy" w:date="2019-12-11T15:42:00Z"/>
          <w:rFonts w:ascii="Calibri" w:eastAsia="Calibri" w:hAnsi="Calibri" w:cs="Calibri"/>
          <w:rPrChange w:id="714" w:author="Divek Vellaisamy" w:date="2019-12-11T15:42:00Z">
            <w:rPr>
              <w:ins w:id="715" w:author="Divek Vellaisamy" w:date="2019-12-11T15:42:00Z"/>
            </w:rPr>
          </w:rPrChange>
        </w:rPr>
        <w:pPrChange w:id="716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17" w:author="Divek Vellaisamy" w:date="2019-12-11T15:42:00Z">
        <w:r>
          <w:rPr>
            <w:rFonts w:ascii="Calibri" w:eastAsia="Calibri" w:hAnsi="Calibri" w:cs="Calibri"/>
          </w:rPr>
          <w:lastRenderedPageBreak/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5C3E99">
          <w:rPr>
            <w:rPrChange w:id="718" w:author="Divek Vellaisamy" w:date="2019-12-11T15:42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https://&lt;baseURL&gt;/1.0/fe-api-gw/redeem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https://&lt;baseURL&gt;/1.0/fe-api-gw/redeem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5C3E99" w14:paraId="232534E6" w14:textId="77777777" w:rsidTr="00B96808">
        <w:trPr>
          <w:ins w:id="719" w:author="Divek Vellaisamy" w:date="2019-12-11T15:42:00Z"/>
        </w:trPr>
        <w:tc>
          <w:tcPr>
            <w:tcW w:w="2680" w:type="dxa"/>
            <w:shd w:val="clear" w:color="auto" w:fill="000080"/>
          </w:tcPr>
          <w:p w14:paraId="3C3E771B" w14:textId="77777777" w:rsidR="005C3E99" w:rsidRDefault="005C3E99" w:rsidP="00B96808">
            <w:pPr>
              <w:spacing w:after="200"/>
              <w:rPr>
                <w:ins w:id="720" w:author="Divek Vellaisamy" w:date="2019-12-11T15:42:00Z"/>
                <w:rFonts w:ascii="Calibri" w:hAnsi="Calibri"/>
              </w:rPr>
            </w:pPr>
            <w:ins w:id="721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36C0C6B" w14:textId="77777777" w:rsidR="005C3E99" w:rsidRDefault="005C3E99" w:rsidP="00B96808">
            <w:pPr>
              <w:spacing w:after="200"/>
              <w:rPr>
                <w:ins w:id="722" w:author="Divek Vellaisamy" w:date="2019-12-11T15:42:00Z"/>
                <w:rFonts w:ascii="Calibri" w:hAnsi="Calibri"/>
              </w:rPr>
            </w:pPr>
            <w:ins w:id="723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5C3E99" w14:paraId="26DA9A98" w14:textId="77777777" w:rsidTr="00B96808">
        <w:trPr>
          <w:ins w:id="724" w:author="Divek Vellaisamy" w:date="2019-12-11T15:42:00Z"/>
        </w:trPr>
        <w:tc>
          <w:tcPr>
            <w:tcW w:w="2680" w:type="dxa"/>
          </w:tcPr>
          <w:p w14:paraId="656B0EBB" w14:textId="77777777" w:rsidR="005C3E99" w:rsidRDefault="005C3E99" w:rsidP="00B96808">
            <w:pPr>
              <w:spacing w:after="200"/>
              <w:rPr>
                <w:ins w:id="725" w:author="Divek Vellaisamy" w:date="2019-12-11T15:42:00Z"/>
                <w:rFonts w:ascii="Calibri" w:hAnsi="Calibri"/>
              </w:rPr>
            </w:pPr>
            <w:ins w:id="726" w:author="Divek Vellaisamy" w:date="2019-12-11T15:42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/redeem</w:t>
              </w:r>
            </w:ins>
          </w:p>
        </w:tc>
        <w:tc>
          <w:tcPr>
            <w:tcW w:w="7173" w:type="dxa"/>
          </w:tcPr>
          <w:p w14:paraId="5720F818" w14:textId="77777777" w:rsidR="005C3E99" w:rsidRDefault="005C3E99" w:rsidP="00B96808">
            <w:pPr>
              <w:spacing w:after="200"/>
              <w:rPr>
                <w:ins w:id="727" w:author="Divek Vellaisamy" w:date="2019-12-11T15:42:00Z"/>
                <w:rFonts w:ascii="Calibri" w:eastAsia="Calibri" w:hAnsi="Calibri" w:cs="Calibri"/>
              </w:rPr>
            </w:pPr>
            <w:ins w:id="728" w:author="Divek Vellaisamy" w:date="2019-12-11T15:42:00Z">
              <w:r>
                <w:rPr>
                  <w:rFonts w:ascii="Calibri" w:eastAsia="Calibri" w:hAnsi="Calibri" w:cs="Calibri"/>
                </w:rPr>
                <w:t xml:space="preserve">Redeem </w:t>
              </w:r>
            </w:ins>
          </w:p>
        </w:tc>
      </w:tr>
    </w:tbl>
    <w:p w14:paraId="20CA96D5" w14:textId="77777777" w:rsidR="005C3E99" w:rsidRDefault="005C3E99" w:rsidP="005C3E99">
      <w:pPr>
        <w:spacing w:after="200"/>
        <w:rPr>
          <w:ins w:id="729" w:author="Divek Vellaisamy" w:date="2019-12-11T15:42:00Z"/>
          <w:rFonts w:ascii="Calibri" w:eastAsia="Calibri" w:hAnsi="Calibri" w:cs="Calibri"/>
          <w:b/>
        </w:rPr>
      </w:pPr>
    </w:p>
    <w:p w14:paraId="0A446EC2" w14:textId="33997281" w:rsidR="005C3E99" w:rsidRPr="005C3E99" w:rsidRDefault="005C3E99">
      <w:pPr>
        <w:spacing w:after="200"/>
        <w:rPr>
          <w:ins w:id="730" w:author="Divek Vellaisamy" w:date="2019-12-11T15:42:00Z"/>
          <w:rFonts w:ascii="Calibri" w:hAnsi="Calibri"/>
          <w:rPrChange w:id="731" w:author="Divek Vellaisamy" w:date="2019-12-11T15:42:00Z">
            <w:rPr>
              <w:ins w:id="732" w:author="Divek Vellaisamy" w:date="2019-12-11T15:42:00Z"/>
            </w:rPr>
          </w:rPrChange>
        </w:rPr>
        <w:pPrChange w:id="733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34" w:author="Divek Vellaisamy" w:date="2019-12-11T15:42:00Z">
        <w:r w:rsidRPr="005C3E99">
          <w:rPr>
            <w:rFonts w:ascii="Calibri" w:eastAsia="Calibri" w:hAnsi="Calibri" w:cs="Calibri"/>
            <w:b/>
            <w:rPrChange w:id="735" w:author="Divek Vellaisamy" w:date="2019-12-11T15:42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5C3E99" w14:paraId="200FF94C" w14:textId="77777777" w:rsidTr="00B96808">
        <w:trPr>
          <w:trHeight w:val="280"/>
          <w:tblHeader/>
          <w:ins w:id="736" w:author="Divek Vellaisamy" w:date="2019-12-11T15:42:00Z"/>
        </w:trPr>
        <w:tc>
          <w:tcPr>
            <w:tcW w:w="2350" w:type="dxa"/>
            <w:shd w:val="clear" w:color="auto" w:fill="000080"/>
          </w:tcPr>
          <w:p w14:paraId="7E59B3C8" w14:textId="77777777" w:rsidR="005C3E99" w:rsidRDefault="005C3E99" w:rsidP="00B96808">
            <w:pPr>
              <w:spacing w:line="240" w:lineRule="auto"/>
              <w:rPr>
                <w:ins w:id="737" w:author="Divek Vellaisamy" w:date="2019-12-11T15:42:00Z"/>
                <w:rFonts w:ascii="Calibri" w:hAnsi="Calibri"/>
              </w:rPr>
            </w:pPr>
            <w:ins w:id="73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5252FF68" w14:textId="77777777" w:rsidR="005C3E99" w:rsidRDefault="005C3E99" w:rsidP="00B96808">
            <w:pPr>
              <w:spacing w:line="240" w:lineRule="auto"/>
              <w:rPr>
                <w:ins w:id="73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4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1D2D72" w14:textId="77777777" w:rsidR="005C3E99" w:rsidRDefault="005C3E99" w:rsidP="00B96808">
            <w:pPr>
              <w:spacing w:line="240" w:lineRule="auto"/>
              <w:rPr>
                <w:ins w:id="74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4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B654122" w14:textId="77777777" w:rsidR="005C3E99" w:rsidRDefault="005C3E99" w:rsidP="00B96808">
            <w:pPr>
              <w:spacing w:line="240" w:lineRule="auto"/>
              <w:rPr>
                <w:ins w:id="74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4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5680A392" w14:textId="77777777" w:rsidR="005C3E99" w:rsidRDefault="005C3E99" w:rsidP="00B96808">
            <w:pPr>
              <w:spacing w:line="240" w:lineRule="auto"/>
              <w:rPr>
                <w:ins w:id="745" w:author="Divek Vellaisamy" w:date="2019-12-11T15:42:00Z"/>
                <w:rFonts w:ascii="Calibri" w:hAnsi="Calibri"/>
              </w:rPr>
            </w:pPr>
            <w:ins w:id="74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50D3C682" w14:textId="77777777" w:rsidTr="00B96808">
        <w:trPr>
          <w:ins w:id="747" w:author="Divek Vellaisamy" w:date="2019-12-11T15:42:00Z"/>
        </w:trPr>
        <w:tc>
          <w:tcPr>
            <w:tcW w:w="2350" w:type="dxa"/>
          </w:tcPr>
          <w:p w14:paraId="1FDBA99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48" w:author="Divek Vellaisamy" w:date="2019-12-11T15:42:00Z"/>
                <w:rFonts w:ascii="Calibri" w:eastAsia="Calibri" w:hAnsi="Calibri" w:cs="Calibri"/>
              </w:rPr>
            </w:pPr>
            <w:proofErr w:type="spellStart"/>
            <w:ins w:id="749" w:author="Divek Vellaisamy" w:date="2019-12-11T15:42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490686B6" w14:textId="77777777" w:rsidR="005C3E99" w:rsidRDefault="005C3E99" w:rsidP="00B96808">
            <w:pPr>
              <w:spacing w:line="240" w:lineRule="auto"/>
              <w:rPr>
                <w:ins w:id="750" w:author="Divek Vellaisamy" w:date="2019-12-11T15:42:00Z"/>
                <w:rFonts w:ascii="Calibri" w:hAnsi="Calibri"/>
              </w:rPr>
            </w:pPr>
            <w:ins w:id="75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A6AC112" w14:textId="77777777" w:rsidR="005C3E99" w:rsidRDefault="005C3E99" w:rsidP="00B96808">
            <w:pPr>
              <w:spacing w:line="240" w:lineRule="auto"/>
              <w:rPr>
                <w:ins w:id="752" w:author="Divek Vellaisamy" w:date="2019-12-11T15:42:00Z"/>
                <w:rFonts w:ascii="Calibri" w:hAnsi="Calibri"/>
              </w:rPr>
            </w:pPr>
            <w:ins w:id="75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C7D97EC" w14:textId="77777777" w:rsidR="005C3E99" w:rsidRDefault="005C3E99" w:rsidP="00B96808">
            <w:pPr>
              <w:spacing w:line="240" w:lineRule="auto"/>
              <w:rPr>
                <w:ins w:id="754" w:author="Divek Vellaisamy" w:date="2019-12-11T15:42:00Z"/>
                <w:rFonts w:ascii="Calibri" w:hAnsi="Calibri"/>
              </w:rPr>
            </w:pPr>
            <w:ins w:id="755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939FE0B" w14:textId="77777777" w:rsidR="005C3E99" w:rsidRDefault="005C3E99" w:rsidP="00B96808">
            <w:pPr>
              <w:spacing w:line="240" w:lineRule="auto"/>
              <w:rPr>
                <w:ins w:id="756" w:author="Divek Vellaisamy" w:date="2019-12-11T15:42:00Z"/>
                <w:rFonts w:ascii="Calibri" w:hAnsi="Calibri"/>
              </w:rPr>
            </w:pPr>
            <w:ins w:id="757" w:author="Divek Vellaisamy" w:date="2019-12-11T15:42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58095D" w14:paraId="4527FB89" w14:textId="77777777" w:rsidTr="00B96808">
        <w:trPr>
          <w:ins w:id="758" w:author="Divek Vellaisamy" w:date="2019-12-11T15:42:00Z"/>
        </w:trPr>
        <w:tc>
          <w:tcPr>
            <w:tcW w:w="2350" w:type="dxa"/>
          </w:tcPr>
          <w:p w14:paraId="6773533F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759" w:author="Divek Vellaisamy" w:date="2019-12-11T15:42:00Z"/>
                <w:rFonts w:ascii="Calibri" w:eastAsia="Calibri" w:hAnsi="Calibri" w:cs="Calibri"/>
              </w:rPr>
            </w:pPr>
            <w:proofErr w:type="spellStart"/>
            <w:ins w:id="760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4E4D98EA" w14:textId="77777777" w:rsidR="0058095D" w:rsidRDefault="0058095D" w:rsidP="0058095D">
            <w:pPr>
              <w:spacing w:line="240" w:lineRule="auto"/>
              <w:rPr>
                <w:ins w:id="761" w:author="Divek Vellaisamy" w:date="2019-12-11T15:42:00Z"/>
                <w:rFonts w:ascii="Calibri" w:eastAsia="Calibri" w:hAnsi="Calibri" w:cs="Calibri"/>
              </w:rPr>
            </w:pPr>
            <w:ins w:id="76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1F01A9C" w14:textId="77777777" w:rsidR="0058095D" w:rsidRDefault="0058095D" w:rsidP="0058095D">
            <w:pPr>
              <w:spacing w:line="240" w:lineRule="auto"/>
              <w:rPr>
                <w:ins w:id="763" w:author="Divek Vellaisamy" w:date="2019-12-11T15:42:00Z"/>
                <w:rFonts w:ascii="Calibri" w:eastAsia="Calibri" w:hAnsi="Calibri" w:cs="Calibri"/>
              </w:rPr>
            </w:pPr>
            <w:ins w:id="764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3397EBB" w14:textId="77777777" w:rsidR="0058095D" w:rsidRDefault="0058095D" w:rsidP="0058095D">
            <w:pPr>
              <w:spacing w:line="240" w:lineRule="auto"/>
              <w:rPr>
                <w:ins w:id="765" w:author="Divek Vellaisamy" w:date="2019-12-11T15:42:00Z"/>
                <w:rFonts w:ascii="Calibri" w:eastAsia="Calibri" w:hAnsi="Calibri" w:cs="Calibri"/>
              </w:rPr>
            </w:pPr>
            <w:ins w:id="766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0FBF9E48" w14:textId="531E98B4" w:rsidR="0058095D" w:rsidRDefault="0058095D" w:rsidP="0058095D">
            <w:pPr>
              <w:spacing w:line="240" w:lineRule="auto"/>
              <w:rPr>
                <w:ins w:id="767" w:author="Divek Vellaisamy" w:date="2019-12-11T15:42:00Z"/>
                <w:rFonts w:ascii="Calibri" w:hAnsi="Calibri"/>
              </w:rPr>
            </w:pPr>
            <w:ins w:id="768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58095D" w14:paraId="7DF7BE3A" w14:textId="77777777" w:rsidTr="00B96808">
        <w:trPr>
          <w:ins w:id="769" w:author="Divek Vellaisamy" w:date="2019-12-11T15:42:00Z"/>
        </w:trPr>
        <w:tc>
          <w:tcPr>
            <w:tcW w:w="2350" w:type="dxa"/>
          </w:tcPr>
          <w:p w14:paraId="29E98645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770" w:author="Divek Vellaisamy" w:date="2019-12-11T15:42:00Z"/>
                <w:rFonts w:ascii="Calibri" w:hAnsi="Calibri"/>
              </w:rPr>
            </w:pPr>
            <w:proofErr w:type="spellStart"/>
            <w:ins w:id="771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7ED0D430" w14:textId="77777777" w:rsidR="0058095D" w:rsidRDefault="0058095D" w:rsidP="0058095D">
            <w:pPr>
              <w:spacing w:line="240" w:lineRule="auto"/>
              <w:rPr>
                <w:ins w:id="772" w:author="Divek Vellaisamy" w:date="2019-12-11T15:42:00Z"/>
                <w:rFonts w:ascii="Calibri" w:eastAsia="Calibri" w:hAnsi="Calibri" w:cs="Calibri"/>
              </w:rPr>
            </w:pPr>
            <w:ins w:id="77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692E73" w14:textId="77777777" w:rsidR="0058095D" w:rsidRDefault="0058095D" w:rsidP="0058095D">
            <w:pPr>
              <w:spacing w:line="240" w:lineRule="auto"/>
              <w:rPr>
                <w:ins w:id="774" w:author="Divek Vellaisamy" w:date="2019-12-11T15:42:00Z"/>
                <w:rFonts w:ascii="Calibri" w:eastAsia="Calibri" w:hAnsi="Calibri" w:cs="Calibri"/>
              </w:rPr>
            </w:pPr>
            <w:ins w:id="775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A27B2BD" w14:textId="77777777" w:rsidR="0058095D" w:rsidRDefault="0058095D" w:rsidP="0058095D">
            <w:pPr>
              <w:spacing w:line="240" w:lineRule="auto"/>
              <w:rPr>
                <w:ins w:id="776" w:author="Divek Vellaisamy" w:date="2019-12-11T15:42:00Z"/>
                <w:rFonts w:ascii="Calibri" w:eastAsia="Calibri" w:hAnsi="Calibri" w:cs="Calibri"/>
              </w:rPr>
            </w:pPr>
            <w:ins w:id="777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000E902" w14:textId="2305A924" w:rsidR="0058095D" w:rsidRDefault="0058095D" w:rsidP="0058095D">
            <w:pPr>
              <w:spacing w:line="240" w:lineRule="auto"/>
              <w:rPr>
                <w:ins w:id="778" w:author="Divek Vellaisamy" w:date="2019-12-11T15:42:00Z"/>
                <w:rFonts w:ascii="Calibri" w:hAnsi="Calibri"/>
              </w:rPr>
            </w:pPr>
            <w:proofErr w:type="spellStart"/>
            <w:ins w:id="779" w:author="Divek Vellaisamy" w:date="2019-12-11T15:43:00Z">
              <w:r>
                <w:rPr>
                  <w:rFonts w:ascii="Calibri" w:hAnsi="Calibri"/>
                </w:rPr>
                <w:t>eWallet</w:t>
              </w:r>
              <w:proofErr w:type="spellEnd"/>
              <w:r>
                <w:rPr>
                  <w:rFonts w:ascii="Calibri" w:hAnsi="Calibri"/>
                </w:rPr>
                <w:t xml:space="preserve">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5C3E99" w14:paraId="08531DEB" w14:textId="77777777" w:rsidTr="00B96808">
        <w:trPr>
          <w:ins w:id="780" w:author="Divek Vellaisamy" w:date="2019-12-11T15:42:00Z"/>
        </w:trPr>
        <w:tc>
          <w:tcPr>
            <w:tcW w:w="2350" w:type="dxa"/>
          </w:tcPr>
          <w:p w14:paraId="2449A2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1" w:author="Divek Vellaisamy" w:date="2019-12-11T15:42:00Z"/>
                <w:rFonts w:ascii="Calibri" w:eastAsia="Calibri" w:hAnsi="Calibri" w:cs="Calibri"/>
              </w:rPr>
            </w:pPr>
            <w:proofErr w:type="spellStart"/>
            <w:ins w:id="782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37E6CE2F" w14:textId="77777777" w:rsidR="005C3E99" w:rsidRDefault="005C3E99" w:rsidP="00B96808">
            <w:pPr>
              <w:spacing w:line="240" w:lineRule="auto"/>
              <w:rPr>
                <w:ins w:id="783" w:author="Divek Vellaisamy" w:date="2019-12-11T15:42:00Z"/>
                <w:rFonts w:ascii="Calibri" w:hAnsi="Calibri"/>
              </w:rPr>
            </w:pPr>
            <w:ins w:id="78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80B957" w14:textId="77777777" w:rsidR="005C3E99" w:rsidRDefault="005C3E99" w:rsidP="00B96808">
            <w:pPr>
              <w:spacing w:line="240" w:lineRule="auto"/>
              <w:rPr>
                <w:ins w:id="785" w:author="Divek Vellaisamy" w:date="2019-12-11T15:42:00Z"/>
                <w:rFonts w:ascii="Calibri" w:hAnsi="Calibri"/>
              </w:rPr>
            </w:pPr>
            <w:ins w:id="78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61531765" w14:textId="77777777" w:rsidR="005C3E99" w:rsidRDefault="005C3E99" w:rsidP="00B96808">
            <w:pPr>
              <w:spacing w:line="240" w:lineRule="auto"/>
              <w:rPr>
                <w:ins w:id="787" w:author="Divek Vellaisamy" w:date="2019-12-11T15:42:00Z"/>
                <w:rFonts w:ascii="Calibri" w:hAnsi="Calibri"/>
              </w:rPr>
            </w:pPr>
            <w:ins w:id="788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BB560E5" w14:textId="77777777" w:rsidR="005C3E99" w:rsidRDefault="005C3E99" w:rsidP="00B96808">
            <w:pPr>
              <w:spacing w:line="240" w:lineRule="auto"/>
              <w:rPr>
                <w:ins w:id="789" w:author="Divek Vellaisamy" w:date="2019-12-11T15:42:00Z"/>
                <w:rFonts w:ascii="Calibri" w:hAnsi="Calibri"/>
              </w:rPr>
            </w:pPr>
            <w:ins w:id="790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3BC71328" w14:textId="77777777" w:rsidTr="00B96808">
        <w:trPr>
          <w:ins w:id="791" w:author="Divek Vellaisamy" w:date="2019-12-11T15:42:00Z"/>
        </w:trPr>
        <w:tc>
          <w:tcPr>
            <w:tcW w:w="2350" w:type="dxa"/>
          </w:tcPr>
          <w:p w14:paraId="77AF62F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2" w:author="Divek Vellaisamy" w:date="2019-12-11T15:42:00Z"/>
                <w:rFonts w:ascii="Calibri" w:eastAsia="Calibri" w:hAnsi="Calibri" w:cs="Calibri"/>
              </w:rPr>
            </w:pPr>
            <w:ins w:id="793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1E755A9B" w14:textId="77777777" w:rsidR="005C3E99" w:rsidRDefault="005C3E99" w:rsidP="00B96808">
            <w:pPr>
              <w:spacing w:line="240" w:lineRule="auto"/>
              <w:rPr>
                <w:ins w:id="794" w:author="Divek Vellaisamy" w:date="2019-12-11T15:42:00Z"/>
                <w:rFonts w:ascii="Calibri" w:hAnsi="Calibri"/>
              </w:rPr>
            </w:pPr>
            <w:ins w:id="795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1721A5EE" w14:textId="77777777" w:rsidR="005C3E99" w:rsidRDefault="005C3E99" w:rsidP="00B96808">
            <w:pPr>
              <w:spacing w:line="240" w:lineRule="auto"/>
              <w:rPr>
                <w:ins w:id="796" w:author="Divek Vellaisamy" w:date="2019-12-11T15:42:00Z"/>
                <w:rFonts w:ascii="Calibri" w:hAnsi="Calibri"/>
              </w:rPr>
            </w:pPr>
            <w:ins w:id="79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0E76917" w14:textId="77777777" w:rsidR="005C3E99" w:rsidRDefault="005C3E99" w:rsidP="00B96808">
            <w:pPr>
              <w:spacing w:line="240" w:lineRule="auto"/>
              <w:rPr>
                <w:ins w:id="798" w:author="Divek Vellaisamy" w:date="2019-12-11T15:42:00Z"/>
                <w:rFonts w:ascii="Calibri" w:hAnsi="Calibri"/>
              </w:rPr>
            </w:pPr>
            <w:ins w:id="799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48B751B9" w14:textId="6620657A" w:rsidR="005C3E99" w:rsidRDefault="005C3E99" w:rsidP="00B96808">
            <w:pPr>
              <w:spacing w:line="240" w:lineRule="auto"/>
              <w:rPr>
                <w:ins w:id="800" w:author="Divek Vellaisamy" w:date="2019-12-11T15:42:00Z"/>
                <w:rFonts w:ascii="Calibri" w:hAnsi="Calibri"/>
              </w:rPr>
            </w:pPr>
            <w:ins w:id="801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  <w:r w:rsidR="0058095D">
              <w:rPr>
                <w:rFonts w:ascii="Calibri" w:hAnsi="Calibri"/>
              </w:rPr>
              <w:t xml:space="preserve"> of </w:t>
            </w:r>
            <w:ins w:id="802" w:author="Divek Vellaisamy" w:date="2019-12-11T15:40:00Z">
              <w:r w:rsidR="0058095D">
                <w:rPr>
                  <w:rFonts w:ascii="Calibri" w:hAnsi="Calibri"/>
                </w:rPr>
                <w:t>digital assets</w:t>
              </w:r>
            </w:ins>
            <w:r w:rsidR="0058095D">
              <w:rPr>
                <w:rFonts w:ascii="Calibri" w:hAnsi="Calibri"/>
              </w:rPr>
              <w:t xml:space="preserve"> to be redeemed</w:t>
            </w:r>
          </w:p>
        </w:tc>
      </w:tr>
      <w:tr w:rsidR="005C3E99" w14:paraId="27512D7E" w14:textId="77777777" w:rsidTr="00B96808">
        <w:trPr>
          <w:ins w:id="803" w:author="Divek Vellaisamy" w:date="2019-12-11T15:42:00Z"/>
        </w:trPr>
        <w:tc>
          <w:tcPr>
            <w:tcW w:w="2350" w:type="dxa"/>
          </w:tcPr>
          <w:p w14:paraId="5F36A88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04" w:author="Divek Vellaisamy" w:date="2019-12-11T15:42:00Z"/>
                <w:rFonts w:ascii="Calibri" w:eastAsia="Calibri" w:hAnsi="Calibri" w:cs="Calibri"/>
              </w:rPr>
            </w:pPr>
            <w:proofErr w:type="spellStart"/>
            <w:ins w:id="805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4EEBB8A1" w14:textId="77777777" w:rsidR="005C3E99" w:rsidRDefault="005C3E99" w:rsidP="00B96808">
            <w:pPr>
              <w:spacing w:line="240" w:lineRule="auto"/>
              <w:rPr>
                <w:ins w:id="806" w:author="Divek Vellaisamy" w:date="2019-12-11T15:42:00Z"/>
                <w:rFonts w:ascii="Calibri" w:hAnsi="Calibri"/>
              </w:rPr>
            </w:pPr>
            <w:ins w:id="80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16C8D0" w14:textId="77777777" w:rsidR="005C3E99" w:rsidRDefault="005C3E99" w:rsidP="00B96808">
            <w:pPr>
              <w:spacing w:line="240" w:lineRule="auto"/>
              <w:rPr>
                <w:ins w:id="808" w:author="Divek Vellaisamy" w:date="2019-12-11T15:42:00Z"/>
                <w:rFonts w:ascii="Calibri" w:hAnsi="Calibri"/>
              </w:rPr>
            </w:pPr>
            <w:ins w:id="80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922A29D" w14:textId="77777777" w:rsidR="005C3E99" w:rsidRDefault="005C3E99" w:rsidP="00B96808">
            <w:pPr>
              <w:spacing w:line="240" w:lineRule="auto"/>
              <w:rPr>
                <w:ins w:id="810" w:author="Divek Vellaisamy" w:date="2019-12-11T15:42:00Z"/>
                <w:rFonts w:ascii="Calibri" w:hAnsi="Calibri"/>
              </w:rPr>
            </w:pPr>
            <w:ins w:id="811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1" w:type="dxa"/>
          </w:tcPr>
          <w:p w14:paraId="00C52CB8" w14:textId="77777777" w:rsidR="005C3E99" w:rsidRDefault="005C3E99" w:rsidP="00B96808">
            <w:pPr>
              <w:spacing w:line="240" w:lineRule="auto"/>
              <w:rPr>
                <w:ins w:id="812" w:author="Divek Vellaisamy" w:date="2019-12-11T15:42:00Z"/>
                <w:rFonts w:ascii="Calibri" w:hAnsi="Calibri"/>
              </w:rPr>
            </w:pPr>
            <w:ins w:id="813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6B1A12D5" w14:textId="77777777" w:rsidTr="00B96808">
        <w:trPr>
          <w:ins w:id="814" w:author="Divek Vellaisamy" w:date="2019-12-11T15:42:00Z"/>
        </w:trPr>
        <w:tc>
          <w:tcPr>
            <w:tcW w:w="2350" w:type="dxa"/>
          </w:tcPr>
          <w:p w14:paraId="704AF96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5" w:author="Divek Vellaisamy" w:date="2019-12-11T15:42:00Z"/>
                <w:rFonts w:ascii="Calibri" w:eastAsia="Calibri" w:hAnsi="Calibri" w:cs="Calibri"/>
              </w:rPr>
            </w:pPr>
            <w:proofErr w:type="spellStart"/>
            <w:ins w:id="816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074F3728" w14:textId="77777777" w:rsidR="005C3E99" w:rsidRDefault="005C3E99" w:rsidP="00B96808">
            <w:pPr>
              <w:spacing w:line="240" w:lineRule="auto"/>
              <w:rPr>
                <w:ins w:id="817" w:author="Divek Vellaisamy" w:date="2019-12-11T15:42:00Z"/>
                <w:rFonts w:ascii="Calibri" w:hAnsi="Calibri"/>
              </w:rPr>
            </w:pPr>
            <w:ins w:id="81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503BB19" w14:textId="77777777" w:rsidR="005C3E99" w:rsidRDefault="005C3E99" w:rsidP="00B96808">
            <w:pPr>
              <w:spacing w:line="240" w:lineRule="auto"/>
              <w:rPr>
                <w:ins w:id="819" w:author="Divek Vellaisamy" w:date="2019-12-11T15:42:00Z"/>
                <w:rFonts w:ascii="Calibri" w:hAnsi="Calibri"/>
              </w:rPr>
            </w:pPr>
            <w:ins w:id="82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B2D5F15" w14:textId="77777777" w:rsidR="005C3E99" w:rsidRDefault="005C3E99" w:rsidP="00B96808">
            <w:pPr>
              <w:spacing w:line="240" w:lineRule="auto"/>
              <w:rPr>
                <w:ins w:id="821" w:author="Divek Vellaisamy" w:date="2019-12-11T15:42:00Z"/>
                <w:rFonts w:ascii="Calibri" w:hAnsi="Calibri"/>
              </w:rPr>
            </w:pPr>
            <w:ins w:id="822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6A5A0E4" w14:textId="77777777" w:rsidR="005C3E99" w:rsidRDefault="005C3E99" w:rsidP="00B96808">
            <w:pPr>
              <w:spacing w:line="240" w:lineRule="auto"/>
              <w:rPr>
                <w:ins w:id="823" w:author="Divek Vellaisamy" w:date="2019-12-11T15:42:00Z"/>
                <w:rFonts w:ascii="Calibri" w:hAnsi="Calibri"/>
              </w:rPr>
            </w:pPr>
            <w:ins w:id="824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42B7E82F" w14:textId="77777777" w:rsidTr="00B96808">
        <w:trPr>
          <w:ins w:id="825" w:author="Divek Vellaisamy" w:date="2019-12-11T15:42:00Z"/>
        </w:trPr>
        <w:tc>
          <w:tcPr>
            <w:tcW w:w="2350" w:type="dxa"/>
          </w:tcPr>
          <w:p w14:paraId="6251649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26" w:author="Divek Vellaisamy" w:date="2019-12-11T15:42:00Z"/>
                <w:rFonts w:ascii="Calibri" w:eastAsia="Calibri" w:hAnsi="Calibri" w:cs="Calibri"/>
              </w:rPr>
            </w:pPr>
            <w:proofErr w:type="spellStart"/>
            <w:ins w:id="827" w:author="Divek Vellaisamy" w:date="2019-12-11T15:42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78C2428" w14:textId="77777777" w:rsidR="005C3E99" w:rsidRDefault="005C3E99" w:rsidP="00B96808">
            <w:pPr>
              <w:spacing w:line="240" w:lineRule="auto"/>
              <w:rPr>
                <w:ins w:id="828" w:author="Divek Vellaisamy" w:date="2019-12-11T15:42:00Z"/>
                <w:rFonts w:ascii="Calibri" w:hAnsi="Calibri"/>
              </w:rPr>
            </w:pPr>
            <w:ins w:id="82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653FAAF" w14:textId="77777777" w:rsidR="005C3E99" w:rsidRDefault="005C3E99" w:rsidP="00B96808">
            <w:pPr>
              <w:spacing w:line="240" w:lineRule="auto"/>
              <w:rPr>
                <w:ins w:id="830" w:author="Divek Vellaisamy" w:date="2019-12-11T15:42:00Z"/>
                <w:rFonts w:ascii="Calibri" w:hAnsi="Calibri"/>
              </w:rPr>
            </w:pPr>
            <w:ins w:id="83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EC4D17B" w14:textId="77777777" w:rsidR="005C3E99" w:rsidRDefault="005C3E99" w:rsidP="00B96808">
            <w:pPr>
              <w:spacing w:line="240" w:lineRule="auto"/>
              <w:rPr>
                <w:ins w:id="832" w:author="Divek Vellaisamy" w:date="2019-12-11T15:42:00Z"/>
                <w:rFonts w:ascii="Calibri" w:hAnsi="Calibri"/>
              </w:rPr>
            </w:pPr>
            <w:ins w:id="833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FA54795" w14:textId="77777777" w:rsidR="005C3E99" w:rsidRDefault="005C3E99" w:rsidP="00B96808">
            <w:pPr>
              <w:spacing w:line="240" w:lineRule="auto"/>
              <w:rPr>
                <w:ins w:id="834" w:author="Divek Vellaisamy" w:date="2019-12-11T15:42:00Z"/>
                <w:rFonts w:ascii="Calibri" w:hAnsi="Calibri"/>
              </w:rPr>
            </w:pPr>
            <w:ins w:id="835" w:author="Divek Vellaisamy" w:date="2019-12-11T15:42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5C3E99" w14:paraId="70C3B5DD" w14:textId="77777777" w:rsidTr="00B96808">
        <w:trPr>
          <w:ins w:id="836" w:author="Divek Vellaisamy" w:date="2019-12-11T15:42:00Z"/>
        </w:trPr>
        <w:tc>
          <w:tcPr>
            <w:tcW w:w="2350" w:type="dxa"/>
          </w:tcPr>
          <w:p w14:paraId="245330B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37" w:author="Divek Vellaisamy" w:date="2019-12-11T15:42:00Z"/>
                <w:rFonts w:ascii="Calibri" w:eastAsia="Calibri" w:hAnsi="Calibri" w:cs="Calibri"/>
              </w:rPr>
            </w:pPr>
            <w:proofErr w:type="spellStart"/>
            <w:ins w:id="838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26817816" w14:textId="77777777" w:rsidR="005C3E99" w:rsidRDefault="005C3E99" w:rsidP="00B96808">
            <w:pPr>
              <w:spacing w:line="240" w:lineRule="auto"/>
              <w:rPr>
                <w:ins w:id="839" w:author="Divek Vellaisamy" w:date="2019-12-11T15:42:00Z"/>
                <w:rFonts w:ascii="Calibri" w:hAnsi="Calibri"/>
              </w:rPr>
            </w:pPr>
            <w:ins w:id="84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FE8AB06" w14:textId="77777777" w:rsidR="005C3E99" w:rsidRDefault="005C3E99" w:rsidP="00B96808">
            <w:pPr>
              <w:spacing w:line="240" w:lineRule="auto"/>
              <w:rPr>
                <w:ins w:id="841" w:author="Divek Vellaisamy" w:date="2019-12-11T15:42:00Z"/>
                <w:rFonts w:ascii="Calibri" w:hAnsi="Calibri"/>
              </w:rPr>
            </w:pPr>
            <w:ins w:id="84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F5E683" w14:textId="77777777" w:rsidR="005C3E99" w:rsidRDefault="005C3E99" w:rsidP="00B96808">
            <w:pPr>
              <w:spacing w:line="240" w:lineRule="auto"/>
              <w:rPr>
                <w:ins w:id="843" w:author="Divek Vellaisamy" w:date="2019-12-11T15:42:00Z"/>
                <w:rFonts w:ascii="Calibri" w:hAnsi="Calibri"/>
              </w:rPr>
            </w:pPr>
            <w:ins w:id="844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399078F" w14:textId="77777777" w:rsidR="005C3E99" w:rsidRDefault="005C3E99" w:rsidP="00B96808">
            <w:pPr>
              <w:spacing w:line="240" w:lineRule="auto"/>
              <w:rPr>
                <w:ins w:id="845" w:author="Divek Vellaisamy" w:date="2019-12-11T15:42:00Z"/>
                <w:rFonts w:ascii="Calibri" w:hAnsi="Calibri"/>
              </w:rPr>
            </w:pPr>
            <w:ins w:id="846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2FDF025A" w14:textId="77777777" w:rsidTr="00B96808">
        <w:trPr>
          <w:ins w:id="847" w:author="Divek Vellaisamy" w:date="2019-12-11T15:42:00Z"/>
        </w:trPr>
        <w:tc>
          <w:tcPr>
            <w:tcW w:w="2350" w:type="dxa"/>
          </w:tcPr>
          <w:p w14:paraId="1F24D2F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48" w:author="Divek Vellaisamy" w:date="2019-12-11T15:42:00Z"/>
                <w:rFonts w:ascii="Calibri" w:eastAsia="Calibri" w:hAnsi="Calibri" w:cs="Calibri"/>
              </w:rPr>
            </w:pPr>
            <w:ins w:id="849" w:author="Divek Vellaisamy" w:date="2019-12-11T15:42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62BE85AD" w14:textId="77777777" w:rsidR="005C3E99" w:rsidRDefault="005C3E99" w:rsidP="00B96808">
            <w:pPr>
              <w:spacing w:line="240" w:lineRule="auto"/>
              <w:rPr>
                <w:ins w:id="850" w:author="Divek Vellaisamy" w:date="2019-12-11T15:42:00Z"/>
                <w:rFonts w:ascii="Calibri" w:hAnsi="Calibri"/>
              </w:rPr>
            </w:pPr>
            <w:ins w:id="85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21B3B47" w14:textId="77777777" w:rsidR="005C3E99" w:rsidRDefault="005C3E99" w:rsidP="00B96808">
            <w:pPr>
              <w:spacing w:line="240" w:lineRule="auto"/>
              <w:rPr>
                <w:ins w:id="852" w:author="Divek Vellaisamy" w:date="2019-12-11T15:42:00Z"/>
                <w:rFonts w:ascii="Calibri" w:hAnsi="Calibri"/>
              </w:rPr>
            </w:pPr>
            <w:ins w:id="853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29BDEF2E" w14:textId="77777777" w:rsidR="005C3E99" w:rsidRDefault="005C3E99" w:rsidP="00B96808">
            <w:pPr>
              <w:spacing w:line="240" w:lineRule="auto"/>
              <w:rPr>
                <w:ins w:id="854" w:author="Divek Vellaisamy" w:date="2019-12-11T15:42:00Z"/>
                <w:rFonts w:ascii="Calibri" w:hAnsi="Calibri"/>
              </w:rPr>
            </w:pPr>
            <w:ins w:id="855" w:author="Divek Vellaisamy" w:date="2019-12-11T15:42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768D9020" w14:textId="77777777" w:rsidR="005C3E99" w:rsidRDefault="005C3E99" w:rsidP="00B96808">
            <w:pPr>
              <w:spacing w:line="240" w:lineRule="auto"/>
              <w:rPr>
                <w:ins w:id="856" w:author="Divek Vellaisamy" w:date="2019-12-11T15:42:00Z"/>
                <w:rFonts w:ascii="Calibri" w:hAnsi="Calibri"/>
              </w:rPr>
            </w:pPr>
            <w:ins w:id="857" w:author="Divek Vellaisamy" w:date="2019-12-11T15:42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5C3E99" w14:paraId="55340E6A" w14:textId="77777777" w:rsidTr="00B96808">
        <w:trPr>
          <w:ins w:id="858" w:author="Divek Vellaisamy" w:date="2019-12-11T15:42:00Z"/>
        </w:trPr>
        <w:tc>
          <w:tcPr>
            <w:tcW w:w="2350" w:type="dxa"/>
          </w:tcPr>
          <w:p w14:paraId="196A11B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59" w:author="Divek Vellaisamy" w:date="2019-12-11T15:42:00Z"/>
                <w:rFonts w:ascii="Calibri" w:eastAsia="Calibri" w:hAnsi="Calibri" w:cs="Calibri"/>
              </w:rPr>
            </w:pPr>
            <w:ins w:id="860" w:author="Divek Vellaisamy" w:date="2019-12-11T15:42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15372760" w14:textId="77777777" w:rsidR="005C3E99" w:rsidRDefault="005C3E99" w:rsidP="00B96808">
            <w:pPr>
              <w:spacing w:line="240" w:lineRule="auto"/>
              <w:rPr>
                <w:ins w:id="861" w:author="Divek Vellaisamy" w:date="2019-12-11T15:42:00Z"/>
                <w:rFonts w:ascii="Calibri" w:hAnsi="Calibri"/>
              </w:rPr>
            </w:pPr>
            <w:ins w:id="86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FEE4BB0" w14:textId="77777777" w:rsidR="005C3E99" w:rsidRDefault="005C3E99" w:rsidP="00B96808">
            <w:pPr>
              <w:spacing w:line="240" w:lineRule="auto"/>
              <w:rPr>
                <w:ins w:id="863" w:author="Divek Vellaisamy" w:date="2019-12-11T15:42:00Z"/>
                <w:rFonts w:ascii="Calibri" w:hAnsi="Calibri"/>
              </w:rPr>
            </w:pPr>
            <w:ins w:id="86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3DA9984" w14:textId="77777777" w:rsidR="005C3E99" w:rsidRDefault="005C3E99" w:rsidP="00B96808">
            <w:pPr>
              <w:spacing w:line="240" w:lineRule="auto"/>
              <w:rPr>
                <w:ins w:id="865" w:author="Divek Vellaisamy" w:date="2019-12-11T15:42:00Z"/>
                <w:rFonts w:ascii="Calibri" w:hAnsi="Calibri"/>
              </w:rPr>
            </w:pPr>
            <w:ins w:id="866" w:author="Divek Vellaisamy" w:date="2019-12-11T15:42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24406374" w14:textId="77777777" w:rsidR="005C3E99" w:rsidRDefault="005C3E99" w:rsidP="00B96808">
            <w:pPr>
              <w:spacing w:line="240" w:lineRule="auto"/>
              <w:rPr>
                <w:ins w:id="867" w:author="Divek Vellaisamy" w:date="2019-12-11T15:42:00Z"/>
                <w:rFonts w:ascii="Calibri" w:hAnsi="Calibri"/>
              </w:rPr>
            </w:pPr>
            <w:ins w:id="868" w:author="Divek Vellaisamy" w:date="2019-12-11T15:42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5C3E99" w14:paraId="4830A788" w14:textId="77777777" w:rsidTr="00B96808">
        <w:trPr>
          <w:ins w:id="869" w:author="Divek Vellaisamy" w:date="2019-12-11T15:42:00Z"/>
        </w:trPr>
        <w:tc>
          <w:tcPr>
            <w:tcW w:w="2350" w:type="dxa"/>
          </w:tcPr>
          <w:p w14:paraId="4919D7F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70" w:author="Divek Vellaisamy" w:date="2019-12-11T15:42:00Z"/>
                <w:rFonts w:ascii="Calibri" w:eastAsia="Calibri" w:hAnsi="Calibri" w:cs="Calibri"/>
              </w:rPr>
            </w:pPr>
            <w:proofErr w:type="spellStart"/>
            <w:ins w:id="871" w:author="Divek Vellaisamy" w:date="2019-12-11T15:42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7F7F084D" w14:textId="77777777" w:rsidR="005C3E99" w:rsidRDefault="005C3E99" w:rsidP="00B96808">
            <w:pPr>
              <w:spacing w:line="240" w:lineRule="auto"/>
              <w:rPr>
                <w:ins w:id="872" w:author="Divek Vellaisamy" w:date="2019-12-11T15:42:00Z"/>
                <w:rFonts w:ascii="Calibri" w:hAnsi="Calibri"/>
              </w:rPr>
            </w:pPr>
            <w:ins w:id="873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476E6F8D" w14:textId="77777777" w:rsidR="005C3E99" w:rsidRDefault="005C3E99" w:rsidP="00B96808">
            <w:pPr>
              <w:spacing w:line="240" w:lineRule="auto"/>
              <w:rPr>
                <w:ins w:id="874" w:author="Divek Vellaisamy" w:date="2019-12-11T15:42:00Z"/>
                <w:rFonts w:ascii="Calibri" w:hAnsi="Calibri"/>
              </w:rPr>
            </w:pPr>
            <w:ins w:id="875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72BA5E8B" w14:textId="77777777" w:rsidR="005C3E99" w:rsidRDefault="005C3E99" w:rsidP="00B96808">
            <w:pPr>
              <w:spacing w:line="240" w:lineRule="auto"/>
              <w:rPr>
                <w:ins w:id="876" w:author="Divek Vellaisamy" w:date="2019-12-11T15:42:00Z"/>
                <w:rFonts w:ascii="Calibri" w:hAnsi="Calibri"/>
              </w:rPr>
            </w:pPr>
            <w:ins w:id="877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2C9F108" w14:textId="77777777" w:rsidR="005C3E99" w:rsidRDefault="005C3E99" w:rsidP="00B96808">
            <w:pPr>
              <w:spacing w:line="240" w:lineRule="auto"/>
              <w:rPr>
                <w:ins w:id="878" w:author="Divek Vellaisamy" w:date="2019-12-11T15:42:00Z"/>
                <w:rFonts w:ascii="Calibri" w:hAnsi="Calibri"/>
              </w:rPr>
            </w:pPr>
            <w:ins w:id="879" w:author="Divek Vellaisamy" w:date="2019-12-11T15:42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0D97EE57" w14:textId="77777777" w:rsidR="005C3E99" w:rsidRDefault="005C3E99">
      <w:pPr>
        <w:rPr>
          <w:ins w:id="880" w:author="Divek Vellaisamy" w:date="2019-12-11T15:42:00Z"/>
        </w:rPr>
        <w:pPrChange w:id="881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6424C8BA" w14:textId="77777777" w:rsidR="005C3E99" w:rsidRPr="005C3E99" w:rsidRDefault="005C3E99">
      <w:pPr>
        <w:spacing w:after="200"/>
        <w:rPr>
          <w:ins w:id="882" w:author="Divek Vellaisamy" w:date="2019-12-11T15:42:00Z"/>
          <w:rFonts w:ascii="Calibri" w:hAnsi="Calibri"/>
          <w:rPrChange w:id="883" w:author="Divek Vellaisamy" w:date="2019-12-11T15:42:00Z">
            <w:rPr>
              <w:ins w:id="884" w:author="Divek Vellaisamy" w:date="2019-12-11T15:42:00Z"/>
            </w:rPr>
          </w:rPrChange>
        </w:rPr>
        <w:pPrChange w:id="885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886" w:author="Divek Vellaisamy" w:date="2019-12-11T15:42:00Z">
        <w:r w:rsidRPr="005C3E99">
          <w:rPr>
            <w:rFonts w:ascii="Calibri" w:eastAsia="Calibri" w:hAnsi="Calibri" w:cs="Calibri"/>
            <w:b/>
            <w:rPrChange w:id="887" w:author="Divek Vellaisamy" w:date="2019-12-11T15:42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1701"/>
        <w:gridCol w:w="710"/>
        <w:gridCol w:w="710"/>
        <w:gridCol w:w="4424"/>
        <w:gridCol w:w="7"/>
      </w:tblGrid>
      <w:tr w:rsidR="005C3E99" w14:paraId="44470D30" w14:textId="77777777" w:rsidTr="00B96808">
        <w:trPr>
          <w:gridAfter w:val="1"/>
          <w:wAfter w:w="7" w:type="dxa"/>
          <w:trHeight w:val="280"/>
          <w:tblHeader/>
          <w:ins w:id="888" w:author="Divek Vellaisamy" w:date="2019-12-11T15:42:00Z"/>
        </w:trPr>
        <w:tc>
          <w:tcPr>
            <w:tcW w:w="2348" w:type="dxa"/>
            <w:shd w:val="clear" w:color="auto" w:fill="000080"/>
          </w:tcPr>
          <w:p w14:paraId="72357CFB" w14:textId="77777777" w:rsidR="005C3E99" w:rsidRDefault="005C3E99" w:rsidP="00B96808">
            <w:pPr>
              <w:spacing w:line="240" w:lineRule="auto"/>
              <w:rPr>
                <w:ins w:id="88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9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lastRenderedPageBreak/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09089B3A" w14:textId="77777777" w:rsidR="005C3E99" w:rsidRDefault="005C3E99" w:rsidP="00B96808">
            <w:pPr>
              <w:spacing w:line="240" w:lineRule="auto"/>
              <w:rPr>
                <w:ins w:id="89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9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2A37C53B" w14:textId="77777777" w:rsidR="005C3E99" w:rsidRDefault="005C3E99" w:rsidP="00B96808">
            <w:pPr>
              <w:spacing w:line="240" w:lineRule="auto"/>
              <w:rPr>
                <w:ins w:id="89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9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38963503" w14:textId="77777777" w:rsidR="005C3E99" w:rsidRDefault="005C3E99" w:rsidP="00B96808">
            <w:pPr>
              <w:spacing w:line="240" w:lineRule="auto"/>
              <w:rPr>
                <w:ins w:id="89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89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</w:tcPr>
          <w:p w14:paraId="757C7FFD" w14:textId="77777777" w:rsidR="005C3E99" w:rsidRDefault="005C3E99" w:rsidP="00B96808">
            <w:pPr>
              <w:spacing w:line="240" w:lineRule="auto"/>
              <w:rPr>
                <w:ins w:id="897" w:author="Divek Vellaisamy" w:date="2019-12-11T15:42:00Z"/>
                <w:rFonts w:ascii="Calibri" w:hAnsi="Calibri"/>
              </w:rPr>
            </w:pPr>
            <w:ins w:id="89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7F2940A2" w14:textId="77777777" w:rsidTr="00B96808">
        <w:trPr>
          <w:gridAfter w:val="1"/>
          <w:wAfter w:w="7" w:type="dxa"/>
          <w:ins w:id="899" w:author="Divek Vellaisamy" w:date="2019-12-11T15:42:00Z"/>
        </w:trPr>
        <w:tc>
          <w:tcPr>
            <w:tcW w:w="2348" w:type="dxa"/>
          </w:tcPr>
          <w:p w14:paraId="74D1C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00" w:author="Divek Vellaisamy" w:date="2019-12-11T15:42:00Z"/>
                <w:rFonts w:ascii="Calibri" w:eastAsia="Calibri" w:hAnsi="Calibri" w:cs="Calibri"/>
              </w:rPr>
            </w:pPr>
            <w:proofErr w:type="spellStart"/>
            <w:ins w:id="901" w:author="Divek Vellaisamy" w:date="2019-12-11T15:42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2E35AB8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02" w:author="Divek Vellaisamy" w:date="2019-12-11T15:42:00Z"/>
                <w:rFonts w:ascii="Calibri" w:eastAsia="Calibri" w:hAnsi="Calibri" w:cs="Calibri"/>
              </w:rPr>
            </w:pPr>
            <w:ins w:id="903" w:author="Divek Vellaisamy" w:date="2019-12-11T15:42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C02758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04" w:author="Divek Vellaisamy" w:date="2019-12-11T15:42:00Z"/>
                <w:rFonts w:ascii="Calibri" w:eastAsia="Calibri" w:hAnsi="Calibri" w:cs="Calibri"/>
              </w:rPr>
            </w:pPr>
            <w:ins w:id="905" w:author="Divek Vellaisamy" w:date="2019-12-11T15:42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6563457B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06" w:author="Divek Vellaisamy" w:date="2019-12-11T15:42:00Z"/>
                <w:rFonts w:ascii="Calibri" w:eastAsia="Calibri" w:hAnsi="Calibri" w:cs="Calibri"/>
              </w:rPr>
            </w:pPr>
            <w:ins w:id="907" w:author="Divek Vellaisamy" w:date="2019-12-11T15:42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2C6D7B8B" w14:textId="77777777" w:rsidR="005C3E99" w:rsidRDefault="005C3E99" w:rsidP="00B96808">
            <w:pPr>
              <w:spacing w:line="240" w:lineRule="auto"/>
              <w:rPr>
                <w:ins w:id="908" w:author="Divek Vellaisamy" w:date="2019-12-11T15:42:00Z"/>
                <w:rFonts w:ascii="Calibri" w:hAnsi="Calibri"/>
              </w:rPr>
            </w:pPr>
            <w:ins w:id="909" w:author="Divek Vellaisamy" w:date="2019-12-11T15:42:00Z">
              <w:r>
                <w:rPr>
                  <w:rFonts w:ascii="Calibri" w:eastAsia="Calibri" w:hAnsi="Calibri" w:cs="Calibri"/>
                </w:rPr>
                <w:t>00 – success, any other response code is error. Refer to message field for detail.</w:t>
              </w:r>
            </w:ins>
          </w:p>
        </w:tc>
      </w:tr>
      <w:tr w:rsidR="005C3E99" w14:paraId="1E42B223" w14:textId="77777777" w:rsidTr="00B96808">
        <w:trPr>
          <w:gridAfter w:val="1"/>
          <w:wAfter w:w="7" w:type="dxa"/>
          <w:ins w:id="910" w:author="Divek Vellaisamy" w:date="2019-12-11T15:42:00Z"/>
        </w:trPr>
        <w:tc>
          <w:tcPr>
            <w:tcW w:w="2348" w:type="dxa"/>
          </w:tcPr>
          <w:p w14:paraId="6CA18F7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1" w:author="Divek Vellaisamy" w:date="2019-12-11T15:42:00Z"/>
                <w:rFonts w:ascii="Calibri" w:eastAsia="Calibri" w:hAnsi="Calibri" w:cs="Calibri"/>
              </w:rPr>
            </w:pPr>
            <w:ins w:id="912" w:author="Divek Vellaisamy" w:date="2019-12-11T15:42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0D08E75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3" w:author="Divek Vellaisamy" w:date="2019-12-11T15:42:00Z"/>
                <w:rFonts w:ascii="Calibri" w:eastAsia="Calibri" w:hAnsi="Calibri" w:cs="Calibri"/>
              </w:rPr>
            </w:pPr>
            <w:ins w:id="91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9A0209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5" w:author="Divek Vellaisamy" w:date="2019-12-11T15:42:00Z"/>
                <w:rFonts w:ascii="Calibri" w:hAnsi="Calibri"/>
              </w:rPr>
            </w:pPr>
            <w:ins w:id="916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F0E2F5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17" w:author="Divek Vellaisamy" w:date="2019-12-11T15:42:00Z"/>
                <w:rFonts w:ascii="Calibri" w:eastAsia="Calibri" w:hAnsi="Calibri" w:cs="Calibri"/>
              </w:rPr>
            </w:pPr>
            <w:ins w:id="918" w:author="Divek Vellaisamy" w:date="2019-12-11T15:42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5E3B268C" w14:textId="77777777" w:rsidR="005C3E99" w:rsidRDefault="005C3E99" w:rsidP="00B96808">
            <w:pPr>
              <w:spacing w:line="240" w:lineRule="auto"/>
              <w:rPr>
                <w:ins w:id="919" w:author="Divek Vellaisamy" w:date="2019-12-11T15:42:00Z"/>
                <w:rFonts w:ascii="Calibri" w:eastAsia="Calibri" w:hAnsi="Calibri" w:cs="Calibri"/>
              </w:rPr>
            </w:pPr>
            <w:ins w:id="920" w:author="Divek Vellaisamy" w:date="2019-12-11T15:42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5C3E99" w14:paraId="7D844BD2" w14:textId="77777777" w:rsidTr="00B96808">
        <w:trPr>
          <w:gridAfter w:val="1"/>
          <w:wAfter w:w="7" w:type="dxa"/>
          <w:ins w:id="921" w:author="Divek Vellaisamy" w:date="2019-12-11T15:42:00Z"/>
        </w:trPr>
        <w:tc>
          <w:tcPr>
            <w:tcW w:w="2348" w:type="dxa"/>
          </w:tcPr>
          <w:p w14:paraId="7FB8A40E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2" w:author="Divek Vellaisamy" w:date="2019-12-11T15:42:00Z"/>
                <w:rFonts w:ascii="Calibri" w:eastAsia="Calibri" w:hAnsi="Calibri" w:cs="Calibri"/>
              </w:rPr>
            </w:pPr>
            <w:proofErr w:type="spellStart"/>
            <w:ins w:id="923" w:author="Divek Vellaisamy" w:date="2019-12-11T15:42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97AA7E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4" w:author="Divek Vellaisamy" w:date="2019-12-11T15:42:00Z"/>
                <w:rFonts w:ascii="Calibri" w:hAnsi="Calibri"/>
              </w:rPr>
            </w:pPr>
            <w:ins w:id="92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187CAF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6" w:author="Divek Vellaisamy" w:date="2019-12-11T15:42:00Z"/>
                <w:rFonts w:ascii="Calibri" w:hAnsi="Calibri"/>
              </w:rPr>
            </w:pPr>
            <w:ins w:id="92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18155B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8" w:author="Divek Vellaisamy" w:date="2019-12-11T15:42:00Z"/>
                <w:rFonts w:ascii="Calibri" w:hAnsi="Calibri"/>
              </w:rPr>
            </w:pPr>
            <w:ins w:id="929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09C24957" w14:textId="77777777" w:rsidR="005C3E99" w:rsidRDefault="005C3E99" w:rsidP="00B96808">
            <w:pPr>
              <w:spacing w:line="240" w:lineRule="auto"/>
              <w:rPr>
                <w:ins w:id="930" w:author="Divek Vellaisamy" w:date="2019-12-11T15:42:00Z"/>
                <w:rFonts w:ascii="Calibri" w:eastAsia="Calibri" w:hAnsi="Calibri" w:cs="Calibri"/>
              </w:rPr>
            </w:pPr>
            <w:ins w:id="931" w:author="Divek Vellaisamy" w:date="2019-12-11T15:42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5C3E99" w14:paraId="74E1205F" w14:textId="77777777" w:rsidTr="00B96808">
        <w:trPr>
          <w:gridAfter w:val="1"/>
          <w:wAfter w:w="7" w:type="dxa"/>
          <w:ins w:id="932" w:author="Divek Vellaisamy" w:date="2019-12-11T15:42:00Z"/>
        </w:trPr>
        <w:tc>
          <w:tcPr>
            <w:tcW w:w="2348" w:type="dxa"/>
          </w:tcPr>
          <w:p w14:paraId="575DA07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3" w:author="Divek Vellaisamy" w:date="2019-12-11T15:42:00Z"/>
                <w:rFonts w:ascii="Calibri" w:eastAsia="Calibri" w:hAnsi="Calibri" w:cs="Calibri"/>
              </w:rPr>
            </w:pPr>
            <w:proofErr w:type="spellStart"/>
            <w:ins w:id="934" w:author="Divek Vellaisamy" w:date="2019-12-11T15:42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3DE2B6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5" w:author="Divek Vellaisamy" w:date="2019-12-11T15:42:00Z"/>
                <w:rFonts w:ascii="Calibri" w:hAnsi="Calibri"/>
              </w:rPr>
            </w:pPr>
            <w:ins w:id="93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3D72A8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7" w:author="Divek Vellaisamy" w:date="2019-12-11T15:42:00Z"/>
                <w:rFonts w:ascii="Calibri" w:hAnsi="Calibri"/>
              </w:rPr>
            </w:pPr>
            <w:ins w:id="938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2B212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9" w:author="Divek Vellaisamy" w:date="2019-12-11T15:42:00Z"/>
                <w:rFonts w:ascii="Calibri" w:hAnsi="Calibri"/>
              </w:rPr>
            </w:pPr>
            <w:ins w:id="940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34888849" w14:textId="77777777" w:rsidR="005C3E99" w:rsidRDefault="005C3E99" w:rsidP="00B96808">
            <w:pPr>
              <w:spacing w:line="240" w:lineRule="auto"/>
              <w:rPr>
                <w:ins w:id="941" w:author="Divek Vellaisamy" w:date="2019-12-11T15:42:00Z"/>
                <w:rFonts w:ascii="Calibri" w:eastAsia="Calibri" w:hAnsi="Calibri" w:cs="Calibri"/>
              </w:rPr>
            </w:pPr>
            <w:ins w:id="942" w:author="Divek Vellaisamy" w:date="2019-12-11T15:42:00Z">
              <w:r>
                <w:rPr>
                  <w:rFonts w:ascii="Calibri" w:eastAsia="Calibri" w:hAnsi="Calibri" w:cs="Calibri"/>
                </w:rPr>
                <w:t>Available only for successful transactions</w:t>
              </w:r>
            </w:ins>
          </w:p>
        </w:tc>
      </w:tr>
      <w:tr w:rsidR="005C3E99" w14:paraId="35A18D1A" w14:textId="77777777" w:rsidTr="00B96808">
        <w:trPr>
          <w:gridAfter w:val="1"/>
          <w:wAfter w:w="7" w:type="dxa"/>
          <w:ins w:id="943" w:author="Divek Vellaisamy" w:date="2019-12-11T15:42:00Z"/>
        </w:trPr>
        <w:tc>
          <w:tcPr>
            <w:tcW w:w="2348" w:type="dxa"/>
          </w:tcPr>
          <w:p w14:paraId="7BA3E42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4" w:author="Divek Vellaisamy" w:date="2019-12-11T15:42:00Z"/>
                <w:rFonts w:ascii="Calibri" w:eastAsia="Calibri" w:hAnsi="Calibri" w:cs="Calibri"/>
              </w:rPr>
            </w:pPr>
            <w:proofErr w:type="spellStart"/>
            <w:ins w:id="945" w:author="Divek Vellaisamy" w:date="2019-12-11T15:42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5973BD7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6" w:author="Divek Vellaisamy" w:date="2019-12-11T15:42:00Z"/>
                <w:rFonts w:ascii="Calibri" w:hAnsi="Calibri"/>
              </w:rPr>
            </w:pPr>
            <w:ins w:id="94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839A68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8" w:author="Divek Vellaisamy" w:date="2019-12-11T15:42:00Z"/>
                <w:rFonts w:ascii="Calibri" w:hAnsi="Calibri"/>
              </w:rPr>
            </w:pPr>
            <w:ins w:id="94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6B73AE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0" w:author="Divek Vellaisamy" w:date="2019-12-11T15:42:00Z"/>
                <w:rFonts w:ascii="Calibri" w:hAnsi="Calibri"/>
              </w:rPr>
            </w:pPr>
            <w:ins w:id="951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1E5B74EE" w14:textId="77777777" w:rsidR="005C3E99" w:rsidRDefault="005C3E99" w:rsidP="00B96808">
            <w:pPr>
              <w:spacing w:line="240" w:lineRule="auto"/>
              <w:rPr>
                <w:ins w:id="952" w:author="Divek Vellaisamy" w:date="2019-12-11T15:42:00Z"/>
                <w:rFonts w:ascii="Calibri" w:eastAsia="Calibri" w:hAnsi="Calibri" w:cs="Calibri"/>
              </w:rPr>
            </w:pPr>
            <w:ins w:id="953" w:author="Divek Vellaisamy" w:date="2019-12-11T15:42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5C3E99" w14:paraId="7535F996" w14:textId="77777777" w:rsidTr="00B96808">
        <w:trPr>
          <w:gridAfter w:val="1"/>
          <w:wAfter w:w="7" w:type="dxa"/>
          <w:ins w:id="954" w:author="Divek Vellaisamy" w:date="2019-12-11T15:42:00Z"/>
        </w:trPr>
        <w:tc>
          <w:tcPr>
            <w:tcW w:w="2348" w:type="dxa"/>
          </w:tcPr>
          <w:p w14:paraId="11AEF2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5" w:author="Divek Vellaisamy" w:date="2019-12-11T15:42:00Z"/>
                <w:rFonts w:ascii="Calibri" w:eastAsia="Calibri" w:hAnsi="Calibri" w:cs="Calibri"/>
              </w:rPr>
            </w:pPr>
            <w:proofErr w:type="spellStart"/>
            <w:ins w:id="956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7F9D6404" w14:textId="77777777" w:rsidR="005C3E99" w:rsidRDefault="005C3E99" w:rsidP="00B96808">
            <w:pPr>
              <w:spacing w:line="240" w:lineRule="auto"/>
              <w:rPr>
                <w:ins w:id="957" w:author="Divek Vellaisamy" w:date="2019-12-11T15:42:00Z"/>
                <w:rFonts w:ascii="Calibri" w:eastAsia="Calibri" w:hAnsi="Calibri" w:cs="Calibri"/>
              </w:rPr>
            </w:pPr>
            <w:ins w:id="95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5412F380" w14:textId="77777777" w:rsidR="005C3E99" w:rsidRDefault="005C3E99" w:rsidP="00B96808">
            <w:pPr>
              <w:spacing w:line="240" w:lineRule="auto"/>
              <w:rPr>
                <w:ins w:id="959" w:author="Divek Vellaisamy" w:date="2019-12-11T15:42:00Z"/>
                <w:rFonts w:ascii="Calibri" w:eastAsia="Calibri" w:hAnsi="Calibri" w:cs="Calibri"/>
              </w:rPr>
            </w:pPr>
            <w:ins w:id="960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76144DB0" w14:textId="77777777" w:rsidR="005C3E99" w:rsidRDefault="005C3E99" w:rsidP="00B96808">
            <w:pPr>
              <w:spacing w:line="240" w:lineRule="auto"/>
              <w:rPr>
                <w:ins w:id="961" w:author="Divek Vellaisamy" w:date="2019-12-11T15:42:00Z"/>
                <w:rFonts w:ascii="Calibri" w:eastAsia="Calibri" w:hAnsi="Calibri" w:cs="Calibri"/>
              </w:rPr>
            </w:pPr>
            <w:ins w:id="962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4" w:type="dxa"/>
          </w:tcPr>
          <w:p w14:paraId="03F55120" w14:textId="77777777" w:rsidR="005C3E99" w:rsidRDefault="005C3E99" w:rsidP="00B96808">
            <w:pPr>
              <w:spacing w:line="240" w:lineRule="auto"/>
              <w:rPr>
                <w:ins w:id="963" w:author="Divek Vellaisamy" w:date="2019-12-11T15:42:00Z"/>
                <w:rFonts w:ascii="Calibri" w:hAnsi="Calibri"/>
              </w:rPr>
            </w:pPr>
            <w:ins w:id="964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67470153" w14:textId="77777777" w:rsidTr="00B96808">
        <w:trPr>
          <w:gridAfter w:val="1"/>
          <w:wAfter w:w="7" w:type="dxa"/>
          <w:ins w:id="965" w:author="Divek Vellaisamy" w:date="2019-12-11T15:42:00Z"/>
        </w:trPr>
        <w:tc>
          <w:tcPr>
            <w:tcW w:w="2348" w:type="dxa"/>
          </w:tcPr>
          <w:p w14:paraId="32B4DB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66" w:author="Divek Vellaisamy" w:date="2019-12-11T15:42:00Z"/>
                <w:rFonts w:ascii="Calibri" w:hAnsi="Calibri"/>
              </w:rPr>
            </w:pPr>
            <w:proofErr w:type="spellStart"/>
            <w:ins w:id="967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5F6293C1" w14:textId="77777777" w:rsidR="005C3E99" w:rsidRDefault="005C3E99" w:rsidP="00B96808">
            <w:pPr>
              <w:spacing w:line="240" w:lineRule="auto"/>
              <w:rPr>
                <w:ins w:id="968" w:author="Divek Vellaisamy" w:date="2019-12-11T15:42:00Z"/>
                <w:rFonts w:ascii="Calibri" w:eastAsia="Calibri" w:hAnsi="Calibri" w:cs="Calibri"/>
              </w:rPr>
            </w:pPr>
            <w:ins w:id="96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3CB4C58" w14:textId="77777777" w:rsidR="005C3E99" w:rsidRDefault="005C3E99" w:rsidP="00B96808">
            <w:pPr>
              <w:spacing w:line="240" w:lineRule="auto"/>
              <w:rPr>
                <w:ins w:id="970" w:author="Divek Vellaisamy" w:date="2019-12-11T15:42:00Z"/>
                <w:rFonts w:ascii="Calibri" w:eastAsia="Calibri" w:hAnsi="Calibri" w:cs="Calibri"/>
              </w:rPr>
            </w:pPr>
            <w:ins w:id="971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093CC821" w14:textId="77777777" w:rsidR="005C3E99" w:rsidRDefault="005C3E99" w:rsidP="00B96808">
            <w:pPr>
              <w:spacing w:line="240" w:lineRule="auto"/>
              <w:rPr>
                <w:ins w:id="972" w:author="Divek Vellaisamy" w:date="2019-12-11T15:42:00Z"/>
                <w:rFonts w:ascii="Calibri" w:eastAsia="Calibri" w:hAnsi="Calibri" w:cs="Calibri"/>
              </w:rPr>
            </w:pPr>
            <w:ins w:id="973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4" w:type="dxa"/>
          </w:tcPr>
          <w:p w14:paraId="7BD64CA3" w14:textId="77777777" w:rsidR="005C3E99" w:rsidRDefault="005C3E99" w:rsidP="00B96808">
            <w:pPr>
              <w:spacing w:line="240" w:lineRule="auto"/>
              <w:rPr>
                <w:ins w:id="974" w:author="Divek Vellaisamy" w:date="2019-12-11T15:42:00Z"/>
                <w:rFonts w:ascii="Calibri" w:hAnsi="Calibri"/>
              </w:rPr>
            </w:pPr>
            <w:ins w:id="975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6BEC7FCF" w14:textId="77777777" w:rsidTr="00B96808">
        <w:trPr>
          <w:gridAfter w:val="1"/>
          <w:wAfter w:w="7" w:type="dxa"/>
          <w:ins w:id="976" w:author="Divek Vellaisamy" w:date="2019-12-11T15:42:00Z"/>
        </w:trPr>
        <w:tc>
          <w:tcPr>
            <w:tcW w:w="2348" w:type="dxa"/>
          </w:tcPr>
          <w:p w14:paraId="2A0AAD9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77" w:author="Divek Vellaisamy" w:date="2019-12-11T15:42:00Z"/>
                <w:rFonts w:ascii="Calibri" w:eastAsia="Calibri" w:hAnsi="Calibri" w:cs="Calibri"/>
              </w:rPr>
            </w:pPr>
            <w:proofErr w:type="spellStart"/>
            <w:ins w:id="978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76B22490" w14:textId="77777777" w:rsidR="005C3E99" w:rsidRDefault="005C3E99" w:rsidP="00B96808">
            <w:pPr>
              <w:spacing w:line="240" w:lineRule="auto"/>
              <w:rPr>
                <w:ins w:id="979" w:author="Divek Vellaisamy" w:date="2019-12-11T15:42:00Z"/>
                <w:rFonts w:ascii="Calibri" w:hAnsi="Calibri"/>
              </w:rPr>
            </w:pPr>
            <w:ins w:id="98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B3196AF" w14:textId="77777777" w:rsidR="005C3E99" w:rsidRDefault="005C3E99" w:rsidP="00B96808">
            <w:pPr>
              <w:spacing w:line="240" w:lineRule="auto"/>
              <w:rPr>
                <w:ins w:id="981" w:author="Divek Vellaisamy" w:date="2019-12-11T15:42:00Z"/>
                <w:rFonts w:ascii="Calibri" w:hAnsi="Calibri"/>
              </w:rPr>
            </w:pPr>
            <w:ins w:id="98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86E807B" w14:textId="77777777" w:rsidR="005C3E99" w:rsidRDefault="005C3E99" w:rsidP="00B96808">
            <w:pPr>
              <w:spacing w:line="240" w:lineRule="auto"/>
              <w:rPr>
                <w:ins w:id="983" w:author="Divek Vellaisamy" w:date="2019-12-11T15:42:00Z"/>
                <w:rFonts w:ascii="Calibri" w:hAnsi="Calibri"/>
              </w:rPr>
            </w:pPr>
            <w:ins w:id="984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4" w:type="dxa"/>
          </w:tcPr>
          <w:p w14:paraId="3243BE69" w14:textId="77777777" w:rsidR="005C3E99" w:rsidRDefault="005C3E99" w:rsidP="00B96808">
            <w:pPr>
              <w:spacing w:line="240" w:lineRule="auto"/>
              <w:rPr>
                <w:ins w:id="985" w:author="Divek Vellaisamy" w:date="2019-12-11T15:42:00Z"/>
                <w:rFonts w:ascii="Calibri" w:hAnsi="Calibri"/>
              </w:rPr>
            </w:pPr>
            <w:ins w:id="986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8095D" w14:paraId="466E04E2" w14:textId="77777777" w:rsidTr="00B96808">
        <w:trPr>
          <w:gridAfter w:val="1"/>
          <w:wAfter w:w="7" w:type="dxa"/>
        </w:trPr>
        <w:tc>
          <w:tcPr>
            <w:tcW w:w="2348" w:type="dxa"/>
          </w:tcPr>
          <w:p w14:paraId="2766A82A" w14:textId="4813F198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ins w:id="987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284E0F77" w14:textId="40282D02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88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5B40CE7" w14:textId="605388EE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8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75FD2BE" w14:textId="7FB8FF2E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90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3224BCDC" w14:textId="30178640" w:rsidR="0058095D" w:rsidRDefault="0058095D" w:rsidP="0058095D">
            <w:pPr>
              <w:spacing w:line="240" w:lineRule="auto"/>
              <w:rPr>
                <w:rFonts w:ascii="Calibri" w:hAnsi="Calibri"/>
              </w:rPr>
            </w:pPr>
            <w:ins w:id="991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  <w:r>
              <w:rPr>
                <w:rFonts w:ascii="Calibri" w:hAnsi="Calibri"/>
              </w:rPr>
              <w:t xml:space="preserve"> of </w:t>
            </w:r>
            <w:ins w:id="992" w:author="Divek Vellaisamy" w:date="2019-12-11T15:40:00Z">
              <w:r>
                <w:rPr>
                  <w:rFonts w:ascii="Calibri" w:hAnsi="Calibri"/>
                </w:rPr>
                <w:t>digital assets</w:t>
              </w:r>
            </w:ins>
            <w:r>
              <w:rPr>
                <w:rFonts w:ascii="Calibri" w:hAnsi="Calibri"/>
              </w:rPr>
              <w:t xml:space="preserve"> redeemed</w:t>
            </w:r>
          </w:p>
        </w:tc>
      </w:tr>
      <w:tr w:rsidR="0058095D" w14:paraId="18AAC8B9" w14:textId="77777777" w:rsidTr="00B96808">
        <w:trPr>
          <w:gridAfter w:val="1"/>
          <w:wAfter w:w="7" w:type="dxa"/>
          <w:ins w:id="993" w:author="Divek Vellaisamy" w:date="2019-12-11T15:42:00Z"/>
        </w:trPr>
        <w:tc>
          <w:tcPr>
            <w:tcW w:w="2348" w:type="dxa"/>
          </w:tcPr>
          <w:p w14:paraId="6AF014D8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994" w:author="Divek Vellaisamy" w:date="2019-12-11T15:42:00Z"/>
                <w:rFonts w:ascii="Calibri" w:eastAsia="Calibri" w:hAnsi="Calibri" w:cs="Calibri"/>
              </w:rPr>
            </w:pPr>
            <w:proofErr w:type="spellStart"/>
            <w:ins w:id="995" w:author="Divek Vellaisamy" w:date="2019-12-11T15:42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75C8AFF" w14:textId="77777777" w:rsidR="0058095D" w:rsidRDefault="0058095D" w:rsidP="0058095D">
            <w:pPr>
              <w:spacing w:line="240" w:lineRule="auto"/>
              <w:rPr>
                <w:ins w:id="996" w:author="Divek Vellaisamy" w:date="2019-12-11T15:42:00Z"/>
                <w:rFonts w:ascii="Calibri" w:hAnsi="Calibri"/>
              </w:rPr>
            </w:pPr>
            <w:ins w:id="997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44D1B19" w14:textId="77777777" w:rsidR="0058095D" w:rsidRDefault="0058095D" w:rsidP="0058095D">
            <w:pPr>
              <w:spacing w:line="240" w:lineRule="auto"/>
              <w:rPr>
                <w:ins w:id="998" w:author="Divek Vellaisamy" w:date="2019-12-11T15:42:00Z"/>
                <w:rFonts w:ascii="Calibri" w:hAnsi="Calibri"/>
              </w:rPr>
            </w:pPr>
            <w:ins w:id="99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D156C58" w14:textId="77777777" w:rsidR="0058095D" w:rsidRDefault="0058095D" w:rsidP="0058095D">
            <w:pPr>
              <w:spacing w:line="240" w:lineRule="auto"/>
              <w:rPr>
                <w:ins w:id="1000" w:author="Divek Vellaisamy" w:date="2019-12-11T15:42:00Z"/>
                <w:rFonts w:ascii="Calibri" w:hAnsi="Calibri"/>
              </w:rPr>
            </w:pPr>
            <w:ins w:id="1001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29EA32C7" w14:textId="77777777" w:rsidR="0058095D" w:rsidRDefault="0058095D" w:rsidP="0058095D">
            <w:pPr>
              <w:spacing w:line="240" w:lineRule="auto"/>
              <w:rPr>
                <w:ins w:id="1002" w:author="Divek Vellaisamy" w:date="2019-12-11T15:42:00Z"/>
                <w:rFonts w:ascii="Calibri" w:hAnsi="Calibri"/>
              </w:rPr>
            </w:pPr>
            <w:ins w:id="1003" w:author="Divek Vellaisamy" w:date="2019-12-11T15:42:00Z">
              <w:r>
                <w:rPr>
                  <w:rFonts w:ascii="Calibri" w:hAnsi="Calibri"/>
                </w:rPr>
                <w:t xml:space="preserve">Available quantity of digital assets in wallet after redemption </w:t>
              </w:r>
            </w:ins>
          </w:p>
        </w:tc>
      </w:tr>
      <w:tr w:rsidR="0058095D" w14:paraId="313DD653" w14:textId="77777777" w:rsidTr="00B96808">
        <w:trPr>
          <w:gridAfter w:val="1"/>
          <w:wAfter w:w="7" w:type="dxa"/>
          <w:ins w:id="1004" w:author="Divek Vellaisamy" w:date="2019-12-11T15:42:00Z"/>
        </w:trPr>
        <w:tc>
          <w:tcPr>
            <w:tcW w:w="2348" w:type="dxa"/>
          </w:tcPr>
          <w:p w14:paraId="6AE31F2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05" w:author="Divek Vellaisamy" w:date="2019-12-11T15:42:00Z"/>
                <w:rFonts w:ascii="Calibri" w:eastAsia="Calibri" w:hAnsi="Calibri" w:cs="Calibri"/>
              </w:rPr>
            </w:pPr>
            <w:proofErr w:type="spellStart"/>
            <w:ins w:id="1006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262FBD24" w14:textId="77777777" w:rsidR="0058095D" w:rsidRDefault="0058095D" w:rsidP="0058095D">
            <w:pPr>
              <w:spacing w:line="240" w:lineRule="auto"/>
              <w:rPr>
                <w:ins w:id="1007" w:author="Divek Vellaisamy" w:date="2019-12-11T15:42:00Z"/>
                <w:rFonts w:ascii="Calibri" w:hAnsi="Calibri"/>
              </w:rPr>
            </w:pPr>
            <w:ins w:id="100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077E61F" w14:textId="77777777" w:rsidR="0058095D" w:rsidRDefault="0058095D" w:rsidP="0058095D">
            <w:pPr>
              <w:spacing w:line="240" w:lineRule="auto"/>
              <w:rPr>
                <w:ins w:id="1009" w:author="Divek Vellaisamy" w:date="2019-12-11T15:42:00Z"/>
                <w:rFonts w:ascii="Calibri" w:hAnsi="Calibri"/>
              </w:rPr>
            </w:pPr>
            <w:ins w:id="101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2C3F725" w14:textId="77777777" w:rsidR="0058095D" w:rsidRDefault="0058095D" w:rsidP="0058095D">
            <w:pPr>
              <w:spacing w:line="240" w:lineRule="auto"/>
              <w:rPr>
                <w:ins w:id="1011" w:author="Divek Vellaisamy" w:date="2019-12-11T15:42:00Z"/>
                <w:rFonts w:ascii="Calibri" w:hAnsi="Calibri"/>
              </w:rPr>
            </w:pPr>
            <w:ins w:id="1012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4" w:type="dxa"/>
          </w:tcPr>
          <w:p w14:paraId="12ED3603" w14:textId="77777777" w:rsidR="0058095D" w:rsidRDefault="0058095D" w:rsidP="0058095D">
            <w:pPr>
              <w:spacing w:line="240" w:lineRule="auto"/>
              <w:rPr>
                <w:ins w:id="1013" w:author="Divek Vellaisamy" w:date="2019-12-11T15:42:00Z"/>
                <w:rFonts w:ascii="Calibri" w:hAnsi="Calibri"/>
              </w:rPr>
            </w:pPr>
            <w:ins w:id="1014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8095D" w14:paraId="481BEF03" w14:textId="77777777" w:rsidTr="00B96808">
        <w:trPr>
          <w:gridAfter w:val="1"/>
          <w:wAfter w:w="7" w:type="dxa"/>
          <w:ins w:id="1015" w:author="Divek Vellaisamy" w:date="2019-12-11T15:42:00Z"/>
        </w:trPr>
        <w:tc>
          <w:tcPr>
            <w:tcW w:w="2348" w:type="dxa"/>
          </w:tcPr>
          <w:p w14:paraId="2C5401B3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16" w:author="Divek Vellaisamy" w:date="2019-12-11T15:42:00Z"/>
                <w:rFonts w:ascii="Calibri" w:eastAsia="Calibri" w:hAnsi="Calibri" w:cs="Calibri"/>
              </w:rPr>
            </w:pPr>
            <w:proofErr w:type="spellStart"/>
            <w:ins w:id="1017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2DD1F7CF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18" w:author="Divek Vellaisamy" w:date="2019-12-11T15:42:00Z"/>
                <w:rFonts w:ascii="Calibri" w:hAnsi="Calibri"/>
              </w:rPr>
            </w:pPr>
            <w:ins w:id="101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B1C9A7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0" w:author="Divek Vellaisamy" w:date="2019-12-11T15:42:00Z"/>
                <w:rFonts w:ascii="Calibri" w:hAnsi="Calibri"/>
              </w:rPr>
            </w:pPr>
            <w:ins w:id="102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35F8287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2" w:author="Divek Vellaisamy" w:date="2019-12-11T15:42:00Z"/>
                <w:rFonts w:ascii="Calibri" w:hAnsi="Calibri"/>
              </w:rPr>
            </w:pPr>
            <w:ins w:id="1023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421F5C12" w14:textId="77777777" w:rsidR="0058095D" w:rsidRDefault="0058095D" w:rsidP="0058095D">
            <w:pPr>
              <w:spacing w:line="240" w:lineRule="auto"/>
              <w:rPr>
                <w:ins w:id="1024" w:author="Divek Vellaisamy" w:date="2019-12-11T15:42:00Z"/>
                <w:rFonts w:ascii="Calibri" w:eastAsia="Calibri" w:hAnsi="Calibri" w:cs="Calibri"/>
              </w:rPr>
            </w:pPr>
            <w:ins w:id="1025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8095D" w14:paraId="1BE6B04E" w14:textId="77777777" w:rsidTr="00B96808">
        <w:trPr>
          <w:ins w:id="1026" w:author="Divek Vellaisamy" w:date="2019-12-11T15:42:00Z"/>
        </w:trPr>
        <w:tc>
          <w:tcPr>
            <w:tcW w:w="2348" w:type="dxa"/>
          </w:tcPr>
          <w:p w14:paraId="72AD2313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7" w:author="Divek Vellaisamy" w:date="2019-12-11T15:42:00Z"/>
                <w:rFonts w:ascii="Calibri" w:eastAsia="Calibri" w:hAnsi="Calibri" w:cs="Calibri"/>
              </w:rPr>
            </w:pPr>
            <w:proofErr w:type="spellStart"/>
            <w:ins w:id="1028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772779B3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29" w:author="Divek Vellaisamy" w:date="2019-12-11T15:42:00Z"/>
                <w:rFonts w:ascii="Calibri" w:hAnsi="Calibri"/>
              </w:rPr>
            </w:pPr>
            <w:ins w:id="103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74B426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1" w:author="Divek Vellaisamy" w:date="2019-12-11T15:42:00Z"/>
                <w:rFonts w:ascii="Calibri" w:hAnsi="Calibri"/>
              </w:rPr>
            </w:pPr>
            <w:ins w:id="103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82FF3D7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3" w:author="Divek Vellaisamy" w:date="2019-12-11T15:42:00Z"/>
                <w:rFonts w:ascii="Calibri" w:hAnsi="Calibri"/>
              </w:rPr>
            </w:pPr>
            <w:ins w:id="1034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A575F" w14:textId="77777777" w:rsidR="0058095D" w:rsidRDefault="0058095D" w:rsidP="0058095D">
            <w:pPr>
              <w:spacing w:line="240" w:lineRule="auto"/>
              <w:rPr>
                <w:ins w:id="1035" w:author="Divek Vellaisamy" w:date="2019-12-11T15:42:00Z"/>
                <w:rFonts w:ascii="Calibri" w:eastAsia="Calibri" w:hAnsi="Calibri" w:cs="Calibri"/>
              </w:rPr>
            </w:pPr>
            <w:ins w:id="1036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8095D" w14:paraId="795F4812" w14:textId="77777777" w:rsidTr="00B96808">
        <w:trPr>
          <w:ins w:id="1037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065D2D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38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1039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317412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0" w:author="Divek Vellaisamy" w:date="2019-12-11T15:42:00Z"/>
                <w:rFonts w:ascii="Calibri" w:hAnsi="Calibri"/>
                <w:lang w:val="en-IN"/>
              </w:rPr>
            </w:pPr>
            <w:ins w:id="1041" w:author="Divek Vellaisamy" w:date="2019-12-11T15:42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3E9F98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2" w:author="Divek Vellaisamy" w:date="2019-12-11T15:42:00Z"/>
                <w:rFonts w:ascii="Calibri" w:hAnsi="Calibri"/>
                <w:lang w:val="en-IN"/>
              </w:rPr>
            </w:pPr>
            <w:ins w:id="1043" w:author="Divek Vellaisamy" w:date="2019-12-11T15:42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7D67E2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4" w:author="Divek Vellaisamy" w:date="2019-12-11T15:42:00Z"/>
                <w:rFonts w:ascii="Calibri" w:hAnsi="Calibri"/>
                <w:lang w:val="en-IN"/>
              </w:rPr>
            </w:pPr>
            <w:ins w:id="1045" w:author="Divek Vellaisamy" w:date="2019-12-11T15:42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A06FE86" w14:textId="77777777" w:rsidR="0058095D" w:rsidRDefault="0058095D" w:rsidP="0058095D">
            <w:pPr>
              <w:spacing w:line="240" w:lineRule="auto"/>
              <w:rPr>
                <w:ins w:id="1046" w:author="Divek Vellaisamy" w:date="2019-12-11T15:42:00Z"/>
                <w:rFonts w:ascii="Calibri" w:hAnsi="Calibri"/>
                <w:lang w:val="en-IN"/>
              </w:rPr>
            </w:pPr>
            <w:ins w:id="1047" w:author="Divek Vellaisamy" w:date="2019-12-11T15:42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58095D" w14:paraId="28AFD8CA" w14:textId="77777777" w:rsidTr="00B96808">
        <w:trPr>
          <w:ins w:id="1048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CE23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49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1050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EFD7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1" w:author="Divek Vellaisamy" w:date="2019-12-11T15:42:00Z"/>
                <w:rFonts w:ascii="Calibri" w:hAnsi="Calibri"/>
                <w:lang w:val="en-IN"/>
              </w:rPr>
            </w:pPr>
            <w:ins w:id="1052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0CEFD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3" w:author="Divek Vellaisamy" w:date="2019-12-11T15:42:00Z"/>
                <w:rFonts w:ascii="Calibri" w:hAnsi="Calibri"/>
                <w:lang w:val="en-IN"/>
              </w:rPr>
            </w:pPr>
            <w:ins w:id="1054" w:author="Divek Vellaisamy" w:date="2019-12-11T15:42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1AF7C" w14:textId="77777777" w:rsidR="0058095D" w:rsidRDefault="0058095D" w:rsidP="0058095D">
            <w:pPr>
              <w:tabs>
                <w:tab w:val="right" w:pos="3336"/>
              </w:tabs>
              <w:spacing w:line="240" w:lineRule="auto"/>
              <w:rPr>
                <w:ins w:id="1055" w:author="Divek Vellaisamy" w:date="2019-12-11T15:42:00Z"/>
                <w:rFonts w:ascii="Calibri" w:hAnsi="Calibri"/>
                <w:lang w:val="en-IN"/>
              </w:rPr>
            </w:pPr>
            <w:ins w:id="1056" w:author="Divek Vellaisamy" w:date="2019-12-11T15:42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7005C6FD" w14:textId="77777777" w:rsidR="0058095D" w:rsidRDefault="0058095D" w:rsidP="0058095D">
            <w:pPr>
              <w:spacing w:line="240" w:lineRule="auto"/>
              <w:rPr>
                <w:ins w:id="1057" w:author="Divek Vellaisamy" w:date="2019-12-11T15:42:00Z"/>
                <w:rFonts w:ascii="Calibri" w:hAnsi="Calibri"/>
                <w:lang w:val="en-IN"/>
              </w:rPr>
            </w:pPr>
            <w:ins w:id="1058" w:author="Divek Vellaisamy" w:date="2019-12-11T15:42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0ED5E1C9" w14:textId="77777777" w:rsidR="005C3E99" w:rsidRPr="007948DC" w:rsidRDefault="005C3E99">
      <w:pPr>
        <w:rPr>
          <w:ins w:id="1059" w:author="Divek Vellaisamy" w:date="2019-12-11T15:41:00Z"/>
        </w:rPr>
        <w:pPrChange w:id="1060" w:author="Divek Vellaisamy" w:date="2019-12-11T15:42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0823E932" w14:textId="7A82C8FA" w:rsidR="001E0BF3" w:rsidRDefault="00824A87" w:rsidP="00A06D8A">
      <w:pPr>
        <w:pStyle w:val="Heading1"/>
        <w:numPr>
          <w:ilvl w:val="0"/>
          <w:numId w:val="8"/>
        </w:numPr>
        <w:ind w:left="284" w:hanging="284"/>
        <w:rPr>
          <w:ins w:id="1061" w:author="Divek Vellaisamy" w:date="2019-12-11T15:43:00Z"/>
        </w:rPr>
      </w:pPr>
      <w:bookmarkStart w:id="1062" w:name="_Toc29552888"/>
      <w:ins w:id="1063" w:author="Divek Vellaisamy" w:date="2019-12-11T15:42:00Z">
        <w:r>
          <w:t>Q</w:t>
        </w:r>
      </w:ins>
      <w:ins w:id="1064" w:author="Divek Vellaisamy" w:date="2019-12-11T15:43:00Z">
        <w:r>
          <w:t>uery Wallet Balance</w:t>
        </w:r>
        <w:bookmarkEnd w:id="1062"/>
      </w:ins>
    </w:p>
    <w:p w14:paraId="712D31DF" w14:textId="77777777" w:rsidR="00824A87" w:rsidRPr="00824A87" w:rsidRDefault="00824A87">
      <w:pPr>
        <w:rPr>
          <w:ins w:id="1065" w:author="Divek Vellaisamy" w:date="2019-12-11T15:43:00Z"/>
          <w:b/>
          <w:bCs/>
          <w:rPrChange w:id="1066" w:author="Divek Vellaisamy" w:date="2019-12-11T15:43:00Z">
            <w:rPr>
              <w:ins w:id="1067" w:author="Divek Vellaisamy" w:date="2019-12-11T15:43:00Z"/>
            </w:rPr>
          </w:rPrChange>
        </w:rPr>
        <w:pPrChange w:id="1068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69" w:author="Divek Vellaisamy" w:date="2019-12-11T15:43:00Z">
        <w:r w:rsidRPr="00824A87">
          <w:rPr>
            <w:b/>
            <w:bCs/>
            <w:rPrChange w:id="1070" w:author="Divek Vellaisamy" w:date="2019-12-11T15:43:00Z">
              <w:rPr/>
            </w:rPrChange>
          </w:rPr>
          <w:t>Resource URL:</w:t>
        </w:r>
      </w:ins>
    </w:p>
    <w:p w14:paraId="6DDF2ACD" w14:textId="66377945" w:rsidR="00824A87" w:rsidRPr="00824A87" w:rsidRDefault="00824A87">
      <w:pPr>
        <w:rPr>
          <w:ins w:id="1071" w:author="Divek Vellaisamy" w:date="2019-12-11T15:43:00Z"/>
          <w:rFonts w:ascii="Calibri" w:eastAsia="Calibri" w:hAnsi="Calibri" w:cs="Calibri"/>
          <w:rPrChange w:id="1072" w:author="Divek Vellaisamy" w:date="2019-12-11T15:43:00Z">
            <w:rPr>
              <w:ins w:id="1073" w:author="Divek Vellaisamy" w:date="2019-12-11T15:43:00Z"/>
            </w:rPr>
          </w:rPrChange>
        </w:rPr>
        <w:pPrChange w:id="1074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75" w:author="Divek Vellaisamy" w:date="2019-12-11T15:43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824A87">
          <w:rPr>
            <w:rPrChange w:id="1076" w:author="Divek Vellaisamy" w:date="2019-12-11T15:43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https://&lt;baseURL&gt;/1.0/fe-api-gw/queryWalletBalance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</w:t>
        </w:r>
      </w:ins>
      <w:r w:rsidR="006E1005" w:rsidRPr="006E1005">
        <w:rPr>
          <w:rStyle w:val="Hyperlink"/>
          <w:rFonts w:ascii="Calibri" w:eastAsia="Calibri" w:hAnsi="Calibri" w:cs="Calibri"/>
        </w:rPr>
        <w:t>query-wallet-balance</w:t>
      </w:r>
      <w:ins w:id="1077" w:author="Divek Vellaisamy" w:date="2019-12-11T15:43:00Z"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24A87" w14:paraId="7A70183F" w14:textId="77777777" w:rsidTr="00B96808">
        <w:trPr>
          <w:ins w:id="1078" w:author="Divek Vellaisamy" w:date="2019-12-11T15:43:00Z"/>
        </w:trPr>
        <w:tc>
          <w:tcPr>
            <w:tcW w:w="2680" w:type="dxa"/>
            <w:shd w:val="clear" w:color="auto" w:fill="000080"/>
          </w:tcPr>
          <w:p w14:paraId="2579DECE" w14:textId="77777777" w:rsidR="00824A87" w:rsidRDefault="00824A87" w:rsidP="00B96808">
            <w:pPr>
              <w:spacing w:after="200"/>
              <w:rPr>
                <w:ins w:id="1079" w:author="Divek Vellaisamy" w:date="2019-12-11T15:43:00Z"/>
                <w:rFonts w:ascii="Calibri" w:hAnsi="Calibri"/>
              </w:rPr>
            </w:pPr>
            <w:ins w:id="108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F6540B4" w14:textId="77777777" w:rsidR="00824A87" w:rsidRDefault="00824A87" w:rsidP="00B96808">
            <w:pPr>
              <w:spacing w:after="200"/>
              <w:rPr>
                <w:ins w:id="1081" w:author="Divek Vellaisamy" w:date="2019-12-11T15:43:00Z"/>
                <w:rFonts w:ascii="Calibri" w:hAnsi="Calibri"/>
              </w:rPr>
            </w:pPr>
            <w:ins w:id="108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824A87" w14:paraId="44009135" w14:textId="77777777" w:rsidTr="00B96808">
        <w:trPr>
          <w:ins w:id="1083" w:author="Divek Vellaisamy" w:date="2019-12-11T15:43:00Z"/>
        </w:trPr>
        <w:tc>
          <w:tcPr>
            <w:tcW w:w="2680" w:type="dxa"/>
          </w:tcPr>
          <w:p w14:paraId="395F2771" w14:textId="3FFA1578" w:rsidR="00824A87" w:rsidRDefault="00824A87" w:rsidP="00B96808">
            <w:pPr>
              <w:spacing w:after="200"/>
              <w:rPr>
                <w:ins w:id="1084" w:author="Divek Vellaisamy" w:date="2019-12-11T15:43:00Z"/>
                <w:rFonts w:ascii="Calibri" w:hAnsi="Calibri"/>
              </w:rPr>
            </w:pPr>
            <w:ins w:id="1085" w:author="Divek Vellaisamy" w:date="2019-12-11T15:43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</w:t>
              </w:r>
            </w:ins>
            <w:r w:rsidR="006E1005" w:rsidRPr="006E1005">
              <w:rPr>
                <w:rFonts w:ascii="Calibri" w:eastAsia="Calibri" w:hAnsi="Calibri" w:cs="Calibri"/>
              </w:rPr>
              <w:t>query-wallet-balance</w:t>
            </w:r>
          </w:p>
        </w:tc>
        <w:tc>
          <w:tcPr>
            <w:tcW w:w="7173" w:type="dxa"/>
          </w:tcPr>
          <w:p w14:paraId="1278EBF3" w14:textId="7670908A" w:rsidR="00824A87" w:rsidRDefault="00824A87" w:rsidP="00B96808">
            <w:pPr>
              <w:spacing w:after="200"/>
              <w:rPr>
                <w:ins w:id="1086" w:author="Divek Vellaisamy" w:date="2019-12-11T15:43:00Z"/>
                <w:rFonts w:ascii="Calibri" w:eastAsia="Calibri" w:hAnsi="Calibri" w:cs="Calibri"/>
              </w:rPr>
            </w:pPr>
            <w:ins w:id="1087" w:author="Divek Vellaisamy" w:date="2019-12-11T15:43:00Z">
              <w:r w:rsidRPr="00A70283">
                <w:rPr>
                  <w:rFonts w:ascii="Calibri" w:eastAsia="Calibri" w:hAnsi="Calibri" w:cs="Calibri"/>
                </w:rPr>
                <w:t>Returns the digital asset</w:t>
              </w:r>
            </w:ins>
            <w:ins w:id="1088" w:author="Divek Vellaisamy" w:date="2019-12-12T10:31:00Z">
              <w:r w:rsidR="006C1848">
                <w:rPr>
                  <w:rFonts w:ascii="Calibri" w:eastAsia="Calibri" w:hAnsi="Calibri" w:cs="Calibri"/>
                </w:rPr>
                <w:t xml:space="preserve"> details</w:t>
              </w:r>
            </w:ins>
            <w:ins w:id="1089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 for the requested </w:t>
              </w:r>
            </w:ins>
            <w:ins w:id="1090" w:author="Divek Vellaisamy" w:date="2019-12-12T10:32:00Z">
              <w:r w:rsidR="006C1848">
                <w:rPr>
                  <w:rFonts w:ascii="Calibri" w:eastAsia="Calibri" w:hAnsi="Calibri" w:cs="Calibri"/>
                </w:rPr>
                <w:t>U</w:t>
              </w:r>
            </w:ins>
            <w:ins w:id="1091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ser </w:t>
              </w:r>
            </w:ins>
            <w:ins w:id="1092" w:author="Divek Vellaisamy" w:date="2019-12-12T10:32:00Z">
              <w:r w:rsidR="006C1848">
                <w:rPr>
                  <w:rFonts w:ascii="Calibri" w:eastAsia="Calibri" w:hAnsi="Calibri" w:cs="Calibri"/>
                </w:rPr>
                <w:t>E</w:t>
              </w:r>
            </w:ins>
            <w:ins w:id="1093" w:author="Divek Vellaisamy" w:date="2019-12-11T15:43:00Z">
              <w:r w:rsidRPr="00A70283">
                <w:rPr>
                  <w:rFonts w:ascii="Calibri" w:eastAsia="Calibri" w:hAnsi="Calibri" w:cs="Calibri"/>
                </w:rPr>
                <w:t>ntity</w:t>
              </w:r>
            </w:ins>
            <w:ins w:id="1094" w:author="Divek Vellaisamy" w:date="2019-12-12T10:32:00Z">
              <w:r w:rsidR="006C1848">
                <w:rPr>
                  <w:rFonts w:ascii="Calibri" w:eastAsia="Calibri" w:hAnsi="Calibri" w:cs="Calibri"/>
                </w:rPr>
                <w:t xml:space="preserve"> ID or eWallet ID</w:t>
              </w:r>
            </w:ins>
            <w:ins w:id="1095" w:author="Divek Vellaisamy" w:date="2019-12-11T15:43:00Z">
              <w:r>
                <w:rPr>
                  <w:rFonts w:ascii="Calibri" w:eastAsia="Calibri" w:hAnsi="Calibri" w:cs="Calibri"/>
                </w:rPr>
                <w:t>.</w:t>
              </w:r>
            </w:ins>
          </w:p>
        </w:tc>
      </w:tr>
    </w:tbl>
    <w:p w14:paraId="64CF867A" w14:textId="77777777" w:rsidR="00824A87" w:rsidRDefault="00824A87">
      <w:pPr>
        <w:rPr>
          <w:ins w:id="1096" w:author="Divek Vellaisamy" w:date="2019-12-11T15:43:00Z"/>
        </w:rPr>
        <w:pPrChange w:id="1097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6F1AFAB9" w14:textId="77777777" w:rsidR="00824A87" w:rsidRPr="00824A87" w:rsidRDefault="00824A87">
      <w:pPr>
        <w:rPr>
          <w:ins w:id="1098" w:author="Divek Vellaisamy" w:date="2019-12-11T15:43:00Z"/>
          <w:b/>
          <w:bCs/>
          <w:rPrChange w:id="1099" w:author="Divek Vellaisamy" w:date="2019-12-11T15:43:00Z">
            <w:rPr>
              <w:ins w:id="1100" w:author="Divek Vellaisamy" w:date="2019-12-11T15:43:00Z"/>
            </w:rPr>
          </w:rPrChange>
        </w:rPr>
        <w:pPrChange w:id="1101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102" w:author="Divek Vellaisamy" w:date="2019-12-11T15:43:00Z">
        <w:r w:rsidRPr="00824A87">
          <w:rPr>
            <w:b/>
            <w:bCs/>
            <w:rPrChange w:id="1103" w:author="Divek Vellaisamy" w:date="2019-12-11T15:43:00Z">
              <w:rPr/>
            </w:rPrChange>
          </w:rPr>
          <w:lastRenderedPageBreak/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104" w:author="Divek Vellaisamy" w:date="2019-12-13T11:11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1"/>
        <w:gridCol w:w="708"/>
        <w:gridCol w:w="708"/>
        <w:gridCol w:w="4420"/>
        <w:tblGridChange w:id="1105">
          <w:tblGrid>
            <w:gridCol w:w="2351"/>
            <w:gridCol w:w="1701"/>
            <w:gridCol w:w="708"/>
            <w:gridCol w:w="708"/>
            <w:gridCol w:w="4420"/>
          </w:tblGrid>
        </w:tblGridChange>
      </w:tblGrid>
      <w:tr w:rsidR="00824A87" w14:paraId="532A34E7" w14:textId="77777777" w:rsidTr="00CF03AF">
        <w:trPr>
          <w:trHeight w:val="280"/>
          <w:tblHeader/>
          <w:ins w:id="1106" w:author="Divek Vellaisamy" w:date="2019-12-11T15:43:00Z"/>
          <w:trPrChange w:id="1107" w:author="Divek Vellaisamy" w:date="2019-12-13T11:11:00Z">
            <w:trPr>
              <w:wAfter w:w="12" w:type="dxa"/>
              <w:trHeight w:val="280"/>
              <w:tblHeader/>
            </w:trPr>
          </w:trPrChange>
        </w:trPr>
        <w:tc>
          <w:tcPr>
            <w:tcW w:w="2351" w:type="dxa"/>
            <w:shd w:val="clear" w:color="auto" w:fill="000080"/>
            <w:tcPrChange w:id="1108" w:author="Divek Vellaisamy" w:date="2019-12-13T11:11:00Z">
              <w:tcPr>
                <w:tcW w:w="2350" w:type="dxa"/>
                <w:shd w:val="clear" w:color="auto" w:fill="000080"/>
              </w:tcPr>
            </w:tcPrChange>
          </w:tcPr>
          <w:p w14:paraId="79117AFF" w14:textId="77777777" w:rsidR="00824A87" w:rsidRDefault="00824A87" w:rsidP="00B96808">
            <w:pPr>
              <w:spacing w:line="240" w:lineRule="auto"/>
              <w:rPr>
                <w:ins w:id="1109" w:author="Divek Vellaisamy" w:date="2019-12-11T15:43:00Z"/>
                <w:rFonts w:ascii="Calibri" w:hAnsi="Calibri"/>
              </w:rPr>
            </w:pPr>
            <w:ins w:id="111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  <w:tcPrChange w:id="1111" w:author="Divek Vellaisamy" w:date="2019-12-13T11:11:00Z">
              <w:tcPr>
                <w:tcW w:w="1701" w:type="dxa"/>
                <w:shd w:val="clear" w:color="auto" w:fill="000080"/>
              </w:tcPr>
            </w:tcPrChange>
          </w:tcPr>
          <w:p w14:paraId="2EA88924" w14:textId="77777777" w:rsidR="00824A87" w:rsidRDefault="00824A87" w:rsidP="00B96808">
            <w:pPr>
              <w:spacing w:line="240" w:lineRule="auto"/>
              <w:rPr>
                <w:ins w:id="1112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1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  <w:tcPrChange w:id="1114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12A1F157" w14:textId="77777777" w:rsidR="00824A87" w:rsidRDefault="00824A87" w:rsidP="00B96808">
            <w:pPr>
              <w:spacing w:line="240" w:lineRule="auto"/>
              <w:rPr>
                <w:ins w:id="111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1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  <w:tcPrChange w:id="1117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69B4401D" w14:textId="77777777" w:rsidR="00824A87" w:rsidRDefault="00824A87" w:rsidP="00B96808">
            <w:pPr>
              <w:spacing w:line="240" w:lineRule="auto"/>
              <w:rPr>
                <w:ins w:id="1118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1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  <w:tcPrChange w:id="1120" w:author="Divek Vellaisamy" w:date="2019-12-13T11:11:00Z">
              <w:tcPr>
                <w:tcW w:w="4421" w:type="dxa"/>
                <w:shd w:val="clear" w:color="auto" w:fill="000080"/>
              </w:tcPr>
            </w:tcPrChange>
          </w:tcPr>
          <w:p w14:paraId="430C8A80" w14:textId="77777777" w:rsidR="00824A87" w:rsidRDefault="00824A87" w:rsidP="00B96808">
            <w:pPr>
              <w:spacing w:line="240" w:lineRule="auto"/>
              <w:rPr>
                <w:ins w:id="1121" w:author="Divek Vellaisamy" w:date="2019-12-11T15:43:00Z"/>
                <w:rFonts w:ascii="Calibri" w:hAnsi="Calibri"/>
              </w:rPr>
            </w:pPr>
            <w:ins w:id="112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2AF8B086" w14:textId="77777777" w:rsidTr="00CF03AF">
        <w:trPr>
          <w:ins w:id="1123" w:author="Divek Vellaisamy" w:date="2019-12-11T15:43:00Z"/>
          <w:trPrChange w:id="1124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25" w:author="Divek Vellaisamy" w:date="2019-12-13T11:11:00Z">
              <w:tcPr>
                <w:tcW w:w="2350" w:type="dxa"/>
              </w:tcPr>
            </w:tcPrChange>
          </w:tcPr>
          <w:p w14:paraId="153C6B0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26" w:author="Divek Vellaisamy" w:date="2019-12-11T15:43:00Z"/>
                <w:rFonts w:ascii="Calibri" w:eastAsia="Calibri" w:hAnsi="Calibri" w:cs="Calibri"/>
              </w:rPr>
            </w:pPr>
            <w:proofErr w:type="spellStart"/>
            <w:ins w:id="1127" w:author="Divek Vellaisamy" w:date="2019-12-11T15:43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  <w:tcPrChange w:id="1128" w:author="Divek Vellaisamy" w:date="2019-12-13T11:11:00Z">
              <w:tcPr>
                <w:tcW w:w="1701" w:type="dxa"/>
              </w:tcPr>
            </w:tcPrChange>
          </w:tcPr>
          <w:p w14:paraId="49E358C4" w14:textId="77777777" w:rsidR="00824A87" w:rsidRDefault="00824A87" w:rsidP="00B96808">
            <w:pPr>
              <w:spacing w:line="240" w:lineRule="auto"/>
              <w:rPr>
                <w:ins w:id="1129" w:author="Divek Vellaisamy" w:date="2019-12-11T15:43:00Z"/>
                <w:rFonts w:ascii="Calibri" w:hAnsi="Calibri"/>
              </w:rPr>
            </w:pPr>
            <w:ins w:id="113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31" w:author="Divek Vellaisamy" w:date="2019-12-13T11:11:00Z">
              <w:tcPr>
                <w:tcW w:w="708" w:type="dxa"/>
              </w:tcPr>
            </w:tcPrChange>
          </w:tcPr>
          <w:p w14:paraId="31D133E4" w14:textId="77777777" w:rsidR="00824A87" w:rsidRDefault="00824A87" w:rsidP="00B96808">
            <w:pPr>
              <w:spacing w:line="240" w:lineRule="auto"/>
              <w:rPr>
                <w:ins w:id="1132" w:author="Divek Vellaisamy" w:date="2019-12-11T15:43:00Z"/>
                <w:rFonts w:ascii="Calibri" w:hAnsi="Calibri"/>
              </w:rPr>
            </w:pPr>
            <w:ins w:id="113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134" w:author="Divek Vellaisamy" w:date="2019-12-13T11:11:00Z">
              <w:tcPr>
                <w:tcW w:w="708" w:type="dxa"/>
              </w:tcPr>
            </w:tcPrChange>
          </w:tcPr>
          <w:p w14:paraId="41C07FC1" w14:textId="77777777" w:rsidR="00824A87" w:rsidRDefault="00824A87" w:rsidP="00B96808">
            <w:pPr>
              <w:spacing w:line="240" w:lineRule="auto"/>
              <w:rPr>
                <w:ins w:id="1135" w:author="Divek Vellaisamy" w:date="2019-12-11T15:43:00Z"/>
                <w:rFonts w:ascii="Calibri" w:hAnsi="Calibri"/>
              </w:rPr>
            </w:pPr>
            <w:ins w:id="1136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137" w:author="Divek Vellaisamy" w:date="2019-12-13T11:11:00Z">
              <w:tcPr>
                <w:tcW w:w="4421" w:type="dxa"/>
              </w:tcPr>
            </w:tcPrChange>
          </w:tcPr>
          <w:p w14:paraId="10F1E55C" w14:textId="77777777" w:rsidR="00824A87" w:rsidRDefault="00824A87" w:rsidP="00B96808">
            <w:pPr>
              <w:spacing w:line="240" w:lineRule="auto"/>
              <w:rPr>
                <w:ins w:id="1138" w:author="Divek Vellaisamy" w:date="2019-12-11T15:43:00Z"/>
                <w:rFonts w:ascii="Calibri" w:hAnsi="Calibri"/>
              </w:rPr>
            </w:pPr>
            <w:ins w:id="1139" w:author="Divek Vellaisamy" w:date="2019-12-11T15:43:00Z">
              <w:r>
                <w:rPr>
                  <w:rFonts w:ascii="Calibri" w:hAnsi="Calibri"/>
                </w:rPr>
                <w:t>This indicates the platform code assigned to the requestor which is also the source of this transaction.</w:t>
              </w:r>
            </w:ins>
          </w:p>
        </w:tc>
      </w:tr>
      <w:tr w:rsidR="00824A87" w14:paraId="4E019327" w14:textId="77777777" w:rsidTr="00CF03AF">
        <w:trPr>
          <w:ins w:id="1140" w:author="Divek Vellaisamy" w:date="2019-12-11T15:43:00Z"/>
          <w:trPrChange w:id="1141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42" w:author="Divek Vellaisamy" w:date="2019-12-13T11:11:00Z">
              <w:tcPr>
                <w:tcW w:w="2350" w:type="dxa"/>
              </w:tcPr>
            </w:tcPrChange>
          </w:tcPr>
          <w:p w14:paraId="2198BDB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43" w:author="Divek Vellaisamy" w:date="2019-12-11T15:43:00Z"/>
                <w:rFonts w:ascii="Calibri" w:eastAsia="Calibri" w:hAnsi="Calibri" w:cs="Calibri"/>
              </w:rPr>
            </w:pPr>
            <w:proofErr w:type="spellStart"/>
            <w:ins w:id="1144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  <w:tcPrChange w:id="1145" w:author="Divek Vellaisamy" w:date="2019-12-13T11:11:00Z">
              <w:tcPr>
                <w:tcW w:w="1701" w:type="dxa"/>
              </w:tcPr>
            </w:tcPrChange>
          </w:tcPr>
          <w:p w14:paraId="7BB25EA1" w14:textId="77777777" w:rsidR="00824A87" w:rsidRDefault="00824A87" w:rsidP="00B96808">
            <w:pPr>
              <w:spacing w:line="240" w:lineRule="auto"/>
              <w:rPr>
                <w:ins w:id="1146" w:author="Divek Vellaisamy" w:date="2019-12-11T15:43:00Z"/>
                <w:rFonts w:ascii="Calibri" w:eastAsia="Calibri" w:hAnsi="Calibri" w:cs="Calibri"/>
              </w:rPr>
            </w:pPr>
            <w:ins w:id="114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48" w:author="Divek Vellaisamy" w:date="2019-12-13T11:11:00Z">
              <w:tcPr>
                <w:tcW w:w="708" w:type="dxa"/>
              </w:tcPr>
            </w:tcPrChange>
          </w:tcPr>
          <w:p w14:paraId="04E54831" w14:textId="77777777" w:rsidR="00824A87" w:rsidRDefault="00824A87" w:rsidP="00B96808">
            <w:pPr>
              <w:spacing w:line="240" w:lineRule="auto"/>
              <w:rPr>
                <w:ins w:id="1149" w:author="Divek Vellaisamy" w:date="2019-12-11T15:43:00Z"/>
                <w:rFonts w:ascii="Calibri" w:eastAsia="Calibri" w:hAnsi="Calibri" w:cs="Calibri"/>
              </w:rPr>
            </w:pPr>
            <w:ins w:id="1150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151" w:author="Divek Vellaisamy" w:date="2019-12-13T11:11:00Z">
              <w:tcPr>
                <w:tcW w:w="708" w:type="dxa"/>
              </w:tcPr>
            </w:tcPrChange>
          </w:tcPr>
          <w:p w14:paraId="6B0F4375" w14:textId="77777777" w:rsidR="00824A87" w:rsidRDefault="00824A87" w:rsidP="00B96808">
            <w:pPr>
              <w:spacing w:line="240" w:lineRule="auto"/>
              <w:rPr>
                <w:ins w:id="1152" w:author="Divek Vellaisamy" w:date="2019-12-11T15:43:00Z"/>
                <w:rFonts w:ascii="Calibri" w:eastAsia="Calibri" w:hAnsi="Calibri" w:cs="Calibri"/>
              </w:rPr>
            </w:pPr>
            <w:ins w:id="1153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  <w:tcPrChange w:id="1154" w:author="Divek Vellaisamy" w:date="2019-12-13T11:11:00Z">
              <w:tcPr>
                <w:tcW w:w="4421" w:type="dxa"/>
              </w:tcPr>
            </w:tcPrChange>
          </w:tcPr>
          <w:p w14:paraId="439BE088" w14:textId="77777777" w:rsidR="00824A87" w:rsidRDefault="00824A87" w:rsidP="00B96808">
            <w:pPr>
              <w:spacing w:line="240" w:lineRule="auto"/>
              <w:rPr>
                <w:ins w:id="1155" w:author="Divek Vellaisamy" w:date="2019-12-11T15:43:00Z"/>
                <w:rFonts w:ascii="Calibri" w:hAnsi="Calibri"/>
              </w:rPr>
            </w:pPr>
            <w:ins w:id="1156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071850B8" w14:textId="77777777" w:rsidTr="00CF03AF">
        <w:trPr>
          <w:ins w:id="1157" w:author="Divek Vellaisamy" w:date="2019-12-11T15:43:00Z"/>
          <w:trPrChange w:id="1158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59" w:author="Divek Vellaisamy" w:date="2019-12-13T11:11:00Z">
              <w:tcPr>
                <w:tcW w:w="2350" w:type="dxa"/>
              </w:tcPr>
            </w:tcPrChange>
          </w:tcPr>
          <w:p w14:paraId="2D771F87" w14:textId="77777777" w:rsidR="00824A87" w:rsidRPr="00626645" w:rsidRDefault="00824A87" w:rsidP="00B96808">
            <w:pPr>
              <w:tabs>
                <w:tab w:val="right" w:pos="3336"/>
              </w:tabs>
              <w:spacing w:line="240" w:lineRule="auto"/>
              <w:rPr>
                <w:ins w:id="1160" w:author="Divek Vellaisamy" w:date="2019-12-11T15:43:00Z"/>
                <w:rFonts w:ascii="Calibri" w:eastAsia="Calibri" w:hAnsi="Calibri" w:cs="Calibri"/>
              </w:rPr>
            </w:pPr>
            <w:proofErr w:type="spellStart"/>
            <w:ins w:id="1161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  <w:tcPrChange w:id="1162" w:author="Divek Vellaisamy" w:date="2019-12-13T11:11:00Z">
              <w:tcPr>
                <w:tcW w:w="1701" w:type="dxa"/>
              </w:tcPr>
            </w:tcPrChange>
          </w:tcPr>
          <w:p w14:paraId="4E014826" w14:textId="77777777" w:rsidR="00824A87" w:rsidRDefault="00824A87" w:rsidP="00B96808">
            <w:pPr>
              <w:spacing w:line="240" w:lineRule="auto"/>
              <w:rPr>
                <w:ins w:id="1163" w:author="Divek Vellaisamy" w:date="2019-12-11T15:43:00Z"/>
                <w:rFonts w:ascii="Calibri" w:hAnsi="Calibri"/>
              </w:rPr>
            </w:pPr>
            <w:ins w:id="116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65" w:author="Divek Vellaisamy" w:date="2019-12-13T11:11:00Z">
              <w:tcPr>
                <w:tcW w:w="708" w:type="dxa"/>
              </w:tcPr>
            </w:tcPrChange>
          </w:tcPr>
          <w:p w14:paraId="2239A5EF" w14:textId="77777777" w:rsidR="00824A87" w:rsidRDefault="00824A87" w:rsidP="00B96808">
            <w:pPr>
              <w:spacing w:line="240" w:lineRule="auto"/>
              <w:rPr>
                <w:ins w:id="1166" w:author="Divek Vellaisamy" w:date="2019-12-11T15:43:00Z"/>
                <w:rFonts w:ascii="Calibri" w:eastAsia="Calibri" w:hAnsi="Calibri" w:cs="Calibri"/>
              </w:rPr>
            </w:pPr>
            <w:ins w:id="1167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168" w:author="Divek Vellaisamy" w:date="2019-12-13T11:11:00Z">
              <w:tcPr>
                <w:tcW w:w="708" w:type="dxa"/>
              </w:tcPr>
            </w:tcPrChange>
          </w:tcPr>
          <w:p w14:paraId="189F8A48" w14:textId="77777777" w:rsidR="00824A87" w:rsidRDefault="00824A87" w:rsidP="00B96808">
            <w:pPr>
              <w:spacing w:line="240" w:lineRule="auto"/>
              <w:rPr>
                <w:ins w:id="1169" w:author="Divek Vellaisamy" w:date="2019-12-11T15:43:00Z"/>
                <w:rFonts w:ascii="Calibri" w:eastAsia="Calibri" w:hAnsi="Calibri" w:cs="Calibri"/>
              </w:rPr>
            </w:pPr>
            <w:ins w:id="1170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  <w:tcPrChange w:id="1171" w:author="Divek Vellaisamy" w:date="2019-12-13T11:11:00Z">
              <w:tcPr>
                <w:tcW w:w="4421" w:type="dxa"/>
              </w:tcPr>
            </w:tcPrChange>
          </w:tcPr>
          <w:p w14:paraId="3B88B86F" w14:textId="77777777" w:rsidR="00824A87" w:rsidRDefault="00824A87" w:rsidP="00B96808">
            <w:pPr>
              <w:spacing w:line="240" w:lineRule="auto"/>
              <w:rPr>
                <w:ins w:id="1172" w:author="Divek Vellaisamy" w:date="2019-12-11T15:43:00Z"/>
                <w:rFonts w:ascii="Calibri" w:hAnsi="Calibri"/>
              </w:rPr>
            </w:pPr>
            <w:ins w:id="1173" w:author="Divek Vellaisamy" w:date="2019-12-11T15:43:00Z">
              <w:r>
                <w:rPr>
                  <w:rFonts w:ascii="Calibri" w:hAnsi="Calibri"/>
                </w:rPr>
                <w:t xml:space="preserve">eWallet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35ACD93E" w14:textId="77777777" w:rsidTr="00CF03AF">
        <w:trPr>
          <w:ins w:id="1174" w:author="Divek Vellaisamy" w:date="2019-12-11T15:43:00Z"/>
          <w:trPrChange w:id="1175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76" w:author="Divek Vellaisamy" w:date="2019-12-13T11:11:00Z">
              <w:tcPr>
                <w:tcW w:w="2350" w:type="dxa"/>
              </w:tcPr>
            </w:tcPrChange>
          </w:tcPr>
          <w:p w14:paraId="4ADD66E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77" w:author="Divek Vellaisamy" w:date="2019-12-11T15:43:00Z"/>
                <w:rFonts w:ascii="Calibri" w:eastAsia="Calibri" w:hAnsi="Calibri" w:cs="Calibri"/>
              </w:rPr>
            </w:pPr>
            <w:proofErr w:type="spellStart"/>
            <w:ins w:id="1178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  <w:tcPrChange w:id="1179" w:author="Divek Vellaisamy" w:date="2019-12-13T11:11:00Z">
              <w:tcPr>
                <w:tcW w:w="1701" w:type="dxa"/>
              </w:tcPr>
            </w:tcPrChange>
          </w:tcPr>
          <w:p w14:paraId="2AC09CE2" w14:textId="77777777" w:rsidR="00824A87" w:rsidRDefault="00824A87" w:rsidP="00B96808">
            <w:pPr>
              <w:spacing w:line="240" w:lineRule="auto"/>
              <w:rPr>
                <w:ins w:id="1180" w:author="Divek Vellaisamy" w:date="2019-12-11T15:43:00Z"/>
                <w:rFonts w:ascii="Calibri" w:hAnsi="Calibri"/>
              </w:rPr>
            </w:pPr>
            <w:ins w:id="118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82" w:author="Divek Vellaisamy" w:date="2019-12-13T11:11:00Z">
              <w:tcPr>
                <w:tcW w:w="708" w:type="dxa"/>
              </w:tcPr>
            </w:tcPrChange>
          </w:tcPr>
          <w:p w14:paraId="3A4F4718" w14:textId="77777777" w:rsidR="00824A87" w:rsidRDefault="00824A87" w:rsidP="00B96808">
            <w:pPr>
              <w:spacing w:line="240" w:lineRule="auto"/>
              <w:rPr>
                <w:ins w:id="1183" w:author="Divek Vellaisamy" w:date="2019-12-11T15:43:00Z"/>
                <w:rFonts w:ascii="Calibri" w:hAnsi="Calibri"/>
              </w:rPr>
            </w:pPr>
            <w:ins w:id="1184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185" w:author="Divek Vellaisamy" w:date="2019-12-13T11:11:00Z">
              <w:tcPr>
                <w:tcW w:w="708" w:type="dxa"/>
              </w:tcPr>
            </w:tcPrChange>
          </w:tcPr>
          <w:p w14:paraId="0E673804" w14:textId="77777777" w:rsidR="00824A87" w:rsidRDefault="00824A87" w:rsidP="00B96808">
            <w:pPr>
              <w:spacing w:line="240" w:lineRule="auto"/>
              <w:rPr>
                <w:ins w:id="1186" w:author="Divek Vellaisamy" w:date="2019-12-11T15:43:00Z"/>
                <w:rFonts w:ascii="Calibri" w:hAnsi="Calibri"/>
              </w:rPr>
            </w:pPr>
            <w:ins w:id="1187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188" w:author="Divek Vellaisamy" w:date="2019-12-13T11:11:00Z">
              <w:tcPr>
                <w:tcW w:w="4421" w:type="dxa"/>
              </w:tcPr>
            </w:tcPrChange>
          </w:tcPr>
          <w:p w14:paraId="28DCB231" w14:textId="4D79B44A" w:rsidR="00824A87" w:rsidRDefault="00824A87" w:rsidP="00B96808">
            <w:pPr>
              <w:spacing w:line="240" w:lineRule="auto"/>
              <w:rPr>
                <w:ins w:id="1189" w:author="Divek Vellaisamy" w:date="2019-12-11T15:43:00Z"/>
                <w:rFonts w:ascii="Calibri" w:hAnsi="Calibri"/>
              </w:rPr>
            </w:pPr>
            <w:ins w:id="1190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  <w:ins w:id="1191" w:author="Divek Vellaisamy" w:date="2019-12-12T10:28:00Z">
              <w:r w:rsidR="005B55B4">
                <w:rPr>
                  <w:rFonts w:ascii="Calibri" w:hAnsi="Calibri"/>
                </w:rPr>
                <w:t xml:space="preserve">. If </w:t>
              </w:r>
            </w:ins>
            <w:ins w:id="1192" w:author="Divek Vellaisamy" w:date="2019-12-12T10:45:00Z">
              <w:r w:rsidR="007365D3">
                <w:rPr>
                  <w:rFonts w:ascii="Calibri" w:hAnsi="Calibri"/>
                </w:rPr>
                <w:t xml:space="preserve">it is </w:t>
              </w:r>
            </w:ins>
            <w:ins w:id="1193" w:author="Divek Vellaisamy" w:date="2019-12-12T10:33:00Z">
              <w:r w:rsidR="003D10A6">
                <w:rPr>
                  <w:rFonts w:ascii="Calibri" w:hAnsi="Calibri"/>
                </w:rPr>
                <w:t>empty</w:t>
              </w:r>
            </w:ins>
            <w:ins w:id="1194" w:author="Divek Vellaisamy" w:date="2019-12-12T10:28:00Z">
              <w:r w:rsidR="005B55B4">
                <w:rPr>
                  <w:rFonts w:ascii="Calibri" w:hAnsi="Calibri"/>
                </w:rPr>
                <w:t xml:space="preserve">, returns </w:t>
              </w:r>
            </w:ins>
            <w:ins w:id="1195" w:author="Divek Vellaisamy" w:date="2019-12-12T10:33:00Z">
              <w:r w:rsidR="003D10A6">
                <w:rPr>
                  <w:rFonts w:ascii="Calibri" w:hAnsi="Calibri"/>
                </w:rPr>
                <w:t>all</w:t>
              </w:r>
            </w:ins>
            <w:ins w:id="1196" w:author="Divek Vellaisamy" w:date="2019-12-12T10:28:00Z">
              <w:r w:rsidR="005B55B4">
                <w:rPr>
                  <w:rFonts w:ascii="Calibri" w:hAnsi="Calibri"/>
                </w:rPr>
                <w:t xml:space="preserve"> </w:t>
              </w:r>
            </w:ins>
            <w:ins w:id="1197" w:author="Divek Vellaisamy" w:date="2019-12-12T10:32:00Z">
              <w:r w:rsidR="003D10A6">
                <w:rPr>
                  <w:rFonts w:ascii="Calibri" w:hAnsi="Calibri"/>
                </w:rPr>
                <w:t xml:space="preserve">the digital asset </w:t>
              </w:r>
            </w:ins>
            <w:ins w:id="1198" w:author="Divek Vellaisamy" w:date="2019-12-12T10:33:00Z">
              <w:r w:rsidR="003D10A6">
                <w:rPr>
                  <w:rFonts w:ascii="Calibri" w:hAnsi="Calibri"/>
                </w:rPr>
                <w:t xml:space="preserve">details </w:t>
              </w:r>
            </w:ins>
            <w:ins w:id="1199" w:author="Divek Vellaisamy" w:date="2019-12-12T10:29:00Z">
              <w:r w:rsidR="005B55B4">
                <w:rPr>
                  <w:rFonts w:ascii="Calibri" w:hAnsi="Calibri"/>
                </w:rPr>
                <w:t xml:space="preserve">for the equivalent </w:t>
              </w:r>
            </w:ins>
            <w:ins w:id="1200" w:author="Divek Vellaisamy" w:date="2019-12-12T10:30:00Z">
              <w:r w:rsidR="005B55B4">
                <w:rPr>
                  <w:rFonts w:ascii="Calibri" w:hAnsi="Calibri"/>
                </w:rPr>
                <w:t>eW</w:t>
              </w:r>
            </w:ins>
            <w:ins w:id="1201" w:author="Divek Vellaisamy" w:date="2019-12-12T10:29:00Z">
              <w:r w:rsidR="005B55B4">
                <w:rPr>
                  <w:rFonts w:ascii="Calibri" w:hAnsi="Calibri"/>
                </w:rPr>
                <w:t>allet ID or User Entity ID given</w:t>
              </w:r>
            </w:ins>
            <w:ins w:id="1202" w:author="Divek Vellaisamy" w:date="2019-12-12T10:30:00Z">
              <w:r w:rsidR="005B55B4">
                <w:rPr>
                  <w:rFonts w:ascii="Calibri" w:hAnsi="Calibri"/>
                </w:rPr>
                <w:t>.</w:t>
              </w:r>
            </w:ins>
            <w:ins w:id="1203" w:author="Divek Vellaisamy" w:date="2019-12-12T10:29:00Z">
              <w:r w:rsidR="005B55B4">
                <w:rPr>
                  <w:rFonts w:ascii="Calibri" w:hAnsi="Calibri"/>
                </w:rPr>
                <w:t xml:space="preserve"> </w:t>
              </w:r>
            </w:ins>
            <w:ins w:id="1204" w:author="Divek Vellaisamy" w:date="2019-12-12T10:34:00Z">
              <w:r w:rsidR="003D10A6">
                <w:rPr>
                  <w:rFonts w:ascii="Calibri" w:hAnsi="Calibri"/>
                </w:rPr>
                <w:t>Else returns only the digital asset details for the given digital asset type code.</w:t>
              </w:r>
            </w:ins>
          </w:p>
        </w:tc>
      </w:tr>
      <w:tr w:rsidR="00CF03AF" w14:paraId="134C55D1" w14:textId="77777777" w:rsidTr="00CF03AF">
        <w:trPr>
          <w:ins w:id="1205" w:author="Divek Vellaisamy" w:date="2019-12-13T11:11:00Z"/>
          <w:trPrChange w:id="1206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07" w:author="Divek Vellaisamy" w:date="2019-12-13T11:11:00Z">
              <w:tcPr>
                <w:tcW w:w="2350" w:type="dxa"/>
              </w:tcPr>
            </w:tcPrChange>
          </w:tcPr>
          <w:p w14:paraId="5D8B8A5F" w14:textId="6B8AB0EC" w:rsidR="00CF03AF" w:rsidRDefault="00CF03AF" w:rsidP="00B96808">
            <w:pPr>
              <w:tabs>
                <w:tab w:val="right" w:pos="3336"/>
              </w:tabs>
              <w:spacing w:line="240" w:lineRule="auto"/>
              <w:rPr>
                <w:ins w:id="1208" w:author="Divek Vellaisamy" w:date="2019-12-13T11:11:00Z"/>
                <w:rFonts w:ascii="Calibri" w:eastAsia="Calibri" w:hAnsi="Calibri" w:cs="Calibri"/>
              </w:rPr>
            </w:pPr>
            <w:proofErr w:type="spellStart"/>
            <w:ins w:id="1209" w:author="Divek Vellaisamy" w:date="2019-12-13T11:11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  <w:tcPrChange w:id="1210" w:author="Divek Vellaisamy" w:date="2019-12-13T11:11:00Z">
              <w:tcPr>
                <w:tcW w:w="1701" w:type="dxa"/>
              </w:tcPr>
            </w:tcPrChange>
          </w:tcPr>
          <w:p w14:paraId="4D483FFE" w14:textId="49C44BA2" w:rsidR="00CF03AF" w:rsidRDefault="00CF03AF" w:rsidP="00B96808">
            <w:pPr>
              <w:spacing w:line="240" w:lineRule="auto"/>
              <w:rPr>
                <w:ins w:id="1211" w:author="Divek Vellaisamy" w:date="2019-12-13T11:11:00Z"/>
                <w:rFonts w:ascii="Calibri" w:hAnsi="Calibri"/>
              </w:rPr>
            </w:pPr>
            <w:ins w:id="1212" w:author="Divek Vellaisamy" w:date="2019-12-13T11:1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  <w:tcPrChange w:id="1213" w:author="Divek Vellaisamy" w:date="2019-12-13T11:11:00Z">
              <w:tcPr>
                <w:tcW w:w="708" w:type="dxa"/>
              </w:tcPr>
            </w:tcPrChange>
          </w:tcPr>
          <w:p w14:paraId="67CBD92C" w14:textId="0A9653A1" w:rsidR="00CF03AF" w:rsidRDefault="00CF03AF" w:rsidP="00B96808">
            <w:pPr>
              <w:spacing w:line="240" w:lineRule="auto"/>
              <w:rPr>
                <w:ins w:id="1214" w:author="Divek Vellaisamy" w:date="2019-12-13T11:11:00Z"/>
                <w:rFonts w:ascii="Calibri" w:hAnsi="Calibri"/>
              </w:rPr>
            </w:pPr>
            <w:ins w:id="1215" w:author="Divek Vellaisamy" w:date="2019-12-13T11:11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16" w:author="Divek Vellaisamy" w:date="2019-12-13T11:11:00Z">
              <w:tcPr>
                <w:tcW w:w="708" w:type="dxa"/>
              </w:tcPr>
            </w:tcPrChange>
          </w:tcPr>
          <w:p w14:paraId="12576E63" w14:textId="2A51C374" w:rsidR="00CF03AF" w:rsidRDefault="00CF03AF" w:rsidP="00B96808">
            <w:pPr>
              <w:spacing w:line="240" w:lineRule="auto"/>
              <w:rPr>
                <w:ins w:id="1217" w:author="Divek Vellaisamy" w:date="2019-12-13T11:11:00Z"/>
                <w:rFonts w:ascii="Calibri" w:hAnsi="Calibri"/>
              </w:rPr>
            </w:pPr>
            <w:ins w:id="1218" w:author="Divek Vellaisamy" w:date="2019-12-13T11:11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219" w:author="Divek Vellaisamy" w:date="2019-12-13T11:11:00Z">
              <w:tcPr>
                <w:tcW w:w="4421" w:type="dxa"/>
              </w:tcPr>
            </w:tcPrChange>
          </w:tcPr>
          <w:p w14:paraId="3F329A0A" w14:textId="0BD673EF" w:rsidR="00CF03AF" w:rsidRDefault="00CF03AF" w:rsidP="00B96808">
            <w:pPr>
              <w:spacing w:line="240" w:lineRule="auto"/>
              <w:rPr>
                <w:ins w:id="1220" w:author="Divek Vellaisamy" w:date="2019-12-13T11:11:00Z"/>
                <w:rFonts w:ascii="Calibri" w:hAnsi="Calibri"/>
              </w:rPr>
            </w:pPr>
            <w:ins w:id="1221" w:author="Divek Vellaisamy" w:date="2019-12-13T11:11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824A87" w14:paraId="45C5B652" w14:textId="77777777" w:rsidTr="00CF03AF">
        <w:trPr>
          <w:ins w:id="1222" w:author="Divek Vellaisamy" w:date="2019-12-11T15:43:00Z"/>
          <w:trPrChange w:id="1223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24" w:author="Divek Vellaisamy" w:date="2019-12-13T11:11:00Z">
              <w:tcPr>
                <w:tcW w:w="2350" w:type="dxa"/>
              </w:tcPr>
            </w:tcPrChange>
          </w:tcPr>
          <w:p w14:paraId="4316F86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25" w:author="Divek Vellaisamy" w:date="2019-12-11T15:43:00Z"/>
                <w:rFonts w:ascii="Calibri" w:eastAsia="Calibri" w:hAnsi="Calibri" w:cs="Calibri"/>
              </w:rPr>
            </w:pPr>
            <w:proofErr w:type="spellStart"/>
            <w:ins w:id="1226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  <w:tcPrChange w:id="1227" w:author="Divek Vellaisamy" w:date="2019-12-13T11:11:00Z">
              <w:tcPr>
                <w:tcW w:w="1701" w:type="dxa"/>
              </w:tcPr>
            </w:tcPrChange>
          </w:tcPr>
          <w:p w14:paraId="6343D823" w14:textId="77777777" w:rsidR="00824A87" w:rsidRDefault="00824A87" w:rsidP="00B96808">
            <w:pPr>
              <w:spacing w:line="240" w:lineRule="auto"/>
              <w:rPr>
                <w:ins w:id="1228" w:author="Divek Vellaisamy" w:date="2019-12-11T15:43:00Z"/>
                <w:rFonts w:ascii="Calibri" w:hAnsi="Calibri"/>
              </w:rPr>
            </w:pPr>
            <w:ins w:id="122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30" w:author="Divek Vellaisamy" w:date="2019-12-13T11:11:00Z">
              <w:tcPr>
                <w:tcW w:w="708" w:type="dxa"/>
              </w:tcPr>
            </w:tcPrChange>
          </w:tcPr>
          <w:p w14:paraId="3CC79F51" w14:textId="77777777" w:rsidR="00824A87" w:rsidRDefault="00824A87" w:rsidP="00B96808">
            <w:pPr>
              <w:spacing w:line="240" w:lineRule="auto"/>
              <w:rPr>
                <w:ins w:id="1231" w:author="Divek Vellaisamy" w:date="2019-12-11T15:43:00Z"/>
                <w:rFonts w:ascii="Calibri" w:hAnsi="Calibri"/>
              </w:rPr>
            </w:pPr>
            <w:ins w:id="1232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33" w:author="Divek Vellaisamy" w:date="2019-12-13T11:11:00Z">
              <w:tcPr>
                <w:tcW w:w="708" w:type="dxa"/>
              </w:tcPr>
            </w:tcPrChange>
          </w:tcPr>
          <w:p w14:paraId="5137AFC8" w14:textId="77777777" w:rsidR="00824A87" w:rsidRDefault="00824A87" w:rsidP="00B96808">
            <w:pPr>
              <w:spacing w:line="240" w:lineRule="auto"/>
              <w:rPr>
                <w:ins w:id="1234" w:author="Divek Vellaisamy" w:date="2019-12-11T15:43:00Z"/>
                <w:rFonts w:ascii="Calibri" w:hAnsi="Calibri"/>
              </w:rPr>
            </w:pPr>
            <w:ins w:id="1235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236" w:author="Divek Vellaisamy" w:date="2019-12-13T11:11:00Z">
              <w:tcPr>
                <w:tcW w:w="4421" w:type="dxa"/>
              </w:tcPr>
            </w:tcPrChange>
          </w:tcPr>
          <w:p w14:paraId="605F5ED3" w14:textId="77777777" w:rsidR="00824A87" w:rsidRDefault="00824A87" w:rsidP="00B96808">
            <w:pPr>
              <w:spacing w:line="240" w:lineRule="auto"/>
              <w:rPr>
                <w:ins w:id="1237" w:author="Divek Vellaisamy" w:date="2019-12-11T15:43:00Z"/>
                <w:rFonts w:ascii="Calibri" w:hAnsi="Calibri"/>
              </w:rPr>
            </w:pPr>
            <w:ins w:id="1238" w:author="Divek Vellaisamy" w:date="2019-12-11T15:43:00Z">
              <w:r>
                <w:rPr>
                  <w:rFonts w:ascii="Calibri" w:hAnsi="Calibri"/>
                </w:rPr>
                <w:t>This is for platform to cross reference with their transaction.</w:t>
              </w:r>
            </w:ins>
          </w:p>
        </w:tc>
      </w:tr>
      <w:tr w:rsidR="00824A87" w14:paraId="302293AB" w14:textId="77777777" w:rsidTr="00CF03AF">
        <w:trPr>
          <w:ins w:id="1239" w:author="Divek Vellaisamy" w:date="2019-12-11T15:43:00Z"/>
          <w:trPrChange w:id="1240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41" w:author="Divek Vellaisamy" w:date="2019-12-13T11:11:00Z">
              <w:tcPr>
                <w:tcW w:w="2350" w:type="dxa"/>
              </w:tcPr>
            </w:tcPrChange>
          </w:tcPr>
          <w:p w14:paraId="4CF0305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2" w:author="Divek Vellaisamy" w:date="2019-12-11T15:43:00Z"/>
                <w:rFonts w:ascii="Calibri" w:eastAsia="Calibri" w:hAnsi="Calibri" w:cs="Calibri"/>
              </w:rPr>
            </w:pPr>
            <w:ins w:id="1243" w:author="Divek Vellaisamy" w:date="2019-12-11T15:43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  <w:tcPrChange w:id="1244" w:author="Divek Vellaisamy" w:date="2019-12-13T11:11:00Z">
              <w:tcPr>
                <w:tcW w:w="1701" w:type="dxa"/>
              </w:tcPr>
            </w:tcPrChange>
          </w:tcPr>
          <w:p w14:paraId="357A8D09" w14:textId="77777777" w:rsidR="00824A87" w:rsidRDefault="00824A87" w:rsidP="00B96808">
            <w:pPr>
              <w:spacing w:line="240" w:lineRule="auto"/>
              <w:rPr>
                <w:ins w:id="1245" w:author="Divek Vellaisamy" w:date="2019-12-11T15:43:00Z"/>
                <w:rFonts w:ascii="Calibri" w:hAnsi="Calibri"/>
              </w:rPr>
            </w:pPr>
            <w:ins w:id="124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47" w:author="Divek Vellaisamy" w:date="2019-12-13T11:11:00Z">
              <w:tcPr>
                <w:tcW w:w="708" w:type="dxa"/>
              </w:tcPr>
            </w:tcPrChange>
          </w:tcPr>
          <w:p w14:paraId="3981648B" w14:textId="77777777" w:rsidR="00824A87" w:rsidRDefault="00824A87" w:rsidP="00B96808">
            <w:pPr>
              <w:spacing w:line="240" w:lineRule="auto"/>
              <w:rPr>
                <w:ins w:id="1248" w:author="Divek Vellaisamy" w:date="2019-12-11T15:43:00Z"/>
                <w:rFonts w:ascii="Calibri" w:hAnsi="Calibri"/>
              </w:rPr>
            </w:pPr>
            <w:ins w:id="124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50" w:author="Divek Vellaisamy" w:date="2019-12-13T11:11:00Z">
              <w:tcPr>
                <w:tcW w:w="708" w:type="dxa"/>
              </w:tcPr>
            </w:tcPrChange>
          </w:tcPr>
          <w:p w14:paraId="33FAECE8" w14:textId="77777777" w:rsidR="00824A87" w:rsidRDefault="00824A87" w:rsidP="00B96808">
            <w:pPr>
              <w:spacing w:line="240" w:lineRule="auto"/>
              <w:rPr>
                <w:ins w:id="1251" w:author="Divek Vellaisamy" w:date="2019-12-11T15:43:00Z"/>
                <w:rFonts w:ascii="Calibri" w:hAnsi="Calibri"/>
              </w:rPr>
            </w:pPr>
            <w:ins w:id="1252" w:author="Divek Vellaisamy" w:date="2019-12-11T15:43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0" w:type="dxa"/>
            <w:tcPrChange w:id="1253" w:author="Divek Vellaisamy" w:date="2019-12-13T11:11:00Z">
              <w:tcPr>
                <w:tcW w:w="4421" w:type="dxa"/>
              </w:tcPr>
            </w:tcPrChange>
          </w:tcPr>
          <w:p w14:paraId="3C5F53E7" w14:textId="77777777" w:rsidR="00824A87" w:rsidRDefault="00824A87" w:rsidP="00B96808">
            <w:pPr>
              <w:spacing w:line="240" w:lineRule="auto"/>
              <w:rPr>
                <w:ins w:id="1254" w:author="Divek Vellaisamy" w:date="2019-12-11T15:43:00Z"/>
                <w:rFonts w:ascii="Calibri" w:hAnsi="Calibri"/>
              </w:rPr>
            </w:pPr>
            <w:ins w:id="1255" w:author="Divek Vellaisamy" w:date="2019-12-11T15:43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”.</w:t>
              </w:r>
            </w:ins>
          </w:p>
        </w:tc>
      </w:tr>
      <w:tr w:rsidR="00824A87" w14:paraId="6AFD127B" w14:textId="77777777" w:rsidTr="00CF03AF">
        <w:trPr>
          <w:ins w:id="1256" w:author="Divek Vellaisamy" w:date="2019-12-11T15:43:00Z"/>
          <w:trPrChange w:id="1257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58" w:author="Divek Vellaisamy" w:date="2019-12-13T11:11:00Z">
              <w:tcPr>
                <w:tcW w:w="2350" w:type="dxa"/>
              </w:tcPr>
            </w:tcPrChange>
          </w:tcPr>
          <w:p w14:paraId="3987DD4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59" w:author="Divek Vellaisamy" w:date="2019-12-11T15:43:00Z"/>
                <w:rFonts w:ascii="Calibri" w:eastAsia="Calibri" w:hAnsi="Calibri" w:cs="Calibri"/>
              </w:rPr>
            </w:pPr>
            <w:proofErr w:type="spellStart"/>
            <w:ins w:id="1260" w:author="Divek Vellaisamy" w:date="2019-12-11T15:43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  <w:tcPrChange w:id="1261" w:author="Divek Vellaisamy" w:date="2019-12-13T11:11:00Z">
              <w:tcPr>
                <w:tcW w:w="1701" w:type="dxa"/>
              </w:tcPr>
            </w:tcPrChange>
          </w:tcPr>
          <w:p w14:paraId="2C413561" w14:textId="77777777" w:rsidR="00824A87" w:rsidRDefault="00824A87" w:rsidP="00B96808">
            <w:pPr>
              <w:spacing w:line="240" w:lineRule="auto"/>
              <w:rPr>
                <w:ins w:id="1262" w:author="Divek Vellaisamy" w:date="2019-12-11T15:43:00Z"/>
                <w:rFonts w:ascii="Calibri" w:hAnsi="Calibri"/>
              </w:rPr>
            </w:pPr>
            <w:ins w:id="1263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  <w:tcPrChange w:id="1264" w:author="Divek Vellaisamy" w:date="2019-12-13T11:11:00Z">
              <w:tcPr>
                <w:tcW w:w="708" w:type="dxa"/>
              </w:tcPr>
            </w:tcPrChange>
          </w:tcPr>
          <w:p w14:paraId="5CA98761" w14:textId="77777777" w:rsidR="00824A87" w:rsidRDefault="00824A87" w:rsidP="00B96808">
            <w:pPr>
              <w:spacing w:line="240" w:lineRule="auto"/>
              <w:rPr>
                <w:ins w:id="1265" w:author="Divek Vellaisamy" w:date="2019-12-11T15:43:00Z"/>
                <w:rFonts w:ascii="Calibri" w:hAnsi="Calibri"/>
              </w:rPr>
            </w:pPr>
            <w:ins w:id="1266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267" w:author="Divek Vellaisamy" w:date="2019-12-13T11:11:00Z">
              <w:tcPr>
                <w:tcW w:w="708" w:type="dxa"/>
              </w:tcPr>
            </w:tcPrChange>
          </w:tcPr>
          <w:p w14:paraId="6EBB7677" w14:textId="77777777" w:rsidR="00824A87" w:rsidRDefault="00824A87" w:rsidP="00B96808">
            <w:pPr>
              <w:spacing w:line="240" w:lineRule="auto"/>
              <w:rPr>
                <w:ins w:id="1268" w:author="Divek Vellaisamy" w:date="2019-12-11T15:43:00Z"/>
                <w:rFonts w:ascii="Calibri" w:hAnsi="Calibri"/>
              </w:rPr>
            </w:pPr>
            <w:ins w:id="1269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PrChange w:id="1270" w:author="Divek Vellaisamy" w:date="2019-12-13T11:11:00Z">
              <w:tcPr>
                <w:tcW w:w="4421" w:type="dxa"/>
              </w:tcPr>
            </w:tcPrChange>
          </w:tcPr>
          <w:p w14:paraId="28BCB874" w14:textId="77777777" w:rsidR="00824A87" w:rsidRDefault="00824A87" w:rsidP="00B96808">
            <w:pPr>
              <w:spacing w:line="240" w:lineRule="auto"/>
              <w:rPr>
                <w:ins w:id="1271" w:author="Divek Vellaisamy" w:date="2019-12-11T15:43:00Z"/>
                <w:rFonts w:ascii="Calibri" w:hAnsi="Calibri"/>
              </w:rPr>
            </w:pPr>
            <w:ins w:id="1272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  <w:tr w:rsidR="00824A87" w14:paraId="13CF9769" w14:textId="77777777" w:rsidTr="00CF03AF">
        <w:trPr>
          <w:ins w:id="1273" w:author="Divek Vellaisamy" w:date="2019-12-11T15:43:00Z"/>
          <w:trPrChange w:id="1274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75" w:author="Divek Vellaisamy" w:date="2019-12-13T11:11:00Z">
              <w:tcPr>
                <w:tcW w:w="2350" w:type="dxa"/>
              </w:tcPr>
            </w:tcPrChange>
          </w:tcPr>
          <w:p w14:paraId="09BAD87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76" w:author="Divek Vellaisamy" w:date="2019-12-11T15:43:00Z"/>
                <w:rFonts w:ascii="Calibri" w:hAnsi="Calibri"/>
              </w:rPr>
            </w:pPr>
            <w:ins w:id="1277" w:author="Divek Vellaisamy" w:date="2019-12-11T15:43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  <w:tcPrChange w:id="1278" w:author="Divek Vellaisamy" w:date="2019-12-13T11:11:00Z">
              <w:tcPr>
                <w:tcW w:w="1701" w:type="dxa"/>
              </w:tcPr>
            </w:tcPrChange>
          </w:tcPr>
          <w:p w14:paraId="600E464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79" w:author="Divek Vellaisamy" w:date="2019-12-11T15:43:00Z"/>
                <w:rFonts w:ascii="Calibri" w:hAnsi="Calibri"/>
              </w:rPr>
            </w:pPr>
            <w:ins w:id="128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81" w:author="Divek Vellaisamy" w:date="2019-12-13T11:11:00Z">
              <w:tcPr>
                <w:tcW w:w="708" w:type="dxa"/>
              </w:tcPr>
            </w:tcPrChange>
          </w:tcPr>
          <w:p w14:paraId="1EAB33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82" w:author="Divek Vellaisamy" w:date="2019-12-11T15:43:00Z"/>
                <w:rFonts w:ascii="Calibri" w:hAnsi="Calibri"/>
              </w:rPr>
            </w:pPr>
            <w:ins w:id="1283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284" w:author="Divek Vellaisamy" w:date="2019-12-13T11:11:00Z">
              <w:tcPr>
                <w:tcW w:w="708" w:type="dxa"/>
              </w:tcPr>
            </w:tcPrChange>
          </w:tcPr>
          <w:p w14:paraId="28D79C0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85" w:author="Divek Vellaisamy" w:date="2019-12-11T15:43:00Z"/>
                <w:rFonts w:ascii="Calibri" w:hAnsi="Calibri"/>
              </w:rPr>
            </w:pPr>
            <w:ins w:id="1286" w:author="Divek Vellaisamy" w:date="2019-12-11T15:43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0" w:type="dxa"/>
            <w:tcPrChange w:id="1287" w:author="Divek Vellaisamy" w:date="2019-12-13T11:11:00Z">
              <w:tcPr>
                <w:tcW w:w="4421" w:type="dxa"/>
              </w:tcPr>
            </w:tcPrChange>
          </w:tcPr>
          <w:p w14:paraId="72892EA6" w14:textId="77777777" w:rsidR="00824A87" w:rsidRDefault="00824A87" w:rsidP="00B96808">
            <w:pPr>
              <w:spacing w:line="240" w:lineRule="auto"/>
              <w:rPr>
                <w:ins w:id="1288" w:author="Divek Vellaisamy" w:date="2019-12-11T15:43:00Z"/>
                <w:rFonts w:ascii="Calibri" w:eastAsia="Calibri" w:hAnsi="Calibri" w:cs="Calibri"/>
              </w:rPr>
            </w:pPr>
            <w:ins w:id="1289" w:author="Divek Vellaisamy" w:date="2019-12-11T15:43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</w:tbl>
    <w:p w14:paraId="1DF0496C" w14:textId="77777777" w:rsidR="00824A87" w:rsidRDefault="00824A87">
      <w:pPr>
        <w:rPr>
          <w:ins w:id="1290" w:author="Divek Vellaisamy" w:date="2019-12-11T15:43:00Z"/>
        </w:rPr>
        <w:pPrChange w:id="1291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263D8981" w14:textId="77777777" w:rsidR="00824A87" w:rsidRPr="00824A87" w:rsidRDefault="00824A87">
      <w:pPr>
        <w:rPr>
          <w:ins w:id="1292" w:author="Divek Vellaisamy" w:date="2019-12-11T15:43:00Z"/>
          <w:b/>
          <w:bCs/>
          <w:rPrChange w:id="1293" w:author="Divek Vellaisamy" w:date="2019-12-11T15:43:00Z">
            <w:rPr>
              <w:ins w:id="1294" w:author="Divek Vellaisamy" w:date="2019-12-11T15:43:00Z"/>
            </w:rPr>
          </w:rPrChange>
        </w:rPr>
        <w:pPrChange w:id="1295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296" w:author="Divek Vellaisamy" w:date="2019-12-11T15:43:00Z">
        <w:r w:rsidRPr="00824A87">
          <w:rPr>
            <w:b/>
            <w:bCs/>
            <w:rPrChange w:id="1297" w:author="Divek Vellaisamy" w:date="2019-12-11T15:43:00Z">
              <w:rPr/>
            </w:rPrChange>
          </w:rPr>
          <w:t>Response Private Claim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0B328EAF" w14:textId="77777777" w:rsidTr="00B96808">
        <w:trPr>
          <w:trHeight w:val="280"/>
          <w:tblHeader/>
          <w:ins w:id="1298" w:author="Divek Vellaisamy" w:date="2019-12-11T15:43:00Z"/>
        </w:trPr>
        <w:tc>
          <w:tcPr>
            <w:tcW w:w="2350" w:type="dxa"/>
            <w:shd w:val="clear" w:color="auto" w:fill="000080"/>
          </w:tcPr>
          <w:p w14:paraId="21D0E877" w14:textId="77777777" w:rsidR="00824A87" w:rsidRDefault="00824A87" w:rsidP="00B96808">
            <w:pPr>
              <w:spacing w:line="240" w:lineRule="auto"/>
              <w:rPr>
                <w:ins w:id="129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0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672E576" w14:textId="77777777" w:rsidR="00824A87" w:rsidRDefault="00824A87" w:rsidP="00B96808">
            <w:pPr>
              <w:spacing w:line="240" w:lineRule="auto"/>
              <w:rPr>
                <w:ins w:id="130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0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0D9BD9A" w14:textId="77777777" w:rsidR="00824A87" w:rsidRDefault="00824A87" w:rsidP="00B96808">
            <w:pPr>
              <w:spacing w:line="240" w:lineRule="auto"/>
              <w:rPr>
                <w:ins w:id="130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0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1C4B9FB4" w14:textId="77777777" w:rsidR="00824A87" w:rsidRDefault="00824A87" w:rsidP="00B96808">
            <w:pPr>
              <w:spacing w:line="240" w:lineRule="auto"/>
              <w:rPr>
                <w:ins w:id="130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0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1C3A7F4E" w14:textId="77777777" w:rsidR="00824A87" w:rsidRDefault="00824A87" w:rsidP="00B96808">
            <w:pPr>
              <w:spacing w:line="240" w:lineRule="auto"/>
              <w:rPr>
                <w:ins w:id="1307" w:author="Divek Vellaisamy" w:date="2019-12-11T15:43:00Z"/>
                <w:rFonts w:ascii="Calibri" w:hAnsi="Calibri"/>
              </w:rPr>
            </w:pPr>
            <w:ins w:id="130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16DE02C7" w14:textId="77777777" w:rsidTr="00B96808">
        <w:trPr>
          <w:ins w:id="1309" w:author="Divek Vellaisamy" w:date="2019-12-11T15:43:00Z"/>
        </w:trPr>
        <w:tc>
          <w:tcPr>
            <w:tcW w:w="2350" w:type="dxa"/>
          </w:tcPr>
          <w:p w14:paraId="2D987DA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10" w:author="Divek Vellaisamy" w:date="2019-12-11T15:43:00Z"/>
                <w:rFonts w:ascii="Calibri" w:eastAsia="Calibri" w:hAnsi="Calibri" w:cs="Calibri"/>
              </w:rPr>
            </w:pPr>
            <w:proofErr w:type="spellStart"/>
            <w:ins w:id="1311" w:author="Divek Vellaisamy" w:date="2019-12-11T15:43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4E1964B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12" w:author="Divek Vellaisamy" w:date="2019-12-11T15:43:00Z"/>
                <w:rFonts w:ascii="Calibri" w:eastAsia="Calibri" w:hAnsi="Calibri" w:cs="Calibri"/>
              </w:rPr>
            </w:pPr>
            <w:ins w:id="1313" w:author="Divek Vellaisamy" w:date="2019-12-11T15:43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08" w:type="dxa"/>
          </w:tcPr>
          <w:p w14:paraId="3F3942F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14" w:author="Divek Vellaisamy" w:date="2019-12-11T15:43:00Z"/>
                <w:rFonts w:ascii="Calibri" w:eastAsia="Calibri" w:hAnsi="Calibri" w:cs="Calibri"/>
              </w:rPr>
            </w:pPr>
            <w:ins w:id="1315" w:author="Divek Vellaisamy" w:date="2019-12-11T15:43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12CA644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16" w:author="Divek Vellaisamy" w:date="2019-12-11T15:43:00Z"/>
                <w:rFonts w:ascii="Calibri" w:eastAsia="Calibri" w:hAnsi="Calibri" w:cs="Calibri"/>
              </w:rPr>
            </w:pPr>
            <w:ins w:id="1317" w:author="Divek Vellaisamy" w:date="2019-12-11T15:43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974F4BD" w14:textId="77777777" w:rsidR="00824A87" w:rsidRDefault="00824A87" w:rsidP="00B96808">
            <w:pPr>
              <w:spacing w:line="240" w:lineRule="auto"/>
              <w:rPr>
                <w:ins w:id="1318" w:author="Divek Vellaisamy" w:date="2019-12-11T15:43:00Z"/>
                <w:rFonts w:ascii="Calibri" w:hAnsi="Calibri"/>
              </w:rPr>
            </w:pPr>
            <w:ins w:id="1319" w:author="Divek Vellaisamy" w:date="2019-12-11T15:43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824A87" w14:paraId="1F949234" w14:textId="77777777" w:rsidTr="00B96808">
        <w:trPr>
          <w:ins w:id="1320" w:author="Divek Vellaisamy" w:date="2019-12-11T15:43:00Z"/>
        </w:trPr>
        <w:tc>
          <w:tcPr>
            <w:tcW w:w="2350" w:type="dxa"/>
          </w:tcPr>
          <w:p w14:paraId="5E1D598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1" w:author="Divek Vellaisamy" w:date="2019-12-11T15:43:00Z"/>
                <w:rFonts w:ascii="Calibri" w:eastAsia="Calibri" w:hAnsi="Calibri" w:cs="Calibri"/>
              </w:rPr>
            </w:pPr>
            <w:ins w:id="1322" w:author="Divek Vellaisamy" w:date="2019-12-11T15:43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27010DC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3" w:author="Divek Vellaisamy" w:date="2019-12-11T15:43:00Z"/>
                <w:rFonts w:ascii="Calibri" w:eastAsia="Calibri" w:hAnsi="Calibri" w:cs="Calibri"/>
              </w:rPr>
            </w:pPr>
            <w:ins w:id="1324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E7959E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5" w:author="Divek Vellaisamy" w:date="2019-12-11T15:43:00Z"/>
                <w:rFonts w:ascii="Calibri" w:hAnsi="Calibri"/>
              </w:rPr>
            </w:pPr>
            <w:ins w:id="1326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7C283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27" w:author="Divek Vellaisamy" w:date="2019-12-11T15:43:00Z"/>
                <w:rFonts w:ascii="Calibri" w:eastAsia="Calibri" w:hAnsi="Calibri" w:cs="Calibri"/>
              </w:rPr>
            </w:pPr>
            <w:ins w:id="1328" w:author="Divek Vellaisamy" w:date="2019-12-11T15:43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61F0876" w14:textId="77777777" w:rsidR="00824A87" w:rsidRDefault="00824A87" w:rsidP="00B96808">
            <w:pPr>
              <w:spacing w:line="240" w:lineRule="auto"/>
              <w:rPr>
                <w:ins w:id="1329" w:author="Divek Vellaisamy" w:date="2019-12-11T15:43:00Z"/>
                <w:rFonts w:ascii="Calibri" w:eastAsia="Calibri" w:hAnsi="Calibri" w:cs="Calibri"/>
              </w:rPr>
            </w:pPr>
            <w:ins w:id="1330" w:author="Divek Vellaisamy" w:date="2019-12-11T15:43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824A87" w14:paraId="20F624C7" w14:textId="77777777" w:rsidTr="00B96808">
        <w:trPr>
          <w:ins w:id="1331" w:author="Divek Vellaisamy" w:date="2019-12-11T15:43:00Z"/>
        </w:trPr>
        <w:tc>
          <w:tcPr>
            <w:tcW w:w="2350" w:type="dxa"/>
          </w:tcPr>
          <w:p w14:paraId="21B987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2" w:author="Divek Vellaisamy" w:date="2019-12-11T15:43:00Z"/>
                <w:rFonts w:ascii="Calibri" w:eastAsia="Calibri" w:hAnsi="Calibri" w:cs="Calibri"/>
              </w:rPr>
            </w:pPr>
            <w:proofErr w:type="spellStart"/>
            <w:ins w:id="1333" w:author="Divek Vellaisamy" w:date="2019-12-11T15:43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59A50D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4" w:author="Divek Vellaisamy" w:date="2019-12-11T15:43:00Z"/>
                <w:rFonts w:ascii="Calibri" w:hAnsi="Calibri"/>
              </w:rPr>
            </w:pPr>
            <w:ins w:id="133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C1CB58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6" w:author="Divek Vellaisamy" w:date="2019-12-11T15:43:00Z"/>
                <w:rFonts w:ascii="Calibri" w:hAnsi="Calibri"/>
              </w:rPr>
            </w:pPr>
            <w:ins w:id="133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46DD3D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8" w:author="Divek Vellaisamy" w:date="2019-12-11T15:43:00Z"/>
                <w:rFonts w:ascii="Calibri" w:hAnsi="Calibri"/>
              </w:rPr>
            </w:pPr>
            <w:ins w:id="1339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63BA7D" w14:textId="77777777" w:rsidR="00824A87" w:rsidRDefault="00824A87" w:rsidP="00B96808">
            <w:pPr>
              <w:spacing w:line="240" w:lineRule="auto"/>
              <w:rPr>
                <w:ins w:id="1340" w:author="Divek Vellaisamy" w:date="2019-12-11T15:43:00Z"/>
                <w:rFonts w:ascii="Calibri" w:eastAsia="Calibri" w:hAnsi="Calibri" w:cs="Calibri"/>
              </w:rPr>
            </w:pPr>
            <w:ins w:id="1341" w:author="Divek Vellaisamy" w:date="2019-12-11T15:43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824A87" w14:paraId="6A541865" w14:textId="77777777" w:rsidTr="00B96808">
        <w:trPr>
          <w:ins w:id="1342" w:author="Divek Vellaisamy" w:date="2019-12-11T15:43:00Z"/>
        </w:trPr>
        <w:tc>
          <w:tcPr>
            <w:tcW w:w="2350" w:type="dxa"/>
          </w:tcPr>
          <w:p w14:paraId="1DEDB8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3" w:author="Divek Vellaisamy" w:date="2019-12-11T15:43:00Z"/>
                <w:rFonts w:ascii="Calibri" w:eastAsia="Calibri" w:hAnsi="Calibri" w:cs="Calibri"/>
              </w:rPr>
            </w:pPr>
            <w:proofErr w:type="spellStart"/>
            <w:ins w:id="1344" w:author="Divek Vellaisamy" w:date="2019-12-11T15:43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43BFF7B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5" w:author="Divek Vellaisamy" w:date="2019-12-11T15:43:00Z"/>
                <w:rFonts w:ascii="Calibri" w:hAnsi="Calibri"/>
              </w:rPr>
            </w:pPr>
            <w:ins w:id="134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68FA92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7" w:author="Divek Vellaisamy" w:date="2019-12-11T15:43:00Z"/>
                <w:rFonts w:ascii="Calibri" w:hAnsi="Calibri"/>
              </w:rPr>
            </w:pPr>
            <w:ins w:id="1348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5956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9" w:author="Divek Vellaisamy" w:date="2019-12-11T15:43:00Z"/>
                <w:rFonts w:ascii="Calibri" w:hAnsi="Calibri"/>
              </w:rPr>
            </w:pPr>
            <w:ins w:id="1350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E62AB58" w14:textId="77777777" w:rsidR="00824A87" w:rsidRDefault="00824A87" w:rsidP="00B96808">
            <w:pPr>
              <w:spacing w:line="240" w:lineRule="auto"/>
              <w:rPr>
                <w:ins w:id="1351" w:author="Divek Vellaisamy" w:date="2019-12-11T15:43:00Z"/>
                <w:rFonts w:ascii="Calibri" w:eastAsia="Calibri" w:hAnsi="Calibri" w:cs="Calibri"/>
              </w:rPr>
            </w:pPr>
            <w:ins w:id="1352" w:author="Divek Vellaisamy" w:date="2019-12-11T15:43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824A87" w14:paraId="4BFDD2A2" w14:textId="77777777" w:rsidTr="00B96808">
        <w:trPr>
          <w:ins w:id="1353" w:author="Divek Vellaisamy" w:date="2019-12-11T15:43:00Z"/>
        </w:trPr>
        <w:tc>
          <w:tcPr>
            <w:tcW w:w="2350" w:type="dxa"/>
          </w:tcPr>
          <w:p w14:paraId="3738DB3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4" w:author="Divek Vellaisamy" w:date="2019-12-11T15:43:00Z"/>
                <w:rFonts w:ascii="Calibri" w:eastAsia="Calibri" w:hAnsi="Calibri" w:cs="Calibri"/>
              </w:rPr>
            </w:pPr>
            <w:proofErr w:type="spellStart"/>
            <w:ins w:id="1355" w:author="Divek Vellaisamy" w:date="2019-12-11T15:43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1B3DD45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6" w:author="Divek Vellaisamy" w:date="2019-12-11T15:43:00Z"/>
                <w:rFonts w:ascii="Calibri" w:hAnsi="Calibri"/>
              </w:rPr>
            </w:pPr>
            <w:ins w:id="135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E08233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8" w:author="Divek Vellaisamy" w:date="2019-12-11T15:43:00Z"/>
                <w:rFonts w:ascii="Calibri" w:hAnsi="Calibri"/>
              </w:rPr>
            </w:pPr>
            <w:ins w:id="135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93CAAE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0" w:author="Divek Vellaisamy" w:date="2019-12-11T15:43:00Z"/>
                <w:rFonts w:ascii="Calibri" w:hAnsi="Calibri"/>
              </w:rPr>
            </w:pPr>
            <w:ins w:id="1361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748421" w14:textId="77777777" w:rsidR="00824A87" w:rsidRDefault="00824A87" w:rsidP="00B96808">
            <w:pPr>
              <w:spacing w:line="240" w:lineRule="auto"/>
              <w:rPr>
                <w:ins w:id="1362" w:author="Divek Vellaisamy" w:date="2019-12-11T15:43:00Z"/>
                <w:rFonts w:ascii="Calibri" w:eastAsia="Calibri" w:hAnsi="Calibri" w:cs="Calibri"/>
              </w:rPr>
            </w:pPr>
            <w:ins w:id="1363" w:author="Divek Vellaisamy" w:date="2019-12-11T15:43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824A87" w14:paraId="1ABFF088" w14:textId="77777777" w:rsidTr="00B96808">
        <w:trPr>
          <w:ins w:id="1364" w:author="Divek Vellaisamy" w:date="2019-12-11T15:43:00Z"/>
        </w:trPr>
        <w:tc>
          <w:tcPr>
            <w:tcW w:w="2350" w:type="dxa"/>
          </w:tcPr>
          <w:p w14:paraId="6386796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5" w:author="Divek Vellaisamy" w:date="2019-12-11T15:43:00Z"/>
                <w:rFonts w:ascii="Calibri" w:eastAsia="Calibri" w:hAnsi="Calibri" w:cs="Calibri"/>
              </w:rPr>
            </w:pPr>
            <w:proofErr w:type="spellStart"/>
            <w:ins w:id="1366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38EB40A0" w14:textId="77777777" w:rsidR="00824A87" w:rsidRDefault="00824A87" w:rsidP="00B96808">
            <w:pPr>
              <w:spacing w:line="240" w:lineRule="auto"/>
              <w:rPr>
                <w:ins w:id="1367" w:author="Divek Vellaisamy" w:date="2019-12-11T15:43:00Z"/>
                <w:rFonts w:ascii="Calibri" w:eastAsia="Calibri" w:hAnsi="Calibri" w:cs="Calibri"/>
              </w:rPr>
            </w:pPr>
            <w:ins w:id="136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41B116B" w14:textId="77777777" w:rsidR="00824A87" w:rsidRDefault="00824A87" w:rsidP="00B96808">
            <w:pPr>
              <w:spacing w:line="240" w:lineRule="auto"/>
              <w:rPr>
                <w:ins w:id="1369" w:author="Divek Vellaisamy" w:date="2019-12-11T15:43:00Z"/>
                <w:rFonts w:ascii="Calibri" w:eastAsia="Calibri" w:hAnsi="Calibri" w:cs="Calibri"/>
              </w:rPr>
            </w:pPr>
            <w:ins w:id="1370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7800CE" w14:textId="77777777" w:rsidR="00824A87" w:rsidRDefault="00824A87" w:rsidP="00B96808">
            <w:pPr>
              <w:spacing w:line="240" w:lineRule="auto"/>
              <w:rPr>
                <w:ins w:id="1371" w:author="Divek Vellaisamy" w:date="2019-12-11T15:43:00Z"/>
                <w:rFonts w:ascii="Calibri" w:eastAsia="Calibri" w:hAnsi="Calibri" w:cs="Calibri"/>
              </w:rPr>
            </w:pPr>
            <w:ins w:id="1372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6" w:type="dxa"/>
          </w:tcPr>
          <w:p w14:paraId="4FC38486" w14:textId="6F91858F" w:rsidR="00824A87" w:rsidRDefault="00824A87" w:rsidP="00B96808">
            <w:pPr>
              <w:spacing w:line="240" w:lineRule="auto"/>
              <w:rPr>
                <w:ins w:id="1373" w:author="Divek Vellaisamy" w:date="2019-12-11T15:43:00Z"/>
                <w:rFonts w:ascii="Calibri" w:hAnsi="Calibri"/>
              </w:rPr>
            </w:pPr>
            <w:ins w:id="1374" w:author="Divek Vellaisamy" w:date="2019-12-11T15:43:00Z">
              <w:r>
                <w:rPr>
                  <w:rFonts w:ascii="Calibri" w:hAnsi="Calibri"/>
                </w:rPr>
                <w:t>User Entity ID.</w:t>
              </w:r>
            </w:ins>
          </w:p>
        </w:tc>
      </w:tr>
      <w:tr w:rsidR="00824A87" w14:paraId="43DD941E" w14:textId="77777777" w:rsidTr="00B96808">
        <w:trPr>
          <w:ins w:id="1375" w:author="Divek Vellaisamy" w:date="2019-12-11T15:43:00Z"/>
        </w:trPr>
        <w:tc>
          <w:tcPr>
            <w:tcW w:w="2350" w:type="dxa"/>
          </w:tcPr>
          <w:p w14:paraId="507B61C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76" w:author="Divek Vellaisamy" w:date="2019-12-11T15:43:00Z"/>
                <w:rFonts w:ascii="Calibri" w:hAnsi="Calibri"/>
              </w:rPr>
            </w:pPr>
            <w:proofErr w:type="spellStart"/>
            <w:ins w:id="1377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2863F1DB" w14:textId="77777777" w:rsidR="00824A87" w:rsidRDefault="00824A87" w:rsidP="00B96808">
            <w:pPr>
              <w:spacing w:line="240" w:lineRule="auto"/>
              <w:rPr>
                <w:ins w:id="1378" w:author="Divek Vellaisamy" w:date="2019-12-11T15:43:00Z"/>
                <w:rFonts w:ascii="Calibri" w:eastAsia="Calibri" w:hAnsi="Calibri" w:cs="Calibri"/>
              </w:rPr>
            </w:pPr>
            <w:ins w:id="137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D42261E" w14:textId="77777777" w:rsidR="00824A87" w:rsidRDefault="00824A87" w:rsidP="00B96808">
            <w:pPr>
              <w:spacing w:line="240" w:lineRule="auto"/>
              <w:rPr>
                <w:ins w:id="1380" w:author="Divek Vellaisamy" w:date="2019-12-11T15:43:00Z"/>
                <w:rFonts w:ascii="Calibri" w:eastAsia="Calibri" w:hAnsi="Calibri" w:cs="Calibri"/>
              </w:rPr>
            </w:pPr>
            <w:ins w:id="1381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BD1249" w14:textId="77777777" w:rsidR="00824A87" w:rsidRDefault="00824A87" w:rsidP="00B96808">
            <w:pPr>
              <w:spacing w:line="240" w:lineRule="auto"/>
              <w:rPr>
                <w:ins w:id="1382" w:author="Divek Vellaisamy" w:date="2019-12-11T15:43:00Z"/>
                <w:rFonts w:ascii="Calibri" w:eastAsia="Calibri" w:hAnsi="Calibri" w:cs="Calibri"/>
              </w:rPr>
            </w:pPr>
            <w:ins w:id="1383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6" w:type="dxa"/>
          </w:tcPr>
          <w:p w14:paraId="297335A4" w14:textId="5383CDB5" w:rsidR="00824A87" w:rsidRDefault="00824A87" w:rsidP="00B96808">
            <w:pPr>
              <w:spacing w:line="240" w:lineRule="auto"/>
              <w:rPr>
                <w:ins w:id="1384" w:author="Divek Vellaisamy" w:date="2019-12-11T15:43:00Z"/>
                <w:rFonts w:ascii="Calibri" w:hAnsi="Calibri"/>
              </w:rPr>
            </w:pPr>
            <w:ins w:id="1385" w:author="Divek Vellaisamy" w:date="2019-12-11T15:43:00Z">
              <w:r>
                <w:rPr>
                  <w:rFonts w:ascii="Calibri" w:hAnsi="Calibri"/>
                </w:rPr>
                <w:t>eWallet ID.</w:t>
              </w:r>
            </w:ins>
          </w:p>
        </w:tc>
      </w:tr>
      <w:tr w:rsidR="00824A87" w14:paraId="0A538A7C" w14:textId="77777777" w:rsidTr="00B96808">
        <w:trPr>
          <w:ins w:id="1386" w:author="Divek Vellaisamy" w:date="2019-12-11T15:43:00Z"/>
        </w:trPr>
        <w:tc>
          <w:tcPr>
            <w:tcW w:w="2350" w:type="dxa"/>
          </w:tcPr>
          <w:p w14:paraId="26881DF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87" w:author="Divek Vellaisamy" w:date="2019-12-11T15:43:00Z"/>
                <w:rFonts w:ascii="Calibri" w:eastAsia="Calibri" w:hAnsi="Calibri" w:cs="Calibri"/>
              </w:rPr>
            </w:pPr>
            <w:proofErr w:type="spellStart"/>
            <w:ins w:id="1388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digitalAssetList</w:t>
              </w:r>
              <w:proofErr w:type="spellEnd"/>
            </w:ins>
          </w:p>
        </w:tc>
        <w:tc>
          <w:tcPr>
            <w:tcW w:w="1701" w:type="dxa"/>
          </w:tcPr>
          <w:p w14:paraId="4EF14E43" w14:textId="77777777" w:rsidR="00824A87" w:rsidRDefault="00824A87" w:rsidP="00B96808">
            <w:pPr>
              <w:spacing w:line="240" w:lineRule="auto"/>
              <w:rPr>
                <w:ins w:id="1389" w:author="Divek Vellaisamy" w:date="2019-12-11T15:43:00Z"/>
                <w:rFonts w:ascii="Calibri" w:hAnsi="Calibri"/>
              </w:rPr>
            </w:pPr>
            <w:ins w:id="1390" w:author="Divek Vellaisamy" w:date="2019-12-11T15:43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08" w:type="dxa"/>
          </w:tcPr>
          <w:p w14:paraId="1A544486" w14:textId="77777777" w:rsidR="00824A87" w:rsidRDefault="00824A87" w:rsidP="00B96808">
            <w:pPr>
              <w:spacing w:line="240" w:lineRule="auto"/>
              <w:rPr>
                <w:ins w:id="1391" w:author="Divek Vellaisamy" w:date="2019-12-11T15:43:00Z"/>
                <w:rFonts w:ascii="Calibri" w:hAnsi="Calibri"/>
              </w:rPr>
            </w:pPr>
            <w:ins w:id="1392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2DD5768A" w14:textId="77777777" w:rsidR="00824A87" w:rsidRDefault="00824A87" w:rsidP="00B96808">
            <w:pPr>
              <w:spacing w:line="240" w:lineRule="auto"/>
              <w:rPr>
                <w:ins w:id="1393" w:author="Divek Vellaisamy" w:date="2019-12-11T15:43:00Z"/>
                <w:rFonts w:ascii="Calibri" w:hAnsi="Calibri"/>
              </w:rPr>
            </w:pPr>
            <w:ins w:id="1394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13145E6" w14:textId="77777777" w:rsidR="00824A87" w:rsidRDefault="00824A87" w:rsidP="00B96808">
            <w:pPr>
              <w:spacing w:line="240" w:lineRule="auto"/>
              <w:rPr>
                <w:ins w:id="1395" w:author="Divek Vellaisamy" w:date="2019-12-11T15:43:00Z"/>
                <w:rFonts w:ascii="Calibri" w:hAnsi="Calibri"/>
              </w:rPr>
            </w:pPr>
            <w:ins w:id="1396" w:author="Divek Vellaisamy" w:date="2019-12-11T15:43:00Z">
              <w:r>
                <w:rPr>
                  <w:rFonts w:ascii="Calibri" w:eastAsia="Calibri" w:hAnsi="Calibri" w:cs="Calibri"/>
                </w:rPr>
                <w:t>Empty if no digital asset found</w:t>
              </w:r>
            </w:ins>
          </w:p>
        </w:tc>
      </w:tr>
      <w:tr w:rsidR="00824A87" w14:paraId="518CCCA1" w14:textId="77777777" w:rsidTr="00B96808">
        <w:trPr>
          <w:ins w:id="1397" w:author="Divek Vellaisamy" w:date="2019-12-11T15:43:00Z"/>
        </w:trPr>
        <w:tc>
          <w:tcPr>
            <w:tcW w:w="2350" w:type="dxa"/>
          </w:tcPr>
          <w:p w14:paraId="41F4695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98" w:author="Divek Vellaisamy" w:date="2019-12-11T15:43:00Z"/>
                <w:rFonts w:ascii="Calibri" w:eastAsia="Calibri" w:hAnsi="Calibri" w:cs="Calibri"/>
              </w:rPr>
            </w:pPr>
            <w:proofErr w:type="spellStart"/>
            <w:ins w:id="1399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58796A6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0" w:author="Divek Vellaisamy" w:date="2019-12-11T15:43:00Z"/>
                <w:rFonts w:ascii="Calibri" w:hAnsi="Calibri"/>
              </w:rPr>
            </w:pPr>
            <w:ins w:id="140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F47FD6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2" w:author="Divek Vellaisamy" w:date="2019-12-11T15:43:00Z"/>
                <w:rFonts w:ascii="Calibri" w:hAnsi="Calibri"/>
              </w:rPr>
            </w:pPr>
            <w:ins w:id="140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2D8FCF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4" w:author="Divek Vellaisamy" w:date="2019-12-11T15:43:00Z"/>
                <w:rFonts w:ascii="Calibri" w:hAnsi="Calibri"/>
              </w:rPr>
            </w:pPr>
            <w:ins w:id="1405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96DBA32" w14:textId="77777777" w:rsidR="00824A87" w:rsidRDefault="00824A87" w:rsidP="00B96808">
            <w:pPr>
              <w:spacing w:line="240" w:lineRule="auto"/>
              <w:rPr>
                <w:ins w:id="1406" w:author="Divek Vellaisamy" w:date="2019-12-11T15:43:00Z"/>
                <w:rFonts w:ascii="Calibri" w:eastAsia="Calibri" w:hAnsi="Calibri" w:cs="Calibri"/>
              </w:rPr>
            </w:pPr>
            <w:ins w:id="1407" w:author="Divek Vellaisamy" w:date="2019-12-11T15:43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824A87" w14:paraId="077575CD" w14:textId="77777777" w:rsidTr="00B96808">
        <w:trPr>
          <w:ins w:id="1408" w:author="Divek Vellaisamy" w:date="2019-12-11T15:43:00Z"/>
        </w:trPr>
        <w:tc>
          <w:tcPr>
            <w:tcW w:w="2350" w:type="dxa"/>
          </w:tcPr>
          <w:p w14:paraId="21932CB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9" w:author="Divek Vellaisamy" w:date="2019-12-11T15:43:00Z"/>
                <w:rFonts w:ascii="Calibri" w:eastAsia="Calibri" w:hAnsi="Calibri" w:cs="Calibri"/>
              </w:rPr>
            </w:pPr>
            <w:proofErr w:type="spellStart"/>
            <w:ins w:id="1410" w:author="Divek Vellaisamy" w:date="2019-12-11T15:43:00Z">
              <w:r>
                <w:rPr>
                  <w:rFonts w:ascii="Calibri" w:eastAsia="Calibri" w:hAnsi="Calibri" w:cs="Calibri"/>
                </w:rPr>
                <w:t>trxnTime</w:t>
              </w:r>
              <w:proofErr w:type="spellEnd"/>
            </w:ins>
          </w:p>
        </w:tc>
        <w:tc>
          <w:tcPr>
            <w:tcW w:w="1701" w:type="dxa"/>
          </w:tcPr>
          <w:p w14:paraId="2627DF8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1" w:author="Divek Vellaisamy" w:date="2019-12-11T15:43:00Z"/>
                <w:rFonts w:ascii="Calibri" w:hAnsi="Calibri"/>
              </w:rPr>
            </w:pPr>
            <w:ins w:id="141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2B6C62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3" w:author="Divek Vellaisamy" w:date="2019-12-11T15:43:00Z"/>
                <w:rFonts w:ascii="Calibri" w:hAnsi="Calibri"/>
              </w:rPr>
            </w:pPr>
            <w:ins w:id="141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8DBF7D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5" w:author="Divek Vellaisamy" w:date="2019-12-11T15:43:00Z"/>
                <w:rFonts w:ascii="Calibri" w:hAnsi="Calibri"/>
              </w:rPr>
            </w:pPr>
            <w:ins w:id="1416" w:author="Divek Vellaisamy" w:date="2019-12-11T15:43:00Z">
              <w:r>
                <w:rPr>
                  <w:rFonts w:ascii="Calibri" w:hAnsi="Calibri"/>
                </w:rPr>
                <w:t>17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9C0E09B" w14:textId="48774D7C" w:rsidR="00824A87" w:rsidRDefault="00824A87" w:rsidP="00B96808">
            <w:pPr>
              <w:spacing w:line="240" w:lineRule="auto"/>
              <w:rPr>
                <w:ins w:id="1417" w:author="Divek Vellaisamy" w:date="2019-12-11T15:43:00Z"/>
                <w:rFonts w:ascii="Calibri" w:hAnsi="Calibri"/>
              </w:rPr>
            </w:pPr>
            <w:ins w:id="1418" w:author="Divek Vellaisamy" w:date="2019-12-11T15:43:00Z">
              <w:r>
                <w:rPr>
                  <w:rFonts w:ascii="Calibri" w:hAnsi="Calibri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</w:rPr>
                <w:t>yyyyMMddHHmmssS</w:t>
              </w:r>
            </w:ins>
            <w:ins w:id="1419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ins w:id="1420" w:author="Divek Vellaisamy" w:date="2019-12-11T15:43:00Z"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824A87" w14:paraId="0830C35C" w14:textId="77777777" w:rsidTr="00B96808">
        <w:trPr>
          <w:ins w:id="1421" w:author="Divek Vellaisamy" w:date="2019-12-11T15:43:00Z"/>
        </w:trPr>
        <w:tc>
          <w:tcPr>
            <w:tcW w:w="2350" w:type="dxa"/>
          </w:tcPr>
          <w:p w14:paraId="4034E4A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2" w:author="Divek Vellaisamy" w:date="2019-12-11T15:43:00Z"/>
                <w:rFonts w:ascii="Calibri" w:eastAsia="Calibri" w:hAnsi="Calibri" w:cs="Calibri"/>
              </w:rPr>
            </w:pPr>
            <w:proofErr w:type="spellStart"/>
            <w:ins w:id="1423" w:author="Divek Vellaisamy" w:date="2019-12-11T15:43:00Z">
              <w:r>
                <w:rPr>
                  <w:rFonts w:ascii="Calibri" w:eastAsia="Calibri" w:hAnsi="Calibri" w:cs="Calibri"/>
                </w:rPr>
                <w:t>trxnTimeZone</w:t>
              </w:r>
              <w:proofErr w:type="spellEnd"/>
            </w:ins>
          </w:p>
        </w:tc>
        <w:tc>
          <w:tcPr>
            <w:tcW w:w="1701" w:type="dxa"/>
          </w:tcPr>
          <w:p w14:paraId="4833E64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4" w:author="Divek Vellaisamy" w:date="2019-12-11T15:43:00Z"/>
                <w:rFonts w:ascii="Calibri" w:hAnsi="Calibri"/>
              </w:rPr>
            </w:pPr>
            <w:ins w:id="1425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0A1714C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6" w:author="Divek Vellaisamy" w:date="2019-12-11T15:43:00Z"/>
                <w:rFonts w:ascii="Calibri" w:hAnsi="Calibri"/>
              </w:rPr>
            </w:pPr>
            <w:ins w:id="1427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3285EDD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8" w:author="Divek Vellaisamy" w:date="2019-12-11T15:43:00Z"/>
                <w:rFonts w:ascii="Calibri" w:hAnsi="Calibri"/>
              </w:rPr>
            </w:pPr>
            <w:ins w:id="1429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022420" w14:textId="77777777" w:rsidR="00824A87" w:rsidRDefault="00824A87" w:rsidP="00B96808">
            <w:pPr>
              <w:spacing w:line="240" w:lineRule="auto"/>
              <w:rPr>
                <w:ins w:id="1430" w:author="Divek Vellaisamy" w:date="2019-12-11T15:43:00Z"/>
                <w:rFonts w:ascii="Calibri" w:hAnsi="Calibri"/>
              </w:rPr>
            </w:pPr>
            <w:ins w:id="1431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51C34AD5" w14:textId="77777777" w:rsidR="00824A87" w:rsidRDefault="00824A87">
      <w:pPr>
        <w:rPr>
          <w:ins w:id="1432" w:author="Divek Vellaisamy" w:date="2019-12-11T15:43:00Z"/>
        </w:rPr>
        <w:pPrChange w:id="1433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</w:p>
    <w:p w14:paraId="4C1A9FE0" w14:textId="77777777" w:rsidR="00824A87" w:rsidRPr="00824A87" w:rsidRDefault="00824A87">
      <w:pPr>
        <w:rPr>
          <w:ins w:id="1434" w:author="Divek Vellaisamy" w:date="2019-12-11T15:43:00Z"/>
          <w:rFonts w:ascii="Calibri" w:eastAsia="Calibri" w:hAnsi="Calibri" w:cs="Calibri"/>
          <w:b/>
          <w:rPrChange w:id="1435" w:author="Divek Vellaisamy" w:date="2019-12-11T15:43:00Z">
            <w:rPr>
              <w:ins w:id="1436" w:author="Divek Vellaisamy" w:date="2019-12-11T15:43:00Z"/>
            </w:rPr>
          </w:rPrChange>
        </w:rPr>
        <w:pPrChange w:id="1437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438" w:author="Divek Vellaisamy" w:date="2019-12-11T15:43:00Z">
        <w:r w:rsidRPr="00824A87">
          <w:rPr>
            <w:rFonts w:ascii="Calibri" w:eastAsia="Calibri" w:hAnsi="Calibri" w:cs="Calibri"/>
            <w:b/>
            <w:rPrChange w:id="1439" w:author="Divek Vellaisamy" w:date="2019-12-11T15:43:00Z">
              <w:rPr/>
            </w:rPrChange>
          </w:rPr>
          <w:t>Digital Asset List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24714D94" w14:textId="77777777" w:rsidTr="00B96808">
        <w:trPr>
          <w:trHeight w:val="280"/>
          <w:ins w:id="1440" w:author="Divek Vellaisamy" w:date="2019-12-11T15:43:00Z"/>
        </w:trPr>
        <w:tc>
          <w:tcPr>
            <w:tcW w:w="2350" w:type="dxa"/>
            <w:shd w:val="clear" w:color="auto" w:fill="000080"/>
          </w:tcPr>
          <w:p w14:paraId="34742DB1" w14:textId="77777777" w:rsidR="00824A87" w:rsidRDefault="00824A87" w:rsidP="00B96808">
            <w:pPr>
              <w:spacing w:line="240" w:lineRule="auto"/>
              <w:rPr>
                <w:ins w:id="1441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42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809A68E" w14:textId="77777777" w:rsidR="00824A87" w:rsidRDefault="00824A87" w:rsidP="00B96808">
            <w:pPr>
              <w:spacing w:line="240" w:lineRule="auto"/>
              <w:rPr>
                <w:ins w:id="144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4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478BD2" w14:textId="77777777" w:rsidR="00824A87" w:rsidRDefault="00824A87" w:rsidP="00B96808">
            <w:pPr>
              <w:spacing w:line="240" w:lineRule="auto"/>
              <w:rPr>
                <w:ins w:id="1445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46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34CBE942" w14:textId="77777777" w:rsidR="00824A87" w:rsidRDefault="00824A87" w:rsidP="00B96808">
            <w:pPr>
              <w:spacing w:line="240" w:lineRule="auto"/>
              <w:rPr>
                <w:ins w:id="1447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48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0DC04705" w14:textId="77777777" w:rsidR="00824A87" w:rsidRDefault="00824A87" w:rsidP="00B96808">
            <w:pPr>
              <w:spacing w:line="240" w:lineRule="auto"/>
              <w:rPr>
                <w:ins w:id="1449" w:author="Divek Vellaisamy" w:date="2019-12-11T15:43:00Z"/>
                <w:rFonts w:ascii="Calibri" w:hAnsi="Calibri"/>
              </w:rPr>
            </w:pPr>
            <w:ins w:id="145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72FF4414" w14:textId="77777777" w:rsidTr="00B96808">
        <w:trPr>
          <w:ins w:id="1451" w:author="Divek Vellaisamy" w:date="2019-12-11T15:43:00Z"/>
        </w:trPr>
        <w:tc>
          <w:tcPr>
            <w:tcW w:w="2350" w:type="dxa"/>
          </w:tcPr>
          <w:p w14:paraId="29B9FA8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52" w:author="Divek Vellaisamy" w:date="2019-12-11T15:43:00Z"/>
                <w:rFonts w:ascii="Calibri" w:eastAsia="Calibri" w:hAnsi="Calibri" w:cs="Calibri"/>
              </w:rPr>
            </w:pPr>
            <w:proofErr w:type="spellStart"/>
            <w:ins w:id="1453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5ECD3674" w14:textId="26426525" w:rsidR="00824A87" w:rsidRDefault="00ED42AF" w:rsidP="00B96808">
            <w:pPr>
              <w:spacing w:line="240" w:lineRule="auto"/>
              <w:rPr>
                <w:ins w:id="1454" w:author="Divek Vellaisamy" w:date="2019-12-11T15:43:00Z"/>
                <w:rFonts w:ascii="Calibri" w:hAnsi="Calibri"/>
              </w:rPr>
            </w:pPr>
            <w:ins w:id="1455" w:author="Divek Vellaisamy" w:date="2020-01-13T13:1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1AEF46F" w14:textId="77777777" w:rsidR="00824A87" w:rsidRDefault="00824A87" w:rsidP="00B96808">
            <w:pPr>
              <w:spacing w:line="240" w:lineRule="auto"/>
              <w:rPr>
                <w:ins w:id="1456" w:author="Divek Vellaisamy" w:date="2019-12-11T15:43:00Z"/>
                <w:rFonts w:ascii="Calibri" w:hAnsi="Calibri"/>
              </w:rPr>
            </w:pPr>
            <w:ins w:id="1457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FE3F634" w14:textId="77777777" w:rsidR="00824A87" w:rsidRDefault="00824A87" w:rsidP="00B96808">
            <w:pPr>
              <w:spacing w:line="240" w:lineRule="auto"/>
              <w:rPr>
                <w:ins w:id="1458" w:author="Divek Vellaisamy" w:date="2019-12-11T15:43:00Z"/>
                <w:rFonts w:ascii="Calibri" w:hAnsi="Calibri"/>
              </w:rPr>
            </w:pPr>
            <w:ins w:id="1459" w:author="Divek Vellaisamy" w:date="2019-12-11T15:43:00Z">
              <w:r>
                <w:rPr>
                  <w:rFonts w:ascii="Calibri" w:hAnsi="Calibri"/>
                </w:rPr>
                <w:t>40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69055A" w14:textId="77777777" w:rsidR="00824A87" w:rsidRDefault="00824A87" w:rsidP="00B96808">
            <w:pPr>
              <w:spacing w:line="240" w:lineRule="auto"/>
              <w:rPr>
                <w:ins w:id="1460" w:author="Divek Vellaisamy" w:date="2019-12-11T15:43:00Z"/>
                <w:rFonts w:ascii="Calibri" w:hAnsi="Calibri"/>
              </w:rPr>
            </w:pPr>
            <w:ins w:id="1461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824A87" w14:paraId="218D06D8" w14:textId="77777777" w:rsidTr="00B96808">
        <w:trPr>
          <w:ins w:id="1462" w:author="Divek Vellaisamy" w:date="2019-12-11T15:43:00Z"/>
        </w:trPr>
        <w:tc>
          <w:tcPr>
            <w:tcW w:w="2350" w:type="dxa"/>
          </w:tcPr>
          <w:p w14:paraId="45E3B32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63" w:author="Divek Vellaisamy" w:date="2019-12-11T15:43:00Z"/>
                <w:rFonts w:ascii="Calibri" w:eastAsia="Calibri" w:hAnsi="Calibri" w:cs="Calibri"/>
              </w:rPr>
            </w:pPr>
            <w:proofErr w:type="spellStart"/>
            <w:ins w:id="1464" w:author="Divek Vellaisamy" w:date="2019-12-11T15:43:00Z">
              <w:r>
                <w:rPr>
                  <w:rFonts w:ascii="Calibri" w:eastAsia="Calibri" w:hAnsi="Calibri" w:cs="Calibri"/>
                </w:rPr>
                <w:t>digitalAssetName</w:t>
              </w:r>
              <w:proofErr w:type="spellEnd"/>
            </w:ins>
          </w:p>
        </w:tc>
        <w:tc>
          <w:tcPr>
            <w:tcW w:w="1701" w:type="dxa"/>
          </w:tcPr>
          <w:p w14:paraId="4B5D54DC" w14:textId="77777777" w:rsidR="00824A87" w:rsidRDefault="00824A87" w:rsidP="00B96808">
            <w:pPr>
              <w:spacing w:line="240" w:lineRule="auto"/>
              <w:rPr>
                <w:ins w:id="1465" w:author="Divek Vellaisamy" w:date="2019-12-11T15:43:00Z"/>
                <w:rFonts w:ascii="Calibri" w:hAnsi="Calibri"/>
              </w:rPr>
            </w:pPr>
            <w:ins w:id="146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68D4666" w14:textId="77777777" w:rsidR="00824A87" w:rsidRDefault="00824A87" w:rsidP="00B96808">
            <w:pPr>
              <w:spacing w:line="240" w:lineRule="auto"/>
              <w:rPr>
                <w:ins w:id="1467" w:author="Divek Vellaisamy" w:date="2019-12-11T15:43:00Z"/>
                <w:rFonts w:ascii="Calibri" w:hAnsi="Calibri"/>
              </w:rPr>
            </w:pPr>
            <w:ins w:id="146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4D2A607" w14:textId="77777777" w:rsidR="00824A87" w:rsidRDefault="00824A87" w:rsidP="00B96808">
            <w:pPr>
              <w:spacing w:line="240" w:lineRule="auto"/>
              <w:rPr>
                <w:ins w:id="1469" w:author="Divek Vellaisamy" w:date="2019-12-11T15:43:00Z"/>
                <w:rFonts w:ascii="Calibri" w:hAnsi="Calibri"/>
              </w:rPr>
            </w:pPr>
            <w:ins w:id="1470" w:author="Divek Vellaisamy" w:date="2019-12-11T15:43:00Z">
              <w:r>
                <w:rPr>
                  <w:rFonts w:ascii="Calibri" w:hAnsi="Calibri"/>
                </w:rPr>
                <w:t>45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0380E65" w14:textId="77777777" w:rsidR="00824A87" w:rsidRDefault="00824A87" w:rsidP="00B96808">
            <w:pPr>
              <w:spacing w:line="240" w:lineRule="auto"/>
              <w:rPr>
                <w:ins w:id="1471" w:author="Divek Vellaisamy" w:date="2019-12-11T15:43:00Z"/>
                <w:rFonts w:ascii="Calibri" w:hAnsi="Calibri"/>
              </w:rPr>
            </w:pPr>
            <w:ins w:id="1472" w:author="Divek Vellaisamy" w:date="2019-12-11T15:43:00Z">
              <w:r>
                <w:rPr>
                  <w:rFonts w:ascii="Calibri" w:hAnsi="Calibri"/>
                </w:rPr>
                <w:t>Digital Asset Name</w:t>
              </w:r>
            </w:ins>
          </w:p>
        </w:tc>
      </w:tr>
      <w:tr w:rsidR="00824A87" w14:paraId="11AB3F6F" w14:textId="77777777" w:rsidTr="00B96808">
        <w:trPr>
          <w:ins w:id="1473" w:author="Divek Vellaisamy" w:date="2019-12-11T15:43:00Z"/>
        </w:trPr>
        <w:tc>
          <w:tcPr>
            <w:tcW w:w="2350" w:type="dxa"/>
          </w:tcPr>
          <w:p w14:paraId="3A4C514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74" w:author="Divek Vellaisamy" w:date="2019-12-11T15:43:00Z"/>
                <w:rFonts w:ascii="Calibri" w:eastAsia="Calibri" w:hAnsi="Calibri" w:cs="Calibri"/>
              </w:rPr>
            </w:pPr>
            <w:proofErr w:type="spellStart"/>
            <w:ins w:id="1475" w:author="Divek Vellaisamy" w:date="2019-12-11T15:43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CD5FAB7" w14:textId="77777777" w:rsidR="00824A87" w:rsidRDefault="00824A87" w:rsidP="00B96808">
            <w:pPr>
              <w:spacing w:line="240" w:lineRule="auto"/>
              <w:rPr>
                <w:ins w:id="1476" w:author="Divek Vellaisamy" w:date="2019-12-11T15:43:00Z"/>
                <w:rFonts w:ascii="Calibri" w:hAnsi="Calibri"/>
              </w:rPr>
            </w:pPr>
            <w:ins w:id="1477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57FFF8A0" w14:textId="77777777" w:rsidR="00824A87" w:rsidRDefault="00824A87" w:rsidP="00B96808">
            <w:pPr>
              <w:spacing w:line="240" w:lineRule="auto"/>
              <w:rPr>
                <w:ins w:id="1478" w:author="Divek Vellaisamy" w:date="2019-12-11T15:43:00Z"/>
                <w:rFonts w:ascii="Calibri" w:hAnsi="Calibri"/>
              </w:rPr>
            </w:pPr>
            <w:ins w:id="147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1F1EA2B" w14:textId="77777777" w:rsidR="00824A87" w:rsidRDefault="00824A87" w:rsidP="00B96808">
            <w:pPr>
              <w:spacing w:line="240" w:lineRule="auto"/>
              <w:rPr>
                <w:ins w:id="1480" w:author="Divek Vellaisamy" w:date="2019-12-11T15:43:00Z"/>
                <w:rFonts w:ascii="Calibri" w:hAnsi="Calibri"/>
              </w:rPr>
            </w:pPr>
            <w:ins w:id="1481" w:author="Divek Vellaisamy" w:date="2019-12-11T15:43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8B13783" w14:textId="77777777" w:rsidR="00824A87" w:rsidRDefault="00824A87" w:rsidP="00B96808">
            <w:pPr>
              <w:spacing w:line="240" w:lineRule="auto"/>
              <w:rPr>
                <w:ins w:id="1482" w:author="Divek Vellaisamy" w:date="2019-12-11T15:43:00Z"/>
                <w:rFonts w:ascii="Calibri" w:hAnsi="Calibri"/>
              </w:rPr>
            </w:pPr>
            <w:ins w:id="1483" w:author="Divek Vellaisamy" w:date="2019-12-11T15:43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</w:p>
        </w:tc>
      </w:tr>
      <w:tr w:rsidR="00824A87" w14:paraId="02C41790" w14:textId="77777777" w:rsidTr="00B96808">
        <w:trPr>
          <w:ins w:id="1484" w:author="Divek Vellaisamy" w:date="2019-12-11T15:43:00Z"/>
        </w:trPr>
        <w:tc>
          <w:tcPr>
            <w:tcW w:w="2350" w:type="dxa"/>
          </w:tcPr>
          <w:p w14:paraId="71AD4A8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85" w:author="Divek Vellaisamy" w:date="2019-12-11T15:43:00Z"/>
                <w:rFonts w:ascii="Calibri" w:eastAsia="Calibri" w:hAnsi="Calibri" w:cs="Calibri"/>
              </w:rPr>
            </w:pPr>
            <w:ins w:id="1486" w:author="Divek Vellaisamy" w:date="2019-12-11T15:43:00Z">
              <w:r>
                <w:rPr>
                  <w:rFonts w:ascii="Calibri" w:eastAsia="Calibri" w:hAnsi="Calibri" w:cs="Calibri"/>
                </w:rPr>
                <w:t>status</w:t>
              </w:r>
            </w:ins>
          </w:p>
        </w:tc>
        <w:tc>
          <w:tcPr>
            <w:tcW w:w="1701" w:type="dxa"/>
          </w:tcPr>
          <w:p w14:paraId="2012237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87" w:author="Divek Vellaisamy" w:date="2019-12-11T15:43:00Z"/>
                <w:rFonts w:ascii="Calibri" w:hAnsi="Calibri"/>
              </w:rPr>
            </w:pPr>
            <w:ins w:id="148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2E886F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89" w:author="Divek Vellaisamy" w:date="2019-12-11T15:43:00Z"/>
                <w:rFonts w:ascii="Calibri" w:hAnsi="Calibri"/>
              </w:rPr>
            </w:pPr>
            <w:ins w:id="149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D8F9F8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91" w:author="Divek Vellaisamy" w:date="2019-12-11T15:43:00Z"/>
                <w:rFonts w:ascii="Calibri" w:hAnsi="Calibri"/>
              </w:rPr>
            </w:pPr>
            <w:ins w:id="1492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9E7F58D" w14:textId="77777777" w:rsidR="00824A87" w:rsidRDefault="00824A87" w:rsidP="00B96808">
            <w:pPr>
              <w:spacing w:line="240" w:lineRule="auto"/>
              <w:rPr>
                <w:ins w:id="1493" w:author="Divek Vellaisamy" w:date="2019-12-11T15:43:00Z"/>
                <w:rFonts w:ascii="Calibri" w:hAnsi="Calibri"/>
              </w:rPr>
            </w:pPr>
            <w:ins w:id="1494" w:author="Divek Vellaisamy" w:date="2019-12-11T15:43:00Z">
              <w:r>
                <w:rPr>
                  <w:rFonts w:ascii="Calibri" w:eastAsia="Calibri" w:hAnsi="Calibri" w:cs="Calibri"/>
                </w:rPr>
                <w:t>digital asset status</w:t>
              </w:r>
            </w:ins>
          </w:p>
        </w:tc>
      </w:tr>
    </w:tbl>
    <w:p w14:paraId="06652445" w14:textId="77777777" w:rsidR="00824A87" w:rsidRPr="007948DC" w:rsidRDefault="00824A87">
      <w:pPr>
        <w:rPr>
          <w:ins w:id="1495" w:author="Divek Vellaisamy" w:date="2019-12-11T15:42:00Z"/>
        </w:rPr>
        <w:pPrChange w:id="1496" w:author="Divek Vellaisamy" w:date="2019-12-11T15:43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7E6B5CF9" w14:textId="77777777" w:rsidR="003019C9" w:rsidRDefault="003019C9">
      <w:pPr>
        <w:pStyle w:val="Heading1"/>
        <w:numPr>
          <w:ilvl w:val="0"/>
          <w:numId w:val="8"/>
        </w:numPr>
        <w:ind w:left="284" w:hanging="284"/>
        <w:rPr>
          <w:ins w:id="1497" w:author="Anand Gorantla" w:date="2019-12-11T15:57:00Z"/>
        </w:rPr>
        <w:pPrChange w:id="1498" w:author="Anand Gorantla" w:date="2019-12-11T15:57:00Z">
          <w:pPr>
            <w:pStyle w:val="Heading1"/>
          </w:pPr>
        </w:pPrChange>
      </w:pPr>
      <w:bookmarkStart w:id="1499" w:name="_Toc26970238"/>
      <w:bookmarkStart w:id="1500" w:name="_Toc29552889"/>
      <w:ins w:id="1501" w:author="Anand Gorantla" w:date="2019-12-11T15:57:00Z">
        <w:r>
          <w:t xml:space="preserve">Update User </w:t>
        </w:r>
        <w:bookmarkEnd w:id="1499"/>
        <w:r>
          <w:t>Entity</w:t>
        </w:r>
        <w:bookmarkEnd w:id="1500"/>
      </w:ins>
    </w:p>
    <w:p w14:paraId="1BF7C2FE" w14:textId="73D5A1E6" w:rsidR="003019C9" w:rsidRPr="00DC6BE4" w:rsidRDefault="003019C9">
      <w:pPr>
        <w:pStyle w:val="ListParagraph"/>
        <w:spacing w:after="200"/>
        <w:ind w:left="360"/>
        <w:rPr>
          <w:ins w:id="1502" w:author="Anand Gorantla" w:date="2019-12-11T15:57:00Z"/>
          <w:rFonts w:ascii="Calibri" w:eastAsia="Calibri" w:hAnsi="Calibri" w:cs="Calibri"/>
          <w:b/>
          <w:rPrChange w:id="1503" w:author="Anand Gorantla" w:date="2019-12-11T16:00:00Z">
            <w:rPr>
              <w:ins w:id="1504" w:author="Anand Gorantla" w:date="2019-12-11T15:57:00Z"/>
            </w:rPr>
          </w:rPrChange>
        </w:rPr>
      </w:pPr>
      <w:ins w:id="1505" w:author="Anand Gorantla" w:date="2019-12-11T15:57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234800AF" w14:textId="1342940C" w:rsidR="003019C9" w:rsidRPr="00831EF9" w:rsidRDefault="003019C9">
      <w:pPr>
        <w:rPr>
          <w:ins w:id="1506" w:author="Anand Gorantla" w:date="2019-12-11T15:57:00Z"/>
          <w:color w:val="0563C1" w:themeColor="hyperlink"/>
          <w:u w:val="single"/>
          <w:rPrChange w:id="1507" w:author="Anand Gorantla" w:date="2019-12-11T16:00:00Z">
            <w:rPr>
              <w:ins w:id="1508" w:author="Anand Gorantla" w:date="2019-12-11T15:57:00Z"/>
            </w:rPr>
          </w:rPrChange>
        </w:rPr>
        <w:pPrChange w:id="1509" w:author="Anand Gorantla" w:date="2019-12-11T16:00:00Z">
          <w:pPr>
            <w:pStyle w:val="ListParagraph"/>
            <w:spacing w:after="200"/>
            <w:ind w:left="360"/>
          </w:pPr>
        </w:pPrChange>
      </w:pPr>
      <w:ins w:id="1510" w:author="Anand Gorantla" w:date="2019-12-11T15:57:00Z">
        <w:r w:rsidRPr="00DC6BE4">
          <w:rPr>
            <w:rStyle w:val="Hyperlink"/>
            <w:rPrChange w:id="1511" w:author="Anand Gorantla" w:date="2019-12-11T15:58:00Z">
              <w:rPr>
                <w:rFonts w:ascii="Calibri" w:eastAsia="Calibri" w:hAnsi="Calibri" w:cs="Calibri"/>
              </w:rPr>
            </w:rPrChange>
          </w:rPr>
          <w:t xml:space="preserve">http://&lt;baseURL&gt;/0.1/ </w:t>
        </w:r>
        <w:proofErr w:type="spellStart"/>
        <w:r w:rsidRPr="00DC6BE4">
          <w:rPr>
            <w:rStyle w:val="Hyperlink"/>
            <w:rPrChange w:id="1512" w:author="Anand Gorantla" w:date="2019-12-11T15:58:00Z">
              <w:rPr>
                <w:rFonts w:ascii="Calibri" w:eastAsia="Calibri" w:hAnsi="Calibri" w:cs="Calibri"/>
              </w:rPr>
            </w:rPrChange>
          </w:rPr>
          <w:t>fe-api-gw</w:t>
        </w:r>
        <w:proofErr w:type="spellEnd"/>
        <w:r w:rsidRPr="00DC6BE4">
          <w:rPr>
            <w:rStyle w:val="Hyperlink"/>
            <w:rPrChange w:id="1513" w:author="Anand Gorantla" w:date="2019-12-11T15:58:00Z">
              <w:rPr>
                <w:rFonts w:ascii="Calibri" w:eastAsia="Calibri" w:hAnsi="Calibri" w:cs="Calibri"/>
              </w:rPr>
            </w:rPrChange>
          </w:rPr>
          <w:t>/update-user</w:t>
        </w:r>
      </w:ins>
    </w:p>
    <w:p w14:paraId="1C4EF4D8" w14:textId="77777777" w:rsidR="003019C9" w:rsidRPr="003F1A22" w:rsidRDefault="003019C9" w:rsidP="003019C9">
      <w:pPr>
        <w:pStyle w:val="ListParagraph"/>
        <w:spacing w:after="200"/>
        <w:ind w:left="360"/>
        <w:rPr>
          <w:ins w:id="1514" w:author="Anand Gorantla" w:date="2019-12-11T15:57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019C9" w14:paraId="61A199F1" w14:textId="77777777" w:rsidTr="00B96808">
        <w:trPr>
          <w:ins w:id="1515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13CFF2" w14:textId="77777777" w:rsidR="003019C9" w:rsidRDefault="003019C9" w:rsidP="00B96808">
            <w:pPr>
              <w:spacing w:after="200"/>
              <w:rPr>
                <w:ins w:id="1516" w:author="Anand Gorantla" w:date="2019-12-11T15:57:00Z"/>
                <w:rFonts w:ascii="Calibri" w:hAnsi="Calibri"/>
                <w:lang w:val="en-IN"/>
              </w:rPr>
            </w:pPr>
            <w:ins w:id="151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1D49B6" w14:textId="77777777" w:rsidR="003019C9" w:rsidRDefault="003019C9" w:rsidP="00B96808">
            <w:pPr>
              <w:spacing w:after="200"/>
              <w:rPr>
                <w:ins w:id="1518" w:author="Anand Gorantla" w:date="2019-12-11T15:57:00Z"/>
                <w:rFonts w:ascii="Calibri" w:hAnsi="Calibri"/>
                <w:lang w:val="en-IN"/>
              </w:rPr>
            </w:pPr>
            <w:ins w:id="1519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019C9" w14:paraId="1451CE95" w14:textId="77777777" w:rsidTr="00B96808">
        <w:trPr>
          <w:ins w:id="1520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9B8FB1" w14:textId="77777777" w:rsidR="003019C9" w:rsidRDefault="003019C9" w:rsidP="00B96808">
            <w:pPr>
              <w:spacing w:after="200"/>
              <w:rPr>
                <w:ins w:id="1521" w:author="Anand Gorantla" w:date="2019-12-11T15:57:00Z"/>
                <w:rFonts w:ascii="Calibri" w:hAnsi="Calibri"/>
                <w:lang w:val="en-IN"/>
              </w:rPr>
            </w:pPr>
            <w:ins w:id="152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update-user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E4244F" w14:textId="77777777" w:rsidR="003019C9" w:rsidRDefault="003019C9" w:rsidP="00B96808">
            <w:pPr>
              <w:spacing w:after="200"/>
              <w:rPr>
                <w:ins w:id="1523" w:author="Anand Gorantla" w:date="2019-12-11T15:57:00Z"/>
                <w:rFonts w:ascii="Calibri" w:eastAsia="Calibri" w:hAnsi="Calibri" w:cs="Calibri"/>
                <w:lang w:val="en-IN"/>
              </w:rPr>
            </w:pPr>
            <w:ins w:id="152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Update user entity details (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, email, etc.,)</w:t>
              </w:r>
            </w:ins>
          </w:p>
        </w:tc>
      </w:tr>
    </w:tbl>
    <w:p w14:paraId="216EE27A" w14:textId="77777777" w:rsidR="003019C9" w:rsidRPr="003F1A22" w:rsidRDefault="003019C9" w:rsidP="003019C9">
      <w:pPr>
        <w:spacing w:after="200"/>
        <w:rPr>
          <w:ins w:id="1525" w:author="Anand Gorantla" w:date="2019-12-11T15:57:00Z"/>
          <w:rFonts w:ascii="Calibri" w:eastAsia="Calibri" w:hAnsi="Calibri" w:cs="Calibri"/>
          <w:b/>
        </w:rPr>
      </w:pPr>
    </w:p>
    <w:p w14:paraId="35F32C93" w14:textId="77777777" w:rsidR="003019C9" w:rsidRPr="00974BD1" w:rsidRDefault="003019C9" w:rsidP="003019C9">
      <w:pPr>
        <w:spacing w:after="200"/>
        <w:rPr>
          <w:ins w:id="1526" w:author="Anand Gorantla" w:date="2019-12-11T15:57:00Z"/>
          <w:rFonts w:ascii="Calibri" w:eastAsia="Calibri" w:hAnsi="Calibri" w:cs="Calibri"/>
          <w:b/>
        </w:rPr>
      </w:pPr>
      <w:ins w:id="1527" w:author="Anand Gorantla" w:date="2019-12-11T15:5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3019C9" w14:paraId="7DE6181E" w14:textId="77777777" w:rsidTr="00B96808">
        <w:trPr>
          <w:trHeight w:val="280"/>
          <w:tblHeader/>
          <w:ins w:id="152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D01DD77" w14:textId="77777777" w:rsidR="003019C9" w:rsidRDefault="003019C9" w:rsidP="00B96808">
            <w:pPr>
              <w:spacing w:line="240" w:lineRule="auto"/>
              <w:rPr>
                <w:ins w:id="1529" w:author="Anand Gorantla" w:date="2019-12-11T15:57:00Z"/>
                <w:rFonts w:ascii="Calibri" w:hAnsi="Calibri"/>
                <w:lang w:val="en-IN"/>
              </w:rPr>
            </w:pPr>
            <w:ins w:id="153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B9A04CE" w14:textId="77777777" w:rsidR="003019C9" w:rsidRDefault="003019C9" w:rsidP="00B96808">
            <w:pPr>
              <w:spacing w:line="240" w:lineRule="auto"/>
              <w:rPr>
                <w:ins w:id="1531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EB7463A" w14:textId="77777777" w:rsidR="003019C9" w:rsidRDefault="003019C9" w:rsidP="00B96808">
            <w:pPr>
              <w:spacing w:line="240" w:lineRule="auto"/>
              <w:rPr>
                <w:ins w:id="1533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80DEE6C" w14:textId="77777777" w:rsidR="003019C9" w:rsidRDefault="003019C9" w:rsidP="00B96808">
            <w:pPr>
              <w:spacing w:line="240" w:lineRule="auto"/>
              <w:rPr>
                <w:ins w:id="1535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3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980666B" w14:textId="77777777" w:rsidR="003019C9" w:rsidRDefault="003019C9" w:rsidP="00B96808">
            <w:pPr>
              <w:spacing w:line="240" w:lineRule="auto"/>
              <w:rPr>
                <w:ins w:id="1537" w:author="Anand Gorantla" w:date="2019-12-11T15:57:00Z"/>
                <w:rFonts w:ascii="Calibri" w:hAnsi="Calibri"/>
                <w:lang w:val="en-IN"/>
              </w:rPr>
            </w:pPr>
            <w:ins w:id="153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49588B77" w14:textId="77777777" w:rsidTr="00B96808">
        <w:trPr>
          <w:ins w:id="1539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3843C3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40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4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platformCode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8C7C43" w14:textId="77777777" w:rsidR="003019C9" w:rsidRDefault="003019C9" w:rsidP="00B96808">
            <w:pPr>
              <w:spacing w:line="240" w:lineRule="auto"/>
              <w:rPr>
                <w:ins w:id="1542" w:author="Anand Gorantla" w:date="2019-12-11T15:57:00Z"/>
                <w:rFonts w:ascii="Calibri" w:hAnsi="Calibri"/>
                <w:lang w:val="en-IN"/>
              </w:rPr>
            </w:pPr>
            <w:ins w:id="1543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87E9E3" w14:textId="77777777" w:rsidR="003019C9" w:rsidRDefault="003019C9" w:rsidP="00B96808">
            <w:pPr>
              <w:spacing w:line="240" w:lineRule="auto"/>
              <w:rPr>
                <w:ins w:id="1544" w:author="Anand Gorantla" w:date="2019-12-11T15:57:00Z"/>
                <w:rFonts w:ascii="Calibri" w:hAnsi="Calibri"/>
                <w:lang w:val="en-IN"/>
              </w:rPr>
            </w:pPr>
            <w:ins w:id="1545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247140" w14:textId="77777777" w:rsidR="003019C9" w:rsidRDefault="003019C9" w:rsidP="00B96808">
            <w:pPr>
              <w:spacing w:line="240" w:lineRule="auto"/>
              <w:rPr>
                <w:ins w:id="1546" w:author="Anand Gorantla" w:date="2019-12-11T15:57:00Z"/>
                <w:rFonts w:ascii="Calibri" w:hAnsi="Calibri"/>
                <w:lang w:val="en-IN"/>
              </w:rPr>
            </w:pPr>
            <w:ins w:id="1547" w:author="Anand Gorantla" w:date="2019-12-11T15:57:00Z">
              <w:r>
                <w:rPr>
                  <w:rFonts w:ascii="Calibri" w:hAnsi="Calibri"/>
                  <w:lang w:val="en-IN"/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19582D" w14:textId="77777777" w:rsidR="003019C9" w:rsidRDefault="003019C9" w:rsidP="00B96808">
            <w:pPr>
              <w:spacing w:line="240" w:lineRule="auto"/>
              <w:rPr>
                <w:ins w:id="1548" w:author="Anand Gorantla" w:date="2019-12-11T15:57:00Z"/>
                <w:rFonts w:ascii="Calibri" w:hAnsi="Calibri"/>
                <w:lang w:val="en-IN"/>
              </w:rPr>
            </w:pPr>
            <w:ins w:id="1549" w:author="Anand Gorantla" w:date="2019-12-11T15:57:00Z">
              <w:r>
                <w:rPr>
                  <w:rFonts w:ascii="Calibri" w:hAnsi="Calibri"/>
                  <w:lang w:val="en-IN"/>
                </w:rPr>
                <w:t>This indicates the platform code assigned to the requestor which is also the source of this transaction</w:t>
              </w:r>
            </w:ins>
          </w:p>
        </w:tc>
      </w:tr>
      <w:tr w:rsidR="003019C9" w14:paraId="2974D334" w14:textId="77777777" w:rsidTr="00B96808">
        <w:trPr>
          <w:ins w:id="1550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EB3B4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51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5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terminalId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D2373" w14:textId="77777777" w:rsidR="003019C9" w:rsidRDefault="003019C9" w:rsidP="00B96808">
            <w:pPr>
              <w:spacing w:line="240" w:lineRule="auto"/>
              <w:rPr>
                <w:ins w:id="1553" w:author="Anand Gorantla" w:date="2019-12-11T15:57:00Z"/>
                <w:rFonts w:ascii="Calibri" w:hAnsi="Calibri"/>
                <w:lang w:val="en-IN"/>
              </w:rPr>
            </w:pPr>
            <w:ins w:id="1554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5CFC4" w14:textId="77777777" w:rsidR="003019C9" w:rsidRDefault="003019C9" w:rsidP="00B96808">
            <w:pPr>
              <w:spacing w:line="240" w:lineRule="auto"/>
              <w:rPr>
                <w:ins w:id="1555" w:author="Anand Gorantla" w:date="2019-12-11T15:57:00Z"/>
                <w:rFonts w:ascii="Calibri" w:hAnsi="Calibri"/>
                <w:lang w:val="en-IN"/>
              </w:rPr>
            </w:pPr>
            <w:ins w:id="1556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055A4" w14:textId="77777777" w:rsidR="003019C9" w:rsidRDefault="003019C9" w:rsidP="00B96808">
            <w:pPr>
              <w:spacing w:line="240" w:lineRule="auto"/>
              <w:rPr>
                <w:ins w:id="1557" w:author="Anand Gorantla" w:date="2019-12-11T15:57:00Z"/>
                <w:rFonts w:ascii="Calibri" w:hAnsi="Calibri"/>
                <w:lang w:val="en-IN"/>
              </w:rPr>
            </w:pPr>
            <w:ins w:id="1558" w:author="Anand Gorantla" w:date="2019-12-11T15:57:00Z">
              <w:r>
                <w:rPr>
                  <w:rFonts w:ascii="Calibri" w:hAnsi="Calibri"/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3A56" w14:textId="77777777" w:rsidR="003019C9" w:rsidRDefault="003019C9" w:rsidP="00B96808">
            <w:pPr>
              <w:spacing w:line="240" w:lineRule="auto"/>
              <w:rPr>
                <w:ins w:id="1559" w:author="Anand Gorantla" w:date="2019-12-11T15:57:00Z"/>
                <w:rFonts w:ascii="Calibri" w:hAnsi="Calibri"/>
                <w:lang w:val="en-IN"/>
              </w:rPr>
            </w:pPr>
            <w:ins w:id="1560" w:author="Anand Gorantla" w:date="2019-12-11T15:57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3019C9" w14:paraId="224B963A" w14:textId="77777777" w:rsidTr="00B96808">
        <w:trPr>
          <w:ins w:id="1561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D7433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2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6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userEntityId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396559" w14:textId="77777777" w:rsidR="003019C9" w:rsidRDefault="003019C9" w:rsidP="00B96808">
            <w:pPr>
              <w:spacing w:line="240" w:lineRule="auto"/>
              <w:rPr>
                <w:ins w:id="1564" w:author="Anand Gorantla" w:date="2019-12-11T15:57:00Z"/>
                <w:rFonts w:ascii="Calibri" w:hAnsi="Calibri"/>
                <w:lang w:val="en-IN"/>
              </w:rPr>
            </w:pPr>
            <w:ins w:id="1565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F1EA2A" w14:textId="50893E69" w:rsidR="003019C9" w:rsidRDefault="009C50A7" w:rsidP="00B96808">
            <w:pPr>
              <w:spacing w:line="240" w:lineRule="auto"/>
              <w:rPr>
                <w:ins w:id="1566" w:author="Anand Gorantla" w:date="2019-12-11T15:57:00Z"/>
                <w:rFonts w:ascii="Calibri" w:hAnsi="Calibri"/>
                <w:lang w:val="en-IN"/>
              </w:rPr>
            </w:pPr>
            <w:ins w:id="1567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12E24" w14:textId="27D06C55" w:rsidR="003019C9" w:rsidRDefault="003019C9" w:rsidP="00B96808">
            <w:pPr>
              <w:spacing w:line="240" w:lineRule="auto"/>
              <w:rPr>
                <w:ins w:id="1568" w:author="Anand Gorantla" w:date="2019-12-11T15:57:00Z"/>
                <w:rFonts w:ascii="Calibri" w:hAnsi="Calibri"/>
                <w:lang w:val="en-IN"/>
              </w:rPr>
            </w:pPr>
            <w:ins w:id="1569" w:author="Anand Gorantla" w:date="2019-12-11T15:57:00Z">
              <w:del w:id="1570" w:author="Mary Indira Augustine" w:date="2019-12-20T13:14:00Z">
                <w:r w:rsidDel="00863E20">
                  <w:rPr>
                    <w:rFonts w:ascii="Calibri" w:hAnsi="Calibri"/>
                    <w:lang w:val="en-IN"/>
                  </w:rPr>
                  <w:delText>4</w:delText>
                </w:r>
              </w:del>
            </w:ins>
            <w:ins w:id="1571" w:author="Mary Indira Augustine" w:date="2019-12-20T13:14:00Z">
              <w:r w:rsidR="00863E20">
                <w:rPr>
                  <w:rFonts w:ascii="Calibri" w:hAnsi="Calibri"/>
                  <w:lang w:val="en-IN"/>
                </w:rPr>
                <w:t>2</w:t>
              </w:r>
            </w:ins>
            <w:ins w:id="1572" w:author="Anand Gorantla" w:date="2019-12-11T15:57:00Z">
              <w:r>
                <w:rPr>
                  <w:rFonts w:ascii="Calibri" w:hAnsi="Calibri"/>
                  <w:lang w:val="en-IN"/>
                </w:rPr>
                <w:t>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43EF99" w14:textId="77777777" w:rsidR="003019C9" w:rsidRDefault="003019C9" w:rsidP="00B96808">
            <w:pPr>
              <w:spacing w:line="240" w:lineRule="auto"/>
              <w:rPr>
                <w:ins w:id="1573" w:author="Anand Gorantla" w:date="2019-12-11T15:57:00Z"/>
                <w:rFonts w:ascii="Calibri" w:hAnsi="Calibri"/>
                <w:lang w:val="en-IN"/>
              </w:rPr>
            </w:pPr>
            <w:ins w:id="1574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3ED424" w14:textId="77777777" w:rsidTr="00B96808">
        <w:trPr>
          <w:ins w:id="1575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CEFA26" w14:textId="7D841798" w:rsidR="003019C9" w:rsidRDefault="009C50A7" w:rsidP="00B96808">
            <w:pPr>
              <w:tabs>
                <w:tab w:val="right" w:pos="3336"/>
              </w:tabs>
              <w:spacing w:line="240" w:lineRule="auto"/>
              <w:rPr>
                <w:ins w:id="1576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77" w:author="Anand Gorantla" w:date="2019-12-11T16:03:00Z">
              <w:r>
                <w:rPr>
                  <w:rFonts w:ascii="Calibri" w:eastAsia="Calibri" w:hAnsi="Calibri" w:cs="Calibri"/>
                  <w:lang w:val="en-IN"/>
                </w:rPr>
                <w:t>userEntityDetails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5F5DCB" w14:textId="7D0D58B7" w:rsidR="003019C9" w:rsidRDefault="00317D45" w:rsidP="00B96808">
            <w:pPr>
              <w:spacing w:line="240" w:lineRule="auto"/>
              <w:rPr>
                <w:ins w:id="1578" w:author="Anand Gorantla" w:date="2019-12-11T15:57:00Z"/>
                <w:rFonts w:ascii="Calibri" w:hAnsi="Calibri"/>
                <w:lang w:val="en-IN"/>
              </w:rPr>
            </w:pPr>
            <w:ins w:id="1579" w:author="Anand Gorantla" w:date="2019-12-11T16:04:00Z">
              <w:r>
                <w:rPr>
                  <w:rFonts w:ascii="Calibri" w:hAnsi="Calibri"/>
                  <w:lang w:val="en-IN"/>
                </w:rPr>
                <w:t>JSON</w:t>
              </w:r>
            </w:ins>
            <w:ins w:id="1580" w:author="Anand Gorantla" w:date="2019-12-11T16:05:00Z">
              <w:r>
                <w:rPr>
                  <w:rFonts w:ascii="Calibri" w:hAnsi="Calibri"/>
                  <w:lang w:val="en-IN"/>
                </w:rPr>
                <w:t xml:space="preserve"> Object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9E145B" w14:textId="38537644" w:rsidR="003019C9" w:rsidRDefault="009C50A7" w:rsidP="00B96808">
            <w:pPr>
              <w:spacing w:line="240" w:lineRule="auto"/>
              <w:rPr>
                <w:ins w:id="1581" w:author="Anand Gorantla" w:date="2019-12-11T15:57:00Z"/>
                <w:rFonts w:ascii="Calibri" w:hAnsi="Calibri"/>
                <w:lang w:val="en-IN"/>
              </w:rPr>
            </w:pPr>
            <w:ins w:id="1582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7FB835" w14:textId="47F5AAFD" w:rsidR="003019C9" w:rsidRDefault="001862BC" w:rsidP="00B96808">
            <w:pPr>
              <w:spacing w:line="240" w:lineRule="auto"/>
              <w:rPr>
                <w:ins w:id="1583" w:author="Anand Gorantla" w:date="2019-12-11T15:57:00Z"/>
                <w:rFonts w:ascii="Calibri" w:hAnsi="Calibri"/>
                <w:lang w:val="en-IN"/>
              </w:rPr>
            </w:pPr>
            <w:ins w:id="1584" w:author="Anand Gorantla" w:date="2019-12-11T16:06:00Z">
              <w:r>
                <w:rPr>
                  <w:rFonts w:ascii="Calibri" w:hAnsi="Calibri"/>
                  <w:lang w:val="en-IN"/>
                </w:rPr>
                <w:t>-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A983B" w14:textId="21EFED81" w:rsidR="003019C9" w:rsidRDefault="00317D45" w:rsidP="00B96808">
            <w:pPr>
              <w:spacing w:line="240" w:lineRule="auto"/>
              <w:rPr>
                <w:ins w:id="1585" w:author="Anand Gorantla" w:date="2019-12-11T15:57:00Z"/>
                <w:rFonts w:ascii="Calibri" w:hAnsi="Calibri"/>
                <w:lang w:val="en-IN"/>
              </w:rPr>
            </w:pPr>
            <w:ins w:id="1586" w:author="Anand Gorantla" w:date="2019-12-11T16:04:00Z">
              <w:r>
                <w:rPr>
                  <w:rFonts w:ascii="Calibri" w:hAnsi="Calibri"/>
                  <w:lang w:val="en-IN"/>
                </w:rPr>
                <w:t>User Entity Details</w:t>
              </w:r>
            </w:ins>
          </w:p>
        </w:tc>
      </w:tr>
      <w:tr w:rsidR="003019C9" w14:paraId="605EA9A7" w14:textId="77777777" w:rsidTr="00B96808">
        <w:trPr>
          <w:ins w:id="1587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292D9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88" w:author="Anand Gorantla" w:date="2019-12-11T15:57:00Z"/>
                <w:rFonts w:ascii="Calibri" w:eastAsia="Calibri" w:hAnsi="Calibri" w:cs="Calibri"/>
                <w:lang w:val="en-IN"/>
              </w:rPr>
            </w:pPr>
            <w:ins w:id="158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timestamp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C6FA83" w14:textId="77777777" w:rsidR="003019C9" w:rsidRDefault="003019C9" w:rsidP="00B96808">
            <w:pPr>
              <w:spacing w:line="240" w:lineRule="auto"/>
              <w:rPr>
                <w:ins w:id="1590" w:author="Anand Gorantla" w:date="2019-12-11T15:57:00Z"/>
                <w:rFonts w:ascii="Calibri" w:hAnsi="Calibri"/>
                <w:lang w:val="en-IN"/>
              </w:rPr>
            </w:pPr>
            <w:ins w:id="159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52258" w14:textId="77777777" w:rsidR="003019C9" w:rsidRDefault="003019C9" w:rsidP="00B96808">
            <w:pPr>
              <w:spacing w:line="240" w:lineRule="auto"/>
              <w:rPr>
                <w:ins w:id="1592" w:author="Anand Gorantla" w:date="2019-12-11T15:57:00Z"/>
                <w:rFonts w:ascii="Calibri" w:hAnsi="Calibri"/>
                <w:lang w:val="en-IN"/>
              </w:rPr>
            </w:pPr>
            <w:ins w:id="159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8387FE" w14:textId="77777777" w:rsidR="003019C9" w:rsidRDefault="003019C9" w:rsidP="00B96808">
            <w:pPr>
              <w:spacing w:line="240" w:lineRule="auto"/>
              <w:rPr>
                <w:ins w:id="1594" w:author="Anand Gorantla" w:date="2019-12-11T15:57:00Z"/>
                <w:rFonts w:ascii="Calibri" w:hAnsi="Calibri"/>
                <w:lang w:val="en-IN"/>
              </w:rPr>
            </w:pPr>
            <w:ins w:id="1595" w:author="Anand Gorantla" w:date="2019-12-11T15:57:00Z">
              <w:r>
                <w:rPr>
                  <w:rFonts w:ascii="Calibri" w:hAnsi="Calibri"/>
                  <w:lang w:val="en-IN"/>
                </w:rPr>
                <w:t>14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04F603" w14:textId="77777777" w:rsidR="003019C9" w:rsidRDefault="003019C9" w:rsidP="00B96808">
            <w:pPr>
              <w:spacing w:line="240" w:lineRule="auto"/>
              <w:rPr>
                <w:ins w:id="1596" w:author="Anand Gorantla" w:date="2019-12-11T15:57:00Z"/>
                <w:rFonts w:ascii="Calibri" w:eastAsia="Calibri" w:hAnsi="Calibri" w:cs="Calibri"/>
                <w:lang w:val="en-IN"/>
              </w:rPr>
            </w:pPr>
            <w:ins w:id="1597" w:author="Anand Gorantla" w:date="2019-12-11T15:57:00Z">
              <w:r>
                <w:rPr>
                  <w:rFonts w:ascii="Calibri" w:hAnsi="Calibri"/>
                  <w:lang w:val="en-IN"/>
                </w:rPr>
                <w:t xml:space="preserve">This is the time stamp of the transaction at the source in the format 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493E169A" w14:textId="77777777" w:rsidTr="00B96808">
        <w:trPr>
          <w:ins w:id="159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F605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99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0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timeZone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F6F9A" w14:textId="77777777" w:rsidR="003019C9" w:rsidRDefault="003019C9" w:rsidP="00B96808">
            <w:pPr>
              <w:spacing w:line="240" w:lineRule="auto"/>
              <w:rPr>
                <w:ins w:id="1601" w:author="Anand Gorantla" w:date="2019-12-11T15:57:00Z"/>
                <w:rFonts w:ascii="Calibri" w:hAnsi="Calibri"/>
                <w:lang w:val="en-IN"/>
              </w:rPr>
            </w:pPr>
            <w:ins w:id="1602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92ECC" w14:textId="77777777" w:rsidR="003019C9" w:rsidRDefault="003019C9" w:rsidP="00B96808">
            <w:pPr>
              <w:spacing w:line="240" w:lineRule="auto"/>
              <w:rPr>
                <w:ins w:id="1603" w:author="Anand Gorantla" w:date="2019-12-11T15:57:00Z"/>
                <w:rFonts w:ascii="Calibri" w:hAnsi="Calibri"/>
                <w:lang w:val="en-IN"/>
              </w:rPr>
            </w:pPr>
            <w:ins w:id="1604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54FBB" w14:textId="77777777" w:rsidR="003019C9" w:rsidRDefault="003019C9" w:rsidP="00B96808">
            <w:pPr>
              <w:spacing w:line="240" w:lineRule="auto"/>
              <w:rPr>
                <w:ins w:id="1605" w:author="Anand Gorantla" w:date="2019-12-11T15:57:00Z"/>
                <w:rFonts w:ascii="Calibri" w:hAnsi="Calibri"/>
                <w:lang w:val="en-IN"/>
              </w:rPr>
            </w:pPr>
            <w:ins w:id="1606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08A14" w14:textId="77777777" w:rsidR="003019C9" w:rsidRDefault="003019C9" w:rsidP="00B96808">
            <w:pPr>
              <w:spacing w:line="240" w:lineRule="auto"/>
              <w:rPr>
                <w:ins w:id="1607" w:author="Anand Gorantla" w:date="2019-12-11T15:57:00Z"/>
                <w:rFonts w:ascii="Calibri" w:hAnsi="Calibri"/>
                <w:lang w:val="en-IN"/>
              </w:rPr>
            </w:pPr>
            <w:ins w:id="1608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36213CD9" w14:textId="73CFD4C3" w:rsidR="00E622AB" w:rsidRDefault="00E622AB" w:rsidP="003019C9">
      <w:pPr>
        <w:pStyle w:val="ListParagraph"/>
        <w:spacing w:line="240" w:lineRule="auto"/>
        <w:ind w:left="360"/>
        <w:rPr>
          <w:ins w:id="1609" w:author="Anand Gorantla" w:date="2019-12-11T16:06:00Z"/>
          <w:rFonts w:ascii="Calibri" w:eastAsia="Calibri" w:hAnsi="Calibri" w:cs="Calibri"/>
          <w:b/>
        </w:rPr>
      </w:pPr>
    </w:p>
    <w:p w14:paraId="072235EE" w14:textId="6295D01A" w:rsidR="00E622AB" w:rsidRDefault="00E622AB" w:rsidP="003019C9">
      <w:pPr>
        <w:pStyle w:val="ListParagraph"/>
        <w:spacing w:line="240" w:lineRule="auto"/>
        <w:ind w:left="360"/>
        <w:rPr>
          <w:ins w:id="1610" w:author="Anand Gorantla" w:date="2019-12-11T16:06:00Z"/>
          <w:rFonts w:ascii="Calibri" w:eastAsia="Calibri" w:hAnsi="Calibri" w:cs="Calibri"/>
          <w:b/>
        </w:rPr>
      </w:pPr>
    </w:p>
    <w:p w14:paraId="285D4E16" w14:textId="1405FBDE" w:rsidR="00E622AB" w:rsidRPr="00E622AB" w:rsidRDefault="00E622AB">
      <w:pPr>
        <w:spacing w:line="240" w:lineRule="auto"/>
        <w:rPr>
          <w:ins w:id="1611" w:author="Anand Gorantla" w:date="2019-12-11T15:57:00Z"/>
          <w:rFonts w:ascii="Calibri" w:eastAsia="Calibri" w:hAnsi="Calibri" w:cs="Calibri"/>
          <w:b/>
          <w:rPrChange w:id="1612" w:author="Anand Gorantla" w:date="2019-12-11T16:07:00Z">
            <w:rPr>
              <w:ins w:id="1613" w:author="Anand Gorantla" w:date="2019-12-11T15:57:00Z"/>
            </w:rPr>
          </w:rPrChange>
        </w:rPr>
        <w:pPrChange w:id="1614" w:author="Anand Gorantla" w:date="2019-12-11T16:07:00Z">
          <w:pPr>
            <w:pStyle w:val="ListParagraph"/>
            <w:spacing w:line="240" w:lineRule="auto"/>
            <w:ind w:left="360"/>
          </w:pPr>
        </w:pPrChange>
      </w:pPr>
      <w:ins w:id="1615" w:author="Anand Gorantla" w:date="2019-12-11T16:06:00Z">
        <w:r w:rsidRPr="00E622AB">
          <w:rPr>
            <w:rFonts w:ascii="Calibri" w:eastAsia="Calibri" w:hAnsi="Calibri" w:cs="Calibri"/>
            <w:b/>
            <w:rPrChange w:id="1616" w:author="Anand Gorantla" w:date="2019-12-11T16:07:00Z">
              <w:rPr/>
            </w:rPrChange>
          </w:rPr>
          <w:t>User Entity Details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9C50A7" w14:paraId="2CE51EA0" w14:textId="77777777" w:rsidTr="00B96808">
        <w:trPr>
          <w:trHeight w:val="280"/>
          <w:tblHeader/>
          <w:ins w:id="161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F638D0" w14:textId="77777777" w:rsidR="009C50A7" w:rsidRDefault="009C50A7" w:rsidP="00B96808">
            <w:pPr>
              <w:spacing w:line="240" w:lineRule="auto"/>
              <w:rPr>
                <w:ins w:id="1618" w:author="Anand Gorantla" w:date="2019-12-11T16:01:00Z"/>
                <w:rFonts w:ascii="Calibri" w:hAnsi="Calibri"/>
                <w:lang w:val="en-IN"/>
              </w:rPr>
            </w:pPr>
            <w:ins w:id="1619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8EE6797" w14:textId="77777777" w:rsidR="009C50A7" w:rsidRDefault="009C50A7" w:rsidP="00B96808">
            <w:pPr>
              <w:spacing w:line="240" w:lineRule="auto"/>
              <w:rPr>
                <w:ins w:id="1620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21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D08F880" w14:textId="77777777" w:rsidR="009C50A7" w:rsidRDefault="009C50A7" w:rsidP="00B96808">
            <w:pPr>
              <w:spacing w:line="240" w:lineRule="auto"/>
              <w:rPr>
                <w:ins w:id="1622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23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C322F07" w14:textId="77777777" w:rsidR="009C50A7" w:rsidRDefault="009C50A7" w:rsidP="00B96808">
            <w:pPr>
              <w:spacing w:line="240" w:lineRule="auto"/>
              <w:rPr>
                <w:ins w:id="1624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25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C42E200" w14:textId="77777777" w:rsidR="009C50A7" w:rsidRDefault="009C50A7" w:rsidP="00B96808">
            <w:pPr>
              <w:spacing w:line="240" w:lineRule="auto"/>
              <w:rPr>
                <w:ins w:id="1626" w:author="Anand Gorantla" w:date="2019-12-11T16:01:00Z"/>
                <w:rFonts w:ascii="Calibri" w:hAnsi="Calibri"/>
                <w:lang w:val="en-IN"/>
              </w:rPr>
            </w:pPr>
            <w:ins w:id="1627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E41C05" w14:paraId="2770FD9D" w14:textId="77777777" w:rsidTr="00B96808">
        <w:trPr>
          <w:ins w:id="162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A5803C" w14:textId="15F55024" w:rsidR="00E41C05" w:rsidRDefault="00E41C05" w:rsidP="00E41C05">
            <w:pPr>
              <w:tabs>
                <w:tab w:val="right" w:pos="3336"/>
              </w:tabs>
              <w:spacing w:line="240" w:lineRule="auto"/>
              <w:rPr>
                <w:ins w:id="1629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30" w:author="Mary Indira Augustine" w:date="2019-12-20T13:12:00Z"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</w:ins>
            <w:proofErr w:type="spellEnd"/>
            <w:ins w:id="1631" w:author="Anand Gorantla" w:date="2019-12-11T16:01:00Z">
              <w:del w:id="1632" w:author="Mary Indira Augustine" w:date="2019-12-20T13:12:00Z">
                <w:r w:rsidDel="003400A0">
                  <w:rPr>
                    <w:rFonts w:ascii="Calibri" w:eastAsia="Calibri" w:hAnsi="Calibri" w:cs="Calibri"/>
                    <w:lang w:val="en-IN"/>
                  </w:rPr>
                  <w:delText>mobileNo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35504C" w14:textId="7590F957" w:rsidR="00E41C05" w:rsidRDefault="00E41C05" w:rsidP="00E41C05">
            <w:pPr>
              <w:spacing w:line="240" w:lineRule="auto"/>
              <w:rPr>
                <w:ins w:id="1633" w:author="Anand Gorantla" w:date="2019-12-11T16:01:00Z"/>
                <w:rFonts w:ascii="Calibri" w:hAnsi="Calibri"/>
                <w:lang w:val="en-IN"/>
              </w:rPr>
            </w:pPr>
            <w:ins w:id="1634" w:author="Mary Indira Augustine" w:date="2019-12-20T13:12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635" w:author="Divek Vellaisamy" w:date="2020-01-13T13:14:00Z">
              <w:r w:rsidR="00A70043">
                <w:rPr>
                  <w:rFonts w:ascii="Calibri" w:hAnsi="Calibri"/>
                  <w:lang w:val="en-IN"/>
                </w:rPr>
                <w:t xml:space="preserve"> as string</w:t>
              </w:r>
            </w:ins>
            <w:ins w:id="1636" w:author="Anand Gorantla" w:date="2019-12-11T16:01:00Z">
              <w:del w:id="1637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562690" w14:textId="36738E1C" w:rsidR="00E41C05" w:rsidRDefault="003B1CF0" w:rsidP="00E41C05">
            <w:pPr>
              <w:spacing w:line="240" w:lineRule="auto"/>
              <w:rPr>
                <w:ins w:id="1638" w:author="Anand Gorantla" w:date="2019-12-11T16:01:00Z"/>
                <w:rFonts w:ascii="Calibri" w:hAnsi="Calibri"/>
                <w:lang w:val="en-IN"/>
              </w:rPr>
            </w:pPr>
            <w:ins w:id="1639" w:author="Mary Indira Augustine" w:date="2019-12-20T13:12:00Z">
              <w:r>
                <w:rPr>
                  <w:rFonts w:ascii="Calibri" w:hAnsi="Calibri"/>
                  <w:lang w:val="en-IN"/>
                </w:rPr>
                <w:t>O</w:t>
              </w:r>
            </w:ins>
            <w:ins w:id="1640" w:author="Anand Gorantla" w:date="2019-12-11T16:01:00Z">
              <w:del w:id="1641" w:author="Mary Indira Augustine" w:date="2019-12-20T13:12:00Z">
                <w:r w:rsidR="00E41C05" w:rsidDel="003400A0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5122992" w14:textId="3F8BC24E" w:rsidR="00E41C05" w:rsidRDefault="00E41C05" w:rsidP="00E41C05">
            <w:pPr>
              <w:spacing w:line="240" w:lineRule="auto"/>
              <w:rPr>
                <w:ins w:id="1642" w:author="Anand Gorantla" w:date="2019-12-11T16:01:00Z"/>
                <w:rFonts w:ascii="Calibri" w:hAnsi="Calibri"/>
                <w:lang w:val="en-IN"/>
              </w:rPr>
            </w:pPr>
            <w:ins w:id="1643" w:author="Mary Indira Augustine" w:date="2019-12-20T13:12:00Z">
              <w:r>
                <w:rPr>
                  <w:rFonts w:ascii="Calibri" w:hAnsi="Calibri"/>
                  <w:lang w:val="en-IN"/>
                </w:rPr>
                <w:t>20</w:t>
              </w:r>
            </w:ins>
            <w:ins w:id="1644" w:author="Anand Gorantla" w:date="2019-12-11T16:01:00Z">
              <w:del w:id="1645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D195E9" w14:textId="65BD230E" w:rsidR="00E41C05" w:rsidRDefault="00E41C05" w:rsidP="00E41C05">
            <w:pPr>
              <w:spacing w:line="240" w:lineRule="auto"/>
              <w:rPr>
                <w:ins w:id="1646" w:author="Anand Gorantla" w:date="2019-12-11T16:01:00Z"/>
                <w:rFonts w:ascii="Calibri" w:hAnsi="Calibri"/>
                <w:lang w:val="en-IN"/>
              </w:rPr>
            </w:pPr>
            <w:ins w:id="1647" w:author="Mary Indira Augustine" w:date="2019-12-20T13:12:00Z">
              <w:r>
                <w:rPr>
                  <w:rFonts w:ascii="Calibri" w:hAnsi="Calibri"/>
                  <w:lang w:val="en-IN"/>
                </w:rPr>
                <w:t>Mobile number (numbers, with + and space)</w:t>
              </w:r>
            </w:ins>
            <w:ins w:id="1648" w:author="Anand Gorantla" w:date="2019-12-11T16:01:00Z">
              <w:del w:id="1649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Mobile number (numbers only)</w:delText>
                </w:r>
              </w:del>
            </w:ins>
          </w:p>
        </w:tc>
      </w:tr>
      <w:tr w:rsidR="00107790" w14:paraId="4034603D" w14:textId="77777777" w:rsidTr="00B96808">
        <w:trPr>
          <w:ins w:id="1650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2448A7" w14:textId="2EAB160E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51" w:author="Mary Indira Augustine" w:date="2019-12-20T13:04:00Z"/>
                <w:rFonts w:ascii="Calibri" w:eastAsia="Calibri" w:hAnsi="Calibri" w:cs="Calibri"/>
                <w:lang w:val="en-IN"/>
              </w:rPr>
            </w:pPr>
            <w:ins w:id="1652" w:author="Mary Indira Augustine" w:date="2019-12-20T13:04:00Z">
              <w:r>
                <w:rPr>
                  <w:rFonts w:ascii="Calibri" w:eastAsia="Calibri" w:hAnsi="Calibri" w:cs="Calibri"/>
                  <w:lang w:val="en-IN"/>
                </w:rPr>
                <w:t>name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03E43E" w14:textId="7479E72E" w:rsidR="00107790" w:rsidRDefault="00107790" w:rsidP="00107790">
            <w:pPr>
              <w:spacing w:line="240" w:lineRule="auto"/>
              <w:rPr>
                <w:ins w:id="1653" w:author="Mary Indira Augustine" w:date="2019-12-20T13:04:00Z"/>
                <w:rFonts w:ascii="Calibri" w:hAnsi="Calibri"/>
                <w:lang w:val="en-IN"/>
              </w:rPr>
            </w:pPr>
            <w:ins w:id="1654" w:author="Mary Indira Augustine" w:date="2019-12-20T13:04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7F37D" w14:textId="534133C8" w:rsidR="00107790" w:rsidRDefault="00107790" w:rsidP="00107790">
            <w:pPr>
              <w:spacing w:line="240" w:lineRule="auto"/>
              <w:rPr>
                <w:ins w:id="1655" w:author="Mary Indira Augustine" w:date="2019-12-20T13:04:00Z"/>
                <w:rFonts w:ascii="Calibri" w:hAnsi="Calibri"/>
                <w:lang w:val="en-IN"/>
              </w:rPr>
            </w:pPr>
            <w:ins w:id="1656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2501DE" w14:textId="3282EA2C" w:rsidR="00107790" w:rsidRDefault="00107790" w:rsidP="00107790">
            <w:pPr>
              <w:spacing w:line="240" w:lineRule="auto"/>
              <w:rPr>
                <w:ins w:id="1657" w:author="Mary Indira Augustine" w:date="2019-12-20T13:04:00Z"/>
                <w:rFonts w:ascii="Calibri" w:hAnsi="Calibri"/>
                <w:lang w:val="en-IN"/>
              </w:rPr>
            </w:pPr>
            <w:ins w:id="1658" w:author="Mary Indira Augustine" w:date="2019-12-20T13:04:00Z">
              <w:r>
                <w:rPr>
                  <w:rFonts w:ascii="Calibri" w:hAnsi="Calibri"/>
                  <w:lang w:val="en-IN"/>
                </w:rPr>
                <w:t>100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C55400" w14:textId="635E5DDE" w:rsidR="00107790" w:rsidRDefault="00107790" w:rsidP="00107790">
            <w:pPr>
              <w:spacing w:line="240" w:lineRule="auto"/>
              <w:rPr>
                <w:ins w:id="1659" w:author="Mary Indira Augustine" w:date="2019-12-20T13:04:00Z"/>
                <w:rFonts w:ascii="Calibri" w:hAnsi="Calibri"/>
                <w:lang w:val="en-IN"/>
              </w:rPr>
            </w:pPr>
            <w:ins w:id="1660" w:author="Mary Indira Augustine" w:date="2019-12-20T13:04:00Z">
              <w:r>
                <w:rPr>
                  <w:rFonts w:ascii="Calibri" w:hAnsi="Calibri"/>
                  <w:lang w:val="en-IN"/>
                </w:rPr>
                <w:t xml:space="preserve">User Entity Name (Player/Sponsor Name) </w:t>
              </w:r>
            </w:ins>
          </w:p>
        </w:tc>
      </w:tr>
      <w:tr w:rsidR="00107790" w14:paraId="25288BAC" w14:textId="77777777" w:rsidTr="00B96808">
        <w:trPr>
          <w:ins w:id="1661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06DA99" w14:textId="28C4C5D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62" w:author="Mary Indira Augustine" w:date="2019-12-20T13:04:00Z"/>
                <w:rFonts w:ascii="Calibri" w:eastAsia="Calibri" w:hAnsi="Calibri" w:cs="Calibri"/>
                <w:lang w:val="en-IN"/>
              </w:rPr>
            </w:pPr>
            <w:ins w:id="1663" w:author="Mary Indira Augustine" w:date="2019-12-20T13:05:00Z">
              <w:r>
                <w:rPr>
                  <w:rFonts w:ascii="Calibri" w:eastAsia="Calibri" w:hAnsi="Calibri" w:cs="Calibri"/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FCE03E" w14:textId="6B00B25F" w:rsidR="00107790" w:rsidRDefault="00107790" w:rsidP="00107790">
            <w:pPr>
              <w:spacing w:line="240" w:lineRule="auto"/>
              <w:rPr>
                <w:ins w:id="1664" w:author="Mary Indira Augustine" w:date="2019-12-20T13:04:00Z"/>
                <w:rFonts w:ascii="Calibri" w:hAnsi="Calibri"/>
                <w:lang w:val="en-IN"/>
              </w:rPr>
            </w:pPr>
            <w:ins w:id="1665" w:author="Mary Indira Augustine" w:date="2019-12-20T13:05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33A15D" w14:textId="076C6603" w:rsidR="00107790" w:rsidRDefault="00107790" w:rsidP="00107790">
            <w:pPr>
              <w:spacing w:line="240" w:lineRule="auto"/>
              <w:rPr>
                <w:ins w:id="1666" w:author="Mary Indira Augustine" w:date="2019-12-20T13:04:00Z"/>
                <w:rFonts w:ascii="Calibri" w:hAnsi="Calibri"/>
                <w:lang w:val="en-IN"/>
              </w:rPr>
            </w:pPr>
            <w:ins w:id="1667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C22390" w14:textId="58A9A854" w:rsidR="00107790" w:rsidRDefault="00107790" w:rsidP="00107790">
            <w:pPr>
              <w:spacing w:line="240" w:lineRule="auto"/>
              <w:rPr>
                <w:ins w:id="1668" w:author="Mary Indira Augustine" w:date="2019-12-20T13:04:00Z"/>
                <w:rFonts w:ascii="Calibri" w:hAnsi="Calibri"/>
                <w:lang w:val="en-IN"/>
              </w:rPr>
            </w:pPr>
            <w:ins w:id="1669" w:author="Mary Indira Augustine" w:date="2019-12-20T13:05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DAF653" w14:textId="413454FF" w:rsidR="00107790" w:rsidRDefault="00107790" w:rsidP="00107790">
            <w:pPr>
              <w:spacing w:line="240" w:lineRule="auto"/>
              <w:rPr>
                <w:ins w:id="1670" w:author="Mary Indira Augustine" w:date="2019-12-20T13:04:00Z"/>
                <w:rFonts w:ascii="Calibri" w:hAnsi="Calibri"/>
                <w:lang w:val="en-IN"/>
              </w:rPr>
            </w:pPr>
            <w:ins w:id="1671" w:author="Mary Indira Augustine" w:date="2019-12-20T13:05:00Z">
              <w:r>
                <w:rPr>
                  <w:rFonts w:ascii="Calibri" w:hAnsi="Calibri"/>
                  <w:lang w:val="en-IN"/>
                </w:rPr>
                <w:t>User Entity Status</w:t>
              </w:r>
            </w:ins>
          </w:p>
        </w:tc>
      </w:tr>
      <w:tr w:rsidR="00107790" w14:paraId="2CEEAA41" w14:textId="77777777" w:rsidTr="00B96808">
        <w:trPr>
          <w:ins w:id="167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BE2E2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73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7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FD57E5" w14:textId="6C4EDF19" w:rsidR="00107790" w:rsidRDefault="00E650E9" w:rsidP="00107790">
            <w:pPr>
              <w:spacing w:line="240" w:lineRule="auto"/>
              <w:rPr>
                <w:ins w:id="1675" w:author="Anand Gorantla" w:date="2019-12-11T16:01:00Z"/>
                <w:rFonts w:ascii="Calibri" w:hAnsi="Calibri"/>
                <w:lang w:val="en-IN"/>
              </w:rPr>
            </w:pPr>
            <w:ins w:id="1676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ins w:id="1677" w:author="Anand Gorantla" w:date="2019-12-11T16:01:00Z">
              <w:del w:id="1678" w:author="Mary Indira Augustine" w:date="2019-12-20T13:13:00Z">
                <w:r w:rsidR="00107790" w:rsidDel="00E650E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21E234" w14:textId="77777777" w:rsidR="00107790" w:rsidRDefault="00107790" w:rsidP="00107790">
            <w:pPr>
              <w:spacing w:line="240" w:lineRule="auto"/>
              <w:rPr>
                <w:ins w:id="1679" w:author="Anand Gorantla" w:date="2019-12-11T16:01:00Z"/>
                <w:rFonts w:ascii="Calibri" w:hAnsi="Calibri"/>
                <w:lang w:val="en-IN"/>
              </w:rPr>
            </w:pPr>
            <w:ins w:id="168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EFC207" w14:textId="77777777" w:rsidR="00107790" w:rsidRDefault="00107790" w:rsidP="00107790">
            <w:pPr>
              <w:spacing w:line="240" w:lineRule="auto"/>
              <w:rPr>
                <w:ins w:id="1681" w:author="Anand Gorantla" w:date="2019-12-11T16:01:00Z"/>
                <w:rFonts w:ascii="Calibri" w:hAnsi="Calibri"/>
                <w:lang w:val="en-IN"/>
              </w:rPr>
            </w:pPr>
            <w:ins w:id="1682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F357EA" w14:textId="77777777" w:rsidR="00107790" w:rsidRDefault="00107790" w:rsidP="00107790">
            <w:pPr>
              <w:spacing w:line="240" w:lineRule="auto"/>
              <w:rPr>
                <w:ins w:id="1683" w:author="Anand Gorantla" w:date="2019-12-11T16:01:00Z"/>
                <w:rFonts w:ascii="Calibri" w:eastAsia="Calibri" w:hAnsi="Calibri" w:cs="Calibri"/>
                <w:lang w:val="en-IN"/>
              </w:rPr>
            </w:pPr>
            <w:ins w:id="168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Type </w:t>
              </w:r>
            </w:ins>
          </w:p>
          <w:p w14:paraId="50808FE3" w14:textId="77777777" w:rsidR="00107790" w:rsidRDefault="00107790" w:rsidP="00107790">
            <w:pPr>
              <w:spacing w:line="240" w:lineRule="auto"/>
              <w:rPr>
                <w:ins w:id="1685" w:author="Anand Gorantla" w:date="2019-12-11T16:01:00Z"/>
                <w:rFonts w:ascii="Calibri" w:eastAsia="Calibri" w:hAnsi="Calibri" w:cs="Calibri"/>
                <w:lang w:val="en-IN"/>
              </w:rPr>
            </w:pPr>
            <w:ins w:id="168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(</w:t>
              </w:r>
            </w:ins>
          </w:p>
          <w:p w14:paraId="6F1CD62C" w14:textId="77777777" w:rsidR="00107790" w:rsidRDefault="00107790" w:rsidP="00107790">
            <w:pPr>
              <w:spacing w:line="240" w:lineRule="auto"/>
              <w:rPr>
                <w:ins w:id="1687" w:author="Anand Gorantla" w:date="2019-12-11T16:01:00Z"/>
                <w:rFonts w:ascii="Calibri" w:eastAsia="Calibri" w:hAnsi="Calibri" w:cs="Calibri"/>
                <w:lang w:val="en-IN"/>
              </w:rPr>
            </w:pPr>
            <w:ins w:id="168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PASSPORT,</w:t>
              </w:r>
            </w:ins>
          </w:p>
          <w:p w14:paraId="4051469A" w14:textId="77777777" w:rsidR="00107790" w:rsidRDefault="00107790" w:rsidP="00107790">
            <w:pPr>
              <w:spacing w:line="240" w:lineRule="auto"/>
              <w:rPr>
                <w:ins w:id="1689" w:author="Anand Gorantla" w:date="2019-12-11T16:01:00Z"/>
                <w:rFonts w:ascii="Calibri" w:eastAsia="Calibri" w:hAnsi="Calibri" w:cs="Calibri"/>
                <w:lang w:val="en-IN"/>
              </w:rPr>
            </w:pPr>
            <w:ins w:id="169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TAX_ID,</w:t>
              </w:r>
            </w:ins>
          </w:p>
          <w:p w14:paraId="090E5C16" w14:textId="77777777" w:rsidR="00107790" w:rsidRDefault="00107790" w:rsidP="00107790">
            <w:pPr>
              <w:spacing w:line="240" w:lineRule="auto"/>
              <w:rPr>
                <w:ins w:id="1691" w:author="Anand Gorantla" w:date="2019-12-11T16:01:00Z"/>
                <w:rFonts w:ascii="Calibri" w:eastAsia="Calibri" w:hAnsi="Calibri" w:cs="Calibri"/>
                <w:lang w:val="en-IN"/>
              </w:rPr>
            </w:pPr>
            <w:ins w:id="169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NATIONAL_ID</w:t>
              </w:r>
            </w:ins>
          </w:p>
          <w:p w14:paraId="06EF7F2E" w14:textId="77777777" w:rsidR="00107790" w:rsidRDefault="00107790" w:rsidP="00107790">
            <w:pPr>
              <w:spacing w:line="240" w:lineRule="auto"/>
              <w:rPr>
                <w:ins w:id="1693" w:author="Anand Gorantla" w:date="2019-12-11T16:01:00Z"/>
                <w:rFonts w:ascii="Calibri" w:hAnsi="Calibri"/>
                <w:lang w:val="en-IN"/>
              </w:rPr>
            </w:pPr>
            <w:ins w:id="169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)</w:t>
              </w:r>
            </w:ins>
          </w:p>
        </w:tc>
      </w:tr>
      <w:tr w:rsidR="00107790" w14:paraId="3972BB30" w14:textId="77777777" w:rsidTr="00B96808">
        <w:trPr>
          <w:ins w:id="169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064F5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96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9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1E7A46" w14:textId="77777777" w:rsidR="00107790" w:rsidRDefault="00107790" w:rsidP="00107790">
            <w:pPr>
              <w:spacing w:line="240" w:lineRule="auto"/>
              <w:rPr>
                <w:ins w:id="1698" w:author="Anand Gorantla" w:date="2019-12-11T16:01:00Z"/>
                <w:rFonts w:ascii="Calibri" w:hAnsi="Calibri"/>
                <w:lang w:val="en-IN"/>
              </w:rPr>
            </w:pPr>
            <w:ins w:id="1699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4595B6" w14:textId="77777777" w:rsidR="00107790" w:rsidRDefault="00107790" w:rsidP="00107790">
            <w:pPr>
              <w:spacing w:line="240" w:lineRule="auto"/>
              <w:rPr>
                <w:ins w:id="1700" w:author="Anand Gorantla" w:date="2019-12-11T16:01:00Z"/>
                <w:rFonts w:ascii="Calibri" w:hAnsi="Calibri"/>
                <w:lang w:val="en-IN"/>
              </w:rPr>
            </w:pPr>
            <w:ins w:id="1701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8D4F7F" w14:textId="77777777" w:rsidR="00107790" w:rsidRDefault="00107790" w:rsidP="00107790">
            <w:pPr>
              <w:spacing w:line="240" w:lineRule="auto"/>
              <w:rPr>
                <w:ins w:id="1702" w:author="Anand Gorantla" w:date="2019-12-11T16:01:00Z"/>
                <w:rFonts w:ascii="Calibri" w:hAnsi="Calibri"/>
                <w:lang w:val="en-IN"/>
              </w:rPr>
            </w:pPr>
            <w:ins w:id="1703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F6F96" w14:textId="77777777" w:rsidR="00107790" w:rsidRDefault="00107790" w:rsidP="00107790">
            <w:pPr>
              <w:spacing w:line="240" w:lineRule="auto"/>
              <w:rPr>
                <w:ins w:id="1704" w:author="Anand Gorantla" w:date="2019-12-11T16:01:00Z"/>
                <w:rFonts w:ascii="Calibri" w:eastAsia="Calibri" w:hAnsi="Calibri" w:cs="Calibri"/>
                <w:lang w:val="en-IN"/>
              </w:rPr>
            </w:pPr>
            <w:ins w:id="170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Number </w:t>
              </w:r>
            </w:ins>
          </w:p>
          <w:p w14:paraId="5ED8AD06" w14:textId="77777777" w:rsidR="00107790" w:rsidRDefault="00107790" w:rsidP="00107790">
            <w:pPr>
              <w:spacing w:line="240" w:lineRule="auto"/>
              <w:rPr>
                <w:ins w:id="1706" w:author="Anand Gorantla" w:date="2019-12-11T16:01:00Z"/>
                <w:rFonts w:ascii="Calibri" w:hAnsi="Calibri"/>
                <w:lang w:val="en-IN"/>
              </w:rPr>
            </w:pPr>
            <w:ins w:id="170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This field is mandatory if the “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” field has value.</w:t>
              </w:r>
            </w:ins>
          </w:p>
        </w:tc>
      </w:tr>
      <w:tr w:rsidR="00DD43D5" w14:paraId="04FC9971" w14:textId="77777777" w:rsidTr="00B96808">
        <w:trPr>
          <w:ins w:id="170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83EB85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09" w:author="Anand Gorantla" w:date="2019-12-11T16:01:00Z"/>
                <w:rFonts w:ascii="Calibri" w:eastAsia="Calibri" w:hAnsi="Calibri" w:cs="Calibri"/>
                <w:lang w:val="en-IN"/>
              </w:rPr>
            </w:pPr>
            <w:ins w:id="171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address1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EF00F1" w14:textId="0AA37599" w:rsidR="00DD43D5" w:rsidRDefault="00DD43D5" w:rsidP="00DD43D5">
            <w:pPr>
              <w:spacing w:line="240" w:lineRule="auto"/>
              <w:rPr>
                <w:ins w:id="1711" w:author="Anand Gorantla" w:date="2019-12-11T16:01:00Z"/>
                <w:rFonts w:ascii="Calibri" w:eastAsia="Calibri" w:hAnsi="Calibri" w:cs="Calibri"/>
                <w:lang w:val="en-IN"/>
              </w:rPr>
            </w:pPr>
            <w:ins w:id="1712" w:author="Mary Indira Augustine" w:date="2019-12-20T13:14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13" w:author="Anand Gorantla" w:date="2019-12-11T16:01:00Z">
              <w:del w:id="1714" w:author="Mary Indira Augustine" w:date="2019-12-20T13:14:00Z">
                <w:r w:rsidDel="00842805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03FD29" w14:textId="77777777" w:rsidR="00DD43D5" w:rsidRDefault="00DD43D5" w:rsidP="00DD43D5">
            <w:pPr>
              <w:spacing w:line="240" w:lineRule="auto"/>
              <w:rPr>
                <w:ins w:id="1715" w:author="Anand Gorantla" w:date="2019-12-11T16:01:00Z"/>
                <w:rFonts w:ascii="Calibri" w:eastAsia="Calibri" w:hAnsi="Calibri" w:cs="Calibri"/>
                <w:lang w:val="en-IN"/>
              </w:rPr>
            </w:pPr>
            <w:ins w:id="171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13EA82" w14:textId="77777777" w:rsidR="00DD43D5" w:rsidRDefault="00DD43D5" w:rsidP="00DD43D5">
            <w:pPr>
              <w:spacing w:line="240" w:lineRule="auto"/>
              <w:rPr>
                <w:ins w:id="1717" w:author="Anand Gorantla" w:date="2019-12-11T16:01:00Z"/>
                <w:rFonts w:ascii="Calibri" w:eastAsia="Calibri" w:hAnsi="Calibri" w:cs="Calibri"/>
                <w:lang w:val="en-IN"/>
              </w:rPr>
            </w:pPr>
            <w:ins w:id="1718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18442E" w14:textId="77777777" w:rsidR="00DD43D5" w:rsidRDefault="00DD43D5" w:rsidP="00DD43D5">
            <w:pPr>
              <w:spacing w:line="240" w:lineRule="auto"/>
              <w:rPr>
                <w:ins w:id="1719" w:author="Anand Gorantla" w:date="2019-12-11T16:01:00Z"/>
                <w:rFonts w:ascii="Calibri" w:eastAsia="Calibri" w:hAnsi="Calibri" w:cs="Calibri"/>
                <w:lang w:val="en-IN"/>
              </w:rPr>
            </w:pPr>
            <w:ins w:id="172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1</w:t>
              </w:r>
            </w:ins>
          </w:p>
        </w:tc>
      </w:tr>
      <w:tr w:rsidR="00DD43D5" w14:paraId="3CABDDFE" w14:textId="77777777" w:rsidTr="00B96808">
        <w:trPr>
          <w:ins w:id="172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739EC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22" w:author="Anand Gorantla" w:date="2019-12-11T16:01:00Z"/>
                <w:rFonts w:ascii="Calibri" w:eastAsia="Calibri" w:hAnsi="Calibri" w:cs="Calibri"/>
                <w:lang w:val="en-IN"/>
              </w:rPr>
            </w:pPr>
            <w:ins w:id="172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address2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60393" w14:textId="6C228CFC" w:rsidR="00DD43D5" w:rsidRDefault="00DD43D5" w:rsidP="00DD43D5">
            <w:pPr>
              <w:spacing w:line="240" w:lineRule="auto"/>
              <w:rPr>
                <w:ins w:id="1724" w:author="Anand Gorantla" w:date="2019-12-11T16:01:00Z"/>
                <w:rFonts w:ascii="Calibri" w:eastAsia="Calibri" w:hAnsi="Calibri" w:cs="Calibri"/>
                <w:lang w:val="en-IN"/>
              </w:rPr>
            </w:pPr>
            <w:ins w:id="1725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26" w:author="Anand Gorantla" w:date="2019-12-11T16:01:00Z">
              <w:del w:id="1727" w:author="Mary Indira Augustine" w:date="2019-12-20T13:15:00Z">
                <w:r w:rsidDel="0030034F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140D5F" w14:textId="77777777" w:rsidR="00DD43D5" w:rsidRDefault="00DD43D5" w:rsidP="00DD43D5">
            <w:pPr>
              <w:spacing w:line="240" w:lineRule="auto"/>
              <w:rPr>
                <w:ins w:id="1728" w:author="Anand Gorantla" w:date="2019-12-11T16:01:00Z"/>
                <w:rFonts w:ascii="Calibri" w:eastAsia="Calibri" w:hAnsi="Calibri" w:cs="Calibri"/>
                <w:lang w:val="en-IN"/>
              </w:rPr>
            </w:pPr>
            <w:ins w:id="172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51CFBB" w14:textId="77777777" w:rsidR="00DD43D5" w:rsidRDefault="00DD43D5" w:rsidP="00DD43D5">
            <w:pPr>
              <w:spacing w:line="240" w:lineRule="auto"/>
              <w:rPr>
                <w:ins w:id="1730" w:author="Anand Gorantla" w:date="2019-12-11T16:01:00Z"/>
                <w:rFonts w:ascii="Calibri" w:eastAsia="Calibri" w:hAnsi="Calibri" w:cs="Calibri"/>
                <w:lang w:val="en-IN"/>
              </w:rPr>
            </w:pPr>
            <w:ins w:id="1731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9AE0B8" w14:textId="77777777" w:rsidR="00DD43D5" w:rsidRDefault="00DD43D5" w:rsidP="00DD43D5">
            <w:pPr>
              <w:spacing w:line="240" w:lineRule="auto"/>
              <w:rPr>
                <w:ins w:id="1732" w:author="Anand Gorantla" w:date="2019-12-11T16:01:00Z"/>
                <w:rFonts w:ascii="Calibri" w:eastAsia="Calibri" w:hAnsi="Calibri" w:cs="Calibri"/>
                <w:lang w:val="en-IN"/>
              </w:rPr>
            </w:pPr>
            <w:ins w:id="173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2</w:t>
              </w:r>
            </w:ins>
          </w:p>
        </w:tc>
      </w:tr>
      <w:tr w:rsidR="00DD43D5" w14:paraId="77D302E7" w14:textId="77777777" w:rsidTr="00B96808">
        <w:trPr>
          <w:ins w:id="173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702960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35" w:author="Anand Gorantla" w:date="2019-12-11T16:01:00Z"/>
                <w:rFonts w:ascii="Calibri" w:eastAsia="Calibri" w:hAnsi="Calibri" w:cs="Calibri"/>
                <w:lang w:val="en-IN"/>
              </w:rPr>
            </w:pPr>
            <w:ins w:id="173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address3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F00204" w14:textId="66E78639" w:rsidR="00DD43D5" w:rsidRDefault="00DD43D5" w:rsidP="00DD43D5">
            <w:pPr>
              <w:spacing w:line="240" w:lineRule="auto"/>
              <w:rPr>
                <w:ins w:id="1737" w:author="Anand Gorantla" w:date="2019-12-11T16:01:00Z"/>
                <w:rFonts w:ascii="Calibri" w:hAnsi="Calibri"/>
                <w:lang w:val="en-IN"/>
              </w:rPr>
            </w:pPr>
            <w:ins w:id="1738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39" w:author="Anand Gorantla" w:date="2019-12-11T16:01:00Z">
              <w:del w:id="1740" w:author="Mary Indira Augustine" w:date="2019-12-20T13:15:00Z">
                <w:r w:rsidDel="00DC7DF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8A51DC" w14:textId="77777777" w:rsidR="00DD43D5" w:rsidRDefault="00DD43D5" w:rsidP="00DD43D5">
            <w:pPr>
              <w:spacing w:line="240" w:lineRule="auto"/>
              <w:rPr>
                <w:ins w:id="1741" w:author="Anand Gorantla" w:date="2019-12-11T16:01:00Z"/>
                <w:rFonts w:ascii="Calibri" w:hAnsi="Calibri"/>
                <w:lang w:val="en-IN"/>
              </w:rPr>
            </w:pPr>
            <w:ins w:id="174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7328E2" w14:textId="77777777" w:rsidR="00DD43D5" w:rsidRDefault="00DD43D5" w:rsidP="00DD43D5">
            <w:pPr>
              <w:spacing w:line="240" w:lineRule="auto"/>
              <w:rPr>
                <w:ins w:id="1743" w:author="Anand Gorantla" w:date="2019-12-11T16:01:00Z"/>
                <w:rFonts w:ascii="Calibri" w:hAnsi="Calibri"/>
                <w:lang w:val="en-IN"/>
              </w:rPr>
            </w:pPr>
            <w:ins w:id="1744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F43647" w14:textId="77777777" w:rsidR="00DD43D5" w:rsidRDefault="00DD43D5" w:rsidP="00DD43D5">
            <w:pPr>
              <w:spacing w:line="240" w:lineRule="auto"/>
              <w:rPr>
                <w:ins w:id="1745" w:author="Anand Gorantla" w:date="2019-12-11T16:01:00Z"/>
                <w:rFonts w:ascii="Calibri" w:eastAsia="Calibri" w:hAnsi="Calibri" w:cs="Calibri"/>
                <w:lang w:val="en-IN"/>
              </w:rPr>
            </w:pPr>
            <w:ins w:id="174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3</w:t>
              </w:r>
            </w:ins>
          </w:p>
        </w:tc>
      </w:tr>
      <w:tr w:rsidR="00107790" w14:paraId="339AF84D" w14:textId="77777777" w:rsidTr="00B96808">
        <w:trPr>
          <w:ins w:id="174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235233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48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4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postalCode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155926" w14:textId="13C6E5AD" w:rsidR="00107790" w:rsidRDefault="0077485C" w:rsidP="00107790">
            <w:pPr>
              <w:spacing w:line="240" w:lineRule="auto"/>
              <w:rPr>
                <w:ins w:id="1750" w:author="Anand Gorantla" w:date="2019-12-11T16:01:00Z"/>
                <w:rFonts w:ascii="Calibri" w:hAnsi="Calibri"/>
                <w:lang w:val="en-IN"/>
              </w:rPr>
            </w:pPr>
            <w:ins w:id="1751" w:author="Mary Indira Augustine" w:date="2019-12-20T13:17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752" w:author="Divek Vellaisamy" w:date="2020-01-13T13:14:00Z">
              <w:r w:rsidR="00A70043">
                <w:rPr>
                  <w:rFonts w:ascii="Calibri" w:hAnsi="Calibri"/>
                  <w:lang w:val="en-IN"/>
                </w:rPr>
                <w:t xml:space="preserve"> as string</w:t>
              </w:r>
            </w:ins>
            <w:ins w:id="1753" w:author="Anand Gorantla" w:date="2019-12-11T16:01:00Z">
              <w:del w:id="1754" w:author="Mary Indira Augustine" w:date="2019-12-20T13:17:00Z">
                <w:r w:rsidR="00107790" w:rsidDel="0077485C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09F2ED" w14:textId="77777777" w:rsidR="00107790" w:rsidRDefault="00107790" w:rsidP="00107790">
            <w:pPr>
              <w:spacing w:line="240" w:lineRule="auto"/>
              <w:rPr>
                <w:ins w:id="1755" w:author="Anand Gorantla" w:date="2019-12-11T16:01:00Z"/>
                <w:rFonts w:ascii="Calibri" w:hAnsi="Calibri"/>
                <w:lang w:val="en-IN"/>
              </w:rPr>
            </w:pPr>
            <w:ins w:id="175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B94C0F" w14:textId="77777777" w:rsidR="00107790" w:rsidRDefault="00107790" w:rsidP="00107790">
            <w:pPr>
              <w:spacing w:line="240" w:lineRule="auto"/>
              <w:rPr>
                <w:ins w:id="1757" w:author="Anand Gorantla" w:date="2019-12-11T16:01:00Z"/>
                <w:rFonts w:ascii="Calibri" w:hAnsi="Calibri"/>
                <w:lang w:val="en-IN"/>
              </w:rPr>
            </w:pPr>
            <w:ins w:id="1758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A7ACBF" w14:textId="77777777" w:rsidR="00107790" w:rsidRDefault="00107790" w:rsidP="00107790">
            <w:pPr>
              <w:spacing w:line="240" w:lineRule="auto"/>
              <w:rPr>
                <w:ins w:id="1759" w:author="Anand Gorantla" w:date="2019-12-11T16:01:00Z"/>
                <w:rFonts w:ascii="Calibri" w:eastAsia="Calibri" w:hAnsi="Calibri" w:cs="Calibri"/>
                <w:lang w:val="en-IN"/>
              </w:rPr>
            </w:pPr>
            <w:ins w:id="176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 code</w:t>
              </w:r>
            </w:ins>
          </w:p>
        </w:tc>
      </w:tr>
      <w:tr w:rsidR="00107790" w14:paraId="761B5989" w14:textId="77777777" w:rsidTr="00B96808">
        <w:trPr>
          <w:ins w:id="176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345E70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62" w:author="Anand Gorantla" w:date="2019-12-11T16:01:00Z"/>
                <w:rFonts w:ascii="Calibri" w:eastAsia="Calibri" w:hAnsi="Calibri" w:cs="Calibri"/>
                <w:lang w:val="en-IN"/>
              </w:rPr>
            </w:pPr>
            <w:ins w:id="176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17DEEF" w14:textId="3251D8AF" w:rsidR="00107790" w:rsidRDefault="00107790" w:rsidP="00107790">
            <w:pPr>
              <w:spacing w:line="240" w:lineRule="auto"/>
              <w:rPr>
                <w:ins w:id="1764" w:author="Anand Gorantla" w:date="2019-12-11T16:01:00Z"/>
                <w:rFonts w:ascii="Calibri" w:eastAsia="Calibri" w:hAnsi="Calibri" w:cs="Calibri"/>
                <w:lang w:val="en-IN"/>
              </w:rPr>
            </w:pPr>
            <w:ins w:id="1765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  <w:ins w:id="1766" w:author="Mary Indira Augustine" w:date="2019-12-20T13:18:00Z">
              <w:r w:rsidR="0037478B">
                <w:rPr>
                  <w:rFonts w:ascii="Calibri" w:hAnsi="Calibri"/>
                  <w:lang w:val="en-IN"/>
                </w:rPr>
                <w:t xml:space="preserve"> with space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D02E0C" w14:textId="77777777" w:rsidR="00107790" w:rsidRDefault="00107790" w:rsidP="00107790">
            <w:pPr>
              <w:spacing w:line="240" w:lineRule="auto"/>
              <w:rPr>
                <w:ins w:id="1767" w:author="Anand Gorantla" w:date="2019-12-11T16:01:00Z"/>
                <w:rFonts w:ascii="Calibri" w:eastAsia="Calibri" w:hAnsi="Calibri" w:cs="Calibri"/>
                <w:lang w:val="en-IN"/>
              </w:rPr>
            </w:pPr>
            <w:ins w:id="1768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3572E" w14:textId="77777777" w:rsidR="00107790" w:rsidRDefault="00107790" w:rsidP="00107790">
            <w:pPr>
              <w:spacing w:line="240" w:lineRule="auto"/>
              <w:rPr>
                <w:ins w:id="1769" w:author="Anand Gorantla" w:date="2019-12-11T16:01:00Z"/>
                <w:rFonts w:ascii="Calibri" w:eastAsia="Calibri" w:hAnsi="Calibri" w:cs="Calibri"/>
                <w:lang w:val="en-IN"/>
              </w:rPr>
            </w:pPr>
            <w:ins w:id="1770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B461DD" w14:textId="77777777" w:rsidR="00107790" w:rsidRDefault="00107790" w:rsidP="00107790">
            <w:pPr>
              <w:spacing w:line="240" w:lineRule="auto"/>
              <w:rPr>
                <w:ins w:id="1771" w:author="Anand Gorantla" w:date="2019-12-11T16:01:00Z"/>
                <w:rFonts w:ascii="Calibri" w:eastAsia="Calibri" w:hAnsi="Calibri" w:cs="Calibri"/>
                <w:lang w:val="en-IN"/>
              </w:rPr>
            </w:pPr>
            <w:ins w:id="177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</w:tr>
      <w:tr w:rsidR="00107790" w14:paraId="61B11DB6" w14:textId="77777777" w:rsidTr="00B96808">
        <w:trPr>
          <w:ins w:id="1773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46DF8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74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7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F9C9CF" w14:textId="2B7ED06C" w:rsidR="00107790" w:rsidRDefault="00107790" w:rsidP="00107790">
            <w:pPr>
              <w:spacing w:line="240" w:lineRule="auto"/>
              <w:rPr>
                <w:ins w:id="1776" w:author="Anand Gorantla" w:date="2019-12-11T16:01:00Z"/>
                <w:rFonts w:ascii="Calibri" w:eastAsia="Calibri" w:hAnsi="Calibri" w:cs="Calibri"/>
                <w:lang w:val="en-IN"/>
              </w:rPr>
            </w:pPr>
            <w:ins w:id="1777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  <w:del w:id="1778" w:author="Kavinithees Palanisamy" w:date="2019-12-16T13:17:00Z">
                <w:r w:rsidDel="008A7E78">
                  <w:rPr>
                    <w:rFonts w:ascii="Calibri" w:hAnsi="Calibri"/>
                    <w:lang w:val="en-IN"/>
                  </w:rPr>
                  <w:delText>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FD187" w14:textId="77777777" w:rsidR="00107790" w:rsidRDefault="00107790" w:rsidP="00107790">
            <w:pPr>
              <w:spacing w:line="240" w:lineRule="auto"/>
              <w:rPr>
                <w:ins w:id="1779" w:author="Anand Gorantla" w:date="2019-12-11T16:01:00Z"/>
                <w:rFonts w:ascii="Calibri" w:eastAsia="Calibri" w:hAnsi="Calibri" w:cs="Calibri"/>
                <w:lang w:val="en-IN"/>
              </w:rPr>
            </w:pPr>
            <w:ins w:id="178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D62540" w14:textId="77777777" w:rsidR="00107790" w:rsidRDefault="00107790" w:rsidP="00107790">
            <w:pPr>
              <w:spacing w:line="240" w:lineRule="auto"/>
              <w:rPr>
                <w:ins w:id="1781" w:author="Anand Gorantla" w:date="2019-12-11T16:01:00Z"/>
                <w:rFonts w:ascii="Calibri" w:eastAsia="Calibri" w:hAnsi="Calibri" w:cs="Calibri"/>
                <w:lang w:val="en-IN"/>
              </w:rPr>
            </w:pPr>
            <w:ins w:id="1782" w:author="Anand Gorantla" w:date="2019-12-11T16:01:00Z">
              <w:r>
                <w:rPr>
                  <w:rFonts w:ascii="Calibri" w:hAnsi="Calibri"/>
                  <w:lang w:val="en-IN"/>
                </w:rPr>
                <w:t>3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5FCFBB" w14:textId="77777777" w:rsidR="00107790" w:rsidRDefault="00107790" w:rsidP="00107790">
            <w:pPr>
              <w:spacing w:line="240" w:lineRule="auto"/>
              <w:rPr>
                <w:ins w:id="1783" w:author="Anand Gorantla" w:date="2019-12-11T16:01:00Z"/>
                <w:rFonts w:ascii="Calibri" w:eastAsia="Calibri" w:hAnsi="Calibri" w:cs="Calibri"/>
                <w:lang w:val="en-IN"/>
              </w:rPr>
            </w:pPr>
            <w:ins w:id="178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 code</w:t>
              </w:r>
            </w:ins>
          </w:p>
        </w:tc>
      </w:tr>
      <w:tr w:rsidR="00107790" w14:paraId="00A572EE" w14:textId="77777777" w:rsidTr="00B96808">
        <w:trPr>
          <w:ins w:id="178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46010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86" w:author="Anand Gorantla" w:date="2019-12-11T16:01:00Z"/>
                <w:rFonts w:ascii="Calibri" w:eastAsia="Calibri" w:hAnsi="Calibri" w:cs="Calibri"/>
                <w:lang w:val="en-IN"/>
              </w:rPr>
            </w:pPr>
            <w:ins w:id="178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A24B8E" w14:textId="77777777" w:rsidR="00107790" w:rsidRDefault="00107790" w:rsidP="00107790">
            <w:pPr>
              <w:spacing w:line="240" w:lineRule="auto"/>
              <w:rPr>
                <w:ins w:id="1788" w:author="Anand Gorantla" w:date="2019-12-11T16:01:00Z"/>
                <w:rFonts w:ascii="Calibri" w:hAnsi="Calibri"/>
                <w:lang w:val="en-IN"/>
              </w:rPr>
            </w:pPr>
            <w:ins w:id="1789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92A2E" w14:textId="77777777" w:rsidR="00107790" w:rsidRDefault="00107790" w:rsidP="00107790">
            <w:pPr>
              <w:spacing w:line="240" w:lineRule="auto"/>
              <w:rPr>
                <w:ins w:id="1790" w:author="Anand Gorantla" w:date="2019-12-11T16:01:00Z"/>
                <w:rFonts w:ascii="Calibri" w:hAnsi="Calibri"/>
                <w:lang w:val="en-IN"/>
              </w:rPr>
            </w:pPr>
            <w:ins w:id="1791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3E4E7" w14:textId="77777777" w:rsidR="00107790" w:rsidRDefault="00107790" w:rsidP="00107790">
            <w:pPr>
              <w:spacing w:line="240" w:lineRule="auto"/>
              <w:rPr>
                <w:ins w:id="1792" w:author="Anand Gorantla" w:date="2019-12-11T16:01:00Z"/>
                <w:rFonts w:ascii="Calibri" w:hAnsi="Calibri"/>
                <w:lang w:val="en-IN"/>
              </w:rPr>
            </w:pPr>
            <w:ins w:id="1793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41429E" w14:textId="77777777" w:rsidR="00107790" w:rsidRDefault="00107790" w:rsidP="00107790">
            <w:pPr>
              <w:spacing w:line="240" w:lineRule="auto"/>
              <w:rPr>
                <w:ins w:id="1794" w:author="Anand Gorantla" w:date="2019-12-11T16:01:00Z"/>
                <w:rFonts w:ascii="Calibri" w:hAnsi="Calibri"/>
                <w:lang w:val="en-IN"/>
              </w:rPr>
            </w:pPr>
            <w:ins w:id="179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</w:tr>
      <w:tr w:rsidR="00107790" w14:paraId="19CFC8BA" w14:textId="77777777" w:rsidTr="00B96808">
        <w:trPr>
          <w:ins w:id="1796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36CB88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97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9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2B0DA7" w14:textId="77777777" w:rsidR="00107790" w:rsidRDefault="00107790" w:rsidP="00107790">
            <w:pPr>
              <w:spacing w:line="240" w:lineRule="auto"/>
              <w:rPr>
                <w:ins w:id="1799" w:author="Anand Gorantla" w:date="2019-12-11T16:01:00Z"/>
                <w:rFonts w:ascii="Calibri" w:hAnsi="Calibri"/>
                <w:lang w:val="en-IN"/>
              </w:rPr>
            </w:pPr>
            <w:ins w:id="1800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B79E88" w14:textId="77777777" w:rsidR="00107790" w:rsidRDefault="00107790" w:rsidP="00107790">
            <w:pPr>
              <w:spacing w:line="240" w:lineRule="auto"/>
              <w:rPr>
                <w:ins w:id="1801" w:author="Anand Gorantla" w:date="2019-12-11T16:01:00Z"/>
                <w:rFonts w:ascii="Calibri" w:hAnsi="Calibri"/>
                <w:lang w:val="en-IN"/>
              </w:rPr>
            </w:pPr>
            <w:ins w:id="180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49793C" w14:textId="77777777" w:rsidR="00107790" w:rsidRDefault="00107790" w:rsidP="00107790">
            <w:pPr>
              <w:spacing w:line="240" w:lineRule="auto"/>
              <w:rPr>
                <w:ins w:id="1803" w:author="Anand Gorantla" w:date="2019-12-11T16:01:00Z"/>
                <w:rFonts w:ascii="Calibri" w:hAnsi="Calibri"/>
                <w:lang w:val="en-IN"/>
              </w:rPr>
            </w:pPr>
            <w:ins w:id="1804" w:author="Anand Gorantla" w:date="2019-12-11T16:01:00Z">
              <w:r>
                <w:rPr>
                  <w:rFonts w:ascii="Calibri" w:hAnsi="Calibri"/>
                  <w:lang w:val="en-IN"/>
                </w:rPr>
                <w:t>75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BCC49F" w14:textId="77777777" w:rsidR="00107790" w:rsidRDefault="00107790" w:rsidP="00107790">
            <w:pPr>
              <w:spacing w:line="240" w:lineRule="auto"/>
              <w:rPr>
                <w:ins w:id="1805" w:author="Anand Gorantla" w:date="2019-12-11T16:01:00Z"/>
                <w:rFonts w:ascii="Calibri" w:hAnsi="Calibri"/>
                <w:lang w:val="en-IN"/>
              </w:rPr>
            </w:pPr>
            <w:ins w:id="180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 ID</w:t>
              </w:r>
            </w:ins>
          </w:p>
        </w:tc>
      </w:tr>
      <w:tr w:rsidR="00107790" w14:paraId="3D47F2A5" w14:textId="77777777" w:rsidTr="00B96808">
        <w:trPr>
          <w:ins w:id="180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544D8D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808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80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kycFlag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300D16" w14:textId="77777777" w:rsidR="00107790" w:rsidRDefault="00107790" w:rsidP="00107790">
            <w:pPr>
              <w:spacing w:line="240" w:lineRule="auto"/>
              <w:rPr>
                <w:ins w:id="1810" w:author="Anand Gorantla" w:date="2019-12-11T16:01:00Z"/>
                <w:rFonts w:ascii="Calibri" w:hAnsi="Calibri"/>
                <w:lang w:val="en-IN"/>
              </w:rPr>
            </w:pPr>
            <w:ins w:id="1811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72F04B" w14:textId="77777777" w:rsidR="00107790" w:rsidRDefault="00107790" w:rsidP="00107790">
            <w:pPr>
              <w:spacing w:line="240" w:lineRule="auto"/>
              <w:rPr>
                <w:ins w:id="1812" w:author="Anand Gorantla" w:date="2019-12-11T16:01:00Z"/>
                <w:rFonts w:ascii="Calibri" w:hAnsi="Calibri"/>
                <w:lang w:val="en-IN"/>
              </w:rPr>
            </w:pPr>
            <w:ins w:id="1813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7924EB" w14:textId="77777777" w:rsidR="00107790" w:rsidRDefault="00107790" w:rsidP="00107790">
            <w:pPr>
              <w:spacing w:line="240" w:lineRule="auto"/>
              <w:rPr>
                <w:ins w:id="1814" w:author="Anand Gorantla" w:date="2019-12-11T16:01:00Z"/>
                <w:rFonts w:ascii="Calibri" w:hAnsi="Calibri"/>
                <w:lang w:val="en-IN"/>
              </w:rPr>
            </w:pPr>
            <w:ins w:id="1815" w:author="Anand Gorantla" w:date="2019-12-11T16:01:00Z">
              <w:r>
                <w:rPr>
                  <w:rFonts w:ascii="Calibri" w:hAnsi="Calibri"/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A23A2" w14:textId="77777777" w:rsidR="00107790" w:rsidRDefault="00107790" w:rsidP="00107790">
            <w:pPr>
              <w:spacing w:line="240" w:lineRule="auto"/>
              <w:rPr>
                <w:ins w:id="1816" w:author="Anand Gorantla" w:date="2019-12-11T16:01:00Z"/>
                <w:rFonts w:ascii="Calibri" w:eastAsia="Calibri" w:hAnsi="Calibri" w:cs="Calibri"/>
                <w:lang w:val="en-IN"/>
              </w:rPr>
            </w:pPr>
            <w:ins w:id="181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 Flag (‘Y’ or ’N’)</w:t>
              </w:r>
            </w:ins>
          </w:p>
          <w:p w14:paraId="6685FD01" w14:textId="77777777" w:rsidR="00107790" w:rsidRDefault="00107790" w:rsidP="00107790">
            <w:pPr>
              <w:spacing w:line="240" w:lineRule="auto"/>
              <w:rPr>
                <w:ins w:id="1818" w:author="Anand Gorantla" w:date="2019-12-11T16:01:00Z"/>
                <w:rFonts w:ascii="Calibri" w:hAnsi="Calibri"/>
                <w:lang w:val="en-IN"/>
              </w:rPr>
            </w:pPr>
            <w:ins w:id="181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Y – KYC completed</w:t>
              </w:r>
              <w:r>
                <w:rPr>
                  <w:rFonts w:ascii="Calibri" w:eastAsia="Calibri" w:hAnsi="Calibri" w:cs="Calibri"/>
                  <w:lang w:val="en-IN"/>
                </w:rPr>
                <w:br/>
                <w:t>N – KYC pending</w:t>
              </w:r>
            </w:ins>
          </w:p>
        </w:tc>
      </w:tr>
    </w:tbl>
    <w:p w14:paraId="03004D0E" w14:textId="77777777" w:rsidR="003019C9" w:rsidRPr="003F1A22" w:rsidRDefault="003019C9" w:rsidP="003019C9">
      <w:pPr>
        <w:pStyle w:val="ListParagraph"/>
        <w:spacing w:line="240" w:lineRule="auto"/>
        <w:ind w:left="360"/>
        <w:rPr>
          <w:ins w:id="1820" w:author="Anand Gorantla" w:date="2019-12-11T15:57:00Z"/>
          <w:rFonts w:ascii="Calibri" w:eastAsia="Calibri" w:hAnsi="Calibri" w:cs="Calibri"/>
          <w:b/>
        </w:rPr>
      </w:pPr>
    </w:p>
    <w:p w14:paraId="3D98C0C4" w14:textId="77777777" w:rsidR="003019C9" w:rsidRPr="003F1A22" w:rsidRDefault="003019C9" w:rsidP="003019C9">
      <w:pPr>
        <w:spacing w:after="200"/>
        <w:rPr>
          <w:ins w:id="1821" w:author="Anand Gorantla" w:date="2019-12-11T15:57:00Z"/>
          <w:rFonts w:ascii="Calibri" w:hAnsi="Calibri"/>
        </w:rPr>
      </w:pPr>
      <w:ins w:id="1822" w:author="Anand Gorantla" w:date="2019-12-11T15:57:00Z">
        <w:r w:rsidRPr="003F1A22">
          <w:rPr>
            <w:rFonts w:ascii="Calibri" w:eastAsia="Calibri" w:hAnsi="Calibri" w:cs="Calibri"/>
            <w:b/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3019C9" w14:paraId="61C58FC7" w14:textId="77777777" w:rsidTr="00B96808">
        <w:trPr>
          <w:trHeight w:val="280"/>
          <w:ins w:id="182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827FF44" w14:textId="77777777" w:rsidR="003019C9" w:rsidRDefault="003019C9" w:rsidP="00B96808">
            <w:pPr>
              <w:spacing w:line="240" w:lineRule="auto"/>
              <w:rPr>
                <w:ins w:id="1824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25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17898F0" w14:textId="77777777" w:rsidR="003019C9" w:rsidRDefault="003019C9" w:rsidP="00B96808">
            <w:pPr>
              <w:spacing w:line="240" w:lineRule="auto"/>
              <w:rPr>
                <w:ins w:id="1826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2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A9002BC" w14:textId="77777777" w:rsidR="003019C9" w:rsidRDefault="003019C9" w:rsidP="00B96808">
            <w:pPr>
              <w:spacing w:line="240" w:lineRule="auto"/>
              <w:rPr>
                <w:ins w:id="1828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29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1C5AE13" w14:textId="77777777" w:rsidR="003019C9" w:rsidRDefault="003019C9" w:rsidP="00B96808">
            <w:pPr>
              <w:spacing w:line="240" w:lineRule="auto"/>
              <w:rPr>
                <w:ins w:id="1830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31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47B40F8E" w14:textId="77777777" w:rsidR="003019C9" w:rsidRDefault="003019C9" w:rsidP="00B96808">
            <w:pPr>
              <w:spacing w:line="240" w:lineRule="auto"/>
              <w:rPr>
                <w:ins w:id="1832" w:author="Anand Gorantla" w:date="2019-12-11T15:57:00Z"/>
                <w:rFonts w:ascii="Calibri" w:hAnsi="Calibri"/>
                <w:lang w:val="en-IN"/>
              </w:rPr>
            </w:pPr>
            <w:ins w:id="1833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6D9DDD84" w14:textId="77777777" w:rsidTr="00B96808">
        <w:trPr>
          <w:ins w:id="1834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9B34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35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3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CFEA3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37" w:author="Anand Gorantla" w:date="2019-12-11T15:57:00Z"/>
                <w:rFonts w:ascii="Calibri" w:eastAsia="Calibri" w:hAnsi="Calibri" w:cs="Calibri"/>
                <w:lang w:val="en-IN"/>
              </w:rPr>
            </w:pPr>
            <w:ins w:id="183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9DD3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39" w:author="Anand Gorantla" w:date="2019-12-11T15:57:00Z"/>
                <w:rFonts w:ascii="Calibri" w:eastAsia="Calibri" w:hAnsi="Calibri" w:cs="Calibri"/>
                <w:lang w:val="en-IN"/>
              </w:rPr>
            </w:pPr>
            <w:ins w:id="184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2890DA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1" w:author="Anand Gorantla" w:date="2019-12-11T15:57:00Z"/>
                <w:rFonts w:ascii="Calibri" w:eastAsia="Calibri" w:hAnsi="Calibri" w:cs="Calibri"/>
                <w:lang w:val="en-IN"/>
              </w:rPr>
            </w:pPr>
            <w:ins w:id="184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EDE9F9B" w14:textId="77777777" w:rsidR="003019C9" w:rsidRDefault="003019C9" w:rsidP="00B96808">
            <w:pPr>
              <w:spacing w:line="240" w:lineRule="auto"/>
              <w:rPr>
                <w:ins w:id="1843" w:author="Anand Gorantla" w:date="2019-12-11T15:57:00Z"/>
                <w:rFonts w:ascii="Calibri" w:hAnsi="Calibri"/>
                <w:lang w:val="en-IN"/>
              </w:rPr>
            </w:pPr>
            <w:ins w:id="184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019C9" w14:paraId="12516F54" w14:textId="77777777" w:rsidTr="00B96808">
        <w:trPr>
          <w:ins w:id="1845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47F37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6" w:author="Anand Gorantla" w:date="2019-12-11T15:57:00Z"/>
                <w:rFonts w:ascii="Calibri" w:eastAsia="Calibri" w:hAnsi="Calibri" w:cs="Calibri"/>
                <w:lang w:val="en-IN"/>
              </w:rPr>
            </w:pPr>
            <w:ins w:id="184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54B0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48" w:author="Anand Gorantla" w:date="2019-12-11T15:57:00Z"/>
                <w:rFonts w:ascii="Calibri" w:eastAsia="Calibri" w:hAnsi="Calibri" w:cs="Calibri"/>
                <w:lang w:val="en-IN"/>
              </w:rPr>
            </w:pPr>
            <w:ins w:id="184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03A07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0" w:author="Anand Gorantla" w:date="2019-12-11T15:57:00Z"/>
                <w:rFonts w:ascii="Calibri" w:hAnsi="Calibri"/>
                <w:lang w:val="en-IN"/>
              </w:rPr>
            </w:pPr>
            <w:ins w:id="1851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2F2AFA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2" w:author="Anand Gorantla" w:date="2019-12-11T15:57:00Z"/>
                <w:rFonts w:ascii="Calibri" w:eastAsia="Calibri" w:hAnsi="Calibri" w:cs="Calibri"/>
                <w:lang w:val="en-IN"/>
              </w:rPr>
            </w:pPr>
            <w:ins w:id="1853" w:author="Anand Gorantla" w:date="2019-12-11T15:57:00Z">
              <w:r>
                <w:rPr>
                  <w:rFonts w:ascii="Calibri" w:hAnsi="Calibri"/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1909283" w14:textId="77777777" w:rsidR="003019C9" w:rsidRDefault="003019C9" w:rsidP="00B96808">
            <w:pPr>
              <w:spacing w:line="240" w:lineRule="auto"/>
              <w:rPr>
                <w:ins w:id="1854" w:author="Anand Gorantla" w:date="2019-12-11T15:57:00Z"/>
                <w:rFonts w:ascii="Calibri" w:eastAsia="Calibri" w:hAnsi="Calibri" w:cs="Calibri"/>
                <w:lang w:val="en-IN"/>
              </w:rPr>
            </w:pPr>
            <w:ins w:id="185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Additional information on the status</w:t>
              </w:r>
            </w:ins>
          </w:p>
        </w:tc>
      </w:tr>
      <w:tr w:rsidR="003019C9" w14:paraId="576F027F" w14:textId="77777777" w:rsidTr="00B96808">
        <w:trPr>
          <w:ins w:id="1856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8A4C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5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rrn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46808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9" w:author="Anand Gorantla" w:date="2019-12-11T15:57:00Z"/>
                <w:rFonts w:ascii="Calibri" w:hAnsi="Calibri"/>
                <w:lang w:val="en-IN"/>
              </w:rPr>
            </w:pPr>
            <w:ins w:id="1860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BC5AEF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1" w:author="Anand Gorantla" w:date="2019-12-11T15:57:00Z"/>
                <w:rFonts w:ascii="Calibri" w:hAnsi="Calibri"/>
                <w:lang w:val="en-IN"/>
              </w:rPr>
            </w:pPr>
            <w:ins w:id="1862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F951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3" w:author="Anand Gorantla" w:date="2019-12-11T15:57:00Z"/>
                <w:rFonts w:ascii="Calibri" w:hAnsi="Calibri"/>
                <w:lang w:val="en-IN"/>
              </w:rPr>
            </w:pPr>
            <w:ins w:id="1864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1BE2A70" w14:textId="77777777" w:rsidR="003019C9" w:rsidRDefault="003019C9" w:rsidP="00B96808">
            <w:pPr>
              <w:spacing w:line="240" w:lineRule="auto"/>
              <w:rPr>
                <w:ins w:id="1865" w:author="Anand Gorantla" w:date="2019-12-11T15:57:00Z"/>
                <w:rFonts w:ascii="Calibri" w:eastAsia="Calibri" w:hAnsi="Calibri" w:cs="Calibri"/>
                <w:lang w:val="en-IN"/>
              </w:rPr>
            </w:pPr>
            <w:ins w:id="186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Retrieval Reference Number</w:t>
              </w:r>
            </w:ins>
          </w:p>
        </w:tc>
      </w:tr>
      <w:tr w:rsidR="003019C9" w14:paraId="6DE4475C" w14:textId="77777777" w:rsidTr="00B96808">
        <w:trPr>
          <w:ins w:id="1867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BFACF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8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69" w:author="Anand Gorantla" w:date="2019-12-11T15:57:00Z">
              <w:r>
                <w:rPr>
                  <w:lang w:val="en-IN"/>
                </w:rPr>
                <w:t>authidresp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C1A2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0" w:author="Anand Gorantla" w:date="2019-12-11T15:57:00Z"/>
                <w:rFonts w:ascii="Calibri" w:hAnsi="Calibri"/>
                <w:lang w:val="en-IN"/>
              </w:rPr>
            </w:pPr>
            <w:ins w:id="187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637B5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2" w:author="Anand Gorantla" w:date="2019-12-11T15:57:00Z"/>
                <w:rFonts w:ascii="Calibri" w:hAnsi="Calibri"/>
                <w:lang w:val="en-IN"/>
              </w:rPr>
            </w:pPr>
            <w:ins w:id="1873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FB58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4" w:author="Anand Gorantla" w:date="2019-12-11T15:57:00Z"/>
                <w:rFonts w:ascii="Calibri" w:hAnsi="Calibri"/>
                <w:lang w:val="en-IN"/>
              </w:rPr>
            </w:pPr>
            <w:ins w:id="1875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963348F" w14:textId="77777777" w:rsidR="003019C9" w:rsidRDefault="003019C9" w:rsidP="00B96808">
            <w:pPr>
              <w:spacing w:line="240" w:lineRule="auto"/>
              <w:rPr>
                <w:ins w:id="1876" w:author="Anand Gorantla" w:date="2019-12-11T15:57:00Z"/>
                <w:rFonts w:ascii="Calibri" w:eastAsia="Calibri" w:hAnsi="Calibri" w:cs="Calibri"/>
                <w:lang w:val="en-IN"/>
              </w:rPr>
            </w:pPr>
            <w:ins w:id="1877" w:author="Anand Gorantla" w:date="2019-12-11T15:57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3019C9" w14:paraId="3F7FA209" w14:textId="77777777" w:rsidTr="00B96808">
        <w:trPr>
          <w:ins w:id="1878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2868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9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8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40283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1" w:author="Anand Gorantla" w:date="2019-12-11T15:57:00Z"/>
                <w:rFonts w:ascii="Calibri" w:hAnsi="Calibri"/>
                <w:lang w:val="en-IN"/>
              </w:rPr>
            </w:pPr>
            <w:ins w:id="1882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527AE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3" w:author="Anand Gorantla" w:date="2019-12-11T15:57:00Z"/>
                <w:rFonts w:ascii="Calibri" w:hAnsi="Calibri"/>
                <w:lang w:val="en-IN"/>
              </w:rPr>
            </w:pPr>
            <w:ins w:id="1884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2A6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5" w:author="Anand Gorantla" w:date="2019-12-11T15:57:00Z"/>
                <w:rFonts w:ascii="Calibri" w:hAnsi="Calibri"/>
                <w:lang w:val="en-IN"/>
              </w:rPr>
            </w:pPr>
            <w:ins w:id="1886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3FA2C3A" w14:textId="77777777" w:rsidR="003019C9" w:rsidRDefault="003019C9" w:rsidP="00B96808">
            <w:pPr>
              <w:spacing w:line="240" w:lineRule="auto"/>
              <w:rPr>
                <w:ins w:id="1887" w:author="Anand Gorantla" w:date="2019-12-11T15:57:00Z"/>
                <w:rFonts w:ascii="Calibri" w:eastAsia="Calibri" w:hAnsi="Calibri" w:cs="Calibri"/>
                <w:lang w:val="en-IN"/>
              </w:rPr>
            </w:pPr>
            <w:ins w:id="1888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3019C9" w14:paraId="27D8F091" w14:textId="77777777" w:rsidTr="00B96808">
        <w:trPr>
          <w:ins w:id="1889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77FB8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0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9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83B3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2" w:author="Anand Gorantla" w:date="2019-12-11T15:57:00Z"/>
                <w:rFonts w:ascii="Calibri" w:hAnsi="Calibri"/>
                <w:lang w:val="en-IN"/>
              </w:rPr>
            </w:pPr>
            <w:ins w:id="1893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054F8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4" w:author="Anand Gorantla" w:date="2019-12-11T15:57:00Z"/>
                <w:rFonts w:ascii="Calibri" w:hAnsi="Calibri"/>
                <w:lang w:val="en-IN"/>
              </w:rPr>
            </w:pPr>
            <w:ins w:id="1895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C9BD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6" w:author="Anand Gorantla" w:date="2019-12-11T15:57:00Z"/>
                <w:rFonts w:ascii="Calibri" w:hAnsi="Calibri"/>
                <w:lang w:val="en-IN"/>
              </w:rPr>
            </w:pPr>
            <w:ins w:id="1897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97D52AA" w14:textId="77777777" w:rsidR="003019C9" w:rsidRDefault="003019C9" w:rsidP="00B96808">
            <w:pPr>
              <w:spacing w:line="240" w:lineRule="auto"/>
              <w:rPr>
                <w:ins w:id="1898" w:author="Anand Gorantla" w:date="2019-12-11T15:57:00Z"/>
                <w:rFonts w:ascii="Calibri" w:eastAsia="Calibri" w:hAnsi="Calibri" w:cs="Calibri"/>
                <w:lang w:val="en-IN"/>
              </w:rPr>
            </w:pPr>
            <w:ins w:id="1899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D91F5C" w14:textId="77777777" w:rsidTr="00B96808">
        <w:trPr>
          <w:ins w:id="1900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91B5F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1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0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FF26B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3" w:author="Anand Gorantla" w:date="2019-12-11T15:57:00Z"/>
                <w:rFonts w:ascii="Calibri" w:hAnsi="Calibri"/>
                <w:lang w:val="en-IN"/>
              </w:rPr>
            </w:pPr>
            <w:ins w:id="1904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7D0DB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5" w:author="Anand Gorantla" w:date="2019-12-11T15:57:00Z"/>
                <w:rFonts w:ascii="Calibri" w:hAnsi="Calibri"/>
                <w:lang w:val="en-IN"/>
              </w:rPr>
            </w:pPr>
            <w:ins w:id="1906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846AD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7" w:author="Anand Gorantla" w:date="2019-12-11T15:57:00Z"/>
                <w:rFonts w:ascii="Calibri" w:hAnsi="Calibri"/>
                <w:lang w:val="en-IN"/>
              </w:rPr>
            </w:pPr>
            <w:ins w:id="1908" w:author="Anand Gorantla" w:date="2019-12-11T15:57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203A4E1" w14:textId="31546335" w:rsidR="003019C9" w:rsidRDefault="003019C9" w:rsidP="00B96808">
            <w:pPr>
              <w:spacing w:line="240" w:lineRule="auto"/>
              <w:rPr>
                <w:ins w:id="1909" w:author="Anand Gorantla" w:date="2019-12-11T15:57:00Z"/>
                <w:rFonts w:ascii="Calibri" w:hAnsi="Calibri"/>
                <w:lang w:val="en-IN"/>
              </w:rPr>
            </w:pPr>
            <w:ins w:id="1910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1911" w:author="Kavinithees Palanisamy" w:date="2019-12-16T13:30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1912" w:author="Anand Gorantla" w:date="2019-12-11T15:57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0DB9A6E2" w14:textId="77777777" w:rsidTr="00B96808">
        <w:trPr>
          <w:ins w:id="191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4DB2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14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1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A8FD2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16" w:author="Anand Gorantla" w:date="2019-12-11T15:57:00Z"/>
                <w:rFonts w:ascii="Calibri" w:hAnsi="Calibri"/>
                <w:lang w:val="en-IN"/>
              </w:rPr>
            </w:pPr>
            <w:ins w:id="1917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0496A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18" w:author="Anand Gorantla" w:date="2019-12-11T15:57:00Z"/>
                <w:rFonts w:ascii="Calibri" w:hAnsi="Calibri"/>
                <w:lang w:val="en-IN"/>
              </w:rPr>
            </w:pPr>
            <w:ins w:id="1919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14B4E6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20" w:author="Anand Gorantla" w:date="2019-12-11T15:57:00Z"/>
                <w:rFonts w:ascii="Calibri" w:hAnsi="Calibri"/>
                <w:lang w:val="en-IN"/>
              </w:rPr>
            </w:pPr>
            <w:ins w:id="1921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36CBDC9" w14:textId="77777777" w:rsidR="003019C9" w:rsidRDefault="003019C9" w:rsidP="00B96808">
            <w:pPr>
              <w:spacing w:line="240" w:lineRule="auto"/>
              <w:rPr>
                <w:ins w:id="1922" w:author="Anand Gorantla" w:date="2019-12-11T15:57:00Z"/>
                <w:rFonts w:ascii="Calibri" w:hAnsi="Calibri"/>
                <w:lang w:val="en-IN"/>
              </w:rPr>
            </w:pPr>
            <w:ins w:id="1923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4490CCAE" w14:textId="2CE4A502" w:rsidR="003019C9" w:rsidRDefault="00D23701" w:rsidP="00D23701">
      <w:pPr>
        <w:pStyle w:val="Heading1"/>
        <w:numPr>
          <w:ilvl w:val="0"/>
          <w:numId w:val="8"/>
        </w:numPr>
        <w:ind w:left="284" w:hanging="284"/>
      </w:pPr>
      <w:bookmarkStart w:id="1924" w:name="_Toc29552890"/>
      <w:r>
        <w:t>Transaction History Inquiry</w:t>
      </w:r>
      <w:bookmarkEnd w:id="1924"/>
    </w:p>
    <w:p w14:paraId="7BEF575F" w14:textId="77777777" w:rsidR="00D23701" w:rsidRPr="00D23701" w:rsidRDefault="00D23701">
      <w:pPr>
        <w:pStyle w:val="ListParagraph"/>
        <w:spacing w:after="200"/>
        <w:ind w:left="360"/>
        <w:rPr>
          <w:rFonts w:ascii="Calibri" w:hAnsi="Calibri"/>
        </w:rPr>
        <w:pPrChange w:id="1925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r w:rsidRPr="00D23701">
        <w:rPr>
          <w:rFonts w:ascii="Calibri" w:eastAsia="Calibri" w:hAnsi="Calibri" w:cs="Calibri"/>
          <w:b/>
        </w:rPr>
        <w:t xml:space="preserve">Resource URL: </w:t>
      </w:r>
    </w:p>
    <w:p w14:paraId="27F7DC34" w14:textId="4524F57A" w:rsidR="00D23701" w:rsidRDefault="003B1F4E" w:rsidP="00D237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fldChar w:fldCharType="begin"/>
      </w:r>
      <w:r>
        <w:rPr>
          <w:rFonts w:ascii="Calibri" w:eastAsia="Calibri" w:hAnsi="Calibri" w:cs="Calibri"/>
          <w:b/>
        </w:rPr>
        <w:instrText xml:space="preserve"> HYPERLINK "</w:instrText>
      </w:r>
      <w:r w:rsidRPr="00D23701">
        <w:rPr>
          <w:rFonts w:ascii="Calibri" w:eastAsia="Calibri" w:hAnsi="Calibri" w:cs="Calibri"/>
          <w:b/>
          <w:rPrChange w:id="1926" w:author="Kavinithees Palanisamy" w:date="2019-12-16T12:51:00Z">
            <w:rPr>
              <w:rFonts w:ascii="Calibri" w:eastAsia="Calibri" w:hAnsi="Calibri" w:cs="Calibri"/>
            </w:rPr>
          </w:rPrChange>
        </w:rPr>
        <w:instrText>https</w:instrText>
      </w:r>
      <w:r w:rsidRPr="00D23701">
        <w:rPr>
          <w:rFonts w:ascii="Calibri" w:eastAsia="Calibri" w:hAnsi="Calibri" w:cs="Calibri"/>
        </w:rPr>
        <w:instrText>://&lt;baseURL&gt;/1.0/mightypay/query-stmt</w:instrText>
      </w:r>
      <w:r>
        <w:rPr>
          <w:rFonts w:ascii="Calibri" w:eastAsia="Calibri" w:hAnsi="Calibri" w:cs="Calibri"/>
          <w:b/>
        </w:rPr>
        <w:instrText xml:space="preserve">" </w:instrText>
      </w:r>
      <w:r>
        <w:rPr>
          <w:rFonts w:ascii="Calibri" w:eastAsia="Calibri" w:hAnsi="Calibri" w:cs="Calibri"/>
          <w:b/>
        </w:rPr>
        <w:fldChar w:fldCharType="separate"/>
      </w:r>
      <w:r w:rsidRPr="00E72956">
        <w:rPr>
          <w:rStyle w:val="Hyperlink"/>
          <w:b/>
          <w:rPrChange w:id="1927" w:author="Kavinithees Palanisamy" w:date="2019-12-16T12:51:00Z">
            <w:rPr>
              <w:rFonts w:ascii="Calibri" w:eastAsia="Calibri" w:hAnsi="Calibri" w:cs="Calibri"/>
            </w:rPr>
          </w:rPrChange>
        </w:rPr>
        <w:t>https</w:t>
      </w:r>
      <w:r w:rsidRPr="00E72956">
        <w:rPr>
          <w:rStyle w:val="Hyperlink"/>
          <w:rFonts w:ascii="Calibri" w:eastAsia="Calibri" w:hAnsi="Calibri" w:cs="Calibri"/>
        </w:rPr>
        <w:t>://&lt;baseURL&gt;/1.0/mightypay/query-stmt</w:t>
      </w:r>
      <w:r>
        <w:rPr>
          <w:rFonts w:ascii="Calibri" w:eastAsia="Calibri" w:hAnsi="Calibri" w:cs="Calibri"/>
          <w:b/>
        </w:rPr>
        <w:fldChar w:fldCharType="end"/>
      </w:r>
    </w:p>
    <w:p w14:paraId="63A07CF9" w14:textId="77777777" w:rsidR="003B1F4E" w:rsidRPr="00D23701" w:rsidRDefault="003B1F4E">
      <w:pPr>
        <w:rPr>
          <w:rFonts w:ascii="Calibri" w:hAnsi="Calibri"/>
        </w:rPr>
        <w:pPrChange w:id="1928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B1F4E" w14:paraId="44D08DDE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D1EE22" w14:textId="77777777" w:rsidR="003B1F4E" w:rsidRDefault="003B1F4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  <w:pPrChange w:id="1929" w:author="Kavinithees Palanisamy" w:date="2019-12-16T13:19:00Z">
                <w:pPr>
                  <w:spacing w:after="200"/>
                </w:pPr>
              </w:pPrChange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CA94533" w14:textId="77777777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3B1F4E" w14:paraId="6EC53461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DF5D69" w14:textId="5550BE9D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>
              <w:rPr>
                <w:rFonts w:ascii="Calibri" w:eastAsia="Calibri" w:hAnsi="Calibri" w:cs="Calibri"/>
              </w:rPr>
              <w:t>query-</w:t>
            </w:r>
            <w:proofErr w:type="spellStart"/>
            <w:r>
              <w:rPr>
                <w:rFonts w:ascii="Calibri" w:eastAsia="Calibri" w:hAnsi="Calibri" w:cs="Calibri"/>
              </w:rPr>
              <w:t>stmt</w:t>
            </w:r>
            <w:proofErr w:type="spellEnd"/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426377" w14:textId="774B01C4" w:rsidR="00A56C76" w:rsidRPr="00A56C76" w:rsidRDefault="003B1F4E" w:rsidP="00A56C76">
            <w:pPr>
              <w:rPr>
                <w:rFonts w:ascii="Calibri" w:eastAsia="Calibri" w:hAnsi="Calibri" w:cs="Calibri"/>
                <w:rPrChange w:id="1930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</w:pPr>
            <w:r>
              <w:rPr>
                <w:rFonts w:ascii="Calibri" w:eastAsia="Calibri" w:hAnsi="Calibri" w:cs="Calibri"/>
              </w:rPr>
              <w:t xml:space="preserve">Used to retrieve the </w:t>
            </w:r>
            <w:r w:rsidR="001853C2">
              <w:rPr>
                <w:rFonts w:ascii="Calibri" w:eastAsia="Calibri" w:hAnsi="Calibri" w:cs="Calibri"/>
              </w:rPr>
              <w:t>transaction</w:t>
            </w:r>
            <w:r>
              <w:rPr>
                <w:rFonts w:ascii="Calibri" w:eastAsia="Calibri" w:hAnsi="Calibri" w:cs="Calibri"/>
              </w:rPr>
              <w:t xml:space="preserve"> statement for range of dates if given otherwise API will return recent statements </w:t>
            </w:r>
            <w:r w:rsidR="00A56C76" w:rsidRPr="00A56C76">
              <w:rPr>
                <w:rFonts w:ascii="Calibri" w:eastAsia="Calibri" w:hAnsi="Calibri" w:cs="Calibri"/>
                <w:rPrChange w:id="1931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  <w:t>for the period of 60 days prior to current date.</w:t>
            </w:r>
          </w:p>
          <w:p w14:paraId="070F3DDE" w14:textId="68EE8B65" w:rsidR="003B1F4E" w:rsidRDefault="003B1F4E" w:rsidP="00B96808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</w:p>
        </w:tc>
      </w:tr>
    </w:tbl>
    <w:p w14:paraId="4E653C95" w14:textId="7978DBE5" w:rsidR="003B1F4E" w:rsidRDefault="003B1F4E" w:rsidP="00D23701"/>
    <w:p w14:paraId="0160C35F" w14:textId="77777777" w:rsidR="00017413" w:rsidRPr="00974BD1" w:rsidRDefault="00017413" w:rsidP="00017413">
      <w:pPr>
        <w:spacing w:after="200"/>
        <w:rPr>
          <w:rFonts w:ascii="Calibri" w:eastAsia="Calibri" w:hAnsi="Calibri" w:cs="Calibri"/>
          <w:b/>
        </w:rPr>
      </w:pPr>
      <w:r w:rsidRPr="003F1A22">
        <w:rPr>
          <w:rFonts w:ascii="Calibri" w:eastAsia="Calibri" w:hAnsi="Calibri" w:cs="Calibri"/>
          <w:b/>
        </w:rPr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932">
          <w:tblGrid>
            <w:gridCol w:w="1035"/>
            <w:gridCol w:w="1317"/>
            <w:gridCol w:w="1035"/>
            <w:gridCol w:w="593"/>
            <w:gridCol w:w="991"/>
            <w:gridCol w:w="44"/>
            <w:gridCol w:w="586"/>
            <w:gridCol w:w="405"/>
            <w:gridCol w:w="630"/>
            <w:gridCol w:w="3264"/>
            <w:gridCol w:w="1035"/>
          </w:tblGrid>
        </w:tblGridChange>
      </w:tblGrid>
      <w:tr w:rsidR="00017413" w14:paraId="7283ED49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AFC94AA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6E019FF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52161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E274581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3A24027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F56ED" w14:paraId="17A59833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3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3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77254A" w14:textId="69524040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platformCode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6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DE3E48" w14:textId="0D7FA2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7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08250D" w14:textId="1EABA9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8235D8" w14:textId="3A907D9D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3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2587C4F" w14:textId="647EFA84" w:rsidR="00BF56ED" w:rsidRPr="00856C95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This indicates the platform code assigned to the requestor which is also the source of this transaction</w:t>
            </w:r>
          </w:p>
        </w:tc>
      </w:tr>
      <w:tr w:rsidR="00E06A2B" w14:paraId="3DC5CD98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4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4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97513A" w14:textId="6EFFF52C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userEntityId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3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140BC3" w14:textId="6C6D9A15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4350B" w14:textId="1C99FB82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43D4EB" w14:textId="481A1A3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4C00C1" w14:textId="091CB76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User Entity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rFonts w:ascii="Calibri" w:hAnsi="Calibri"/>
              </w:rPr>
              <w:t>walletId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  <w:tr w:rsidR="00E06A2B" w14:paraId="4D0A84A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4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4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4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3E9EB1" w14:textId="67AEE2AE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walletId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0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5AACAA" w14:textId="4B168F7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1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9ED0B9" w14:textId="242C7C36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BA1051" w14:textId="134B65A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10B55C" w14:textId="49FF202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eWallet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lang w:val="en-IN"/>
              </w:rPr>
              <w:t>userEntityId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</w:tbl>
    <w:p w14:paraId="2C98EA49" w14:textId="690F0C71" w:rsidR="00017413" w:rsidRDefault="00017413" w:rsidP="00D23701"/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017413" w14:paraId="1283B873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27BD586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3BB7609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9ABFC22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5F4550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96FD679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F34514" w14:paraId="5B7452F3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D97B674" w14:textId="2C85DF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  <w:rPrChange w:id="1954" w:author="Kavinithees Palanisamy" w:date="2019-12-16T13:50:00Z">
                  <w:rPr>
                    <w:rFonts w:ascii="Calibri" w:eastAsia="Calibri" w:hAnsi="Calibri" w:cs="Calibri"/>
                    <w:b/>
                    <w:color w:val="FFFFFF"/>
                    <w:lang w:val="en-IN"/>
                  </w:rPr>
                </w:rPrChange>
              </w:rPr>
              <w:t>terminalId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03F47C6" w14:textId="07CE678D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6B14348" w14:textId="146745B2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96EFE85" w14:textId="58E97D5A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226F43A" w14:textId="107ACEA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Terminal ID at the terminal where transaction is done</w:t>
            </w:r>
          </w:p>
        </w:tc>
      </w:tr>
      <w:tr w:rsidR="00F34514" w14:paraId="1C8628F2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2F5107F2" w14:textId="66F622C8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2AAA814" w14:textId="0BA153B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7FEE6F2" w14:textId="4714322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8EED066" w14:textId="6CD5946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CBD7D8B" w14:textId="2E333D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from this date. This field is Mandatory </w:t>
            </w: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F34514" w14:paraId="3E1533F9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DB93E2B" w14:textId="4F9F96E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692D6EE" w14:textId="6D96EF1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A4C4419" w14:textId="525F4841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ADD528B" w14:textId="77375C3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7B461B5" w14:textId="664BF9CE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till this date. This field is mandatory if the </w:t>
            </w: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653CAD" w14:paraId="12D10759" w14:textId="77777777" w:rsidTr="00653CAD">
        <w:trPr>
          <w:trHeight w:val="280"/>
          <w:tblHeader/>
          <w:ins w:id="1955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BBC6514" w14:textId="6D000AB0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56" w:author="Anand Gorantla" w:date="2019-12-18T12:18:00Z"/>
                <w:lang w:val="en-IN"/>
              </w:rPr>
            </w:pPr>
            <w:proofErr w:type="spellStart"/>
            <w:ins w:id="1957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57E8E74" w14:textId="35A6E777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58" w:author="Anand Gorantla" w:date="2019-12-18T12:18:00Z"/>
                <w:lang w:val="en-IN"/>
              </w:rPr>
            </w:pPr>
            <w:ins w:id="1959" w:author="Anand Gorantla" w:date="2019-12-18T12:18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32BB80E" w14:textId="1F3AD80C" w:rsidR="00653CAD" w:rsidRPr="00BD00CF" w:rsidRDefault="00B757B2" w:rsidP="00653CAD">
            <w:pPr>
              <w:tabs>
                <w:tab w:val="right" w:pos="3336"/>
              </w:tabs>
              <w:spacing w:line="240" w:lineRule="auto"/>
              <w:rPr>
                <w:ins w:id="1960" w:author="Anand Gorantla" w:date="2019-12-18T12:18:00Z"/>
                <w:lang w:val="en-IN"/>
              </w:rPr>
            </w:pPr>
            <w:ins w:id="1961" w:author="Anand Gorantla" w:date="2019-12-18T12:18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F40C89A" w14:textId="357D6DEF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62" w:author="Anand Gorantla" w:date="2019-12-18T12:18:00Z"/>
                <w:lang w:val="en-IN"/>
              </w:rPr>
            </w:pPr>
            <w:ins w:id="1963" w:author="Anand Gorantla" w:date="2019-12-18T12:18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35C9BC8" w14:textId="27EF4803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64" w:author="Anand Gorantla" w:date="2019-12-18T12:18:00Z"/>
                <w:lang w:val="en-IN"/>
              </w:rPr>
            </w:pPr>
            <w:ins w:id="1965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0837AE" w14:paraId="0164A040" w14:textId="77777777" w:rsidTr="00653CAD">
        <w:trPr>
          <w:trHeight w:val="280"/>
          <w:tblHeader/>
          <w:ins w:id="1966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0AF8C97" w14:textId="69633962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67" w:author="Anand Gorantla" w:date="2019-12-18T12:18:00Z"/>
                <w:lang w:val="en-IN"/>
              </w:rPr>
            </w:pPr>
            <w:proofErr w:type="spellStart"/>
            <w:ins w:id="1968" w:author="Mary Indira Augustine" w:date="2019-12-20T13:08:00Z">
              <w:r>
                <w:rPr>
                  <w:rFonts w:ascii="Calibri" w:eastAsia="Calibri" w:hAnsi="Calibri" w:cs="Calibri"/>
                </w:rPr>
                <w:t>digitalAssetTypeCode</w:t>
              </w:r>
            </w:ins>
            <w:proofErr w:type="spellEnd"/>
            <w:ins w:id="1969" w:author="Anand Gorantla" w:date="2019-12-18T12:19:00Z">
              <w:del w:id="1970" w:author="Mary Indira Augustine" w:date="2019-12-20T13:08:00Z">
                <w:r w:rsidDel="001E1A18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9B17591" w14:textId="167BECA8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71" w:author="Anand Gorantla" w:date="2019-12-18T12:18:00Z"/>
                <w:lang w:val="en-IN"/>
              </w:rPr>
            </w:pPr>
            <w:ins w:id="1972" w:author="Mary Indira Augustine" w:date="2019-12-20T13:08:00Z">
              <w:r>
                <w:rPr>
                  <w:rFonts w:ascii="Calibri" w:hAnsi="Calibri"/>
                </w:rPr>
                <w:t>Alphanumeric</w:t>
              </w:r>
            </w:ins>
            <w:ins w:id="1973" w:author="Anand Gorantla" w:date="2019-12-18T12:19:00Z">
              <w:del w:id="1974" w:author="Mary Indira Augustine" w:date="2019-12-20T13:08:00Z">
                <w:r w:rsidDel="001E1A18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7F80721" w14:textId="0F158B50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75" w:author="Anand Gorantla" w:date="2019-12-18T12:18:00Z"/>
                <w:lang w:val="en-IN"/>
              </w:rPr>
            </w:pPr>
            <w:ins w:id="1976" w:author="Mary Indira Augustine" w:date="2019-12-20T13:08:00Z">
              <w:r>
                <w:rPr>
                  <w:rFonts w:ascii="Calibri" w:hAnsi="Calibri"/>
                </w:rPr>
                <w:t>O</w:t>
              </w:r>
            </w:ins>
            <w:ins w:id="1977" w:author="Anand Gorantla" w:date="2019-12-18T12:19:00Z">
              <w:del w:id="1978" w:author="Mary Indira Augustine" w:date="2019-12-20T13:08:00Z">
                <w:r w:rsidDel="001E1A18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1365375" w14:textId="4BF3189C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79" w:author="Anand Gorantla" w:date="2019-12-18T12:18:00Z"/>
                <w:lang w:val="en-IN"/>
              </w:rPr>
            </w:pPr>
            <w:ins w:id="1980" w:author="Mary Indira Augustine" w:date="2019-12-20T13:08:00Z">
              <w:r>
                <w:rPr>
                  <w:rFonts w:ascii="Calibri" w:hAnsi="Calibri"/>
                </w:rPr>
                <w:t>5</w:t>
              </w:r>
            </w:ins>
            <w:ins w:id="1981" w:author="Anand Gorantla" w:date="2019-12-18T12:19:00Z">
              <w:del w:id="1982" w:author="Mary Indira Augustine" w:date="2019-12-20T13:08:00Z">
                <w:r w:rsidDel="001E1A18">
                  <w:rPr>
                    <w:rFonts w:ascii="Calibri" w:hAnsi="Calibri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C2C7A81" w14:textId="5B197626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83" w:author="Anand Gorantla" w:date="2019-12-18T12:18:00Z"/>
                <w:lang w:val="en-IN"/>
              </w:rPr>
            </w:pPr>
            <w:ins w:id="1984" w:author="Mary Indira Augustine" w:date="2019-12-20T13:08:00Z">
              <w:r>
                <w:rPr>
                  <w:rFonts w:ascii="Calibri" w:hAnsi="Calibri"/>
                </w:rPr>
                <w:t>Digital Asset Type Code</w:t>
              </w:r>
            </w:ins>
            <w:ins w:id="1985" w:author="Anand Gorantla" w:date="2019-12-18T12:19:00Z">
              <w:del w:id="1986" w:author="Mary Indira Augustine" w:date="2019-12-20T13:08:00Z">
                <w:r w:rsidDel="001E1A18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</w:tbl>
    <w:p w14:paraId="015D4710" w14:textId="6F94950B" w:rsidR="00017413" w:rsidRDefault="00017413" w:rsidP="00D23701"/>
    <w:p w14:paraId="67FFBC5E" w14:textId="55E272EC" w:rsidR="00C44E2A" w:rsidRDefault="00C44E2A" w:rsidP="00C44E2A">
      <w:pPr>
        <w:spacing w:after="200"/>
        <w:rPr>
          <w:b/>
          <w:bCs/>
        </w:rPr>
      </w:pPr>
      <w:r w:rsidRPr="002D227C">
        <w:rPr>
          <w:b/>
          <w:bCs/>
        </w:rPr>
        <w:t xml:space="preserve">Response Private </w:t>
      </w:r>
      <w:r w:rsidRPr="00C44E2A">
        <w:rPr>
          <w:rFonts w:ascii="Calibri" w:eastAsia="Calibri" w:hAnsi="Calibri" w:cs="Calibri"/>
          <w:b/>
          <w:rPrChange w:id="1987" w:author="Kavinithees Palanisamy" w:date="2019-12-16T13:05:00Z">
            <w:rPr>
              <w:b/>
              <w:bCs/>
            </w:rPr>
          </w:rPrChange>
        </w:rPr>
        <w:t>Claim</w:t>
      </w:r>
      <w:r w:rsidRPr="002D227C">
        <w:rPr>
          <w:b/>
          <w:bCs/>
        </w:rPr>
        <w:t xml:space="preserve">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988" w:author="Kavinithees Palanisamy" w:date="2019-12-16T13:0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2"/>
        <w:gridCol w:w="709"/>
        <w:gridCol w:w="709"/>
        <w:gridCol w:w="4429"/>
        <w:tblGridChange w:id="1989">
          <w:tblGrid>
            <w:gridCol w:w="345"/>
            <w:gridCol w:w="2006"/>
            <w:gridCol w:w="345"/>
            <w:gridCol w:w="1357"/>
            <w:gridCol w:w="345"/>
            <w:gridCol w:w="364"/>
            <w:gridCol w:w="345"/>
            <w:gridCol w:w="364"/>
            <w:gridCol w:w="345"/>
            <w:gridCol w:w="4084"/>
            <w:gridCol w:w="345"/>
          </w:tblGrid>
        </w:tblGridChange>
      </w:tblGrid>
      <w:tr w:rsidR="00C44E2A" w14:paraId="172D55B7" w14:textId="77777777" w:rsidTr="00C44E2A">
        <w:trPr>
          <w:trHeight w:val="280"/>
          <w:trPrChange w:id="1990" w:author="Kavinithees Palanisamy" w:date="2019-12-16T13:06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1" w:author="Kavinithees Palanisamy" w:date="2019-12-16T13:06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978D6EA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2" w:author="Kavinithees Palanisamy" w:date="2019-12-16T13:06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BD99CA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3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065AD396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4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573E81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1995" w:author="Kavinithees Palanisamy" w:date="2019-12-16T13:06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A9AFECA" w14:textId="77777777" w:rsidR="00C44E2A" w:rsidRDefault="00C44E2A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C44E2A" w14:paraId="61B39EEA" w14:textId="77777777" w:rsidTr="00856C95">
        <w:trPr>
          <w:trHeight w:val="280"/>
          <w:trPrChange w:id="1996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7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55DAD7" w14:textId="040E24C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8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B93F00" w14:textId="2DA62F67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9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3B2B51F" w14:textId="5B7549F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DB4318" w14:textId="3DA3C13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01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BA9F1F2" w14:textId="4E37C95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000 – success, any other response code is considered as error. Refer to message field for detail.</w:t>
            </w:r>
          </w:p>
        </w:tc>
      </w:tr>
      <w:tr w:rsidR="00C44E2A" w14:paraId="2B1CEABE" w14:textId="77777777" w:rsidTr="00856C95">
        <w:trPr>
          <w:trHeight w:val="280"/>
          <w:trPrChange w:id="2002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3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1187343" w14:textId="0F663971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4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0AACE7" w14:textId="5FB6634A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E97F268" w14:textId="730BF36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63B6D7B" w14:textId="2C85E1B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07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E3B82A" w14:textId="2730993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Additional information on the status</w:t>
            </w:r>
          </w:p>
        </w:tc>
      </w:tr>
      <w:tr w:rsidR="00C44E2A" w14:paraId="1EDF00D7" w14:textId="77777777" w:rsidTr="00856C95">
        <w:trPr>
          <w:trHeight w:val="280"/>
          <w:trPrChange w:id="2008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09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2220B2" w14:textId="6C30002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0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D4D05C2" w14:textId="0884013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EE2CD0E" w14:textId="4B3045DE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E142F0" w14:textId="15F5452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13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D1DB83" w14:textId="7D6A5AB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Retrieval Reference Number</w:t>
            </w:r>
          </w:p>
        </w:tc>
      </w:tr>
      <w:tr w:rsidR="00C44E2A" w14:paraId="2EE45DC1" w14:textId="77777777" w:rsidTr="00856C95">
        <w:trPr>
          <w:trHeight w:val="280"/>
          <w:trPrChange w:id="2014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5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4DB60" w14:textId="09ED709C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6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B10E2CA" w14:textId="7505CCB0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D95552" w14:textId="7A8A68B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9AB00E1" w14:textId="2AE0C43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19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4DACA1" w14:textId="0BD5778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Authorization ID Response, available only for successful transactions</w:t>
            </w:r>
          </w:p>
        </w:tc>
      </w:tr>
      <w:tr w:rsidR="00C44E2A" w14:paraId="1C159385" w14:textId="77777777" w:rsidTr="00856C95">
        <w:trPr>
          <w:trHeight w:val="280"/>
          <w:trPrChange w:id="2020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1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7D7995" w14:textId="02C91708" w:rsidR="00C44E2A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lastRenderedPageBreak/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2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AE200C" w14:textId="77854CD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103ACE" w14:textId="4FE1EA7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ACF7DC" w14:textId="28ED9D1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25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AD72AF" w14:textId="3EB079D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Transaction Unique ID / Transaction reference</w:t>
            </w:r>
          </w:p>
        </w:tc>
      </w:tr>
      <w:tr w:rsidR="00C44E2A" w14:paraId="7704FAB7" w14:textId="77777777" w:rsidTr="00856C95">
        <w:trPr>
          <w:trHeight w:val="280"/>
          <w:trPrChange w:id="2026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7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276F8D" w14:textId="2227BD9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8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EF381B" w14:textId="1F75249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485360" w14:textId="4F9A0669" w:rsidR="00C44E2A" w:rsidRPr="00BD00CF" w:rsidRDefault="00F27149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B37578" w14:textId="49D304D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31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AE7681" w14:textId="3DFDEEB1" w:rsidR="00C44E2A" w:rsidRPr="00BD00CF" w:rsidRDefault="00D92A4E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eWallet ID</w:t>
            </w:r>
            <w:del w:id="2032" w:author="Anand Gorantla" w:date="2019-12-16T18:18:00Z">
              <w:r w:rsidR="00F27149" w:rsidDel="00693E2B">
                <w:rPr>
                  <w:lang w:val="en-IN"/>
                </w:rPr>
                <w:delText xml:space="preserve">. If this field is present in request it will be included. </w:delText>
              </w:r>
            </w:del>
          </w:p>
        </w:tc>
      </w:tr>
      <w:tr w:rsidR="00F27149" w14:paraId="6B6D947C" w14:textId="77777777" w:rsidTr="00856C95">
        <w:trPr>
          <w:trHeight w:val="280"/>
          <w:trPrChange w:id="203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6EA962D" w14:textId="239EB0C0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02DDD" w14:textId="19EF813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3C583E" w14:textId="143C7E5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4121E04" w14:textId="6FC85A6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3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6162A9D" w14:textId="2F9443A7" w:rsidR="00F27149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User Entity ID</w:t>
            </w:r>
            <w:del w:id="2039" w:author="Anand Gorantla" w:date="2019-12-16T18:18:00Z">
              <w:r w:rsidDel="00693E2B">
                <w:rPr>
                  <w:lang w:val="en-IN"/>
                </w:rPr>
                <w:delText>. If this field is present in request it will be included.</w:delText>
              </w:r>
            </w:del>
          </w:p>
        </w:tc>
      </w:tr>
      <w:tr w:rsidR="00F27149" w14:paraId="6D16980C" w14:textId="77777777" w:rsidTr="00856C95">
        <w:trPr>
          <w:trHeight w:val="280"/>
          <w:trPrChange w:id="2040" w:author="Anand Gorantla" w:date="2019-12-16T16:58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1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713D95" w14:textId="4755C762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statement</w:t>
            </w:r>
            <w:ins w:id="2042" w:author="Anand Gorantla" w:date="2019-12-16T18:18:00Z">
              <w:r w:rsidR="007E7EDA">
                <w:rPr>
                  <w:lang w:val="en-IN"/>
                </w:rPr>
                <w:t>List</w:t>
              </w:r>
            </w:ins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3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544103" w14:textId="4A90D25B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JSONArray</w:t>
            </w:r>
            <w:proofErr w:type="spellEnd"/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F4EFFA9" w14:textId="16C3CD2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B2BBA1" w14:textId="7173911F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NA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6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D4E308" w14:textId="319D2EA8" w:rsidR="00F27149" w:rsidRPr="00BD00CF" w:rsidRDefault="001E69F6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</w:t>
            </w:r>
            <w:r w:rsidR="00F27149" w:rsidRPr="00BD00CF">
              <w:rPr>
                <w:lang w:val="en-IN"/>
              </w:rPr>
              <w:t>ransactions</w:t>
            </w:r>
            <w:ins w:id="2047" w:author="Anand Gorantla" w:date="2019-12-16T18:22:00Z">
              <w:r>
                <w:rPr>
                  <w:lang w:val="en-IN"/>
                </w:rPr>
                <w:t xml:space="preserve"> list</w:t>
              </w:r>
            </w:ins>
          </w:p>
        </w:tc>
      </w:tr>
      <w:tr w:rsidR="00F27149" w14:paraId="49C09635" w14:textId="77777777" w:rsidTr="00856C95">
        <w:trPr>
          <w:trHeight w:val="280"/>
          <w:trPrChange w:id="2048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9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3A8CEC" w14:textId="78D55F29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0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03D26AE" w14:textId="515133D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01BF40" w14:textId="7993339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F12AC27" w14:textId="7918855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53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A632CF4" w14:textId="758ED87B" w:rsidR="00F27149" w:rsidRPr="00BD00CF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del w:id="2054" w:author="Anand Gorantla" w:date="2019-12-16T18:22:00Z">
              <w:r w:rsidRPr="00BD00CF" w:rsidDel="009332FF">
                <w:rPr>
                  <w:lang w:val="en-IN"/>
                </w:rPr>
                <w:delText>This is the t</w:delText>
              </w:r>
            </w:del>
            <w:ins w:id="2055" w:author="Anand Gorantla" w:date="2019-12-16T18:22:00Z">
              <w:r w:rsidR="009332FF">
                <w:rPr>
                  <w:lang w:val="en-IN"/>
                </w:rPr>
                <w:t>T</w:t>
              </w:r>
            </w:ins>
            <w:r w:rsidRPr="00BD00CF">
              <w:rPr>
                <w:lang w:val="en-IN"/>
              </w:rPr>
              <w:t>ime stamp of the transaction. Format “</w:t>
            </w:r>
            <w:proofErr w:type="spellStart"/>
            <w:r w:rsidRPr="00BD00CF">
              <w:rPr>
                <w:lang w:val="en-IN"/>
              </w:rPr>
              <w:t>yyyyMMddHHmmssSSS</w:t>
            </w:r>
            <w:proofErr w:type="spellEnd"/>
            <w:r w:rsidRPr="00BD00CF">
              <w:rPr>
                <w:lang w:val="en-IN"/>
              </w:rPr>
              <w:t>”</w:t>
            </w:r>
          </w:p>
        </w:tc>
      </w:tr>
    </w:tbl>
    <w:p w14:paraId="6B5FA71E" w14:textId="77777777" w:rsidR="00C44E2A" w:rsidRPr="002D227C" w:rsidRDefault="00C44E2A">
      <w:pPr>
        <w:spacing w:after="200"/>
        <w:rPr>
          <w:b/>
          <w:bCs/>
        </w:rPr>
        <w:pPrChange w:id="2056" w:author="Kavinithees Palanisamy" w:date="2019-12-16T13:05:00Z">
          <w:pPr/>
        </w:pPrChange>
      </w:pPr>
    </w:p>
    <w:p w14:paraId="5C032FEC" w14:textId="4C500B1D" w:rsidR="0050561D" w:rsidDel="00545CC9" w:rsidRDefault="0050561D" w:rsidP="00B96808">
      <w:pPr>
        <w:spacing w:line="240" w:lineRule="auto"/>
        <w:rPr>
          <w:ins w:id="2057" w:author="Anand Gorantla" w:date="2019-12-16T18:19:00Z"/>
          <w:del w:id="2058" w:author="Divek Vellaisamy" w:date="2020-01-10T09:45:00Z"/>
          <w:rFonts w:ascii="Calibri" w:eastAsia="Calibri" w:hAnsi="Calibri" w:cs="Calibri"/>
          <w:b/>
        </w:rPr>
      </w:pPr>
    </w:p>
    <w:p w14:paraId="1B39E584" w14:textId="35C72B3B" w:rsidR="0050561D" w:rsidDel="00545CC9" w:rsidRDefault="0050561D" w:rsidP="00B96808">
      <w:pPr>
        <w:spacing w:line="240" w:lineRule="auto"/>
        <w:rPr>
          <w:ins w:id="2059" w:author="Anand Gorantla" w:date="2019-12-16T18:19:00Z"/>
          <w:del w:id="2060" w:author="Divek Vellaisamy" w:date="2020-01-10T09:45:00Z"/>
          <w:rFonts w:ascii="Calibri" w:eastAsia="Calibri" w:hAnsi="Calibri" w:cs="Calibri"/>
          <w:b/>
        </w:rPr>
      </w:pPr>
    </w:p>
    <w:p w14:paraId="5DA68D95" w14:textId="34D24C27" w:rsidR="0050561D" w:rsidDel="00545CC9" w:rsidRDefault="0050561D" w:rsidP="00B96808">
      <w:pPr>
        <w:spacing w:line="240" w:lineRule="auto"/>
        <w:rPr>
          <w:ins w:id="2061" w:author="Anand Gorantla" w:date="2019-12-16T18:19:00Z"/>
          <w:del w:id="2062" w:author="Divek Vellaisamy" w:date="2020-01-10T09:45:00Z"/>
          <w:rFonts w:ascii="Calibri" w:eastAsia="Calibri" w:hAnsi="Calibri" w:cs="Calibri"/>
          <w:b/>
        </w:rPr>
      </w:pPr>
    </w:p>
    <w:p w14:paraId="6DFD1305" w14:textId="02C04638" w:rsidR="0050561D" w:rsidDel="00545CC9" w:rsidRDefault="0050561D" w:rsidP="00B96808">
      <w:pPr>
        <w:spacing w:line="240" w:lineRule="auto"/>
        <w:rPr>
          <w:ins w:id="2063" w:author="Anand Gorantla" w:date="2019-12-16T18:19:00Z"/>
          <w:del w:id="2064" w:author="Divek Vellaisamy" w:date="2020-01-10T09:45:00Z"/>
          <w:rFonts w:ascii="Calibri" w:eastAsia="Calibri" w:hAnsi="Calibri" w:cs="Calibri"/>
          <w:b/>
        </w:rPr>
      </w:pPr>
    </w:p>
    <w:p w14:paraId="3F135DCA" w14:textId="255281DA" w:rsidR="0050561D" w:rsidDel="00545CC9" w:rsidRDefault="0050561D" w:rsidP="00B96808">
      <w:pPr>
        <w:spacing w:line="240" w:lineRule="auto"/>
        <w:rPr>
          <w:ins w:id="2065" w:author="Anand Gorantla" w:date="2019-12-16T18:19:00Z"/>
          <w:del w:id="2066" w:author="Divek Vellaisamy" w:date="2020-01-10T09:45:00Z"/>
          <w:rFonts w:ascii="Calibri" w:eastAsia="Calibri" w:hAnsi="Calibri" w:cs="Calibri"/>
          <w:b/>
        </w:rPr>
      </w:pPr>
    </w:p>
    <w:p w14:paraId="3CC7C096" w14:textId="694C41D1" w:rsidR="0050561D" w:rsidDel="00545CC9" w:rsidRDefault="0050561D" w:rsidP="00B96808">
      <w:pPr>
        <w:spacing w:line="240" w:lineRule="auto"/>
        <w:rPr>
          <w:ins w:id="2067" w:author="Anand Gorantla" w:date="2019-12-16T18:19:00Z"/>
          <w:del w:id="2068" w:author="Divek Vellaisamy" w:date="2020-01-10T09:45:00Z"/>
          <w:rFonts w:ascii="Calibri" w:eastAsia="Calibri" w:hAnsi="Calibri" w:cs="Calibri"/>
          <w:b/>
        </w:rPr>
      </w:pPr>
    </w:p>
    <w:p w14:paraId="2658005E" w14:textId="2D85D38E" w:rsidR="0050561D" w:rsidDel="00545CC9" w:rsidRDefault="0050561D" w:rsidP="00B96808">
      <w:pPr>
        <w:spacing w:line="240" w:lineRule="auto"/>
        <w:rPr>
          <w:ins w:id="2069" w:author="Anand Gorantla" w:date="2019-12-16T18:19:00Z"/>
          <w:del w:id="2070" w:author="Divek Vellaisamy" w:date="2020-01-10T09:45:00Z"/>
          <w:rFonts w:ascii="Calibri" w:eastAsia="Calibri" w:hAnsi="Calibri" w:cs="Calibri"/>
          <w:b/>
        </w:rPr>
      </w:pPr>
    </w:p>
    <w:p w14:paraId="190D443E" w14:textId="2E4EF69F" w:rsidR="00B96808" w:rsidRPr="002D227C" w:rsidRDefault="00B96808" w:rsidP="00B96808">
      <w:pPr>
        <w:spacing w:line="240" w:lineRule="auto"/>
        <w:rPr>
          <w:ins w:id="2071" w:author="Kavinithees Palanisamy" w:date="2019-12-16T13:14:00Z"/>
          <w:rFonts w:ascii="Calibri" w:eastAsia="Calibri" w:hAnsi="Calibri" w:cs="Calibri"/>
          <w:b/>
        </w:rPr>
      </w:pPr>
      <w:ins w:id="2072" w:author="Kavinithees Palanisamy" w:date="2019-12-16T13:14:00Z">
        <w:r>
          <w:rPr>
            <w:rFonts w:ascii="Calibri" w:eastAsia="Calibri" w:hAnsi="Calibri" w:cs="Calibri"/>
            <w:b/>
          </w:rPr>
          <w:t>Statement List</w:t>
        </w:r>
        <w:r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2073">
          <w:tblGrid>
            <w:gridCol w:w="1035"/>
            <w:gridCol w:w="1317"/>
            <w:gridCol w:w="1035"/>
            <w:gridCol w:w="593"/>
            <w:gridCol w:w="991"/>
            <w:gridCol w:w="44"/>
            <w:gridCol w:w="586"/>
            <w:gridCol w:w="405"/>
            <w:gridCol w:w="630"/>
            <w:gridCol w:w="3264"/>
            <w:gridCol w:w="1035"/>
          </w:tblGrid>
        </w:tblGridChange>
      </w:tblGrid>
      <w:tr w:rsidR="00B96808" w14:paraId="694B5C65" w14:textId="77777777" w:rsidTr="00B96808">
        <w:trPr>
          <w:trHeight w:val="280"/>
          <w:tblHeader/>
          <w:ins w:id="2074" w:author="Kavinithees Palanisamy" w:date="2019-12-16T13:1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FFCA6D" w14:textId="77777777" w:rsidR="00B96808" w:rsidRDefault="00B96808" w:rsidP="00B96808">
            <w:pPr>
              <w:spacing w:line="240" w:lineRule="auto"/>
              <w:rPr>
                <w:ins w:id="2075" w:author="Kavinithees Palanisamy" w:date="2019-12-16T13:14:00Z"/>
                <w:rFonts w:ascii="Calibri" w:hAnsi="Calibri"/>
                <w:lang w:val="en-IN"/>
              </w:rPr>
            </w:pPr>
            <w:ins w:id="2076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C059182" w14:textId="77777777" w:rsidR="00B96808" w:rsidRDefault="00B96808" w:rsidP="00B96808">
            <w:pPr>
              <w:spacing w:line="240" w:lineRule="auto"/>
              <w:rPr>
                <w:ins w:id="2077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78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AC273B" w14:textId="77777777" w:rsidR="00B96808" w:rsidRDefault="00B96808" w:rsidP="00B96808">
            <w:pPr>
              <w:spacing w:line="240" w:lineRule="auto"/>
              <w:rPr>
                <w:ins w:id="2079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80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369D7C6" w14:textId="77777777" w:rsidR="00B96808" w:rsidRDefault="00B96808" w:rsidP="00B96808">
            <w:pPr>
              <w:spacing w:line="240" w:lineRule="auto"/>
              <w:rPr>
                <w:ins w:id="2081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82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E87C2DC" w14:textId="77777777" w:rsidR="00B96808" w:rsidRDefault="00B96808" w:rsidP="00B96808">
            <w:pPr>
              <w:spacing w:line="240" w:lineRule="auto"/>
              <w:rPr>
                <w:ins w:id="2083" w:author="Kavinithees Palanisamy" w:date="2019-12-16T13:14:00Z"/>
                <w:rFonts w:ascii="Calibri" w:hAnsi="Calibri"/>
                <w:lang w:val="en-IN"/>
              </w:rPr>
            </w:pPr>
            <w:ins w:id="2084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8A7E78" w:rsidDel="00E236FD" w14:paraId="18EA4CA7" w14:textId="6BEF814A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08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086" w:author="Kavinithees Palanisamy" w:date="2019-12-16T13:14:00Z"/>
          <w:del w:id="2087" w:author="Anand Gorantla" w:date="2019-12-16T18:21:00Z"/>
          <w:trPrChange w:id="208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8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DBBE61B" w14:textId="6624343D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90" w:author="Kavinithees Palanisamy" w:date="2019-12-16T13:14:00Z"/>
                <w:del w:id="2091" w:author="Anand Gorantla" w:date="2019-12-16T18:21:00Z"/>
                <w:lang w:val="en-IN"/>
              </w:rPr>
            </w:pPr>
            <w:ins w:id="2092" w:author="Kavinithees Palanisamy" w:date="2019-12-16T13:15:00Z">
              <w:del w:id="2093" w:author="Anand Gorantla" w:date="2019-12-16T18:21:00Z">
                <w:r w:rsidRPr="00A925AF" w:rsidDel="00E236FD">
                  <w:rPr>
                    <w:lang w:val="en-IN"/>
                  </w:rPr>
                  <w:delText>corpId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4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77523A" w14:textId="728B5DC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095" w:author="Kavinithees Palanisamy" w:date="2019-12-16T13:14:00Z"/>
                <w:del w:id="2096" w:author="Anand Gorantla" w:date="2019-12-16T18:21:00Z"/>
                <w:lang w:val="en-IN"/>
              </w:rPr>
            </w:pPr>
            <w:ins w:id="2097" w:author="Kavinithees Palanisamy" w:date="2019-12-16T13:15:00Z">
              <w:del w:id="2098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9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9A72A9" w14:textId="6D58DD9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00" w:author="Kavinithees Palanisamy" w:date="2019-12-16T13:14:00Z"/>
                <w:del w:id="2101" w:author="Anand Gorantla" w:date="2019-12-16T18:21:00Z"/>
                <w:lang w:val="en-IN"/>
              </w:rPr>
            </w:pPr>
            <w:ins w:id="2102" w:author="Kavinithees Palanisamy" w:date="2019-12-16T13:15:00Z">
              <w:del w:id="2103" w:author="Anand Gorantla" w:date="2019-12-16T18:21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D6CFA" w14:textId="08D7F6F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05" w:author="Kavinithees Palanisamy" w:date="2019-12-16T13:14:00Z"/>
                <w:del w:id="2106" w:author="Anand Gorantla" w:date="2019-12-16T18:21:00Z"/>
                <w:lang w:val="en-IN"/>
              </w:rPr>
            </w:pPr>
            <w:ins w:id="2107" w:author="Kavinithees Palanisamy" w:date="2019-12-16T13:15:00Z">
              <w:del w:id="2108" w:author="Anand Gorantla" w:date="2019-12-16T18:21:00Z">
                <w:r w:rsidRPr="00A925AF" w:rsidDel="00E236FD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1BA7368" w14:textId="6D9AEFD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10" w:author="Kavinithees Palanisamy" w:date="2019-12-16T13:14:00Z"/>
                <w:del w:id="2111" w:author="Anand Gorantla" w:date="2019-12-16T18:21:00Z"/>
                <w:lang w:val="en-IN"/>
              </w:rPr>
            </w:pPr>
            <w:ins w:id="2112" w:author="Kavinithees Palanisamy" w:date="2019-12-16T13:15:00Z">
              <w:del w:id="2113" w:author="Anand Gorantla" w:date="2019-12-16T18:21:00Z">
                <w:r w:rsidRPr="00A925AF" w:rsidDel="00E236FD">
                  <w:rPr>
                    <w:lang w:val="en-IN"/>
                  </w:rPr>
                  <w:delText>Corp</w:delText>
                </w:r>
              </w:del>
            </w:ins>
            <w:ins w:id="2114" w:author="Kavinithees Palanisamy" w:date="2019-12-16T15:16:00Z">
              <w:del w:id="2115" w:author="Anand Gorantla" w:date="2019-12-16T18:21:00Z">
                <w:r w:rsidR="00D92A4E" w:rsidDel="00E236FD">
                  <w:rPr>
                    <w:lang w:val="en-IN"/>
                  </w:rPr>
                  <w:delText>oration</w:delText>
                </w:r>
              </w:del>
            </w:ins>
            <w:ins w:id="2116" w:author="Kavinithees Palanisamy" w:date="2019-12-16T13:15:00Z">
              <w:del w:id="2117" w:author="Anand Gorantla" w:date="2019-12-16T18:21:00Z">
                <w:r w:rsidRPr="00A925AF" w:rsidDel="00E236FD">
                  <w:rPr>
                    <w:lang w:val="en-IN"/>
                  </w:rPr>
                  <w:delText xml:space="preserve"> </w:delText>
                </w:r>
              </w:del>
            </w:ins>
            <w:ins w:id="2118" w:author="Kavinithees Palanisamy" w:date="2019-12-16T15:16:00Z">
              <w:del w:id="2119" w:author="Anand Gorantla" w:date="2019-12-16T18:21:00Z">
                <w:r w:rsidR="00D92A4E" w:rsidDel="00E236FD">
                  <w:rPr>
                    <w:lang w:val="en-IN"/>
                  </w:rPr>
                  <w:delText>ID</w:delText>
                </w:r>
              </w:del>
            </w:ins>
          </w:p>
        </w:tc>
      </w:tr>
      <w:tr w:rsidR="008A7E78" w:rsidDel="00E236FD" w14:paraId="40B119AD" w14:textId="5FACC53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2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21" w:author="Kavinithees Palanisamy" w:date="2019-12-16T13:15:00Z"/>
          <w:del w:id="2122" w:author="Anand Gorantla" w:date="2019-12-16T18:21:00Z"/>
          <w:trPrChange w:id="212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98942F6" w14:textId="51F4B63F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25" w:author="Kavinithees Palanisamy" w:date="2019-12-16T13:15:00Z"/>
                <w:del w:id="2126" w:author="Anand Gorantla" w:date="2019-12-16T18:21:00Z"/>
                <w:lang w:val="en-IN"/>
              </w:rPr>
            </w:pPr>
            <w:ins w:id="2127" w:author="Kavinithees Palanisamy" w:date="2019-12-16T13:15:00Z">
              <w:del w:id="2128" w:author="Anand Gorantla" w:date="2019-12-16T18:21:00Z">
                <w:r w:rsidRPr="00A925AF" w:rsidDel="00E236FD">
                  <w:rPr>
                    <w:lang w:val="en-IN"/>
                  </w:rPr>
                  <w:delText>acctType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9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1DA93CD" w14:textId="0D7F679A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30" w:author="Kavinithees Palanisamy" w:date="2019-12-16T13:15:00Z"/>
                <w:del w:id="2131" w:author="Anand Gorantla" w:date="2019-12-16T18:21:00Z"/>
                <w:lang w:val="en-IN"/>
              </w:rPr>
            </w:pPr>
            <w:ins w:id="2132" w:author="Kavinithees Palanisamy" w:date="2019-12-16T13:15:00Z">
              <w:del w:id="2133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64D2B1" w14:textId="4737D0BA" w:rsidR="008A7E78" w:rsidRPr="00A925AF" w:rsidDel="00E236FD" w:rsidRDefault="00A2085A" w:rsidP="00A925AF">
            <w:pPr>
              <w:tabs>
                <w:tab w:val="right" w:pos="3336"/>
              </w:tabs>
              <w:spacing w:line="240" w:lineRule="auto"/>
              <w:rPr>
                <w:ins w:id="2135" w:author="Kavinithees Palanisamy" w:date="2019-12-16T13:15:00Z"/>
                <w:del w:id="2136" w:author="Anand Gorantla" w:date="2019-12-16T18:21:00Z"/>
                <w:lang w:val="en-IN"/>
              </w:rPr>
            </w:pPr>
            <w:ins w:id="2137" w:author="Kavinithees Palanisamy" w:date="2019-12-16T16:23:00Z">
              <w:del w:id="2138" w:author="Anand Gorantla" w:date="2019-12-16T18:21:00Z">
                <w:r w:rsidDel="00E236FD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3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BF37666" w14:textId="52BD5E7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40" w:author="Kavinithees Palanisamy" w:date="2019-12-16T13:15:00Z"/>
                <w:del w:id="2141" w:author="Anand Gorantla" w:date="2019-12-16T18:21:00Z"/>
                <w:lang w:val="en-IN"/>
              </w:rPr>
            </w:pPr>
            <w:ins w:id="2142" w:author="Kavinithees Palanisamy" w:date="2019-12-16T13:15:00Z">
              <w:del w:id="2143" w:author="Anand Gorantla" w:date="2019-12-16T18:21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12220D" w14:textId="5CCA8067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45" w:author="Kavinithees Palanisamy" w:date="2019-12-16T13:15:00Z"/>
                <w:del w:id="2146" w:author="Anand Gorantla" w:date="2019-12-16T18:21:00Z"/>
                <w:lang w:val="en-IN"/>
              </w:rPr>
            </w:pPr>
            <w:ins w:id="2147" w:author="Kavinithees Palanisamy" w:date="2019-12-16T13:15:00Z">
              <w:del w:id="2148" w:author="Anand Gorantla" w:date="2019-12-16T18:21:00Z">
                <w:r w:rsidRPr="00A925AF" w:rsidDel="00E236FD">
                  <w:rPr>
                    <w:lang w:val="en-IN"/>
                  </w:rPr>
                  <w:delText>Account type</w:delText>
                </w:r>
              </w:del>
            </w:ins>
          </w:p>
        </w:tc>
      </w:tr>
      <w:tr w:rsidR="008A7E78" w:rsidDel="00813749" w14:paraId="02E525E0" w14:textId="0C30CD60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4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50" w:author="Kavinithees Palanisamy" w:date="2019-12-16T13:15:00Z"/>
          <w:del w:id="2151" w:author="Anand Gorantla" w:date="2019-12-18T12:17:00Z"/>
          <w:trPrChange w:id="215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B01529" w14:textId="23DE840D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54" w:author="Kavinithees Palanisamy" w:date="2019-12-16T13:15:00Z"/>
                <w:del w:id="2155" w:author="Anand Gorantla" w:date="2019-12-18T12:17:00Z"/>
                <w:lang w:val="en-IN"/>
              </w:rPr>
            </w:pPr>
            <w:ins w:id="2156" w:author="Kavinithees Palanisamy" w:date="2019-12-16T13:15:00Z">
              <w:del w:id="2157" w:author="Anand Gorantla" w:date="2019-12-18T12:17:00Z">
                <w:r w:rsidRPr="00A925AF" w:rsidDel="00813749">
                  <w:rPr>
                    <w:lang w:val="en-IN"/>
                  </w:rPr>
                  <w:delText>walletId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8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28B709" w14:textId="0E646C74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59" w:author="Kavinithees Palanisamy" w:date="2019-12-16T13:15:00Z"/>
                <w:del w:id="2160" w:author="Anand Gorantla" w:date="2019-12-18T12:17:00Z"/>
                <w:lang w:val="en-IN"/>
              </w:rPr>
            </w:pPr>
            <w:ins w:id="2161" w:author="Kavinithees Palanisamy" w:date="2019-12-16T13:15:00Z">
              <w:del w:id="2162" w:author="Anand Gorantla" w:date="2019-12-18T12:17:00Z">
                <w:r w:rsidRPr="00A925AF" w:rsidDel="00813749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3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02C722" w14:textId="72D5D446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64" w:author="Kavinithees Palanisamy" w:date="2019-12-16T13:15:00Z"/>
                <w:del w:id="2165" w:author="Anand Gorantla" w:date="2019-12-18T12:17:00Z"/>
                <w:lang w:val="en-IN"/>
              </w:rPr>
            </w:pPr>
            <w:ins w:id="2166" w:author="Kavinithees Palanisamy" w:date="2019-12-16T13:15:00Z">
              <w:del w:id="2167" w:author="Anand Gorantla" w:date="2019-12-18T12:17:00Z">
                <w:r w:rsidRPr="00A925AF" w:rsidDel="00813749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9E4EA6" w14:textId="1E2AE913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69" w:author="Kavinithees Palanisamy" w:date="2019-12-16T13:15:00Z"/>
                <w:del w:id="2170" w:author="Anand Gorantla" w:date="2019-12-18T12:17:00Z"/>
                <w:lang w:val="en-IN"/>
              </w:rPr>
            </w:pPr>
            <w:ins w:id="2171" w:author="Kavinithees Palanisamy" w:date="2019-12-16T13:15:00Z">
              <w:del w:id="2172" w:author="Anand Gorantla" w:date="2019-12-18T12:17:00Z">
                <w:r w:rsidRPr="00A925AF" w:rsidDel="00813749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3C1458" w14:textId="72CF0CF3" w:rsidR="008A7E78" w:rsidRPr="00A925AF" w:rsidDel="00813749" w:rsidRDefault="00D92A4E" w:rsidP="00A925AF">
            <w:pPr>
              <w:tabs>
                <w:tab w:val="right" w:pos="3336"/>
              </w:tabs>
              <w:spacing w:line="240" w:lineRule="auto"/>
              <w:rPr>
                <w:ins w:id="2174" w:author="Kavinithees Palanisamy" w:date="2019-12-16T13:15:00Z"/>
                <w:del w:id="2175" w:author="Anand Gorantla" w:date="2019-12-18T12:17:00Z"/>
                <w:lang w:val="en-IN"/>
              </w:rPr>
            </w:pPr>
            <w:ins w:id="2176" w:author="Kavinithees Palanisamy" w:date="2019-12-16T15:16:00Z">
              <w:del w:id="2177" w:author="Anand Gorantla" w:date="2019-12-18T12:17:00Z">
                <w:r w:rsidDel="00813749">
                  <w:rPr>
                    <w:lang w:val="en-IN"/>
                  </w:rPr>
                  <w:delText>eWallet ID</w:delText>
                </w:r>
              </w:del>
            </w:ins>
          </w:p>
        </w:tc>
      </w:tr>
      <w:tr w:rsidR="00B35861" w:rsidDel="00551BB7" w14:paraId="57B5BD32" w14:textId="60774DF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7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79" w:author="Kavinithees Palanisamy" w:date="2019-12-16T13:15:00Z"/>
          <w:del w:id="2180" w:author="Anand Gorantla" w:date="2019-12-16T18:22:00Z"/>
          <w:trPrChange w:id="218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12C4C4" w14:textId="2F5BD01E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83" w:author="Kavinithees Palanisamy" w:date="2019-12-16T13:15:00Z"/>
                <w:del w:id="2184" w:author="Anand Gorantla" w:date="2019-12-16T18:22:00Z"/>
                <w:lang w:val="en-IN"/>
              </w:rPr>
            </w:pPr>
            <w:ins w:id="2185" w:author="Kavinithees Palanisamy" w:date="2019-12-16T13:15:00Z">
              <w:del w:id="2186" w:author="Anand Gorantla" w:date="2019-12-16T18:22:00Z">
                <w:r w:rsidRPr="00A925AF" w:rsidDel="00551BB7">
                  <w:rPr>
                    <w:lang w:val="en-IN"/>
                  </w:rPr>
                  <w:delText>postingDate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7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136506" w14:textId="29BC7CE3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88" w:author="Kavinithees Palanisamy" w:date="2019-12-16T13:15:00Z"/>
                <w:del w:id="2189" w:author="Anand Gorantla" w:date="2019-12-16T18:22:00Z"/>
                <w:lang w:val="en-IN"/>
              </w:rPr>
            </w:pPr>
            <w:ins w:id="2190" w:author="Kavinithees Palanisamy" w:date="2019-12-16T16:29:00Z">
              <w:del w:id="2191" w:author="Anand Gorantla" w:date="2019-12-16T18:22:00Z">
                <w:r w:rsidDel="00551BB7">
                  <w:rPr>
                    <w:lang w:val="en-IN"/>
                  </w:rPr>
                  <w:delText>Timestamp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77E81" w14:textId="5F211514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93" w:author="Kavinithees Palanisamy" w:date="2019-12-16T13:15:00Z"/>
                <w:del w:id="2194" w:author="Anand Gorantla" w:date="2019-12-16T18:22:00Z"/>
                <w:lang w:val="en-IN"/>
              </w:rPr>
            </w:pPr>
            <w:ins w:id="2195" w:author="Kavinithees Palanisamy" w:date="2019-12-16T13:15:00Z">
              <w:del w:id="2196" w:author="Anand Gorantla" w:date="2019-12-16T18:22:00Z">
                <w:r w:rsidRPr="00A925AF" w:rsidDel="00551BB7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C5D0736" w14:textId="5968EDAB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198" w:author="Kavinithees Palanisamy" w:date="2019-12-16T13:15:00Z"/>
                <w:del w:id="2199" w:author="Anand Gorantla" w:date="2019-12-16T18:22:00Z"/>
                <w:lang w:val="en-IN"/>
              </w:rPr>
            </w:pPr>
            <w:ins w:id="2200" w:author="Kavinithees Palanisamy" w:date="2019-12-16T15:25:00Z">
              <w:del w:id="2201" w:author="Anand Gorantla" w:date="2019-12-16T18:22:00Z">
                <w:r w:rsidDel="00551BB7">
                  <w:rPr>
                    <w:lang w:val="en-IN"/>
                  </w:rPr>
                  <w:delText>1</w:delText>
                </w:r>
              </w:del>
            </w:ins>
            <w:ins w:id="2202" w:author="Kavinithees Palanisamy" w:date="2019-12-16T15:27:00Z">
              <w:del w:id="2203" w:author="Anand Gorantla" w:date="2019-12-16T18:22:00Z">
                <w:r w:rsidDel="00551BB7">
                  <w:rPr>
                    <w:lang w:val="en-IN"/>
                  </w:rPr>
                  <w:delText>4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EA6F1E" w14:textId="2E93357A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05" w:author="Kavinithees Palanisamy" w:date="2019-12-16T13:15:00Z"/>
                <w:del w:id="2206" w:author="Anand Gorantla" w:date="2019-12-16T18:22:00Z"/>
                <w:lang w:val="en-IN"/>
              </w:rPr>
            </w:pPr>
            <w:ins w:id="2207" w:author="Kavinithees Palanisamy" w:date="2019-12-16T13:15:00Z">
              <w:del w:id="2208" w:author="Anand Gorantla" w:date="2019-12-16T18:22:00Z">
                <w:r w:rsidRPr="00A925AF" w:rsidDel="00551BB7">
                  <w:rPr>
                    <w:lang w:val="en-IN"/>
                  </w:rPr>
                  <w:delText>Transaction posting date. Format: “yyyyMMddHHmmss”</w:delText>
                </w:r>
              </w:del>
            </w:ins>
          </w:p>
        </w:tc>
      </w:tr>
      <w:tr w:rsidR="00B35861" w14:paraId="2D7D314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0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10" w:author="Kavinithees Palanisamy" w:date="2019-12-16T13:15:00Z"/>
          <w:trPrChange w:id="221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B8CEB30" w14:textId="36D768C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13" w:author="Kavinithees Palanisamy" w:date="2019-12-16T13:15:00Z"/>
                <w:lang w:val="en-IN"/>
              </w:rPr>
            </w:pPr>
            <w:proofErr w:type="spellStart"/>
            <w:ins w:id="2214" w:author="Kavinithees Palanisamy" w:date="2019-12-16T13:15:00Z">
              <w:r w:rsidRPr="00A925AF">
                <w:rPr>
                  <w:lang w:val="en-IN"/>
                </w:rPr>
                <w:t>trxnDate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5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75E37" w14:textId="6E9E4E4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16" w:author="Kavinithees Palanisamy" w:date="2019-12-16T13:15:00Z"/>
                <w:lang w:val="en-IN"/>
              </w:rPr>
            </w:pPr>
            <w:ins w:id="2217" w:author="Kavinithees Palanisamy" w:date="2019-12-16T16:29:00Z">
              <w:r>
                <w:rPr>
                  <w:lang w:val="en-IN"/>
                </w:rPr>
                <w:t>Timestamp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8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562C4A" w14:textId="1C9C0D9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19" w:author="Kavinithees Palanisamy" w:date="2019-12-16T13:15:00Z"/>
                <w:lang w:val="en-IN"/>
              </w:rPr>
            </w:pPr>
            <w:ins w:id="2220" w:author="Kavinithees Palanisamy" w:date="2019-12-16T13:15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9EDD139" w14:textId="668DF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2" w:author="Kavinithees Palanisamy" w:date="2019-12-16T13:15:00Z"/>
                <w:lang w:val="en-IN"/>
              </w:rPr>
            </w:pPr>
            <w:ins w:id="2223" w:author="Kavinithees Palanisamy" w:date="2019-12-16T15:25:00Z">
              <w:r>
                <w:rPr>
                  <w:lang w:val="en-IN"/>
                </w:rPr>
                <w:t>17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05657" w14:textId="51CA56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25" w:author="Kavinithees Palanisamy" w:date="2019-12-16T13:15:00Z"/>
                <w:lang w:val="en-IN"/>
              </w:rPr>
            </w:pPr>
            <w:ins w:id="2226" w:author="Kavinithees Palanisamy" w:date="2019-12-16T13:15:00Z">
              <w:r w:rsidRPr="00A925AF">
                <w:rPr>
                  <w:lang w:val="en-IN"/>
                </w:rPr>
                <w:t>Transaction date</w:t>
              </w:r>
            </w:ins>
            <w:ins w:id="2227" w:author="Kavinithees Palanisamy" w:date="2019-12-16T15:28:00Z">
              <w:r>
                <w:rPr>
                  <w:lang w:val="en-IN"/>
                </w:rPr>
                <w:t xml:space="preserve"> timestamp</w:t>
              </w:r>
            </w:ins>
            <w:ins w:id="2228" w:author="Kavinithees Palanisamy" w:date="2019-12-16T13:15:00Z">
              <w:r w:rsidRPr="00A925AF">
                <w:rPr>
                  <w:lang w:val="en-IN"/>
                </w:rPr>
                <w:t>. Format: “</w:t>
              </w:r>
              <w:proofErr w:type="spellStart"/>
              <w:r w:rsidRPr="00A925AF">
                <w:rPr>
                  <w:lang w:val="en-IN"/>
                </w:rPr>
                <w:t>yyyyMMddHHmmss</w:t>
              </w:r>
            </w:ins>
            <w:ins w:id="2229" w:author="Kavinithees Palanisamy" w:date="2019-12-16T15:27:00Z">
              <w:r>
                <w:rPr>
                  <w:lang w:val="en-IN"/>
                </w:rPr>
                <w:t>SSS</w:t>
              </w:r>
            </w:ins>
            <w:proofErr w:type="spellEnd"/>
            <w:ins w:id="2230" w:author="Kavinithees Palanisamy" w:date="2019-12-16T13:15:00Z">
              <w:r w:rsidRPr="00A925AF">
                <w:rPr>
                  <w:lang w:val="en-IN"/>
                </w:rPr>
                <w:t>”</w:t>
              </w:r>
            </w:ins>
          </w:p>
        </w:tc>
      </w:tr>
      <w:tr w:rsidR="00B35861" w14:paraId="050DD3CD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3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32" w:author="Kavinithees Palanisamy" w:date="2019-12-16T13:15:00Z"/>
          <w:trPrChange w:id="223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6F6C32" w14:textId="4225F2EC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5" w:author="Kavinithees Palanisamy" w:date="2019-12-16T13:15:00Z"/>
                <w:lang w:val="en-IN"/>
              </w:rPr>
            </w:pPr>
            <w:proofErr w:type="spellStart"/>
            <w:ins w:id="2236" w:author="Kavinithees Palanisamy" w:date="2019-12-16T13:16:00Z">
              <w:r w:rsidRPr="00A925AF">
                <w:rPr>
                  <w:lang w:val="en-IN"/>
                </w:rPr>
                <w:t>stmtDesc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7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D9696B3" w14:textId="44E51AD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8" w:author="Kavinithees Palanisamy" w:date="2019-12-16T13:15:00Z"/>
                <w:lang w:val="en-IN"/>
              </w:rPr>
            </w:pPr>
            <w:ins w:id="2239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0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203761" w14:textId="244321B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1" w:author="Kavinithees Palanisamy" w:date="2019-12-16T13:15:00Z"/>
                <w:lang w:val="en-IN"/>
              </w:rPr>
            </w:pPr>
            <w:ins w:id="2242" w:author="Kavinithees Palanisamy" w:date="2019-12-16T13:16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FF962B9" w14:textId="3E71362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4" w:author="Kavinithees Palanisamy" w:date="2019-12-16T13:15:00Z"/>
                <w:lang w:val="en-IN"/>
              </w:rPr>
            </w:pPr>
            <w:ins w:id="2245" w:author="Kavinithees Palanisamy" w:date="2019-12-16T13:16:00Z">
              <w:r w:rsidRPr="00A925AF">
                <w:rPr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4D2EEC" w14:textId="4407B319" w:rsidR="00B35861" w:rsidRPr="00A925AF" w:rsidRDefault="0087077E" w:rsidP="00B35861">
            <w:pPr>
              <w:tabs>
                <w:tab w:val="right" w:pos="3336"/>
              </w:tabs>
              <w:spacing w:line="240" w:lineRule="auto"/>
              <w:rPr>
                <w:ins w:id="2247" w:author="Kavinithees Palanisamy" w:date="2019-12-16T13:15:00Z"/>
                <w:lang w:val="en-IN"/>
              </w:rPr>
            </w:pPr>
            <w:ins w:id="2248" w:author="Anand Gorantla" w:date="2019-12-16T18:24:00Z">
              <w:r>
                <w:rPr>
                  <w:lang w:val="en-IN"/>
                </w:rPr>
                <w:t>S</w:t>
              </w:r>
            </w:ins>
            <w:ins w:id="2249" w:author="Kavinithees Palanisamy" w:date="2019-12-16T13:16:00Z">
              <w:del w:id="2250" w:author="Anand Gorantla" w:date="2019-12-16T18:24:00Z">
                <w:r w:rsidR="00B35861" w:rsidRPr="00A925AF" w:rsidDel="0087077E">
                  <w:rPr>
                    <w:lang w:val="en-IN"/>
                  </w:rPr>
                  <w:delText>s</w:delText>
                </w:r>
              </w:del>
              <w:r w:rsidR="00B35861" w:rsidRPr="00A925AF">
                <w:rPr>
                  <w:lang w:val="en-IN"/>
                </w:rPr>
                <w:t>tatement description</w:t>
              </w:r>
            </w:ins>
          </w:p>
        </w:tc>
      </w:tr>
      <w:tr w:rsidR="00B35861" w14:paraId="2EA272EE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5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52" w:author="Kavinithees Palanisamy" w:date="2019-12-16T13:16:00Z"/>
          <w:trPrChange w:id="225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D3A1EAB" w14:textId="291FD18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55" w:author="Kavinithees Palanisamy" w:date="2019-12-16T13:16:00Z"/>
                <w:lang w:val="en-IN"/>
              </w:rPr>
            </w:pPr>
            <w:proofErr w:type="spellStart"/>
            <w:ins w:id="2256" w:author="Kavinithees Palanisamy" w:date="2019-12-16T13:16:00Z">
              <w:r w:rsidRPr="00A925AF">
                <w:rPr>
                  <w:lang w:val="en-IN"/>
                </w:rPr>
                <w:t>printCode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7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9B74E93" w14:textId="44B6034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58" w:author="Kavinithees Palanisamy" w:date="2019-12-16T13:16:00Z"/>
                <w:lang w:val="en-IN"/>
              </w:rPr>
            </w:pPr>
            <w:ins w:id="2259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0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84E500A" w14:textId="15A9AA5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1" w:author="Kavinithees Palanisamy" w:date="2019-12-16T13:16:00Z"/>
                <w:lang w:val="en-IN"/>
              </w:rPr>
            </w:pPr>
            <w:ins w:id="2262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F618C64" w14:textId="28F7BD3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4" w:author="Kavinithees Palanisamy" w:date="2019-12-16T13:16:00Z"/>
                <w:lang w:val="en-IN"/>
              </w:rPr>
            </w:pPr>
            <w:ins w:id="2265" w:author="Kavinithees Palanisamy" w:date="2019-12-16T13:16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539C5C" w14:textId="3AFC8FDF" w:rsidR="00B35861" w:rsidRPr="00A925AF" w:rsidRDefault="00F27149" w:rsidP="00B35861">
            <w:pPr>
              <w:tabs>
                <w:tab w:val="right" w:pos="3336"/>
              </w:tabs>
              <w:spacing w:line="240" w:lineRule="auto"/>
              <w:rPr>
                <w:ins w:id="2267" w:author="Kavinithees Palanisamy" w:date="2019-12-16T13:16:00Z"/>
                <w:lang w:val="en-IN"/>
              </w:rPr>
            </w:pPr>
            <w:ins w:id="2268" w:author="Kavinithees Palanisamy" w:date="2019-12-16T16:30:00Z">
              <w:r>
                <w:rPr>
                  <w:lang w:val="en-IN"/>
                </w:rPr>
                <w:t>API Type</w:t>
              </w:r>
            </w:ins>
          </w:p>
        </w:tc>
      </w:tr>
      <w:tr w:rsidR="00B35861" w14:paraId="64D73384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6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70" w:author="Kavinithees Palanisamy" w:date="2019-12-16T13:16:00Z"/>
          <w:trPrChange w:id="227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FB1CB" w14:textId="5F7A92A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3" w:author="Kavinithees Palanisamy" w:date="2019-12-16T13:16:00Z"/>
                <w:lang w:val="en-IN"/>
              </w:rPr>
            </w:pPr>
            <w:ins w:id="2274" w:author="Kavinithees Palanisamy" w:date="2019-12-16T13:16:00Z">
              <w:r w:rsidRPr="00A925AF">
                <w:rPr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5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A47CEE" w14:textId="7C58994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6" w:author="Kavinithees Palanisamy" w:date="2019-12-16T13:16:00Z"/>
                <w:lang w:val="en-IN"/>
              </w:rPr>
            </w:pPr>
            <w:ins w:id="2277" w:author="Kavinithees Palanisamy" w:date="2019-12-16T13:16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8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599B8A" w14:textId="6DFD5B1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9" w:author="Kavinithees Palanisamy" w:date="2019-12-16T13:16:00Z"/>
                <w:lang w:val="en-IN"/>
              </w:rPr>
            </w:pPr>
            <w:ins w:id="2280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B0D83F" w14:textId="2B9C459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82" w:author="Kavinithees Palanisamy" w:date="2019-12-16T13:16:00Z"/>
                <w:lang w:val="en-IN"/>
              </w:rPr>
            </w:pPr>
            <w:ins w:id="2283" w:author="Kavinithees Palanisamy" w:date="2019-12-16T13:16:00Z">
              <w:r w:rsidRPr="00A925AF">
                <w:rPr>
                  <w:lang w:val="en-IN"/>
                </w:rPr>
                <w:t>2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64BDEE" w14:textId="5E37A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85" w:author="Kavinithees Palanisamy" w:date="2019-12-16T13:16:00Z"/>
                <w:lang w:val="en-IN"/>
              </w:rPr>
            </w:pPr>
            <w:ins w:id="2286" w:author="Kavinithees Palanisamy" w:date="2019-12-16T13:16:00Z">
              <w:r w:rsidRPr="00A925AF">
                <w:rPr>
                  <w:lang w:val="en-IN"/>
                </w:rPr>
                <w:t>Transaction status</w:t>
              </w:r>
            </w:ins>
          </w:p>
        </w:tc>
      </w:tr>
      <w:tr w:rsidR="00B35861" w14:paraId="766A1C5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8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88" w:author="Kavinithees Palanisamy" w:date="2019-12-16T14:58:00Z"/>
          <w:trPrChange w:id="2289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0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0BDA4" w14:textId="7DA80C7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1" w:author="Kavinithees Palanisamy" w:date="2019-12-16T14:58:00Z"/>
                <w:lang w:val="en-IN"/>
              </w:rPr>
            </w:pPr>
            <w:proofErr w:type="spellStart"/>
            <w:ins w:id="2292" w:author="Kavinithees Palanisamy" w:date="2019-12-16T14:58:00Z">
              <w:r w:rsidRPr="00A925AF">
                <w:rPr>
                  <w:lang w:val="en-IN"/>
                </w:rPr>
                <w:t>trxnImpact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3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F7E3B2" w14:textId="32F237F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4" w:author="Kavinithees Palanisamy" w:date="2019-12-16T14:58:00Z"/>
                <w:lang w:val="en-IN"/>
              </w:rPr>
            </w:pPr>
            <w:ins w:id="2295" w:author="Kavinithees Palanisamy" w:date="2019-12-16T14:58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E6D019" w14:textId="115B0FA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7" w:author="Kavinithees Palanisamy" w:date="2019-12-16T14:58:00Z"/>
                <w:lang w:val="en-IN"/>
              </w:rPr>
            </w:pPr>
            <w:ins w:id="2298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CA1DE7" w14:textId="6D7511B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00" w:author="Kavinithees Palanisamy" w:date="2019-12-16T14:58:00Z"/>
                <w:lang w:val="en-IN"/>
              </w:rPr>
            </w:pPr>
            <w:ins w:id="2301" w:author="Kavinithees Palanisamy" w:date="2019-12-16T14:58:00Z">
              <w:r w:rsidRPr="00A925AF">
                <w:rPr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64036C" w14:textId="77777777" w:rsidR="00B35861" w:rsidRDefault="00B35861" w:rsidP="00B35861">
            <w:pPr>
              <w:tabs>
                <w:tab w:val="right" w:pos="3336"/>
              </w:tabs>
              <w:spacing w:line="240" w:lineRule="auto"/>
              <w:rPr>
                <w:ins w:id="2303" w:author="Kavinithees Palanisamy" w:date="2019-12-16T15:19:00Z"/>
                <w:lang w:val="en-IN"/>
              </w:rPr>
            </w:pPr>
            <w:ins w:id="2304" w:author="Kavinithees Palanisamy" w:date="2019-12-16T15:18:00Z">
              <w:r>
                <w:rPr>
                  <w:lang w:val="en-IN"/>
                </w:rPr>
                <w:t xml:space="preserve">Impact of the transaction </w:t>
              </w:r>
            </w:ins>
          </w:p>
          <w:p w14:paraId="14EA2A6C" w14:textId="62D85982" w:rsidR="00B35861" w:rsidRPr="00A925AF" w:rsidRDefault="00B35861" w:rsidP="002D0FF5">
            <w:pPr>
              <w:tabs>
                <w:tab w:val="right" w:pos="3336"/>
              </w:tabs>
              <w:spacing w:line="240" w:lineRule="auto"/>
              <w:rPr>
                <w:ins w:id="2305" w:author="Kavinithees Palanisamy" w:date="2019-12-16T14:58:00Z"/>
                <w:lang w:val="en-IN"/>
              </w:rPr>
            </w:pPr>
            <w:ins w:id="2306" w:author="Kavinithees Palanisamy" w:date="2019-12-16T15:19:00Z">
              <w:r>
                <w:rPr>
                  <w:lang w:val="en-IN"/>
                </w:rPr>
                <w:t>Credit</w:t>
              </w:r>
              <w:del w:id="2307" w:author="Anand Gorantla" w:date="2019-12-18T12:20:00Z">
                <w:r w:rsidDel="00140F1C">
                  <w:rPr>
                    <w:lang w:val="en-IN"/>
                  </w:rPr>
                  <w:delText xml:space="preserve"> – C</w:delText>
                </w:r>
              </w:del>
            </w:ins>
            <w:ins w:id="2308" w:author="Anand Gorantla" w:date="2019-12-18T12:20:00Z">
              <w:r w:rsidR="00083043">
                <w:rPr>
                  <w:lang w:val="en-IN"/>
                </w:rPr>
                <w:t>/</w:t>
              </w:r>
            </w:ins>
            <w:ins w:id="2309" w:author="Kavinithees Palanisamy" w:date="2019-12-16T15:19:00Z">
              <w:del w:id="2310" w:author="Anand Gorantla" w:date="2019-12-18T12:20:00Z">
                <w:r w:rsidDel="00083043">
                  <w:rPr>
                    <w:lang w:val="en-IN"/>
                  </w:rPr>
                  <w:delText>,</w:delText>
                </w:r>
              </w:del>
              <w:r>
                <w:rPr>
                  <w:lang w:val="en-IN"/>
                </w:rPr>
                <w:t xml:space="preserve"> Debit</w:t>
              </w:r>
              <w:del w:id="2311" w:author="Anand Gorantla" w:date="2019-12-18T12:20:00Z">
                <w:r w:rsidDel="00140F1C">
                  <w:rPr>
                    <w:lang w:val="en-IN"/>
                  </w:rPr>
                  <w:delText xml:space="preserve"> - D</w:delText>
                </w:r>
              </w:del>
            </w:ins>
          </w:p>
        </w:tc>
      </w:tr>
      <w:tr w:rsidR="00B35861" w14:paraId="275463E2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1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13" w:author="Kavinithees Palanisamy" w:date="2019-12-16T14:58:00Z"/>
          <w:trPrChange w:id="231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864DDC6" w14:textId="6B889B2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6" w:author="Kavinithees Palanisamy" w:date="2019-12-16T14:58:00Z"/>
                <w:lang w:val="en-IN"/>
              </w:rPr>
            </w:pPr>
            <w:proofErr w:type="spellStart"/>
            <w:ins w:id="2317" w:author="Kavinithees Palanisamy" w:date="2019-12-16T14:58:00Z">
              <w:r w:rsidRPr="00A925AF">
                <w:rPr>
                  <w:lang w:val="en-IN"/>
                </w:rPr>
                <w:t>trxnQuantity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8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CE9F8" w14:textId="72B547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9" w:author="Kavinithees Palanisamy" w:date="2019-12-16T14:58:00Z"/>
                <w:lang w:val="en-IN"/>
              </w:rPr>
            </w:pPr>
            <w:ins w:id="2320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1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EC89E72" w14:textId="2F7FA21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2" w:author="Kavinithees Palanisamy" w:date="2019-12-16T14:58:00Z"/>
                <w:lang w:val="en-IN"/>
              </w:rPr>
            </w:pPr>
            <w:ins w:id="2323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33C9A" w14:textId="4E7AF89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25" w:author="Kavinithees Palanisamy" w:date="2019-12-16T14:58:00Z"/>
                <w:lang w:val="en-IN"/>
              </w:rPr>
            </w:pPr>
            <w:ins w:id="2326" w:author="Kavinithees Palanisamy" w:date="2019-12-16T14:58:00Z">
              <w:r w:rsidRPr="00A925AF">
                <w:rPr>
                  <w:lang w:val="en-IN"/>
                </w:rPr>
                <w:t>18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7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E8BAD6" w14:textId="0B8E839C" w:rsidR="00B35861" w:rsidRPr="00A925AF" w:rsidRDefault="00B35861">
            <w:pPr>
              <w:tabs>
                <w:tab w:val="right" w:pos="3336"/>
              </w:tabs>
              <w:spacing w:line="240" w:lineRule="auto"/>
              <w:rPr>
                <w:ins w:id="2328" w:author="Kavinithees Palanisamy" w:date="2019-12-16T14:58:00Z"/>
                <w:lang w:val="en-IN"/>
              </w:rPr>
            </w:pPr>
            <w:ins w:id="2329" w:author="Kavinithees Palanisamy" w:date="2019-12-16T14:58:00Z">
              <w:r w:rsidRPr="00A925AF">
                <w:rPr>
                  <w:lang w:val="en-IN"/>
                </w:rPr>
                <w:t xml:space="preserve">Transaction </w:t>
              </w:r>
            </w:ins>
            <w:ins w:id="2330" w:author="Kavinithees Palanisamy" w:date="2019-12-16T15:20:00Z">
              <w:del w:id="2331" w:author="Anand Gorantla" w:date="2019-12-16T18:23:00Z">
                <w:r w:rsidDel="00133DB1">
                  <w:rPr>
                    <w:lang w:val="en-IN"/>
                  </w:rPr>
                  <w:delText>Amount</w:delText>
                </w:r>
              </w:del>
            </w:ins>
            <w:ins w:id="2332" w:author="Anand Gorantla" w:date="2019-12-16T18:23:00Z">
              <w:r w:rsidR="00133DB1">
                <w:rPr>
                  <w:lang w:val="en-IN"/>
                </w:rPr>
                <w:t>Quantity</w:t>
              </w:r>
            </w:ins>
          </w:p>
        </w:tc>
      </w:tr>
      <w:tr w:rsidR="00B35861" w14:paraId="4F7AC5D5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3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34" w:author="Kavinithees Palanisamy" w:date="2019-12-16T14:58:00Z"/>
          <w:trPrChange w:id="233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AAF7D95" w14:textId="10703F2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37" w:author="Kavinithees Palanisamy" w:date="2019-12-16T14:58:00Z"/>
                <w:lang w:val="en-IN"/>
              </w:rPr>
            </w:pPr>
            <w:proofErr w:type="spellStart"/>
            <w:ins w:id="2338" w:author="Kavinithees Palanisamy" w:date="2019-12-16T15:20:00Z">
              <w:r w:rsidRPr="00A947D3">
                <w:rPr>
                  <w:lang w:val="en-IN"/>
                </w:rPr>
                <w:t>digitalAssetTypeCode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9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71A92C" w14:textId="261EAC0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0" w:author="Kavinithees Palanisamy" w:date="2019-12-16T14:58:00Z"/>
                <w:lang w:val="en-IN"/>
              </w:rPr>
            </w:pPr>
            <w:ins w:id="2341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73FA57" w14:textId="01B93C1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3" w:author="Kavinithees Palanisamy" w:date="2019-12-16T14:58:00Z"/>
                <w:lang w:val="en-IN"/>
              </w:rPr>
            </w:pPr>
            <w:ins w:id="2344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5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457B107" w14:textId="3A42174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6" w:author="Kavinithees Palanisamy" w:date="2019-12-16T14:58:00Z"/>
                <w:lang w:val="en-IN"/>
              </w:rPr>
            </w:pPr>
            <w:ins w:id="2347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8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32F0FB7" w14:textId="2AAAB33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9" w:author="Kavinithees Palanisamy" w:date="2019-12-16T14:58:00Z"/>
                <w:lang w:val="en-IN"/>
              </w:rPr>
            </w:pPr>
            <w:ins w:id="2350" w:author="Kavinithees Palanisamy" w:date="2019-12-16T14:58:00Z">
              <w:r w:rsidRPr="00A925AF">
                <w:rPr>
                  <w:lang w:val="en-IN"/>
                </w:rPr>
                <w:t xml:space="preserve">Digital Asset </w:t>
              </w:r>
            </w:ins>
            <w:ins w:id="2351" w:author="Kavinithees Palanisamy" w:date="2019-12-16T15:20:00Z">
              <w:r>
                <w:rPr>
                  <w:lang w:val="en-IN"/>
                </w:rPr>
                <w:t>Code</w:t>
              </w:r>
            </w:ins>
          </w:p>
        </w:tc>
      </w:tr>
      <w:tr w:rsidR="00B35861" w:rsidDel="008A1B34" w14:paraId="1DEEB6AE" w14:textId="42AA398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5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53" w:author="Kavinithees Palanisamy" w:date="2019-12-16T14:58:00Z"/>
          <w:del w:id="2354" w:author="Anand Gorantla" w:date="2019-12-16T18:19:00Z"/>
          <w:trPrChange w:id="235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5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939A76" w14:textId="6BB3404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57" w:author="Kavinithees Palanisamy" w:date="2019-12-16T14:58:00Z"/>
                <w:del w:id="2358" w:author="Anand Gorantla" w:date="2019-12-16T18:19:00Z"/>
                <w:lang w:val="en-IN"/>
              </w:rPr>
            </w:pPr>
            <w:ins w:id="2359" w:author="Kavinithees Palanisamy" w:date="2019-12-16T14:58:00Z">
              <w:del w:id="2360" w:author="Anand Gorantla" w:date="2019-12-16T18:19:00Z">
                <w:r w:rsidRPr="00A925AF" w:rsidDel="008A1B34">
                  <w:rPr>
                    <w:lang w:val="en-IN"/>
                  </w:rPr>
                  <w:delText>relTrxnAmount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1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999288" w14:textId="21E5988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62" w:author="Kavinithees Palanisamy" w:date="2019-12-16T14:58:00Z"/>
                <w:del w:id="2363" w:author="Anand Gorantla" w:date="2019-12-16T18:19:00Z"/>
                <w:lang w:val="en-IN"/>
              </w:rPr>
            </w:pPr>
            <w:ins w:id="2364" w:author="Kavinithees Palanisamy" w:date="2019-12-16T14:58:00Z">
              <w:del w:id="2365" w:author="Anand Gorantla" w:date="2019-12-16T18:19:00Z">
                <w:r w:rsidRPr="00A925AF" w:rsidDel="008A1B34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975A4C" w14:textId="5D18EE5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67" w:author="Kavinithees Palanisamy" w:date="2019-12-16T14:58:00Z"/>
                <w:del w:id="2368" w:author="Anand Gorantla" w:date="2019-12-16T18:19:00Z"/>
                <w:lang w:val="en-IN"/>
              </w:rPr>
            </w:pPr>
            <w:ins w:id="2369" w:author="Kavinithees Palanisamy" w:date="2019-12-16T14:58:00Z">
              <w:del w:id="2370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700F38" w14:textId="3FDB9F2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72" w:author="Kavinithees Palanisamy" w:date="2019-12-16T14:58:00Z"/>
                <w:del w:id="2373" w:author="Anand Gorantla" w:date="2019-12-16T18:19:00Z"/>
                <w:lang w:val="en-IN"/>
              </w:rPr>
            </w:pPr>
            <w:ins w:id="2374" w:author="Kavinithees Palanisamy" w:date="2019-12-16T14:58:00Z">
              <w:del w:id="2375" w:author="Anand Gorantla" w:date="2019-12-16T18:19:00Z">
                <w:r w:rsidRPr="00A925AF" w:rsidDel="008A1B34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004A9B1" w14:textId="12863BA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77" w:author="Kavinithees Palanisamy" w:date="2019-12-16T14:58:00Z"/>
                <w:del w:id="2378" w:author="Anand Gorantla" w:date="2019-12-16T18:19:00Z"/>
                <w:lang w:val="en-IN"/>
              </w:rPr>
            </w:pPr>
            <w:ins w:id="2379" w:author="Kavinithees Palanisamy" w:date="2019-12-16T14:58:00Z">
              <w:del w:id="2380" w:author="Anand Gorantla" w:date="2019-12-16T18:19:00Z">
                <w:r w:rsidRPr="00A925AF" w:rsidDel="008A1B34">
                  <w:rPr>
                    <w:lang w:val="en-IN"/>
                  </w:rPr>
                  <w:delText>Related transaction amount</w:delText>
                </w:r>
              </w:del>
            </w:ins>
          </w:p>
        </w:tc>
      </w:tr>
      <w:tr w:rsidR="00B35861" w:rsidDel="008A1B34" w14:paraId="412E3DCB" w14:textId="610CEE6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8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82" w:author="Kavinithees Palanisamy" w:date="2019-12-16T14:58:00Z"/>
          <w:del w:id="2383" w:author="Anand Gorantla" w:date="2019-12-16T18:19:00Z"/>
          <w:trPrChange w:id="238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8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4A2F53" w14:textId="63945D9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86" w:author="Kavinithees Palanisamy" w:date="2019-12-16T14:58:00Z"/>
                <w:del w:id="2387" w:author="Anand Gorantla" w:date="2019-12-16T18:19:00Z"/>
                <w:lang w:val="en-IN"/>
              </w:rPr>
            </w:pPr>
            <w:ins w:id="2388" w:author="Kavinithees Palanisamy" w:date="2019-12-16T14:58:00Z">
              <w:del w:id="2389" w:author="Anand Gorantla" w:date="2019-12-16T18:19:00Z">
                <w:r w:rsidRPr="00A925AF" w:rsidDel="008A1B34">
                  <w:rPr>
                    <w:lang w:val="en-IN"/>
                  </w:rPr>
                  <w:delText>relTrxnCurr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0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4063D72" w14:textId="4D7C5AD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91" w:author="Kavinithees Palanisamy" w:date="2019-12-16T14:58:00Z"/>
                <w:del w:id="2392" w:author="Anand Gorantla" w:date="2019-12-16T18:19:00Z"/>
                <w:lang w:val="en-IN"/>
              </w:rPr>
            </w:pPr>
            <w:ins w:id="2393" w:author="Kavinithees Palanisamy" w:date="2019-12-16T14:58:00Z">
              <w:del w:id="2394" w:author="Anand Gorantla" w:date="2019-12-16T18:19:00Z">
                <w:r w:rsidRPr="00A925AF" w:rsidDel="008A1B34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5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702464" w14:textId="0EF8AEE9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96" w:author="Kavinithees Palanisamy" w:date="2019-12-16T14:58:00Z"/>
                <w:del w:id="2397" w:author="Anand Gorantla" w:date="2019-12-16T18:19:00Z"/>
                <w:lang w:val="en-IN"/>
              </w:rPr>
            </w:pPr>
            <w:ins w:id="2398" w:author="Kavinithees Palanisamy" w:date="2019-12-16T14:58:00Z">
              <w:del w:id="2399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30F255" w14:textId="36C52F3D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01" w:author="Kavinithees Palanisamy" w:date="2019-12-16T14:58:00Z"/>
                <w:del w:id="2402" w:author="Anand Gorantla" w:date="2019-12-16T18:19:00Z"/>
                <w:lang w:val="en-IN"/>
              </w:rPr>
            </w:pPr>
            <w:ins w:id="2403" w:author="Kavinithees Palanisamy" w:date="2019-12-16T14:58:00Z">
              <w:del w:id="2404" w:author="Anand Gorantla" w:date="2019-12-16T18:19:00Z">
                <w:r w:rsidRPr="00A925AF" w:rsidDel="008A1B34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CD9732" w14:textId="5EE0619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06" w:author="Kavinithees Palanisamy" w:date="2019-12-16T14:58:00Z"/>
                <w:del w:id="2407" w:author="Anand Gorantla" w:date="2019-12-16T18:19:00Z"/>
                <w:lang w:val="en-IN"/>
              </w:rPr>
            </w:pPr>
            <w:ins w:id="2408" w:author="Kavinithees Palanisamy" w:date="2019-12-16T14:58:00Z">
              <w:del w:id="2409" w:author="Anand Gorantla" w:date="2019-12-16T18:19:00Z">
                <w:r w:rsidRPr="00A925AF" w:rsidDel="008A1B34">
                  <w:rPr>
                    <w:lang w:val="en-IN"/>
                  </w:rPr>
                  <w:delText>Currency</w:delText>
                </w:r>
              </w:del>
            </w:ins>
            <w:ins w:id="2410" w:author="Kavinithees Palanisamy" w:date="2019-12-16T15:30:00Z">
              <w:del w:id="2411" w:author="Anand Gorantla" w:date="2019-12-16T18:19:00Z">
                <w:r w:rsidDel="008A1B34">
                  <w:rPr>
                    <w:lang w:val="en-IN"/>
                  </w:rPr>
                  <w:delText xml:space="preserve"> Code</w:delText>
                </w:r>
              </w:del>
            </w:ins>
            <w:ins w:id="2412" w:author="Kavinithees Palanisamy" w:date="2019-12-16T15:31:00Z">
              <w:del w:id="2413" w:author="Anand Gorantla" w:date="2019-12-16T18:19:00Z">
                <w:r w:rsidDel="008A1B34">
                  <w:rPr>
                    <w:lang w:val="en-IN"/>
                  </w:rPr>
                  <w:delText xml:space="preserve"> of the transaction</w:delText>
                </w:r>
              </w:del>
            </w:ins>
          </w:p>
        </w:tc>
      </w:tr>
      <w:tr w:rsidR="00344483" w14:paraId="5DF0ADA7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1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15" w:author="Kavinithees Palanisamy" w:date="2019-12-16T14:58:00Z"/>
          <w:trPrChange w:id="2416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17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1AB2ED" w14:textId="276B7C11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18" w:author="Kavinithees Palanisamy" w:date="2019-12-16T14:58:00Z"/>
                <w:lang w:val="en-IN"/>
              </w:rPr>
            </w:pPr>
            <w:proofErr w:type="spellStart"/>
            <w:ins w:id="2419" w:author="Anand Gorantla" w:date="2019-12-16T18:24:00Z">
              <w:r>
                <w:rPr>
                  <w:rFonts w:ascii="Calibri" w:eastAsia="Calibri" w:hAnsi="Calibri" w:cs="Calibri"/>
                </w:rPr>
                <w:t>availableQuantity</w:t>
              </w:r>
            </w:ins>
            <w:proofErr w:type="spellEnd"/>
            <w:ins w:id="2420" w:author="Kavinithees Palanisamy" w:date="2019-12-16T14:58:00Z">
              <w:del w:id="2421" w:author="Anand Gorantla" w:date="2019-12-16T18:24:00Z">
                <w:r w:rsidRPr="00A925AF" w:rsidDel="006C408A">
                  <w:rPr>
                    <w:lang w:val="en-IN"/>
                  </w:rPr>
                  <w:delText>acctBal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2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E4EEEC4" w14:textId="07A6389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23" w:author="Kavinithees Palanisamy" w:date="2019-12-16T14:58:00Z"/>
                <w:lang w:val="en-IN"/>
              </w:rPr>
            </w:pPr>
            <w:ins w:id="2424" w:author="Anand Gorantla" w:date="2019-12-16T18:24:00Z">
              <w:r>
                <w:rPr>
                  <w:rFonts w:ascii="Calibri" w:hAnsi="Calibri"/>
                </w:rPr>
                <w:t>Numeric as string</w:t>
              </w:r>
            </w:ins>
            <w:ins w:id="2425" w:author="Kavinithees Palanisamy" w:date="2019-12-16T14:58:00Z">
              <w:del w:id="2426" w:author="Anand Gorantla" w:date="2019-12-16T18:24:00Z">
                <w:r w:rsidRPr="00A925AF" w:rsidDel="006C408A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7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2A7F51" w14:textId="106FBE2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28" w:author="Kavinithees Palanisamy" w:date="2019-12-16T14:58:00Z"/>
                <w:lang w:val="en-IN"/>
              </w:rPr>
            </w:pPr>
            <w:ins w:id="2429" w:author="Anand Gorantla" w:date="2019-12-16T18:24:00Z">
              <w:r>
                <w:rPr>
                  <w:rFonts w:ascii="Calibri" w:hAnsi="Calibri"/>
                </w:rPr>
                <w:t>M</w:t>
              </w:r>
            </w:ins>
            <w:ins w:id="2430" w:author="Kavinithees Palanisamy" w:date="2019-12-16T14:58:00Z">
              <w:del w:id="2431" w:author="Anand Gorantla" w:date="2019-12-16T18:24:00Z">
                <w:r w:rsidRPr="00A925AF" w:rsidDel="006C408A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A62FD0C" w14:textId="310BD658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33" w:author="Kavinithees Palanisamy" w:date="2019-12-16T14:58:00Z"/>
                <w:lang w:val="en-IN"/>
              </w:rPr>
            </w:pPr>
            <w:ins w:id="2434" w:author="Anand Gorantla" w:date="2019-12-16T18:24:00Z">
              <w:r>
                <w:rPr>
                  <w:rFonts w:ascii="Calibri" w:hAnsi="Calibri"/>
                </w:rPr>
                <w:t>18</w:t>
              </w:r>
            </w:ins>
            <w:ins w:id="2435" w:author="Kavinithees Palanisamy" w:date="2019-12-16T14:58:00Z">
              <w:del w:id="2436" w:author="Anand Gorantla" w:date="2019-12-16T18:24:00Z">
                <w:r w:rsidRPr="00A925AF" w:rsidDel="006C408A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7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929F28" w14:textId="3920AECE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38" w:author="Kavinithees Palanisamy" w:date="2019-12-16T14:58:00Z"/>
                <w:lang w:val="en-IN"/>
              </w:rPr>
            </w:pPr>
            <w:ins w:id="2439" w:author="Anand Gorantla" w:date="2019-12-16T18:24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  <w:ins w:id="2440" w:author="Kavinithees Palanisamy" w:date="2019-12-16T14:58:00Z">
              <w:del w:id="2441" w:author="Anand Gorantla" w:date="2019-12-16T18:23:00Z">
                <w:r w:rsidRPr="00A925AF" w:rsidDel="00344483">
                  <w:rPr>
                    <w:lang w:val="en-IN"/>
                  </w:rPr>
                  <w:delText>Account balance</w:delText>
                </w:r>
              </w:del>
            </w:ins>
          </w:p>
        </w:tc>
      </w:tr>
      <w:tr w:rsidR="00B35861" w:rsidDel="00E236FD" w14:paraId="09531BDA" w14:textId="6ED739E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4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43" w:author="Kavinithees Palanisamy" w:date="2019-12-16T14:58:00Z"/>
          <w:del w:id="2444" w:author="Anand Gorantla" w:date="2019-12-16T18:20:00Z"/>
          <w:trPrChange w:id="244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4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B130F47" w14:textId="48FADA72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47" w:author="Kavinithees Palanisamy" w:date="2019-12-16T14:58:00Z"/>
                <w:del w:id="2448" w:author="Anand Gorantla" w:date="2019-12-16T18:20:00Z"/>
                <w:lang w:val="en-IN"/>
              </w:rPr>
            </w:pPr>
            <w:ins w:id="2449" w:author="Kavinithees Palanisamy" w:date="2019-12-16T14:58:00Z">
              <w:del w:id="2450" w:author="Anand Gorantla" w:date="2019-12-16T18:20:00Z">
                <w:r w:rsidRPr="00A925AF" w:rsidDel="00E236FD">
                  <w:rPr>
                    <w:lang w:val="en-IN"/>
                  </w:rPr>
                  <w:delText>accountCurr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1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3DCE18" w14:textId="0F17CC9B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52" w:author="Kavinithees Palanisamy" w:date="2019-12-16T14:58:00Z"/>
                <w:del w:id="2453" w:author="Anand Gorantla" w:date="2019-12-16T18:20:00Z"/>
                <w:lang w:val="en-IN"/>
              </w:rPr>
            </w:pPr>
            <w:ins w:id="2454" w:author="Kavinithees Palanisamy" w:date="2019-12-16T14:58:00Z">
              <w:del w:id="2455" w:author="Anand Gorantla" w:date="2019-12-16T18:20:00Z">
                <w:r w:rsidRPr="00A925AF" w:rsidDel="00E236FD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F182424" w14:textId="69CB6B8C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57" w:author="Kavinithees Palanisamy" w:date="2019-12-16T14:58:00Z"/>
                <w:del w:id="2458" w:author="Anand Gorantla" w:date="2019-12-16T18:20:00Z"/>
                <w:lang w:val="en-IN"/>
              </w:rPr>
            </w:pPr>
            <w:ins w:id="2459" w:author="Kavinithees Palanisamy" w:date="2019-12-16T14:58:00Z">
              <w:del w:id="2460" w:author="Anand Gorantla" w:date="2019-12-16T18:20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2F6679" w14:textId="1071824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62" w:author="Kavinithees Palanisamy" w:date="2019-12-16T14:58:00Z"/>
                <w:del w:id="2463" w:author="Anand Gorantla" w:date="2019-12-16T18:20:00Z"/>
                <w:lang w:val="en-IN"/>
              </w:rPr>
            </w:pPr>
            <w:ins w:id="2464" w:author="Kavinithees Palanisamy" w:date="2019-12-16T14:58:00Z">
              <w:del w:id="2465" w:author="Anand Gorantla" w:date="2019-12-16T18:20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17B114B" w14:textId="3084B9C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67" w:author="Kavinithees Palanisamy" w:date="2019-12-16T14:58:00Z"/>
                <w:del w:id="2468" w:author="Anand Gorantla" w:date="2019-12-16T18:20:00Z"/>
                <w:lang w:val="en-IN"/>
              </w:rPr>
            </w:pPr>
            <w:ins w:id="2469" w:author="Kavinithees Palanisamy" w:date="2019-12-16T15:24:00Z">
              <w:del w:id="2470" w:author="Anand Gorantla" w:date="2019-12-16T18:20:00Z">
                <w:r w:rsidDel="00E236FD">
                  <w:rPr>
                    <w:lang w:val="en-IN"/>
                  </w:rPr>
                  <w:delText xml:space="preserve">Account </w:delText>
                </w:r>
              </w:del>
            </w:ins>
            <w:ins w:id="2471" w:author="Kavinithees Palanisamy" w:date="2019-12-16T14:58:00Z">
              <w:del w:id="2472" w:author="Anand Gorantla" w:date="2019-12-16T18:20:00Z">
                <w:r w:rsidRPr="00A925AF" w:rsidDel="00E236FD">
                  <w:rPr>
                    <w:lang w:val="en-IN"/>
                  </w:rPr>
                  <w:delText>Currency</w:delText>
                </w:r>
              </w:del>
            </w:ins>
            <w:ins w:id="2473" w:author="Kavinithees Palanisamy" w:date="2019-12-16T15:30:00Z">
              <w:del w:id="2474" w:author="Anand Gorantla" w:date="2019-12-16T18:20:00Z">
                <w:r w:rsidDel="00E236FD">
                  <w:rPr>
                    <w:lang w:val="en-IN"/>
                  </w:rPr>
                  <w:delText xml:space="preserve"> Code</w:delText>
                </w:r>
              </w:del>
            </w:ins>
          </w:p>
        </w:tc>
      </w:tr>
      <w:tr w:rsidR="00B35861" w:rsidDel="008A1B34" w14:paraId="68478D86" w14:textId="7639547D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7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76" w:author="Kavinithees Palanisamy" w:date="2019-12-16T14:58:00Z"/>
          <w:del w:id="2477" w:author="Anand Gorantla" w:date="2019-12-16T18:19:00Z"/>
          <w:trPrChange w:id="247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7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82C5F4" w14:textId="66A62E8E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80" w:author="Kavinithees Palanisamy" w:date="2019-12-16T14:58:00Z"/>
                <w:del w:id="2481" w:author="Anand Gorantla" w:date="2019-12-16T18:19:00Z"/>
                <w:lang w:val="en-IN"/>
              </w:rPr>
            </w:pPr>
            <w:ins w:id="2482" w:author="Kavinithees Palanisamy" w:date="2019-12-16T14:58:00Z">
              <w:del w:id="2483" w:author="Anand Gorantla" w:date="2019-12-16T18:19:00Z">
                <w:r w:rsidRPr="00A925AF" w:rsidDel="008A1B34">
                  <w:rPr>
                    <w:lang w:val="en-IN"/>
                  </w:rPr>
                  <w:delText>svcChnl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84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F1078B" w14:textId="2568794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85" w:author="Kavinithees Palanisamy" w:date="2019-12-16T14:58:00Z"/>
                <w:del w:id="2486" w:author="Anand Gorantla" w:date="2019-12-16T18:19:00Z"/>
                <w:lang w:val="en-IN"/>
              </w:rPr>
            </w:pPr>
            <w:ins w:id="2487" w:author="Kavinithees Palanisamy" w:date="2019-12-16T14:58:00Z">
              <w:del w:id="2488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89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BB3A8A" w14:textId="3078E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90" w:author="Kavinithees Palanisamy" w:date="2019-12-16T14:58:00Z"/>
                <w:del w:id="2491" w:author="Anand Gorantla" w:date="2019-12-16T18:19:00Z"/>
                <w:lang w:val="en-IN"/>
              </w:rPr>
            </w:pPr>
            <w:ins w:id="2492" w:author="Kavinithees Palanisamy" w:date="2019-12-16T14:58:00Z">
              <w:del w:id="2493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C167D9" w14:textId="09D24A43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95" w:author="Kavinithees Palanisamy" w:date="2019-12-16T14:58:00Z"/>
                <w:del w:id="2496" w:author="Anand Gorantla" w:date="2019-12-16T18:19:00Z"/>
                <w:lang w:val="en-IN"/>
              </w:rPr>
            </w:pPr>
            <w:ins w:id="2497" w:author="Kavinithees Palanisamy" w:date="2019-12-16T14:58:00Z">
              <w:del w:id="2498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2B9ADA6" w14:textId="070F6F9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00" w:author="Kavinithees Palanisamy" w:date="2019-12-16T14:58:00Z"/>
                <w:del w:id="2501" w:author="Anand Gorantla" w:date="2019-12-16T18:19:00Z"/>
                <w:lang w:val="en-IN"/>
              </w:rPr>
            </w:pPr>
            <w:ins w:id="2502" w:author="Kavinithees Palanisamy" w:date="2019-12-16T14:58:00Z">
              <w:del w:id="2503" w:author="Anand Gorantla" w:date="2019-12-16T18:19:00Z">
                <w:r w:rsidRPr="00A925AF" w:rsidDel="008A1B34">
                  <w:rPr>
                    <w:lang w:val="en-IN"/>
                  </w:rPr>
                  <w:delText xml:space="preserve">Service </w:delText>
                </w:r>
              </w:del>
            </w:ins>
            <w:ins w:id="2504" w:author="Kavinithees Palanisamy" w:date="2019-12-16T15:30:00Z">
              <w:del w:id="2505" w:author="Anand Gorantla" w:date="2019-12-16T18:19:00Z">
                <w:r w:rsidDel="008A1B34">
                  <w:rPr>
                    <w:lang w:val="en-IN"/>
                  </w:rPr>
                  <w:delText>C</w:delText>
                </w:r>
              </w:del>
            </w:ins>
            <w:ins w:id="2506" w:author="Kavinithees Palanisamy" w:date="2019-12-16T14:58:00Z">
              <w:del w:id="2507" w:author="Anand Gorantla" w:date="2019-12-16T18:19:00Z">
                <w:r w:rsidRPr="00A925AF" w:rsidDel="008A1B34">
                  <w:rPr>
                    <w:lang w:val="en-IN"/>
                  </w:rPr>
                  <w:delText>hannel</w:delText>
                </w:r>
              </w:del>
            </w:ins>
          </w:p>
        </w:tc>
      </w:tr>
      <w:tr w:rsidR="00B35861" w:rsidDel="008A1B34" w14:paraId="13768DB8" w14:textId="6EC7620F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0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09" w:author="Kavinithees Palanisamy" w:date="2019-12-16T14:58:00Z"/>
          <w:del w:id="2510" w:author="Anand Gorantla" w:date="2019-12-16T18:19:00Z"/>
          <w:trPrChange w:id="251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4DB13" w14:textId="7AEA9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13" w:author="Kavinithees Palanisamy" w:date="2019-12-16T14:58:00Z"/>
                <w:del w:id="2514" w:author="Anand Gorantla" w:date="2019-12-16T18:19:00Z"/>
                <w:lang w:val="en-IN"/>
              </w:rPr>
            </w:pPr>
            <w:ins w:id="2515" w:author="Kavinithees Palanisamy" w:date="2019-12-16T14:58:00Z">
              <w:del w:id="2516" w:author="Anand Gorantla" w:date="2019-12-16T18:19:00Z">
                <w:r w:rsidRPr="00A925AF" w:rsidDel="008A1B34">
                  <w:rPr>
                    <w:lang w:val="en-IN"/>
                  </w:rPr>
                  <w:delText>svcType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7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D5493C" w14:textId="4146BDB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18" w:author="Kavinithees Palanisamy" w:date="2019-12-16T14:58:00Z"/>
                <w:del w:id="2519" w:author="Anand Gorantla" w:date="2019-12-16T18:19:00Z"/>
                <w:lang w:val="en-IN"/>
              </w:rPr>
            </w:pPr>
            <w:ins w:id="2520" w:author="Kavinithees Palanisamy" w:date="2019-12-16T14:58:00Z">
              <w:del w:id="2521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2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675AC3" w14:textId="096CEBDF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23" w:author="Kavinithees Palanisamy" w:date="2019-12-16T14:58:00Z"/>
                <w:del w:id="2524" w:author="Anand Gorantla" w:date="2019-12-16T18:19:00Z"/>
                <w:lang w:val="en-IN"/>
              </w:rPr>
            </w:pPr>
            <w:ins w:id="2525" w:author="Kavinithees Palanisamy" w:date="2019-12-16T14:58:00Z">
              <w:del w:id="2526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2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11CE1E" w14:textId="761BEFD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28" w:author="Kavinithees Palanisamy" w:date="2019-12-16T14:58:00Z"/>
                <w:del w:id="2529" w:author="Anand Gorantla" w:date="2019-12-16T18:19:00Z"/>
                <w:lang w:val="en-IN"/>
              </w:rPr>
            </w:pPr>
            <w:ins w:id="2530" w:author="Kavinithees Palanisamy" w:date="2019-12-16T14:58:00Z">
              <w:del w:id="2531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1D4897" w14:textId="3712FED7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33" w:author="Kavinithees Palanisamy" w:date="2019-12-16T14:58:00Z"/>
                <w:del w:id="2534" w:author="Anand Gorantla" w:date="2019-12-16T18:19:00Z"/>
                <w:lang w:val="en-IN"/>
              </w:rPr>
            </w:pPr>
            <w:ins w:id="2535" w:author="Kavinithees Palanisamy" w:date="2019-12-16T14:58:00Z">
              <w:del w:id="2536" w:author="Anand Gorantla" w:date="2019-12-16T18:19:00Z">
                <w:r w:rsidRPr="00A925AF" w:rsidDel="008A1B34">
                  <w:rPr>
                    <w:lang w:val="en-IN"/>
                  </w:rPr>
                  <w:delText>Service Type</w:delText>
                </w:r>
              </w:del>
            </w:ins>
          </w:p>
        </w:tc>
      </w:tr>
      <w:tr w:rsidR="00B35861" w14:paraId="76F31D3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3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38" w:author="Kavinithees Palanisamy" w:date="2019-12-16T14:58:00Z"/>
          <w:trPrChange w:id="2539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0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CF57C3E" w14:textId="67B3E43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1" w:author="Kavinithees Palanisamy" w:date="2019-12-16T14:58:00Z"/>
                <w:lang w:val="en-IN"/>
              </w:rPr>
            </w:pPr>
            <w:proofErr w:type="spellStart"/>
            <w:ins w:id="2542" w:author="Kavinithees Palanisamy" w:date="2019-12-16T14:58:00Z">
              <w:r w:rsidRPr="00A925AF">
                <w:rPr>
                  <w:lang w:val="en-IN"/>
                </w:rPr>
                <w:t>trxnSource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3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0AC2F76" w14:textId="7B474F9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4" w:author="Kavinithees Palanisamy" w:date="2019-12-16T14:58:00Z"/>
                <w:lang w:val="en-IN"/>
              </w:rPr>
            </w:pPr>
            <w:ins w:id="2545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6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A5B302" w14:textId="79C67CB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47" w:author="Kavinithees Palanisamy" w:date="2019-12-16T14:58:00Z"/>
                <w:lang w:val="en-IN"/>
              </w:rPr>
            </w:pPr>
            <w:ins w:id="2548" w:author="Kavinithees Palanisamy" w:date="2019-12-16T14:58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7D13835" w14:textId="4EAAB5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50" w:author="Kavinithees Palanisamy" w:date="2019-12-16T14:58:00Z"/>
                <w:lang w:val="en-IN"/>
              </w:rPr>
            </w:pPr>
            <w:ins w:id="2551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6612FC" w14:textId="05F8F49B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53" w:author="Kavinithees Palanisamy" w:date="2019-12-16T14:58:00Z"/>
                <w:lang w:val="en-IN"/>
              </w:rPr>
            </w:pPr>
            <w:ins w:id="2554" w:author="Kavinithees Palanisamy" w:date="2019-12-16T14:58:00Z">
              <w:r w:rsidRPr="00A925AF">
                <w:rPr>
                  <w:lang w:val="en-IN"/>
                </w:rPr>
                <w:t>Transaction source</w:t>
              </w:r>
            </w:ins>
          </w:p>
        </w:tc>
      </w:tr>
      <w:tr w:rsidR="00B35861" w14:paraId="79C3F160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55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56" w:author="Kavinithees Palanisamy" w:date="2019-12-16T14:58:00Z"/>
          <w:trPrChange w:id="2557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8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2222D76" w14:textId="6D0FEC4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59" w:author="Kavinithees Palanisamy" w:date="2019-12-16T14:58:00Z"/>
                <w:lang w:val="en-IN"/>
              </w:rPr>
            </w:pPr>
            <w:proofErr w:type="spellStart"/>
            <w:ins w:id="2560" w:author="Kavinithees Palanisamy" w:date="2019-12-16T14:58:00Z">
              <w:r w:rsidRPr="00A925AF">
                <w:rPr>
                  <w:lang w:val="en-IN"/>
                </w:rPr>
                <w:t>trxnRefNum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1" w:author="Anand Gorantla" w:date="2019-12-16T16:58:00Z">
              <w:tcPr>
                <w:tcW w:w="1628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36EEAB" w14:textId="16E7678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2" w:author="Kavinithees Palanisamy" w:date="2019-12-16T14:58:00Z"/>
                <w:lang w:val="en-IN"/>
              </w:rPr>
            </w:pPr>
            <w:ins w:id="2563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4" w:author="Anand Gorantla" w:date="2019-12-16T16:58:00Z">
              <w:tcPr>
                <w:tcW w:w="99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6EF80D" w14:textId="467BB83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5" w:author="Kavinithees Palanisamy" w:date="2019-12-16T14:58:00Z"/>
                <w:lang w:val="en-IN"/>
              </w:rPr>
            </w:pPr>
            <w:ins w:id="2566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E2EF412" w14:textId="1357718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8" w:author="Kavinithees Palanisamy" w:date="2019-12-16T14:58:00Z"/>
                <w:lang w:val="en-IN"/>
              </w:rPr>
            </w:pPr>
            <w:ins w:id="2569" w:author="Kavinithees Palanisamy" w:date="2019-12-16T14:58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70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563F37" w14:textId="1CAADD1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71" w:author="Kavinithees Palanisamy" w:date="2019-12-16T14:58:00Z"/>
                <w:lang w:val="en-IN"/>
              </w:rPr>
            </w:pPr>
            <w:ins w:id="2572" w:author="Kavinithees Palanisamy" w:date="2019-12-16T14:58:00Z">
              <w:r w:rsidRPr="00A925AF">
                <w:rPr>
                  <w:lang w:val="en-IN"/>
                </w:rPr>
                <w:t>Transaction reference number</w:t>
              </w:r>
            </w:ins>
          </w:p>
        </w:tc>
      </w:tr>
    </w:tbl>
    <w:p w14:paraId="6FBE6722" w14:textId="1C277303" w:rsidR="008A7E78" w:rsidRDefault="008A7E78">
      <w:pPr>
        <w:rPr>
          <w:ins w:id="2573" w:author="Srinath Neelakandan" w:date="2020-01-03T10:04:00Z"/>
        </w:rPr>
      </w:pPr>
    </w:p>
    <w:p w14:paraId="3073F044" w14:textId="0211C642" w:rsidR="00094718" w:rsidDel="00545CC9" w:rsidRDefault="00094718">
      <w:pPr>
        <w:rPr>
          <w:ins w:id="2574" w:author="Srinath Neelakandan" w:date="2020-01-03T10:04:00Z"/>
          <w:del w:id="2575" w:author="Divek Vellaisamy" w:date="2020-01-10T09:45:00Z"/>
        </w:rPr>
      </w:pPr>
      <w:bookmarkStart w:id="2576" w:name="_Toc29552859"/>
      <w:bookmarkStart w:id="2577" w:name="_Toc29552891"/>
      <w:bookmarkEnd w:id="2576"/>
      <w:bookmarkEnd w:id="2577"/>
    </w:p>
    <w:p w14:paraId="022DF55E" w14:textId="49D722B7" w:rsidR="00094718" w:rsidRDefault="00094718" w:rsidP="00094718">
      <w:pPr>
        <w:pStyle w:val="Heading1"/>
        <w:numPr>
          <w:ilvl w:val="0"/>
          <w:numId w:val="8"/>
        </w:numPr>
        <w:ind w:left="284" w:hanging="284"/>
        <w:rPr>
          <w:ins w:id="2578" w:author="Srinath Neelakandan" w:date="2020-01-03T10:05:00Z"/>
        </w:rPr>
      </w:pPr>
      <w:bookmarkStart w:id="2579" w:name="_Toc29552892"/>
      <w:ins w:id="2580" w:author="Srinath Neelakandan" w:date="2020-01-03T10:05:00Z">
        <w:r>
          <w:t>Login API</w:t>
        </w:r>
        <w:bookmarkEnd w:id="2579"/>
      </w:ins>
    </w:p>
    <w:p w14:paraId="382ACDFF" w14:textId="77777777" w:rsidR="00094718" w:rsidRPr="00A26A8A" w:rsidRDefault="00094718" w:rsidP="00094718">
      <w:pPr>
        <w:pStyle w:val="ListParagraph"/>
        <w:spacing w:after="200"/>
        <w:ind w:left="360"/>
        <w:rPr>
          <w:ins w:id="2581" w:author="Srinath Neelakandan" w:date="2020-01-03T10:05:00Z"/>
          <w:rFonts w:ascii="Calibri" w:eastAsia="Calibri" w:hAnsi="Calibri" w:cs="Calibri"/>
          <w:b/>
        </w:rPr>
      </w:pPr>
      <w:ins w:id="2582" w:author="Srinath Neelakandan" w:date="2020-01-03T10:05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5D2D87FA" w14:textId="3CE434C0" w:rsidR="00094718" w:rsidRPr="00A26A8A" w:rsidRDefault="00094718" w:rsidP="00094718">
      <w:pPr>
        <w:rPr>
          <w:ins w:id="2583" w:author="Srinath Neelakandan" w:date="2020-01-03T10:05:00Z"/>
          <w:color w:val="0563C1" w:themeColor="hyperlink"/>
          <w:u w:val="single"/>
        </w:rPr>
      </w:pPr>
      <w:ins w:id="2584" w:author="Srinath Neelakandan" w:date="2020-01-03T10:05:00Z">
        <w:r w:rsidRPr="00A26A8A">
          <w:rPr>
            <w:rStyle w:val="Hyperlink"/>
          </w:rPr>
          <w:t xml:space="preserve">http://&lt;baseURL&gt;/0.1/ </w:t>
        </w:r>
        <w:proofErr w:type="spellStart"/>
        <w:r w:rsidRPr="00A26A8A">
          <w:rPr>
            <w:rStyle w:val="Hyperlink"/>
          </w:rPr>
          <w:t>fe-api-gw</w:t>
        </w:r>
        <w:proofErr w:type="spellEnd"/>
        <w:r w:rsidRPr="00A26A8A">
          <w:rPr>
            <w:rStyle w:val="Hyperlink"/>
          </w:rPr>
          <w:t>/</w:t>
        </w:r>
      </w:ins>
      <w:ins w:id="2585" w:author="Srinath Neelakandan" w:date="2020-01-03T10:12:00Z">
        <w:r w:rsidR="00830ECA">
          <w:rPr>
            <w:rStyle w:val="Hyperlink"/>
          </w:rPr>
          <w:t>login</w:t>
        </w:r>
      </w:ins>
    </w:p>
    <w:p w14:paraId="36C67895" w14:textId="77777777" w:rsidR="00094718" w:rsidRPr="003F1A22" w:rsidRDefault="00094718" w:rsidP="00094718">
      <w:pPr>
        <w:pStyle w:val="ListParagraph"/>
        <w:spacing w:after="200"/>
        <w:ind w:left="360"/>
        <w:rPr>
          <w:ins w:id="2586" w:author="Srinath Neelakandan" w:date="2020-01-03T10:05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094718" w14:paraId="5104FC3E" w14:textId="77777777" w:rsidTr="00530D3C">
        <w:trPr>
          <w:ins w:id="2587" w:author="Srinath Neelakandan" w:date="2020-01-03T10:05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70CC225" w14:textId="77777777" w:rsidR="00094718" w:rsidRDefault="00094718" w:rsidP="00530D3C">
            <w:pPr>
              <w:spacing w:after="200"/>
              <w:rPr>
                <w:ins w:id="2588" w:author="Srinath Neelakandan" w:date="2020-01-03T10:05:00Z"/>
                <w:rFonts w:ascii="Calibri" w:hAnsi="Calibri"/>
                <w:lang w:val="en-IN"/>
              </w:rPr>
            </w:pPr>
            <w:ins w:id="2589" w:author="Srinath Neelakandan" w:date="2020-01-03T10:05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80F35D" w14:textId="77777777" w:rsidR="00094718" w:rsidRDefault="00094718" w:rsidP="00530D3C">
            <w:pPr>
              <w:spacing w:after="200"/>
              <w:rPr>
                <w:ins w:id="2590" w:author="Srinath Neelakandan" w:date="2020-01-03T10:05:00Z"/>
                <w:rFonts w:ascii="Calibri" w:hAnsi="Calibri"/>
                <w:lang w:val="en-IN"/>
              </w:rPr>
            </w:pPr>
            <w:ins w:id="2591" w:author="Srinath Neelakandan" w:date="2020-01-03T10:05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094718" w14:paraId="130E5793" w14:textId="77777777" w:rsidTr="00530D3C">
        <w:trPr>
          <w:ins w:id="2592" w:author="Srinath Neelakandan" w:date="2020-01-03T10:05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4DBEF9" w14:textId="096A7A21" w:rsidR="00094718" w:rsidRDefault="00094718" w:rsidP="00530D3C">
            <w:pPr>
              <w:spacing w:after="200"/>
              <w:rPr>
                <w:ins w:id="2593" w:author="Srinath Neelakandan" w:date="2020-01-03T10:05:00Z"/>
                <w:rFonts w:ascii="Calibri" w:hAnsi="Calibri"/>
                <w:lang w:val="en-IN"/>
              </w:rPr>
            </w:pPr>
            <w:ins w:id="2594" w:author="Srinath Neelakandan" w:date="2020-01-03T10:05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</w:ins>
            <w:ins w:id="2595" w:author="Srinath Neelakandan" w:date="2020-01-03T10:12:00Z">
              <w:r w:rsidR="00830ECA">
                <w:rPr>
                  <w:rFonts w:ascii="Calibri" w:eastAsia="Calibri" w:hAnsi="Calibri" w:cs="Calibri"/>
                  <w:lang w:val="en-IN"/>
                </w:rPr>
                <w:t>login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A4383E" w14:textId="377FDC2F" w:rsidR="00094718" w:rsidRDefault="00A02EAD" w:rsidP="00530D3C">
            <w:pPr>
              <w:spacing w:after="200"/>
              <w:rPr>
                <w:ins w:id="2596" w:author="Srinath Neelakandan" w:date="2020-01-03T10:05:00Z"/>
                <w:rFonts w:ascii="Calibri" w:eastAsia="Calibri" w:hAnsi="Calibri" w:cs="Calibri"/>
                <w:lang w:val="en-IN"/>
              </w:rPr>
            </w:pPr>
            <w:ins w:id="2597" w:author="Srinath Neelakandan" w:date="2020-01-03T11:26:00Z">
              <w:del w:id="2598" w:author="Mary Indira Augustine" w:date="2020-01-07T11:08:00Z">
                <w:r w:rsidDel="00E31776">
                  <w:rPr>
                    <w:rFonts w:ascii="Calibri" w:eastAsia="Calibri" w:hAnsi="Calibri" w:cs="Calibri"/>
                    <w:lang w:val="en-IN"/>
                  </w:rPr>
                  <w:delText xml:space="preserve">Used to </w:delText>
                </w:r>
              </w:del>
            </w:ins>
            <w:ins w:id="2599" w:author="Srinath Neelakandan" w:date="2020-01-03T10:12:00Z">
              <w:del w:id="2600" w:author="Mary Indira Augustine" w:date="2020-01-07T11:08:00Z">
                <w:r w:rsidR="00830ECA" w:rsidRPr="00443611" w:rsidDel="00E31776">
                  <w:rPr>
                    <w:rFonts w:ascii="Calibri" w:eastAsia="Calibri" w:hAnsi="Calibri" w:cs="Calibri"/>
                    <w:lang w:val="en-IN"/>
                  </w:rPr>
                  <w:delText>Login</w:delText>
                </w:r>
              </w:del>
            </w:ins>
            <w:ins w:id="2601" w:author="Srinath Neelakandan" w:date="2020-01-03T11:26:00Z">
              <w:del w:id="2602" w:author="Mary Indira Augustine" w:date="2020-01-07T11:08:00Z">
                <w:r w:rsidDel="00E31776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2603" w:author="Srinath Neelakandan" w:date="2020-01-03T11:27:00Z">
              <w:del w:id="2604" w:author="Mary Indira Augustine" w:date="2020-01-07T11:08:00Z">
                <w:r w:rsidR="00F2389F" w:rsidDel="00E31776">
                  <w:rPr>
                    <w:rFonts w:ascii="Calibri" w:eastAsia="Calibri" w:hAnsi="Calibri" w:cs="Calibri"/>
                    <w:lang w:val="en-IN"/>
                  </w:rPr>
                  <w:delText>the API</w:delText>
                </w:r>
              </w:del>
            </w:ins>
            <w:ins w:id="2605" w:author="Mary Indira Augustine" w:date="2020-01-07T11:09:00Z">
              <w:r w:rsidR="00FF3D61">
                <w:rPr>
                  <w:rFonts w:ascii="Calibri" w:eastAsia="Calibri" w:hAnsi="Calibri" w:cs="Calibri"/>
                  <w:lang w:val="en-IN"/>
                </w:rPr>
                <w:t>Login</w:t>
              </w:r>
            </w:ins>
          </w:p>
        </w:tc>
      </w:tr>
    </w:tbl>
    <w:p w14:paraId="0D5404CA" w14:textId="5AE8837C" w:rsidR="00094718" w:rsidRDefault="00094718">
      <w:pPr>
        <w:rPr>
          <w:ins w:id="2606" w:author="Srinath Neelakandan" w:date="2020-01-03T10:17:00Z"/>
        </w:rPr>
      </w:pPr>
    </w:p>
    <w:p w14:paraId="431C64A1" w14:textId="77777777" w:rsidR="00545CC9" w:rsidRDefault="00545CC9">
      <w:pPr>
        <w:spacing w:after="200"/>
        <w:rPr>
          <w:ins w:id="2607" w:author="Divek Vellaisamy" w:date="2020-01-10T09:45:00Z"/>
          <w:rFonts w:ascii="Calibri" w:eastAsia="Calibri" w:hAnsi="Calibri" w:cs="Calibri"/>
          <w:b/>
        </w:rPr>
      </w:pPr>
    </w:p>
    <w:p w14:paraId="37D9BD27" w14:textId="77777777" w:rsidR="00545CC9" w:rsidRDefault="00545CC9">
      <w:pPr>
        <w:spacing w:after="200"/>
        <w:rPr>
          <w:ins w:id="2608" w:author="Divek Vellaisamy" w:date="2020-01-10T09:45:00Z"/>
          <w:rFonts w:ascii="Calibri" w:eastAsia="Calibri" w:hAnsi="Calibri" w:cs="Calibri"/>
          <w:b/>
        </w:rPr>
      </w:pPr>
    </w:p>
    <w:p w14:paraId="557FE4DD" w14:textId="77777777" w:rsidR="00545CC9" w:rsidRDefault="00545CC9">
      <w:pPr>
        <w:spacing w:after="200"/>
        <w:rPr>
          <w:ins w:id="2609" w:author="Divek Vellaisamy" w:date="2020-01-10T09:45:00Z"/>
          <w:rFonts w:ascii="Calibri" w:eastAsia="Calibri" w:hAnsi="Calibri" w:cs="Calibri"/>
          <w:b/>
        </w:rPr>
      </w:pPr>
    </w:p>
    <w:p w14:paraId="25091FAA" w14:textId="373A5FF4" w:rsidR="004C2C28" w:rsidRPr="004C2C28" w:rsidRDefault="004C2C28">
      <w:pPr>
        <w:spacing w:after="200"/>
        <w:rPr>
          <w:ins w:id="2610" w:author="Srinath Neelakandan" w:date="2020-01-03T10:17:00Z"/>
          <w:rFonts w:ascii="Calibri" w:eastAsia="Calibri" w:hAnsi="Calibri" w:cs="Calibri"/>
          <w:b/>
          <w:rPrChange w:id="2611" w:author="Srinath Neelakandan" w:date="2020-01-03T10:17:00Z">
            <w:rPr>
              <w:ins w:id="2612" w:author="Srinath Neelakandan" w:date="2020-01-03T10:17:00Z"/>
            </w:rPr>
          </w:rPrChange>
        </w:rPr>
        <w:pPrChange w:id="2613" w:author="Srinath Neelakandan" w:date="2020-01-03T10:17:00Z">
          <w:pPr/>
        </w:pPrChange>
      </w:pPr>
      <w:ins w:id="2614" w:author="Srinath Neelakandan" w:date="2020-01-03T10:1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1"/>
        <w:gridCol w:w="708"/>
        <w:gridCol w:w="708"/>
        <w:gridCol w:w="4420"/>
      </w:tblGrid>
      <w:tr w:rsidR="004C2C28" w14:paraId="15965678" w14:textId="77777777" w:rsidTr="00530D3C">
        <w:trPr>
          <w:trHeight w:val="280"/>
          <w:tblHeader/>
          <w:ins w:id="2615" w:author="Srinath Neelakandan" w:date="2020-01-03T10:17:00Z"/>
        </w:trPr>
        <w:tc>
          <w:tcPr>
            <w:tcW w:w="2351" w:type="dxa"/>
            <w:shd w:val="clear" w:color="auto" w:fill="000080"/>
          </w:tcPr>
          <w:p w14:paraId="413C6077" w14:textId="77777777" w:rsidR="004C2C28" w:rsidRDefault="004C2C28" w:rsidP="00530D3C">
            <w:pPr>
              <w:spacing w:line="240" w:lineRule="auto"/>
              <w:rPr>
                <w:ins w:id="2616" w:author="Srinath Neelakandan" w:date="2020-01-03T10:17:00Z"/>
                <w:rFonts w:ascii="Calibri" w:hAnsi="Calibri"/>
              </w:rPr>
            </w:pPr>
            <w:ins w:id="2617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444D8328" w14:textId="77777777" w:rsidR="004C2C28" w:rsidRDefault="004C2C28" w:rsidP="00530D3C">
            <w:pPr>
              <w:spacing w:line="240" w:lineRule="auto"/>
              <w:rPr>
                <w:ins w:id="2618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19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CAD6BC5" w14:textId="77777777" w:rsidR="004C2C28" w:rsidRDefault="004C2C28" w:rsidP="00530D3C">
            <w:pPr>
              <w:spacing w:line="240" w:lineRule="auto"/>
              <w:rPr>
                <w:ins w:id="2620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21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40C6764" w14:textId="77777777" w:rsidR="004C2C28" w:rsidRDefault="004C2C28" w:rsidP="00530D3C">
            <w:pPr>
              <w:spacing w:line="240" w:lineRule="auto"/>
              <w:rPr>
                <w:ins w:id="2622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23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</w:tcPr>
          <w:p w14:paraId="7AE746DC" w14:textId="77777777" w:rsidR="004C2C28" w:rsidRDefault="004C2C28" w:rsidP="00530D3C">
            <w:pPr>
              <w:spacing w:line="240" w:lineRule="auto"/>
              <w:rPr>
                <w:ins w:id="2624" w:author="Srinath Neelakandan" w:date="2020-01-03T10:17:00Z"/>
                <w:rFonts w:ascii="Calibri" w:hAnsi="Calibri"/>
              </w:rPr>
            </w:pPr>
            <w:ins w:id="2625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4C2C28" w14:paraId="1DF8A6E8" w14:textId="77777777" w:rsidTr="00530D3C">
        <w:trPr>
          <w:ins w:id="2626" w:author="Srinath Neelakandan" w:date="2020-01-03T10:17:00Z"/>
        </w:trPr>
        <w:tc>
          <w:tcPr>
            <w:tcW w:w="2351" w:type="dxa"/>
          </w:tcPr>
          <w:p w14:paraId="437FE67A" w14:textId="77777777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27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28" w:author="Srinath Neelakandan" w:date="2020-01-03T10:17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1CB9A898" w14:textId="77777777" w:rsidR="004C2C28" w:rsidRDefault="004C2C28" w:rsidP="00530D3C">
            <w:pPr>
              <w:spacing w:line="240" w:lineRule="auto"/>
              <w:rPr>
                <w:ins w:id="2629" w:author="Srinath Neelakandan" w:date="2020-01-03T10:17:00Z"/>
                <w:rFonts w:ascii="Calibri" w:hAnsi="Calibri"/>
              </w:rPr>
            </w:pPr>
            <w:ins w:id="2630" w:author="Srinath Neelakandan" w:date="2020-01-03T10:17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98593A2" w14:textId="77777777" w:rsidR="004C2C28" w:rsidRDefault="004C2C28" w:rsidP="00530D3C">
            <w:pPr>
              <w:spacing w:line="240" w:lineRule="auto"/>
              <w:rPr>
                <w:ins w:id="2631" w:author="Srinath Neelakandan" w:date="2020-01-03T10:17:00Z"/>
                <w:rFonts w:ascii="Calibri" w:hAnsi="Calibri"/>
              </w:rPr>
            </w:pPr>
            <w:ins w:id="2632" w:author="Srinath Neelakandan" w:date="2020-01-03T10:17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47D5B1C" w14:textId="77777777" w:rsidR="004C2C28" w:rsidRDefault="004C2C28" w:rsidP="00530D3C">
            <w:pPr>
              <w:spacing w:line="240" w:lineRule="auto"/>
              <w:rPr>
                <w:ins w:id="2633" w:author="Srinath Neelakandan" w:date="2020-01-03T10:17:00Z"/>
                <w:rFonts w:ascii="Calibri" w:hAnsi="Calibri"/>
              </w:rPr>
            </w:pPr>
            <w:ins w:id="2634" w:author="Srinath Neelakandan" w:date="2020-01-03T10:17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</w:tcPr>
          <w:p w14:paraId="481D0FEC" w14:textId="77777777" w:rsidR="004C2C28" w:rsidRDefault="004C2C28" w:rsidP="00530D3C">
            <w:pPr>
              <w:spacing w:line="240" w:lineRule="auto"/>
              <w:rPr>
                <w:ins w:id="2635" w:author="Srinath Neelakandan" w:date="2020-01-03T10:17:00Z"/>
                <w:rFonts w:ascii="Calibri" w:hAnsi="Calibri"/>
              </w:rPr>
            </w:pPr>
            <w:ins w:id="2636" w:author="Srinath Neelakandan" w:date="2020-01-03T10:17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  <w:del w:id="2637" w:author="Mary Indira Augustine" w:date="2020-01-07T11:15:00Z">
                <w:r w:rsidDel="00584C90">
                  <w:rPr>
                    <w:rFonts w:ascii="Calibri" w:hAnsi="Calibri"/>
                  </w:rPr>
                  <w:delText>.</w:delText>
                </w:r>
              </w:del>
            </w:ins>
          </w:p>
        </w:tc>
      </w:tr>
      <w:tr w:rsidR="004C2C28" w14:paraId="455FC2EC" w14:textId="77777777" w:rsidTr="00530D3C">
        <w:trPr>
          <w:ins w:id="2638" w:author="Srinath Neelakandan" w:date="2020-01-03T10:17:00Z"/>
        </w:trPr>
        <w:tc>
          <w:tcPr>
            <w:tcW w:w="2351" w:type="dxa"/>
          </w:tcPr>
          <w:p w14:paraId="6727C169" w14:textId="33BD03F9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39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40" w:author="Srinath Neelakandan" w:date="2020-01-03T10:18:00Z">
              <w:r w:rsidRPr="004C2C28">
                <w:rPr>
                  <w:rFonts w:ascii="Calibri" w:eastAsia="Calibri" w:hAnsi="Calibri" w:cs="Calibri"/>
                </w:rPr>
                <w:t>userName</w:t>
              </w:r>
            </w:ins>
            <w:proofErr w:type="spellEnd"/>
          </w:p>
        </w:tc>
        <w:tc>
          <w:tcPr>
            <w:tcW w:w="1701" w:type="dxa"/>
          </w:tcPr>
          <w:p w14:paraId="7B33BCA5" w14:textId="77777777" w:rsidR="004C2C28" w:rsidRDefault="004C2C28" w:rsidP="00530D3C">
            <w:pPr>
              <w:spacing w:line="240" w:lineRule="auto"/>
              <w:rPr>
                <w:ins w:id="2641" w:author="Srinath Neelakandan" w:date="2020-01-03T10:17:00Z"/>
                <w:rFonts w:ascii="Calibri" w:eastAsia="Calibri" w:hAnsi="Calibri" w:cs="Calibri"/>
              </w:rPr>
            </w:pPr>
            <w:ins w:id="2642" w:author="Srinath Neelakandan" w:date="2020-01-03T10:17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90E8A" w14:textId="743256D3" w:rsidR="004C2C28" w:rsidRDefault="00530D3C" w:rsidP="00530D3C">
            <w:pPr>
              <w:spacing w:line="240" w:lineRule="auto"/>
              <w:rPr>
                <w:ins w:id="2643" w:author="Srinath Neelakandan" w:date="2020-01-03T10:17:00Z"/>
                <w:rFonts w:ascii="Calibri" w:eastAsia="Calibri" w:hAnsi="Calibri" w:cs="Calibri"/>
              </w:rPr>
            </w:pPr>
            <w:ins w:id="2644" w:author="Srinath Neelakandan" w:date="2020-01-03T10:2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440F7CB4" w14:textId="560F1393" w:rsidR="004C2C28" w:rsidRDefault="004C2C28" w:rsidP="00530D3C">
            <w:pPr>
              <w:spacing w:line="240" w:lineRule="auto"/>
              <w:rPr>
                <w:ins w:id="2645" w:author="Srinath Neelakandan" w:date="2020-01-03T10:17:00Z"/>
                <w:rFonts w:ascii="Calibri" w:eastAsia="Calibri" w:hAnsi="Calibri" w:cs="Calibri"/>
              </w:rPr>
            </w:pPr>
            <w:ins w:id="2646" w:author="Srinath Neelakandan" w:date="2020-01-03T10:18:00Z">
              <w:r>
                <w:rPr>
                  <w:rFonts w:ascii="Calibri" w:eastAsia="Calibri" w:hAnsi="Calibri" w:cs="Calibri"/>
                </w:rPr>
                <w:t>5</w:t>
              </w:r>
            </w:ins>
            <w:ins w:id="2647" w:author="Srinath Neelakandan" w:date="2020-01-03T10:17:00Z">
              <w:r>
                <w:rPr>
                  <w:rFonts w:ascii="Calibri" w:eastAsia="Calibri" w:hAnsi="Calibri" w:cs="Calibri"/>
                </w:rPr>
                <w:t>0</w:t>
              </w:r>
            </w:ins>
          </w:p>
        </w:tc>
        <w:tc>
          <w:tcPr>
            <w:tcW w:w="4420" w:type="dxa"/>
          </w:tcPr>
          <w:p w14:paraId="212FE48D" w14:textId="1D1C2EAD" w:rsidR="004C2C28" w:rsidRDefault="004C2C28" w:rsidP="00530D3C">
            <w:pPr>
              <w:spacing w:line="240" w:lineRule="auto"/>
              <w:rPr>
                <w:ins w:id="2648" w:author="Srinath Neelakandan" w:date="2020-01-03T10:17:00Z"/>
                <w:rFonts w:ascii="Calibri" w:hAnsi="Calibri"/>
              </w:rPr>
            </w:pPr>
            <w:ins w:id="2649" w:author="Srinath Neelakandan" w:date="2020-01-03T10:19:00Z">
              <w:del w:id="2650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Login </w:delText>
                </w:r>
              </w:del>
            </w:ins>
            <w:ins w:id="2651" w:author="Srinath Neelakandan" w:date="2020-01-03T10:17:00Z">
              <w:del w:id="2652" w:author="Mary Indira Augustine" w:date="2020-01-07T11:12:00Z">
                <w:r w:rsidDel="00BD145E">
                  <w:rPr>
                    <w:rFonts w:ascii="Calibri" w:hAnsi="Calibri"/>
                  </w:rPr>
                  <w:delText>U</w:delText>
                </w:r>
              </w:del>
            </w:ins>
            <w:ins w:id="2653" w:author="Mary Indira Augustine" w:date="2020-01-07T11:12:00Z">
              <w:r w:rsidR="00BD145E">
                <w:rPr>
                  <w:rFonts w:ascii="Calibri" w:hAnsi="Calibri"/>
                </w:rPr>
                <w:t>U</w:t>
              </w:r>
            </w:ins>
            <w:ins w:id="2654" w:author="Srinath Neelakandan" w:date="2020-01-03T10:17:00Z">
              <w:r>
                <w:rPr>
                  <w:rFonts w:ascii="Calibri" w:hAnsi="Calibri"/>
                </w:rPr>
                <w:t>ser</w:t>
              </w:r>
            </w:ins>
            <w:ins w:id="2655" w:author="Mary Indira Augustine" w:date="2020-01-07T11:12:00Z">
              <w:r w:rsidR="00BD145E">
                <w:rPr>
                  <w:rFonts w:ascii="Calibri" w:hAnsi="Calibri"/>
                </w:rPr>
                <w:t>n</w:t>
              </w:r>
            </w:ins>
            <w:ins w:id="2656" w:author="Srinath Neelakandan" w:date="2020-01-03T10:17:00Z">
              <w:del w:id="2657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 </w:delText>
                </w:r>
              </w:del>
            </w:ins>
            <w:ins w:id="2658" w:author="Srinath Neelakandan" w:date="2020-01-03T10:19:00Z">
              <w:del w:id="2659" w:author="Mary Indira Augustine" w:date="2020-01-07T11:12:00Z">
                <w:r w:rsidDel="00BD145E">
                  <w:rPr>
                    <w:rFonts w:ascii="Calibri" w:hAnsi="Calibri"/>
                  </w:rPr>
                  <w:delText>N</w:delText>
                </w:r>
              </w:del>
              <w:r>
                <w:rPr>
                  <w:rFonts w:ascii="Calibri" w:hAnsi="Calibri"/>
                </w:rPr>
                <w:t>ame</w:t>
              </w:r>
            </w:ins>
            <w:ins w:id="2660" w:author="Srinath Neelakandan" w:date="2020-01-03T10:17:00Z">
              <w:del w:id="2661" w:author="Mary Indira Augustine" w:date="2020-01-07T11:10:00Z">
                <w:r w:rsidDel="00FF3D61">
                  <w:rPr>
                    <w:rFonts w:ascii="Calibri" w:hAnsi="Calibri"/>
                  </w:rPr>
                  <w:delText>. This is Mandatory</w:delText>
                </w:r>
              </w:del>
            </w:ins>
            <w:ins w:id="2662" w:author="Srinath Neelakandan" w:date="2020-01-03T10:19:00Z">
              <w:del w:id="2663" w:author="Mary Indira Augustine" w:date="2020-01-07T11:10:00Z">
                <w:r w:rsidDel="00FF3D61">
                  <w:rPr>
                    <w:rFonts w:ascii="Calibri" w:hAnsi="Calibri"/>
                  </w:rPr>
                  <w:delText xml:space="preserve"> to login the API</w:delText>
                </w:r>
              </w:del>
            </w:ins>
          </w:p>
        </w:tc>
      </w:tr>
      <w:tr w:rsidR="004C2C28" w14:paraId="3A99A7C9" w14:textId="77777777" w:rsidTr="00530D3C">
        <w:trPr>
          <w:ins w:id="2664" w:author="Srinath Neelakandan" w:date="2020-01-03T10:17:00Z"/>
        </w:trPr>
        <w:tc>
          <w:tcPr>
            <w:tcW w:w="2351" w:type="dxa"/>
          </w:tcPr>
          <w:p w14:paraId="05C5BF70" w14:textId="6A3B23AD" w:rsidR="004C2C28" w:rsidRPr="00626645" w:rsidRDefault="00530D3C" w:rsidP="00530D3C">
            <w:pPr>
              <w:tabs>
                <w:tab w:val="right" w:pos="3336"/>
              </w:tabs>
              <w:spacing w:line="240" w:lineRule="auto"/>
              <w:rPr>
                <w:ins w:id="2665" w:author="Srinath Neelakandan" w:date="2020-01-03T10:17:00Z"/>
                <w:rFonts w:ascii="Calibri" w:eastAsia="Calibri" w:hAnsi="Calibri" w:cs="Calibri"/>
              </w:rPr>
            </w:pPr>
            <w:ins w:id="2666" w:author="Srinath Neelakandan" w:date="2020-01-03T10:20:00Z">
              <w:r w:rsidRPr="00530D3C">
                <w:rPr>
                  <w:rFonts w:ascii="Calibri" w:eastAsia="Calibri" w:hAnsi="Calibri" w:cs="Calibri"/>
                </w:rPr>
                <w:t>password</w:t>
              </w:r>
            </w:ins>
          </w:p>
        </w:tc>
        <w:tc>
          <w:tcPr>
            <w:tcW w:w="1701" w:type="dxa"/>
          </w:tcPr>
          <w:p w14:paraId="0E4DEE27" w14:textId="77C56A19" w:rsidR="004C2C28" w:rsidRDefault="00006F26" w:rsidP="00530D3C">
            <w:pPr>
              <w:spacing w:line="240" w:lineRule="auto"/>
              <w:rPr>
                <w:ins w:id="2667" w:author="Srinath Neelakandan" w:date="2020-01-03T10:17:00Z"/>
                <w:rFonts w:ascii="Calibri" w:hAnsi="Calibri"/>
              </w:rPr>
            </w:pPr>
            <w:ins w:id="2668" w:author="Srinath Neelakandan" w:date="2020-01-03T11:17:00Z">
              <w:r>
                <w:rPr>
                  <w:rFonts w:ascii="Calibri" w:eastAsia="Calibri" w:hAnsi="Calibri" w:cs="Calibri"/>
                </w:rPr>
                <w:t>Alphanumeric special</w:t>
              </w:r>
            </w:ins>
          </w:p>
        </w:tc>
        <w:tc>
          <w:tcPr>
            <w:tcW w:w="708" w:type="dxa"/>
          </w:tcPr>
          <w:p w14:paraId="5EB60610" w14:textId="262E6E16" w:rsidR="004C2C28" w:rsidRDefault="00530D3C" w:rsidP="00530D3C">
            <w:pPr>
              <w:spacing w:line="240" w:lineRule="auto"/>
              <w:rPr>
                <w:ins w:id="2669" w:author="Srinath Neelakandan" w:date="2020-01-03T10:17:00Z"/>
                <w:rFonts w:ascii="Calibri" w:eastAsia="Calibri" w:hAnsi="Calibri" w:cs="Calibri"/>
              </w:rPr>
            </w:pPr>
            <w:ins w:id="2670" w:author="Srinath Neelakandan" w:date="2020-01-03T10:2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081380FD" w14:textId="3CC4C912" w:rsidR="004C2C28" w:rsidRDefault="00530D3C" w:rsidP="00530D3C">
            <w:pPr>
              <w:spacing w:line="240" w:lineRule="auto"/>
              <w:rPr>
                <w:ins w:id="2671" w:author="Srinath Neelakandan" w:date="2020-01-03T10:17:00Z"/>
                <w:rFonts w:ascii="Calibri" w:eastAsia="Calibri" w:hAnsi="Calibri" w:cs="Calibri"/>
              </w:rPr>
            </w:pPr>
            <w:ins w:id="2672" w:author="Srinath Neelakandan" w:date="2020-01-03T10:21:00Z">
              <w:r>
                <w:rPr>
                  <w:rFonts w:ascii="Calibri" w:eastAsia="Calibri" w:hAnsi="Calibri" w:cs="Calibri"/>
                </w:rPr>
                <w:t>5</w:t>
              </w:r>
            </w:ins>
            <w:ins w:id="2673" w:author="Srinath Neelakandan" w:date="2020-01-03T10:17:00Z">
              <w:r w:rsidR="004C2C28">
                <w:rPr>
                  <w:rFonts w:ascii="Calibri" w:eastAsia="Calibri" w:hAnsi="Calibri" w:cs="Calibri"/>
                </w:rPr>
                <w:t>0</w:t>
              </w:r>
            </w:ins>
          </w:p>
        </w:tc>
        <w:tc>
          <w:tcPr>
            <w:tcW w:w="4420" w:type="dxa"/>
          </w:tcPr>
          <w:p w14:paraId="6F480FF9" w14:textId="5D3754E6" w:rsidR="004C2C28" w:rsidRDefault="00530D3C" w:rsidP="00530D3C">
            <w:pPr>
              <w:spacing w:line="240" w:lineRule="auto"/>
              <w:rPr>
                <w:ins w:id="2674" w:author="Srinath Neelakandan" w:date="2020-01-03T10:17:00Z"/>
                <w:rFonts w:ascii="Calibri" w:hAnsi="Calibri"/>
              </w:rPr>
            </w:pPr>
            <w:ins w:id="2675" w:author="Srinath Neelakandan" w:date="2020-01-03T10:21:00Z">
              <w:del w:id="2676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Login </w:delText>
                </w:r>
              </w:del>
              <w:r>
                <w:rPr>
                  <w:rFonts w:ascii="Calibri" w:hAnsi="Calibri"/>
                </w:rPr>
                <w:t>Password</w:t>
              </w:r>
              <w:del w:id="2677" w:author="Mary Indira Augustine" w:date="2020-01-07T11:10:00Z">
                <w:r w:rsidDel="00FF3D61">
                  <w:rPr>
                    <w:rFonts w:ascii="Calibri" w:hAnsi="Calibri"/>
                  </w:rPr>
                  <w:delText>. This is Mandatory to login the API</w:delText>
                </w:r>
              </w:del>
            </w:ins>
          </w:p>
        </w:tc>
      </w:tr>
      <w:tr w:rsidR="004C2C28" w14:paraId="0703A9B0" w14:textId="77777777" w:rsidTr="00530D3C">
        <w:trPr>
          <w:ins w:id="2678" w:author="Srinath Neelakandan" w:date="2020-01-03T10:17:00Z"/>
        </w:trPr>
        <w:tc>
          <w:tcPr>
            <w:tcW w:w="2351" w:type="dxa"/>
          </w:tcPr>
          <w:p w14:paraId="69BBDA07" w14:textId="77777777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79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80" w:author="Srinath Neelakandan" w:date="2020-01-03T10:17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6A829D7" w14:textId="77777777" w:rsidR="004C2C28" w:rsidRDefault="004C2C28" w:rsidP="00530D3C">
            <w:pPr>
              <w:spacing w:line="240" w:lineRule="auto"/>
              <w:rPr>
                <w:ins w:id="2681" w:author="Srinath Neelakandan" w:date="2020-01-03T10:17:00Z"/>
                <w:rFonts w:ascii="Calibri" w:hAnsi="Calibri"/>
              </w:rPr>
            </w:pPr>
            <w:ins w:id="2682" w:author="Srinath Neelakandan" w:date="2020-01-03T10:1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</w:tcPr>
          <w:p w14:paraId="5C59FB24" w14:textId="77777777" w:rsidR="004C2C28" w:rsidRDefault="004C2C28" w:rsidP="00530D3C">
            <w:pPr>
              <w:spacing w:line="240" w:lineRule="auto"/>
              <w:rPr>
                <w:ins w:id="2683" w:author="Srinath Neelakandan" w:date="2020-01-03T10:17:00Z"/>
                <w:rFonts w:ascii="Calibri" w:hAnsi="Calibri"/>
              </w:rPr>
            </w:pPr>
            <w:ins w:id="2684" w:author="Srinath Neelakandan" w:date="2020-01-03T10:17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3046C59" w14:textId="77777777" w:rsidR="004C2C28" w:rsidRDefault="004C2C28" w:rsidP="00530D3C">
            <w:pPr>
              <w:spacing w:line="240" w:lineRule="auto"/>
              <w:rPr>
                <w:ins w:id="2685" w:author="Srinath Neelakandan" w:date="2020-01-03T10:17:00Z"/>
                <w:rFonts w:ascii="Calibri" w:hAnsi="Calibri"/>
              </w:rPr>
            </w:pPr>
            <w:ins w:id="2686" w:author="Srinath Neelakandan" w:date="2020-01-03T10:17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</w:tcPr>
          <w:p w14:paraId="5BBD44C2" w14:textId="6F196914" w:rsidR="004C2C28" w:rsidRDefault="004C2C28" w:rsidP="00530D3C">
            <w:pPr>
              <w:spacing w:line="240" w:lineRule="auto"/>
              <w:rPr>
                <w:ins w:id="2687" w:author="Srinath Neelakandan" w:date="2020-01-03T10:17:00Z"/>
                <w:rFonts w:ascii="Calibri" w:hAnsi="Calibri"/>
              </w:rPr>
            </w:pPr>
            <w:ins w:id="2688" w:author="Srinath Neelakandan" w:date="2020-01-03T10:17:00Z">
              <w:r>
                <w:rPr>
                  <w:rFonts w:ascii="Calibri" w:hAnsi="Calibri"/>
                  <w:lang w:val="en-IN"/>
                </w:rPr>
                <w:t xml:space="preserve">Terminal ID </w:t>
              </w:r>
              <w:del w:id="2689" w:author="Mary Indira Augustine" w:date="2020-01-07T11:11:00Z">
                <w:r w:rsidDel="00FF3D61">
                  <w:rPr>
                    <w:rFonts w:ascii="Calibri" w:hAnsi="Calibri"/>
                    <w:lang w:val="en-IN"/>
                  </w:rPr>
                  <w:delText xml:space="preserve">at the terminal </w:delText>
                </w:r>
              </w:del>
              <w:r>
                <w:rPr>
                  <w:rFonts w:ascii="Calibri" w:hAnsi="Calibri"/>
                  <w:lang w:val="en-IN"/>
                </w:rPr>
                <w:t>where transaction is done</w:t>
              </w:r>
            </w:ins>
          </w:p>
        </w:tc>
      </w:tr>
      <w:tr w:rsidR="00530D3C" w:rsidDel="00D73E4C" w14:paraId="0F488FBE" w14:textId="7C29909D" w:rsidTr="00530D3C">
        <w:trPr>
          <w:ins w:id="2690" w:author="Srinath Neelakandan" w:date="2020-01-03T10:17:00Z"/>
          <w:del w:id="2691" w:author="Mary Indira Augustine" w:date="2020-01-07T12:22:00Z"/>
        </w:trPr>
        <w:tc>
          <w:tcPr>
            <w:tcW w:w="2351" w:type="dxa"/>
          </w:tcPr>
          <w:p w14:paraId="32917BF0" w14:textId="0A36A38A" w:rsidR="00530D3C" w:rsidDel="00D73E4C" w:rsidRDefault="00530D3C" w:rsidP="00530D3C">
            <w:pPr>
              <w:tabs>
                <w:tab w:val="right" w:pos="3336"/>
              </w:tabs>
              <w:spacing w:line="240" w:lineRule="auto"/>
              <w:rPr>
                <w:ins w:id="2692" w:author="Srinath Neelakandan" w:date="2020-01-03T10:17:00Z"/>
                <w:del w:id="2693" w:author="Mary Indira Augustine" w:date="2020-01-07T12:22:00Z"/>
                <w:rFonts w:ascii="Calibri" w:eastAsia="Calibri" w:hAnsi="Calibri" w:cs="Calibri"/>
              </w:rPr>
            </w:pPr>
            <w:ins w:id="2694" w:author="Srinath Neelakandan" w:date="2020-01-03T10:23:00Z">
              <w:del w:id="2695" w:author="Mary Indira Augustine" w:date="2020-01-07T12:22:00Z">
                <w:r w:rsidDel="00D73E4C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124C661B" w14:textId="64D0145B" w:rsidR="00530D3C" w:rsidDel="00D73E4C" w:rsidRDefault="00530D3C" w:rsidP="00530D3C">
            <w:pPr>
              <w:spacing w:line="240" w:lineRule="auto"/>
              <w:rPr>
                <w:ins w:id="2696" w:author="Srinath Neelakandan" w:date="2020-01-03T10:17:00Z"/>
                <w:del w:id="2697" w:author="Mary Indira Augustine" w:date="2020-01-07T12:22:00Z"/>
                <w:rFonts w:ascii="Calibri" w:hAnsi="Calibri"/>
              </w:rPr>
            </w:pPr>
            <w:ins w:id="2698" w:author="Srinath Neelakandan" w:date="2020-01-03T10:23:00Z">
              <w:del w:id="2699" w:author="Mary Indira Augustine" w:date="2020-01-07T12:22:00Z">
                <w:r w:rsidDel="00D73E4C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7F5CAF7" w14:textId="1887591F" w:rsidR="00530D3C" w:rsidDel="00D73E4C" w:rsidRDefault="00530D3C" w:rsidP="00530D3C">
            <w:pPr>
              <w:spacing w:line="240" w:lineRule="auto"/>
              <w:rPr>
                <w:ins w:id="2700" w:author="Srinath Neelakandan" w:date="2020-01-03T10:17:00Z"/>
                <w:del w:id="2701" w:author="Mary Indira Augustine" w:date="2020-01-07T12:22:00Z"/>
                <w:rFonts w:ascii="Calibri" w:hAnsi="Calibri"/>
              </w:rPr>
            </w:pPr>
            <w:ins w:id="2702" w:author="Srinath Neelakandan" w:date="2020-01-03T10:23:00Z">
              <w:del w:id="2703" w:author="Mary Indira Augustine" w:date="2020-01-07T12:22:00Z">
                <w:r w:rsidDel="00D73E4C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B781F33" w14:textId="19A83B86" w:rsidR="00530D3C" w:rsidDel="00D73E4C" w:rsidRDefault="00530D3C" w:rsidP="00530D3C">
            <w:pPr>
              <w:spacing w:line="240" w:lineRule="auto"/>
              <w:rPr>
                <w:ins w:id="2704" w:author="Srinath Neelakandan" w:date="2020-01-03T10:17:00Z"/>
                <w:del w:id="2705" w:author="Mary Indira Augustine" w:date="2020-01-07T12:22:00Z"/>
                <w:rFonts w:ascii="Calibri" w:hAnsi="Calibri"/>
              </w:rPr>
            </w:pPr>
            <w:ins w:id="2706" w:author="Srinath Neelakandan" w:date="2020-01-03T10:23:00Z">
              <w:del w:id="2707" w:author="Mary Indira Augustine" w:date="2020-01-07T12:22:00Z">
                <w:r w:rsidDel="00D73E4C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0" w:type="dxa"/>
          </w:tcPr>
          <w:p w14:paraId="5A51CD94" w14:textId="128B1176" w:rsidR="00530D3C" w:rsidDel="00D73E4C" w:rsidRDefault="00530D3C" w:rsidP="00530D3C">
            <w:pPr>
              <w:spacing w:line="240" w:lineRule="auto"/>
              <w:rPr>
                <w:ins w:id="2708" w:author="Srinath Neelakandan" w:date="2020-01-03T10:17:00Z"/>
                <w:del w:id="2709" w:author="Mary Indira Augustine" w:date="2020-01-07T12:22:00Z"/>
                <w:rFonts w:ascii="Calibri" w:hAnsi="Calibri"/>
              </w:rPr>
            </w:pPr>
            <w:ins w:id="2710" w:author="Srinath Neelakandan" w:date="2020-01-03T10:23:00Z">
              <w:del w:id="2711" w:author="Mary Indira Augustine" w:date="2020-01-07T12:22:00Z">
                <w:r w:rsidDel="00D73E4C">
                  <w:rPr>
                    <w:rFonts w:ascii="Calibri" w:hAnsi="Calibri"/>
                  </w:rPr>
                  <w:delText xml:space="preserve">This indicate </w:delText>
                </w:r>
              </w:del>
              <w:del w:id="2712" w:author="Mary Indira Augustine" w:date="2020-01-07T11:11:00Z">
                <w:r w:rsidDel="00FF3D61">
                  <w:rPr>
                    <w:rFonts w:ascii="Calibri" w:hAnsi="Calibri"/>
                  </w:rPr>
                  <w:delText>the m</w:delText>
                </w:r>
              </w:del>
              <w:del w:id="2713" w:author="Mary Indira Augustine" w:date="2020-01-07T12:22:00Z">
                <w:r w:rsidDel="00D73E4C">
                  <w:rPr>
                    <w:rFonts w:ascii="Calibri" w:hAnsi="Calibri"/>
                  </w:rPr>
                  <w:delText>erchant ID assigned to the requestor that is the source of this transaction</w:delText>
                </w:r>
              </w:del>
            </w:ins>
          </w:p>
        </w:tc>
      </w:tr>
      <w:tr w:rsidR="003524B4" w14:paraId="3DD6776C" w14:textId="77777777" w:rsidTr="00530D3C">
        <w:trPr>
          <w:ins w:id="2714" w:author="Srinath Neelakandan" w:date="2020-01-03T10:24:00Z"/>
        </w:trPr>
        <w:tc>
          <w:tcPr>
            <w:tcW w:w="2351" w:type="dxa"/>
          </w:tcPr>
          <w:p w14:paraId="7C8593E1" w14:textId="6E7B723B" w:rsidR="003524B4" w:rsidRDefault="003524B4" w:rsidP="003524B4">
            <w:pPr>
              <w:tabs>
                <w:tab w:val="right" w:pos="3336"/>
              </w:tabs>
              <w:spacing w:line="240" w:lineRule="auto"/>
              <w:rPr>
                <w:ins w:id="2715" w:author="Srinath Neelakandan" w:date="2020-01-03T10:24:00Z"/>
                <w:rFonts w:ascii="Calibri" w:eastAsia="Calibri" w:hAnsi="Calibri" w:cs="Calibri"/>
              </w:rPr>
            </w:pPr>
            <w:proofErr w:type="spellStart"/>
            <w:ins w:id="2716" w:author="Srinath Neelakandan" w:date="2020-01-03T10:27:00Z">
              <w:r w:rsidRPr="00530D3C">
                <w:rPr>
                  <w:rFonts w:ascii="Calibri" w:eastAsia="Calibri" w:hAnsi="Calibri" w:cs="Calibri"/>
                </w:rPr>
                <w:t>acquirerId</w:t>
              </w:r>
            </w:ins>
            <w:proofErr w:type="spellEnd"/>
          </w:p>
        </w:tc>
        <w:tc>
          <w:tcPr>
            <w:tcW w:w="1701" w:type="dxa"/>
          </w:tcPr>
          <w:p w14:paraId="2B8707D4" w14:textId="170286FF" w:rsidR="003524B4" w:rsidRDefault="003524B4" w:rsidP="003524B4">
            <w:pPr>
              <w:spacing w:line="240" w:lineRule="auto"/>
              <w:rPr>
                <w:ins w:id="2717" w:author="Srinath Neelakandan" w:date="2020-01-03T10:24:00Z"/>
                <w:rFonts w:ascii="Calibri" w:hAnsi="Calibri"/>
              </w:rPr>
            </w:pPr>
            <w:ins w:id="2718" w:author="Srinath Neelakandan" w:date="2020-01-03T10:28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6440D3B" w14:textId="55F34B64" w:rsidR="003524B4" w:rsidRDefault="003524B4" w:rsidP="003524B4">
            <w:pPr>
              <w:spacing w:line="240" w:lineRule="auto"/>
              <w:rPr>
                <w:ins w:id="2719" w:author="Srinath Neelakandan" w:date="2020-01-03T10:24:00Z"/>
                <w:rFonts w:ascii="Calibri" w:hAnsi="Calibri"/>
              </w:rPr>
            </w:pPr>
            <w:ins w:id="2720" w:author="Srinath Neelakandan" w:date="2020-01-03T10:29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BC79A2" w14:textId="2869A0FD" w:rsidR="003524B4" w:rsidRDefault="003524B4" w:rsidP="003524B4">
            <w:pPr>
              <w:spacing w:line="240" w:lineRule="auto"/>
              <w:rPr>
                <w:ins w:id="2721" w:author="Srinath Neelakandan" w:date="2020-01-03T10:24:00Z"/>
                <w:rFonts w:ascii="Calibri" w:hAnsi="Calibri"/>
              </w:rPr>
            </w:pPr>
            <w:ins w:id="2722" w:author="Srinath Neelakandan" w:date="2020-01-03T10:29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</w:tcPr>
          <w:p w14:paraId="78931696" w14:textId="6690F510" w:rsidR="003524B4" w:rsidRDefault="003524B4" w:rsidP="003524B4">
            <w:pPr>
              <w:spacing w:line="240" w:lineRule="auto"/>
              <w:rPr>
                <w:ins w:id="2723" w:author="Srinath Neelakandan" w:date="2020-01-03T10:24:00Z"/>
                <w:rFonts w:ascii="Calibri" w:hAnsi="Calibri"/>
              </w:rPr>
            </w:pPr>
            <w:ins w:id="2724" w:author="Srinath Neelakandan" w:date="2020-01-03T10:30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</w:tbl>
    <w:p w14:paraId="558DEFFB" w14:textId="51074532" w:rsidR="004C2C28" w:rsidRDefault="004C2C28">
      <w:pPr>
        <w:rPr>
          <w:ins w:id="2725" w:author="Srinath Neelakandan" w:date="2020-01-03T10:54:00Z"/>
        </w:rPr>
      </w:pPr>
    </w:p>
    <w:p w14:paraId="1EF661D0" w14:textId="30D3D3AD" w:rsidR="006F6FA3" w:rsidDel="00545CC9" w:rsidRDefault="006F6FA3">
      <w:pPr>
        <w:rPr>
          <w:ins w:id="2726" w:author="Srinath Neelakandan" w:date="2020-01-03T10:04:00Z"/>
          <w:del w:id="2727" w:author="Divek Vellaisamy" w:date="2020-01-10T09:46:00Z"/>
        </w:rPr>
      </w:pPr>
    </w:p>
    <w:p w14:paraId="10BBD16A" w14:textId="77777777" w:rsidR="003524B4" w:rsidRDefault="003524B4" w:rsidP="003524B4">
      <w:pPr>
        <w:spacing w:after="200"/>
        <w:rPr>
          <w:ins w:id="2728" w:author="Srinath Neelakandan" w:date="2020-01-03T10:32:00Z"/>
          <w:b/>
          <w:bCs/>
        </w:rPr>
      </w:pPr>
      <w:ins w:id="2729" w:author="Srinath Neelakandan" w:date="2020-01-03T10:32:00Z">
        <w:r w:rsidRPr="002D227C">
          <w:rPr>
            <w:b/>
            <w:bCs/>
          </w:rPr>
          <w:t xml:space="preserve">Response Private </w:t>
        </w:r>
        <w:r w:rsidRPr="00A26A8A">
          <w:rPr>
            <w:rFonts w:ascii="Calibri" w:eastAsia="Calibri" w:hAnsi="Calibri" w:cs="Calibri"/>
            <w:b/>
          </w:rPr>
          <w:t>Claim</w:t>
        </w:r>
        <w:r w:rsidRPr="002D227C">
          <w:rPr>
            <w:b/>
            <w:bCs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730" w:author="Srinath Neelakandan" w:date="2020-01-03T10:47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5"/>
        <w:gridCol w:w="74"/>
        <w:gridCol w:w="1485"/>
        <w:gridCol w:w="92"/>
        <w:gridCol w:w="743"/>
        <w:gridCol w:w="16"/>
        <w:gridCol w:w="666"/>
        <w:gridCol w:w="42"/>
        <w:gridCol w:w="5245"/>
        <w:gridCol w:w="12"/>
        <w:tblGridChange w:id="2731">
          <w:tblGrid>
            <w:gridCol w:w="690"/>
            <w:gridCol w:w="835"/>
            <w:gridCol w:w="764"/>
            <w:gridCol w:w="752"/>
            <w:gridCol w:w="43"/>
            <w:gridCol w:w="782"/>
            <w:gridCol w:w="69"/>
            <w:gridCol w:w="674"/>
            <w:gridCol w:w="34"/>
            <w:gridCol w:w="100"/>
            <w:gridCol w:w="548"/>
            <w:gridCol w:w="161"/>
            <w:gridCol w:w="709"/>
            <w:gridCol w:w="3739"/>
            <w:gridCol w:w="31"/>
            <w:gridCol w:w="659"/>
          </w:tblGrid>
        </w:tblGridChange>
      </w:tblGrid>
      <w:tr w:rsidR="003524B4" w14:paraId="637E98E2" w14:textId="77777777" w:rsidTr="001C7F5A">
        <w:trPr>
          <w:gridAfter w:val="1"/>
          <w:wAfter w:w="12" w:type="dxa"/>
          <w:trHeight w:val="280"/>
          <w:ins w:id="2732" w:author="Srinath Neelakandan" w:date="2020-01-03T10:32:00Z"/>
          <w:trPrChange w:id="2733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34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05D8B27" w14:textId="77777777" w:rsidR="003524B4" w:rsidRDefault="003524B4" w:rsidP="003253A8">
            <w:pPr>
              <w:spacing w:line="240" w:lineRule="auto"/>
              <w:rPr>
                <w:ins w:id="2735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36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37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FB0211F" w14:textId="77777777" w:rsidR="003524B4" w:rsidRDefault="003524B4" w:rsidP="003253A8">
            <w:pPr>
              <w:spacing w:line="240" w:lineRule="auto"/>
              <w:rPr>
                <w:ins w:id="2738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39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40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52F386D1" w14:textId="77777777" w:rsidR="003524B4" w:rsidRDefault="003524B4" w:rsidP="003253A8">
            <w:pPr>
              <w:spacing w:line="240" w:lineRule="auto"/>
              <w:rPr>
                <w:ins w:id="2741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42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43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387D0C6" w14:textId="77777777" w:rsidR="003524B4" w:rsidRDefault="003524B4" w:rsidP="003253A8">
            <w:pPr>
              <w:spacing w:line="240" w:lineRule="auto"/>
              <w:rPr>
                <w:ins w:id="2744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45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46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C611564" w14:textId="77777777" w:rsidR="003524B4" w:rsidRDefault="003524B4" w:rsidP="003253A8">
            <w:pPr>
              <w:spacing w:line="240" w:lineRule="auto"/>
              <w:rPr>
                <w:ins w:id="2747" w:author="Srinath Neelakandan" w:date="2020-01-03T10:32:00Z"/>
                <w:rFonts w:ascii="Calibri" w:hAnsi="Calibri"/>
                <w:lang w:val="en-IN"/>
              </w:rPr>
            </w:pPr>
            <w:ins w:id="2748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524B4" w14:paraId="7436A3DB" w14:textId="77777777" w:rsidTr="001C7F5A">
        <w:trPr>
          <w:gridAfter w:val="1"/>
          <w:wAfter w:w="12" w:type="dxa"/>
          <w:trHeight w:val="280"/>
          <w:ins w:id="2749" w:author="Srinath Neelakandan" w:date="2020-01-03T10:32:00Z"/>
          <w:trPrChange w:id="2750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51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ABC042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52" w:author="Srinath Neelakandan" w:date="2020-01-03T10:32:00Z"/>
                <w:lang w:val="en-IN"/>
              </w:rPr>
            </w:pPr>
            <w:proofErr w:type="spellStart"/>
            <w:ins w:id="2753" w:author="Srinath Neelakandan" w:date="2020-01-03T10:32:00Z">
              <w:r w:rsidRPr="00BD00CF">
                <w:rPr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54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9F8DF4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55" w:author="Srinath Neelakandan" w:date="2020-01-03T10:32:00Z"/>
                <w:lang w:val="en-IN"/>
              </w:rPr>
            </w:pPr>
            <w:ins w:id="2756" w:author="Srinath Neelakandan" w:date="2020-01-03T10:32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57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B9B8C94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58" w:author="Srinath Neelakandan" w:date="2020-01-03T10:32:00Z"/>
                <w:lang w:val="en-IN"/>
              </w:rPr>
            </w:pPr>
            <w:ins w:id="2759" w:author="Srinath Neelakandan" w:date="2020-01-03T10:32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60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96CCA0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61" w:author="Srinath Neelakandan" w:date="2020-01-03T10:32:00Z"/>
                <w:lang w:val="en-IN"/>
              </w:rPr>
            </w:pPr>
            <w:ins w:id="2762" w:author="Srinath Neelakandan" w:date="2020-01-03T10:32:00Z">
              <w:r w:rsidRPr="00BD00CF">
                <w:rPr>
                  <w:lang w:val="en-IN"/>
                </w:rPr>
                <w:t>3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63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D904F15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64" w:author="Srinath Neelakandan" w:date="2020-01-03T10:32:00Z"/>
                <w:lang w:val="en-IN"/>
              </w:rPr>
            </w:pPr>
            <w:ins w:id="2765" w:author="Srinath Neelakandan" w:date="2020-01-03T10:32:00Z">
              <w:r w:rsidRPr="00BD00CF">
                <w:rPr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524B4" w14:paraId="05E92950" w14:textId="77777777" w:rsidTr="001C7F5A">
        <w:trPr>
          <w:gridAfter w:val="1"/>
          <w:wAfter w:w="12" w:type="dxa"/>
          <w:trHeight w:val="280"/>
          <w:ins w:id="2766" w:author="Srinath Neelakandan" w:date="2020-01-03T10:32:00Z"/>
          <w:trPrChange w:id="2767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68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F38F07B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69" w:author="Srinath Neelakandan" w:date="2020-01-03T10:32:00Z"/>
                <w:lang w:val="en-IN"/>
              </w:rPr>
            </w:pPr>
            <w:ins w:id="2770" w:author="Srinath Neelakandan" w:date="2020-01-03T10:32:00Z">
              <w:r w:rsidRPr="00BD00CF">
                <w:rPr>
                  <w:lang w:val="en-IN"/>
                </w:rPr>
                <w:t>message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1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66E9C7C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2" w:author="Srinath Neelakandan" w:date="2020-01-03T10:32:00Z"/>
                <w:lang w:val="en-IN"/>
              </w:rPr>
            </w:pPr>
            <w:ins w:id="2773" w:author="Srinath Neelakandan" w:date="2020-01-03T10:32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4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C76405B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5" w:author="Srinath Neelakandan" w:date="2020-01-03T10:32:00Z"/>
                <w:lang w:val="en-IN"/>
              </w:rPr>
            </w:pPr>
            <w:ins w:id="2776" w:author="Srinath Neelakandan" w:date="2020-01-03T10:32:00Z">
              <w:r w:rsidRPr="00BD00CF">
                <w:rPr>
                  <w:lang w:val="en-IN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7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F8F878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8" w:author="Srinath Neelakandan" w:date="2020-01-03T10:32:00Z"/>
                <w:lang w:val="en-IN"/>
              </w:rPr>
            </w:pPr>
            <w:ins w:id="2779" w:author="Srinath Neelakandan" w:date="2020-01-03T10:32:00Z">
              <w:r w:rsidRPr="00BD00CF">
                <w:rPr>
                  <w:lang w:val="en-IN"/>
                </w:rPr>
                <w:t>200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80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04FF14F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81" w:author="Srinath Neelakandan" w:date="2020-01-03T10:32:00Z"/>
                <w:lang w:val="en-IN"/>
              </w:rPr>
            </w:pPr>
            <w:ins w:id="2782" w:author="Srinath Neelakandan" w:date="2020-01-03T10:32:00Z">
              <w:r w:rsidRPr="00BD00CF">
                <w:rPr>
                  <w:lang w:val="en-IN"/>
                </w:rPr>
                <w:t>Additional information on the status</w:t>
              </w:r>
            </w:ins>
          </w:p>
        </w:tc>
      </w:tr>
      <w:tr w:rsidR="00443611" w14:paraId="3EF654CD" w14:textId="77777777" w:rsidTr="001C7F5A">
        <w:trPr>
          <w:gridAfter w:val="1"/>
          <w:wAfter w:w="12" w:type="dxa"/>
          <w:trHeight w:val="280"/>
          <w:ins w:id="2783" w:author="Srinath Neelakandan" w:date="2020-01-03T10:32:00Z"/>
          <w:trPrChange w:id="2784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85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CE28BB9" w14:textId="12A126AB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86" w:author="Srinath Neelakandan" w:date="2020-01-03T10:32:00Z"/>
                <w:lang w:val="en-IN"/>
              </w:rPr>
            </w:pPr>
            <w:proofErr w:type="spellStart"/>
            <w:ins w:id="2787" w:author="Srinath Neelakandan" w:date="2020-01-03T11:11:00Z">
              <w:r>
                <w:rPr>
                  <w:rFonts w:ascii="Calibri" w:eastAsia="Calibri" w:hAnsi="Calibri" w:cs="Calibri"/>
                </w:rPr>
                <w:t>authToken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88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A1711BE" w14:textId="1E49C17C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89" w:author="Srinath Neelakandan" w:date="2020-01-03T10:32:00Z"/>
                <w:lang w:val="en-IN"/>
              </w:rPr>
            </w:pPr>
            <w:ins w:id="2790" w:author="Srinath Neelakandan" w:date="2020-01-03T11:11:00Z">
              <w:r>
                <w:rPr>
                  <w:rFonts w:ascii="Calibri" w:hAnsi="Calibri"/>
                </w:rPr>
                <w:t>Alphanumeric special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1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210A88C" w14:textId="0E908260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92" w:author="Srinath Neelakandan" w:date="2020-01-03T10:32:00Z"/>
                <w:lang w:val="en-IN"/>
              </w:rPr>
            </w:pPr>
            <w:ins w:id="2793" w:author="Srinath Neelakandan" w:date="2020-01-03T11:11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4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41EECE2" w14:textId="58E6458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95" w:author="Srinath Neelakandan" w:date="2020-01-03T10:32:00Z"/>
                <w:lang w:val="en-IN"/>
              </w:rPr>
            </w:pPr>
            <w:ins w:id="2796" w:author="Srinath Neelakandan" w:date="2020-01-03T11:11:00Z">
              <w:r>
                <w:rPr>
                  <w:rFonts w:ascii="Calibri" w:hAnsi="Calibri"/>
                </w:rPr>
                <w:t>255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97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17274C4" w14:textId="333057CD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798" w:author="Srinath Neelakandan" w:date="2020-01-03T10:32:00Z"/>
                <w:lang w:val="en-IN"/>
              </w:rPr>
            </w:pPr>
            <w:ins w:id="2799" w:author="Srinath Neelakandan" w:date="2020-01-03T11:11:00Z">
              <w:r>
                <w:rPr>
                  <w:rFonts w:ascii="Calibri" w:eastAsia="Calibri" w:hAnsi="Calibri" w:cs="Calibri"/>
                </w:rPr>
                <w:t xml:space="preserve">Authorization token. </w:t>
              </w:r>
              <w:del w:id="2800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Will be used</w:delText>
                </w:r>
              </w:del>
            </w:ins>
            <w:ins w:id="2801" w:author="Mary Indira Augustine" w:date="2020-01-07T11:14:00Z">
              <w:r w:rsidR="00EB26C4">
                <w:rPr>
                  <w:rFonts w:ascii="Calibri" w:eastAsia="Calibri" w:hAnsi="Calibri" w:cs="Calibri"/>
                </w:rPr>
                <w:t>Used</w:t>
              </w:r>
            </w:ins>
            <w:ins w:id="2802" w:author="Srinath Neelakandan" w:date="2020-01-03T11:11:00Z">
              <w:r>
                <w:rPr>
                  <w:rFonts w:ascii="Calibri" w:eastAsia="Calibri" w:hAnsi="Calibri" w:cs="Calibri"/>
                </w:rPr>
                <w:t xml:space="preserve"> for sub</w:t>
              </w:r>
              <w:del w:id="2803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 </w:delText>
                </w:r>
              </w:del>
              <w:r>
                <w:rPr>
                  <w:rFonts w:ascii="Calibri" w:eastAsia="Calibri" w:hAnsi="Calibri" w:cs="Calibri"/>
                </w:rPr>
                <w:t>sequent request</w:t>
              </w:r>
            </w:ins>
            <w:ins w:id="2804" w:author="Mary Indira Augustine" w:date="2020-01-07T11:14:00Z">
              <w:r w:rsidR="00EB26C4">
                <w:rPr>
                  <w:rFonts w:ascii="Calibri" w:eastAsia="Calibri" w:hAnsi="Calibri" w:cs="Calibri"/>
                </w:rPr>
                <w:t>s</w:t>
              </w:r>
            </w:ins>
            <w:ins w:id="2805" w:author="Srinath Neelakandan" w:date="2020-01-03T11:11:00Z">
              <w:r>
                <w:rPr>
                  <w:rFonts w:ascii="Calibri" w:eastAsia="Calibri" w:hAnsi="Calibri" w:cs="Calibri"/>
                </w:rPr>
                <w:t xml:space="preserve"> </w:t>
              </w:r>
              <w:del w:id="2806" w:author="Mary Indira Augustine" w:date="2020-01-07T12:15:00Z">
                <w:r w:rsidDel="00FC469D">
                  <w:rPr>
                    <w:rFonts w:ascii="Calibri" w:eastAsia="Calibri" w:hAnsi="Calibri" w:cs="Calibri"/>
                  </w:rPr>
                  <w:delText>after</w:delText>
                </w:r>
              </w:del>
            </w:ins>
            <w:ins w:id="2807" w:author="Mary Indira Augustine" w:date="2020-01-07T12:15:00Z">
              <w:r w:rsidR="00FC469D">
                <w:rPr>
                  <w:rFonts w:ascii="Calibri" w:eastAsia="Calibri" w:hAnsi="Calibri" w:cs="Calibri"/>
                </w:rPr>
                <w:t>upo</w:t>
              </w:r>
            </w:ins>
            <w:ins w:id="2808" w:author="Mary Indira Augustine" w:date="2020-01-07T12:16:00Z">
              <w:r w:rsidR="00FC469D">
                <w:rPr>
                  <w:rFonts w:ascii="Calibri" w:eastAsia="Calibri" w:hAnsi="Calibri" w:cs="Calibri"/>
                </w:rPr>
                <w:t>n</w:t>
              </w:r>
            </w:ins>
            <w:ins w:id="2809" w:author="Srinath Neelakandan" w:date="2020-01-03T11:11:00Z">
              <w:r>
                <w:rPr>
                  <w:rFonts w:ascii="Calibri" w:eastAsia="Calibri" w:hAnsi="Calibri" w:cs="Calibri"/>
                </w:rPr>
                <w:t xml:space="preserve"> </w:t>
              </w:r>
              <w:del w:id="2810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the </w:delText>
                </w:r>
              </w:del>
              <w:r>
                <w:rPr>
                  <w:rFonts w:ascii="Calibri" w:eastAsia="Calibri" w:hAnsi="Calibri" w:cs="Calibri"/>
                </w:rPr>
                <w:t>successful login</w:t>
              </w:r>
            </w:ins>
          </w:p>
        </w:tc>
      </w:tr>
      <w:tr w:rsidR="00443611" w14:paraId="35477D55" w14:textId="77777777" w:rsidTr="001C7F5A">
        <w:trPr>
          <w:gridAfter w:val="1"/>
          <w:wAfter w:w="12" w:type="dxa"/>
          <w:trHeight w:val="280"/>
          <w:ins w:id="2811" w:author="Srinath Neelakandan" w:date="2020-01-03T10:32:00Z"/>
          <w:trPrChange w:id="2812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13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B200EE6" w14:textId="270F1443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14" w:author="Srinath Neelakandan" w:date="2020-01-03T10:32:00Z"/>
                <w:lang w:val="en-IN"/>
              </w:rPr>
            </w:pPr>
            <w:proofErr w:type="spellStart"/>
            <w:ins w:id="2815" w:author="Srinath Neelakandan" w:date="2020-01-03T11:11:00Z">
              <w:r>
                <w:rPr>
                  <w:rFonts w:ascii="Calibri" w:eastAsia="Calibri" w:hAnsi="Calibri" w:cs="Calibri"/>
                </w:rPr>
                <w:t>authSecret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16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7E83989" w14:textId="0CD22CA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17" w:author="Srinath Neelakandan" w:date="2020-01-03T10:32:00Z"/>
                <w:lang w:val="en-IN"/>
              </w:rPr>
            </w:pPr>
            <w:ins w:id="2818" w:author="Srinath Neelakandan" w:date="2020-01-03T11:11:00Z">
              <w:r>
                <w:rPr>
                  <w:rFonts w:ascii="Calibri" w:hAnsi="Calibri"/>
                </w:rPr>
                <w:t>Alphanumeric special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19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2F42E83" w14:textId="7608FA21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20" w:author="Srinath Neelakandan" w:date="2020-01-03T10:32:00Z"/>
                <w:lang w:val="en-IN"/>
              </w:rPr>
            </w:pPr>
            <w:ins w:id="2821" w:author="Srinath Neelakandan" w:date="2020-01-03T11:11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22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CA92716" w14:textId="5170CBE8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23" w:author="Srinath Neelakandan" w:date="2020-01-03T10:32:00Z"/>
                <w:lang w:val="en-IN"/>
              </w:rPr>
            </w:pPr>
            <w:ins w:id="2824" w:author="Srinath Neelakandan" w:date="2020-01-03T11:11:00Z">
              <w:r>
                <w:rPr>
                  <w:rFonts w:ascii="Calibri" w:hAnsi="Calibri"/>
                </w:rPr>
                <w:t>255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25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04D6C7C" w14:textId="5D3A7B0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26" w:author="Srinath Neelakandan" w:date="2020-01-03T10:32:00Z"/>
                <w:lang w:val="en-IN"/>
              </w:rPr>
            </w:pPr>
            <w:ins w:id="2827" w:author="Srinath Neelakandan" w:date="2020-01-03T11:11:00Z">
              <w:del w:id="2828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This s</w:delText>
                </w:r>
              </w:del>
            </w:ins>
            <w:ins w:id="2829" w:author="Mary Indira Augustine" w:date="2020-01-07T11:14:00Z">
              <w:r w:rsidR="00EB26C4">
                <w:rPr>
                  <w:rFonts w:ascii="Calibri" w:eastAsia="Calibri" w:hAnsi="Calibri" w:cs="Calibri"/>
                </w:rPr>
                <w:t>S</w:t>
              </w:r>
            </w:ins>
            <w:ins w:id="2830" w:author="Srinath Neelakandan" w:date="2020-01-03T11:11:00Z">
              <w:r>
                <w:rPr>
                  <w:rFonts w:ascii="Calibri" w:eastAsia="Calibri" w:hAnsi="Calibri" w:cs="Calibri"/>
                </w:rPr>
                <w:t xml:space="preserve">ecret key </w:t>
              </w:r>
              <w:del w:id="2831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will be u</w:delText>
                </w:r>
              </w:del>
            </w:ins>
            <w:ins w:id="2832" w:author="Mary Indira Augustine" w:date="2020-01-07T11:14:00Z">
              <w:r w:rsidR="00EB26C4">
                <w:rPr>
                  <w:rFonts w:ascii="Calibri" w:eastAsia="Calibri" w:hAnsi="Calibri" w:cs="Calibri"/>
                </w:rPr>
                <w:t>u</w:t>
              </w:r>
            </w:ins>
            <w:ins w:id="2833" w:author="Srinath Neelakandan" w:date="2020-01-03T11:11:00Z">
              <w:r>
                <w:rPr>
                  <w:rFonts w:ascii="Calibri" w:eastAsia="Calibri" w:hAnsi="Calibri" w:cs="Calibri"/>
                </w:rPr>
                <w:t xml:space="preserve">sed to encrypt </w:t>
              </w:r>
              <w:del w:id="2834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the </w:delText>
                </w:r>
              </w:del>
              <w:r>
                <w:rPr>
                  <w:rFonts w:ascii="Calibri" w:eastAsia="Calibri" w:hAnsi="Calibri" w:cs="Calibri"/>
                </w:rPr>
                <w:t>payload after the successful login</w:t>
              </w:r>
            </w:ins>
          </w:p>
        </w:tc>
      </w:tr>
      <w:tr w:rsidR="001C7F5A" w14:paraId="25027025" w14:textId="77777777" w:rsidTr="001C7F5A">
        <w:trPr>
          <w:trHeight w:val="280"/>
          <w:tblHeader/>
          <w:ins w:id="2835" w:author="Srinath Neelakandan" w:date="2020-01-03T11:16:00Z"/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EEEF2DB" w14:textId="77777777" w:rsidR="001C7F5A" w:rsidRDefault="001C7F5A" w:rsidP="003253A8">
            <w:pPr>
              <w:spacing w:line="240" w:lineRule="auto"/>
              <w:rPr>
                <w:ins w:id="2836" w:author="Srinath Neelakandan" w:date="2020-01-03T11:16:00Z"/>
                <w:rFonts w:ascii="Calibri" w:hAnsi="Calibri"/>
                <w:lang w:val="en-IN"/>
              </w:rPr>
            </w:pPr>
            <w:ins w:id="2837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5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FE77BD9" w14:textId="77777777" w:rsidR="001C7F5A" w:rsidRDefault="001C7F5A" w:rsidP="003253A8">
            <w:pPr>
              <w:spacing w:line="240" w:lineRule="auto"/>
              <w:rPr>
                <w:ins w:id="2838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39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851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8707D3" w14:textId="77777777" w:rsidR="001C7F5A" w:rsidRDefault="001C7F5A" w:rsidP="003253A8">
            <w:pPr>
              <w:spacing w:line="240" w:lineRule="auto"/>
              <w:rPr>
                <w:ins w:id="2840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41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D441B3F" w14:textId="77777777" w:rsidR="001C7F5A" w:rsidRDefault="001C7F5A" w:rsidP="003253A8">
            <w:pPr>
              <w:spacing w:line="240" w:lineRule="auto"/>
              <w:rPr>
                <w:ins w:id="2842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43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5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D60173" w14:textId="77777777" w:rsidR="001C7F5A" w:rsidRDefault="001C7F5A" w:rsidP="003253A8">
            <w:pPr>
              <w:spacing w:line="240" w:lineRule="auto"/>
              <w:rPr>
                <w:ins w:id="2844" w:author="Srinath Neelakandan" w:date="2020-01-03T11:16:00Z"/>
                <w:rFonts w:ascii="Calibri" w:hAnsi="Calibri"/>
                <w:lang w:val="en-IN"/>
              </w:rPr>
            </w:pPr>
            <w:ins w:id="2845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443611" w14:paraId="3FA941D3" w14:textId="77777777" w:rsidTr="001C7F5A">
        <w:trPr>
          <w:gridAfter w:val="1"/>
          <w:wAfter w:w="12" w:type="dxa"/>
          <w:trHeight w:val="280"/>
          <w:ins w:id="2846" w:author="Srinath Neelakandan" w:date="2020-01-03T10:34:00Z"/>
          <w:trPrChange w:id="2847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48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1099EE2" w14:textId="0458255E" w:rsidR="00443611" w:rsidRPr="003524B4" w:rsidRDefault="00443611" w:rsidP="00443611">
            <w:pPr>
              <w:tabs>
                <w:tab w:val="right" w:pos="3336"/>
              </w:tabs>
              <w:spacing w:line="240" w:lineRule="auto"/>
              <w:rPr>
                <w:ins w:id="2849" w:author="Srinath Neelakandan" w:date="2020-01-03T10:34:00Z"/>
                <w:lang w:val="en-IN"/>
              </w:rPr>
            </w:pPr>
            <w:ins w:id="2850" w:author="Srinath Neelakandan" w:date="2020-01-03T11:10:00Z">
              <w:r>
                <w:rPr>
                  <w:rFonts w:ascii="Calibri" w:eastAsia="Calibri" w:hAnsi="Calibri" w:cs="Calibri"/>
                </w:rPr>
                <w:t>role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51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9211ACC" w14:textId="64B8B47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52" w:author="Srinath Neelakandan" w:date="2020-01-03T10:34:00Z"/>
                <w:lang w:val="en-IN"/>
              </w:rPr>
            </w:pPr>
            <w:ins w:id="2853" w:author="Srinath Neelakandan" w:date="2020-01-03T11:1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54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60DBDA7" w14:textId="73188B52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55" w:author="Srinath Neelakandan" w:date="2020-01-03T10:34:00Z"/>
                <w:lang w:val="en-IN"/>
              </w:rPr>
            </w:pPr>
            <w:ins w:id="2856" w:author="Srinath Neelakandan" w:date="2020-01-03T11:1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57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8319CB1" w14:textId="0FA5BB22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58" w:author="Srinath Neelakandan" w:date="2020-01-03T10:34:00Z"/>
                <w:lang w:val="en-IN"/>
              </w:rPr>
            </w:pPr>
            <w:ins w:id="2859" w:author="Srinath Neelakandan" w:date="2020-01-03T11:10:00Z">
              <w:r>
                <w:rPr>
                  <w:rFonts w:ascii="Calibri" w:hAnsi="Calibri"/>
                </w:rPr>
                <w:t>80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0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254F0DD" w14:textId="6408C205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61" w:author="Srinath Neelakandan" w:date="2020-01-03T10:34:00Z"/>
                <w:lang w:val="en-IN"/>
              </w:rPr>
            </w:pPr>
            <w:ins w:id="2862" w:author="Srinath Neelakandan" w:date="2020-01-03T11:10:00Z">
              <w:r>
                <w:rPr>
                  <w:rFonts w:ascii="Calibri" w:eastAsia="Calibri" w:hAnsi="Calibri" w:cs="Calibri"/>
                </w:rPr>
                <w:t>User role</w:t>
              </w:r>
            </w:ins>
          </w:p>
        </w:tc>
      </w:tr>
      <w:tr w:rsidR="00443611" w14:paraId="0B0005BA" w14:textId="77777777" w:rsidTr="001C7F5A">
        <w:trPr>
          <w:gridAfter w:val="1"/>
          <w:wAfter w:w="12" w:type="dxa"/>
          <w:trHeight w:val="280"/>
          <w:ins w:id="2863" w:author="Srinath Neelakandan" w:date="2020-01-03T10:34:00Z"/>
          <w:trPrChange w:id="2864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5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DAF82E5" w14:textId="71E52CD9" w:rsidR="00443611" w:rsidRPr="0064048E" w:rsidRDefault="00443611" w:rsidP="00443611">
            <w:pPr>
              <w:tabs>
                <w:tab w:val="right" w:pos="3336"/>
              </w:tabs>
              <w:spacing w:line="240" w:lineRule="auto"/>
              <w:rPr>
                <w:ins w:id="2866" w:author="Srinath Neelakandan" w:date="2020-01-03T10:34:00Z"/>
                <w:lang w:val="en-IN"/>
              </w:rPr>
            </w:pPr>
            <w:proofErr w:type="spellStart"/>
            <w:ins w:id="2867" w:author="Srinath Neelakandan" w:date="2020-01-03T11:09:00Z">
              <w:r>
                <w:rPr>
                  <w:rFonts w:ascii="Calibri" w:eastAsia="Calibri" w:hAnsi="Calibri" w:cs="Calibri"/>
                </w:rPr>
                <w:t>accessList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8" w:author="Srinath Neelakandan" w:date="2020-01-03T10:47:00Z">
              <w:tcPr>
                <w:tcW w:w="1702" w:type="dxa"/>
                <w:gridSpan w:val="6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113D5A2B" w14:textId="2D3179EB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69" w:author="Srinath Neelakandan" w:date="2020-01-03T10:34:00Z"/>
                <w:lang w:val="en-IN"/>
              </w:rPr>
            </w:pPr>
            <w:ins w:id="2870" w:author="Srinath Neelakandan" w:date="2020-01-03T11:09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1" w:author="Srinath Neelakandan" w:date="2020-01-03T10:47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9B8E854" w14:textId="66CB1C76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2" w:author="Srinath Neelakandan" w:date="2020-01-03T10:34:00Z"/>
                <w:lang w:val="en-IN"/>
              </w:rPr>
            </w:pPr>
            <w:ins w:id="2873" w:author="Srinath Neelakandan" w:date="2020-01-03T11:09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4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5B5CE02" w14:textId="0C38028C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5" w:author="Srinath Neelakandan" w:date="2020-01-03T10:34:00Z"/>
                <w:lang w:val="en-IN"/>
              </w:rPr>
            </w:pPr>
            <w:ins w:id="2876" w:author="Srinath Neelakandan" w:date="2020-01-03T11:09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7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AAD075A" w14:textId="5BC67406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8" w:author="Srinath Neelakandan" w:date="2020-01-03T10:34:00Z"/>
                <w:lang w:val="en-IN"/>
              </w:rPr>
            </w:pPr>
            <w:ins w:id="2879" w:author="Srinath Neelakandan" w:date="2020-01-03T11:09:00Z">
              <w:r>
                <w:rPr>
                  <w:rFonts w:ascii="Calibri" w:eastAsia="Calibri" w:hAnsi="Calibri" w:cs="Calibri"/>
                </w:rPr>
                <w:t>Access list ties to that user</w:t>
              </w:r>
            </w:ins>
          </w:p>
        </w:tc>
      </w:tr>
      <w:tr w:rsidR="00443611" w14:paraId="473D0CB3" w14:textId="77777777" w:rsidTr="001C7F5A">
        <w:tblPrEx>
          <w:tblPrExChange w:id="2880" w:author="Srinath Neelakandan" w:date="2020-01-03T10:47:00Z">
            <w:tblPrEx>
              <w:tblW w:w="9241" w:type="dxa"/>
            </w:tblPrEx>
          </w:tblPrExChange>
        </w:tblPrEx>
        <w:trPr>
          <w:gridAfter w:val="1"/>
          <w:wAfter w:w="12" w:type="dxa"/>
          <w:trHeight w:val="280"/>
          <w:ins w:id="2881" w:author="Srinath Neelakandan" w:date="2020-01-03T10:37:00Z"/>
          <w:trPrChange w:id="2882" w:author="Srinath Neelakandan" w:date="2020-01-03T10:47:00Z">
            <w:trPr>
              <w:gridBefore w:val="1"/>
              <w:gridAfter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3" w:author="Srinath Neelakandan" w:date="2020-01-03T10:47:00Z">
              <w:tcPr>
                <w:tcW w:w="15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612A8B3" w14:textId="6DA37EDE" w:rsidR="00443611" w:rsidRPr="0064048E" w:rsidRDefault="00443611" w:rsidP="00443611">
            <w:pPr>
              <w:tabs>
                <w:tab w:val="right" w:pos="3336"/>
              </w:tabs>
              <w:spacing w:line="240" w:lineRule="auto"/>
              <w:rPr>
                <w:ins w:id="2884" w:author="Srinath Neelakandan" w:date="2020-01-03T10:37:00Z"/>
                <w:lang w:val="en-IN"/>
              </w:rPr>
            </w:pPr>
            <w:proofErr w:type="spellStart"/>
            <w:ins w:id="2885" w:author="Srinath Neelakandan" w:date="2020-01-03T11:09:00Z">
              <w:r>
                <w:rPr>
                  <w:rFonts w:ascii="Calibri" w:eastAsia="Calibri" w:hAnsi="Calibri" w:cs="Calibri"/>
                </w:rPr>
                <w:t>expiryDate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6" w:author="Srinath Neelakandan" w:date="2020-01-03T10:47:00Z">
              <w:tcPr>
                <w:tcW w:w="1577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4DEADE6" w14:textId="3446F280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87" w:author="Srinath Neelakandan" w:date="2020-01-03T10:37:00Z"/>
                <w:lang w:val="en-IN"/>
              </w:rPr>
            </w:pPr>
            <w:ins w:id="2888" w:author="Srinath Neelakandan" w:date="2020-01-03T11:09:00Z">
              <w:r>
                <w:rPr>
                  <w:rFonts w:ascii="Calibri" w:hAnsi="Calibri"/>
                </w:rPr>
                <w:t>datetime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9" w:author="Srinath Neelakandan" w:date="2020-01-03T10:47:00Z">
              <w:tcPr>
                <w:tcW w:w="743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DC2265A" w14:textId="20D1E90D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0" w:author="Srinath Neelakandan" w:date="2020-01-03T10:37:00Z"/>
                <w:lang w:val="en-IN"/>
              </w:rPr>
            </w:pPr>
            <w:ins w:id="2891" w:author="Srinath Neelakandan" w:date="2020-01-03T11:09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2" w:author="Srinath Neelakandan" w:date="2020-01-03T10:47:00Z">
              <w:tcPr>
                <w:tcW w:w="68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C45FD58" w14:textId="76436E48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3" w:author="Srinath Neelakandan" w:date="2020-01-03T10:37:00Z"/>
                <w:lang w:val="en-IN"/>
              </w:rPr>
            </w:pPr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4" w:author="Srinath Neelakandan" w:date="2020-01-03T10:47:00Z">
              <w:tcPr>
                <w:tcW w:w="4640" w:type="dxa"/>
                <w:gridSpan w:val="4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4151114" w14:textId="2FE65551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5" w:author="Srinath Neelakandan" w:date="2020-01-03T10:37:00Z"/>
                <w:lang w:val="en-IN"/>
              </w:rPr>
            </w:pPr>
            <w:ins w:id="2896" w:author="Srinath Neelakandan" w:date="2020-01-03T11:09:00Z">
              <w:r>
                <w:rPr>
                  <w:rFonts w:ascii="Calibri" w:eastAsia="Calibri" w:hAnsi="Calibri" w:cs="Calibri"/>
                </w:rPr>
                <w:t>NULL value represents the token will never expire</w:t>
              </w:r>
              <w:del w:id="2897" w:author="Mary Indira Augustine" w:date="2020-01-07T11:15:00Z">
                <w:r w:rsidDel="005C657B">
                  <w:rPr>
                    <w:rFonts w:ascii="Calibri" w:eastAsia="Calibri" w:hAnsi="Calibri" w:cs="Calibri"/>
                  </w:rPr>
                  <w:delText>.</w:delText>
                </w:r>
              </w:del>
              <w:r>
                <w:rPr>
                  <w:rFonts w:ascii="Calibri" w:eastAsia="Calibri" w:hAnsi="Calibri" w:cs="Calibri"/>
                </w:rPr>
                <w:t xml:space="preserve"> </w:t>
              </w:r>
            </w:ins>
          </w:p>
        </w:tc>
      </w:tr>
    </w:tbl>
    <w:p w14:paraId="62B7612B" w14:textId="5CBFEDBF" w:rsidR="00094718" w:rsidRDefault="00094718">
      <w:pPr>
        <w:rPr>
          <w:ins w:id="2898" w:author="Srinath Neelakandan" w:date="2020-01-03T10:04:00Z"/>
        </w:rPr>
      </w:pPr>
    </w:p>
    <w:p w14:paraId="78797240" w14:textId="01572198" w:rsidR="00FA0CD2" w:rsidRPr="002D227C" w:rsidRDefault="00D70387" w:rsidP="00FA0CD2">
      <w:pPr>
        <w:spacing w:line="240" w:lineRule="auto"/>
        <w:rPr>
          <w:ins w:id="2899" w:author="Srinath Neelakandan" w:date="2020-01-03T10:38:00Z"/>
          <w:rFonts w:ascii="Calibri" w:eastAsia="Calibri" w:hAnsi="Calibri" w:cs="Calibri"/>
          <w:b/>
        </w:rPr>
      </w:pPr>
      <w:ins w:id="2900" w:author="Srinath Neelakandan" w:date="2020-01-03T10:45:00Z">
        <w:r>
          <w:rPr>
            <w:rFonts w:ascii="Calibri" w:eastAsia="Calibri" w:hAnsi="Calibri" w:cs="Calibri"/>
            <w:b/>
          </w:rPr>
          <w:t xml:space="preserve">Access </w:t>
        </w:r>
      </w:ins>
      <w:ins w:id="2901" w:author="Srinath Neelakandan" w:date="2020-01-03T10:38:00Z">
        <w:r w:rsidR="00FA0CD2">
          <w:rPr>
            <w:rFonts w:ascii="Calibri" w:eastAsia="Calibri" w:hAnsi="Calibri" w:cs="Calibri"/>
            <w:b/>
          </w:rPr>
          <w:t>List</w:t>
        </w:r>
        <w:r w:rsidR="00FA0CD2"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902" w:author="Srinath Neelakandan" w:date="2020-01-03T11:1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5"/>
        <w:gridCol w:w="1559"/>
        <w:gridCol w:w="851"/>
        <w:gridCol w:w="708"/>
        <w:gridCol w:w="5257"/>
        <w:tblGridChange w:id="2903">
          <w:tblGrid>
            <w:gridCol w:w="2352"/>
            <w:gridCol w:w="1628"/>
            <w:gridCol w:w="991"/>
            <w:gridCol w:w="630"/>
            <w:gridCol w:w="4299"/>
          </w:tblGrid>
        </w:tblGridChange>
      </w:tblGrid>
      <w:tr w:rsidR="00FA0CD2" w14:paraId="6C3B2169" w14:textId="77777777" w:rsidTr="001C7F5A">
        <w:trPr>
          <w:trHeight w:val="280"/>
          <w:tblHeader/>
          <w:ins w:id="2904" w:author="Srinath Neelakandan" w:date="2020-01-03T10:38:00Z"/>
          <w:trPrChange w:id="2905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06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620E906" w14:textId="77777777" w:rsidR="00FA0CD2" w:rsidRDefault="00FA0CD2" w:rsidP="003253A8">
            <w:pPr>
              <w:spacing w:line="240" w:lineRule="auto"/>
              <w:rPr>
                <w:ins w:id="2907" w:author="Srinath Neelakandan" w:date="2020-01-03T10:38:00Z"/>
                <w:rFonts w:ascii="Calibri" w:hAnsi="Calibri"/>
                <w:lang w:val="en-IN"/>
              </w:rPr>
            </w:pPr>
            <w:ins w:id="2908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lastRenderedPageBreak/>
                <w:t>Parameter</w:t>
              </w:r>
            </w:ins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09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7987B0D" w14:textId="77777777" w:rsidR="00FA0CD2" w:rsidRDefault="00FA0CD2" w:rsidP="003253A8">
            <w:pPr>
              <w:spacing w:line="240" w:lineRule="auto"/>
              <w:rPr>
                <w:ins w:id="2910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11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12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4FB55C77" w14:textId="7C333809" w:rsidR="00FA0CD2" w:rsidRDefault="00FA0CD2" w:rsidP="003253A8">
            <w:pPr>
              <w:spacing w:line="240" w:lineRule="auto"/>
              <w:rPr>
                <w:ins w:id="2913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14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15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7BA92AA7" w14:textId="77777777" w:rsidR="00FA0CD2" w:rsidRDefault="00FA0CD2" w:rsidP="003253A8">
            <w:pPr>
              <w:spacing w:line="240" w:lineRule="auto"/>
              <w:rPr>
                <w:ins w:id="2916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17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18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3D63850" w14:textId="77777777" w:rsidR="00FA0CD2" w:rsidRDefault="00FA0CD2" w:rsidP="003253A8">
            <w:pPr>
              <w:spacing w:line="240" w:lineRule="auto"/>
              <w:rPr>
                <w:ins w:id="2919" w:author="Srinath Neelakandan" w:date="2020-01-03T10:38:00Z"/>
                <w:rFonts w:ascii="Calibri" w:hAnsi="Calibri"/>
                <w:lang w:val="en-IN"/>
              </w:rPr>
            </w:pPr>
            <w:ins w:id="2920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443611" w14:paraId="24F0B3AC" w14:textId="77777777" w:rsidTr="001C7F5A">
        <w:trPr>
          <w:trHeight w:val="280"/>
          <w:tblHeader/>
          <w:ins w:id="2921" w:author="Srinath Neelakandan" w:date="2020-01-03T10:38:00Z"/>
          <w:trPrChange w:id="2922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23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37DBCDF" w14:textId="491A1959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24" w:author="Srinath Neelakandan" w:date="2020-01-03T10:38:00Z"/>
                <w:lang w:val="en-IN"/>
              </w:rPr>
            </w:pPr>
            <w:ins w:id="2925" w:author="Srinath Neelakandan" w:date="2020-01-03T11:08:00Z">
              <w:r>
                <w:rPr>
                  <w:rFonts w:ascii="Calibri" w:eastAsia="Calibri" w:hAnsi="Calibri" w:cs="Calibri"/>
                </w:rPr>
                <w:t>function</w:t>
              </w:r>
            </w:ins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26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9C37712" w14:textId="2A4FDC23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27" w:author="Srinath Neelakandan" w:date="2020-01-03T10:38:00Z"/>
                <w:lang w:val="en-IN"/>
              </w:rPr>
            </w:pPr>
            <w:ins w:id="2928" w:author="Srinath Neelakandan" w:date="2020-01-03T11:08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29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ABBF95B" w14:textId="54BCF69E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30" w:author="Srinath Neelakandan" w:date="2020-01-03T10:38:00Z"/>
                <w:lang w:val="en-IN"/>
              </w:rPr>
            </w:pPr>
            <w:ins w:id="2931" w:author="Srinath Neelakandan" w:date="2020-01-03T11:0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32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859EFCC" w14:textId="704DE54F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33" w:author="Srinath Neelakandan" w:date="2020-01-03T10:38:00Z"/>
                <w:lang w:val="en-IN"/>
              </w:rPr>
            </w:pPr>
            <w:ins w:id="2934" w:author="Srinath Neelakandan" w:date="2020-01-03T11:08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35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D5159D9" w14:textId="776306B3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36" w:author="Srinath Neelakandan" w:date="2020-01-03T10:38:00Z"/>
                <w:lang w:val="en-IN"/>
              </w:rPr>
            </w:pPr>
            <w:ins w:id="2937" w:author="Srinath Neelakandan" w:date="2020-01-03T11:08:00Z">
              <w:r>
                <w:rPr>
                  <w:rFonts w:ascii="Calibri" w:hAnsi="Calibri"/>
                </w:rPr>
                <w:t>Function name</w:t>
              </w:r>
            </w:ins>
          </w:p>
        </w:tc>
      </w:tr>
      <w:tr w:rsidR="00443611" w14:paraId="41AC540B" w14:textId="77777777" w:rsidTr="001C7F5A">
        <w:trPr>
          <w:trHeight w:val="280"/>
          <w:tblHeader/>
          <w:ins w:id="2938" w:author="Srinath Neelakandan" w:date="2020-01-03T10:38:00Z"/>
          <w:trPrChange w:id="2939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0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1299F28" w14:textId="6E0265FA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1" w:author="Srinath Neelakandan" w:date="2020-01-03T10:38:00Z"/>
                <w:lang w:val="en-IN"/>
              </w:rPr>
            </w:pPr>
            <w:proofErr w:type="spellStart"/>
            <w:ins w:id="2942" w:author="Srinath Neelakandan" w:date="2020-01-03T11:08:00Z">
              <w:r>
                <w:rPr>
                  <w:rFonts w:ascii="Calibri" w:eastAsia="Calibri" w:hAnsi="Calibri" w:cs="Calibri"/>
                </w:rPr>
                <w:t>accessType</w:t>
              </w:r>
            </w:ins>
            <w:proofErr w:type="spellEnd"/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3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4CB9AEB" w14:textId="6D0F0E3F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4" w:author="Srinath Neelakandan" w:date="2020-01-03T10:38:00Z"/>
                <w:lang w:val="en-IN"/>
              </w:rPr>
            </w:pPr>
            <w:ins w:id="2945" w:author="Srinath Neelakandan" w:date="2020-01-03T11:08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6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2031DF6" w14:textId="75A26C69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7" w:author="Srinath Neelakandan" w:date="2020-01-03T10:38:00Z"/>
                <w:lang w:val="en-IN"/>
              </w:rPr>
            </w:pPr>
            <w:ins w:id="2948" w:author="Srinath Neelakandan" w:date="2020-01-03T11:0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9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CA13220" w14:textId="7325FD24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0" w:author="Srinath Neelakandan" w:date="2020-01-03T10:38:00Z"/>
                <w:lang w:val="en-IN"/>
              </w:rPr>
            </w:pPr>
            <w:ins w:id="2951" w:author="Srinath Neelakandan" w:date="2020-01-03T11:08:00Z">
              <w:r>
                <w:rPr>
                  <w:rFonts w:ascii="Calibri" w:eastAsia="Calibri" w:hAnsi="Calibri" w:cs="Calibri"/>
                </w:rPr>
                <w:t>6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2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1F0C9B3E" w14:textId="136D37CE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3" w:author="Srinath Neelakandan" w:date="2020-01-03T10:38:00Z"/>
                <w:lang w:val="en-IN"/>
              </w:rPr>
            </w:pPr>
            <w:ins w:id="2954" w:author="Srinath Neelakandan" w:date="2020-01-03T11:08:00Z">
              <w:r>
                <w:rPr>
                  <w:rFonts w:ascii="Calibri" w:hAnsi="Calibri"/>
                </w:rPr>
                <w:t>Access types (R: read, W: write etc)</w:t>
              </w:r>
            </w:ins>
          </w:p>
        </w:tc>
      </w:tr>
    </w:tbl>
    <w:p w14:paraId="4A108F74" w14:textId="77777777" w:rsidR="00094718" w:rsidRPr="00D23701" w:rsidRDefault="00094718">
      <w:pPr>
        <w:rPr>
          <w:ins w:id="2955" w:author="Anand Gorantla" w:date="2019-12-11T15:57:00Z"/>
        </w:rPr>
        <w:pPrChange w:id="2956" w:author="Kavinithees Palanisamy" w:date="2019-12-16T12:50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</w:p>
    <w:p w14:paraId="0771D794" w14:textId="77777777" w:rsidR="00E277A4" w:rsidRDefault="00E277A4">
      <w:pPr>
        <w:pStyle w:val="Heading1"/>
        <w:numPr>
          <w:ilvl w:val="0"/>
          <w:numId w:val="8"/>
        </w:numPr>
        <w:ind w:left="284" w:hanging="284"/>
        <w:pPrChange w:id="2957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958" w:name="_Toc29552893"/>
      <w:r>
        <w:t>Request/Response Samples</w:t>
      </w:r>
      <w:bookmarkEnd w:id="2958"/>
    </w:p>
    <w:p w14:paraId="3567F9FF" w14:textId="2D80029B" w:rsidR="00E277A4" w:rsidRDefault="00E277A4">
      <w:pPr>
        <w:pStyle w:val="Heading2"/>
        <w:numPr>
          <w:ilvl w:val="1"/>
          <w:numId w:val="8"/>
        </w:numPr>
        <w:ind w:left="426" w:hanging="426"/>
        <w:pPrChange w:id="2959" w:author="Divek Vellaisamy" w:date="2019-12-11T15:35:00Z">
          <w:pPr>
            <w:pStyle w:val="Heading3"/>
          </w:pPr>
        </w:pPrChange>
      </w:pPr>
      <w:del w:id="2960" w:author="Divek Vellaisamy" w:date="2019-12-11T15:27:00Z">
        <w:r w:rsidDel="00A06D8A">
          <w:delText xml:space="preserve">4.1 </w:delText>
        </w:r>
      </w:del>
      <w:bookmarkStart w:id="2961" w:name="_Toc29552894"/>
      <w:proofErr w:type="spellStart"/>
      <w:r>
        <w:t>Topup</w:t>
      </w:r>
      <w:bookmarkEnd w:id="2961"/>
      <w:proofErr w:type="spellEnd"/>
    </w:p>
    <w:p w14:paraId="62E4F01E" w14:textId="77777777" w:rsidR="00284C0E" w:rsidRDefault="00284C0E" w:rsidP="00E277A4">
      <w:pPr>
        <w:pStyle w:val="ListParagraph"/>
        <w:rPr>
          <w:b/>
          <w:bCs/>
        </w:rPr>
      </w:pPr>
    </w:p>
    <w:p w14:paraId="70EE6C13" w14:textId="583E2381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5D4CAC13" w14:textId="77777777" w:rsidR="00FA7A14" w:rsidRDefault="00FA7A14" w:rsidP="00FA7A14">
      <w:pPr>
        <w:pStyle w:val="ListParagraph"/>
        <w:rPr>
          <w:ins w:id="2962" w:author="Srinath Neelakandan" w:date="2020-01-09T18:09:00Z"/>
        </w:rPr>
      </w:pPr>
      <w:ins w:id="2963" w:author="Srinath Neelakandan" w:date="2020-01-09T18:09:00Z">
        <w:r>
          <w:t>{</w:t>
        </w:r>
      </w:ins>
    </w:p>
    <w:p w14:paraId="61723E53" w14:textId="77777777" w:rsidR="00FA7A14" w:rsidRDefault="00FA7A14" w:rsidP="00FA7A14">
      <w:pPr>
        <w:pStyle w:val="ListParagraph"/>
        <w:rPr>
          <w:ins w:id="2964" w:author="Srinath Neelakandan" w:date="2020-01-09T18:09:00Z"/>
        </w:rPr>
      </w:pPr>
      <w:ins w:id="2965" w:author="Srinath Neelakandan" w:date="2020-01-09T18:09:00Z">
        <w:r>
          <w:t xml:space="preserve">   "userEntityId":"PL000000000000115751",</w:t>
        </w:r>
      </w:ins>
    </w:p>
    <w:p w14:paraId="76CDE5CB" w14:textId="77777777" w:rsidR="00FA7A14" w:rsidRDefault="00FA7A14" w:rsidP="00FA7A14">
      <w:pPr>
        <w:pStyle w:val="ListParagraph"/>
        <w:rPr>
          <w:ins w:id="2966" w:author="Srinath Neelakandan" w:date="2020-01-09T18:09:00Z"/>
        </w:rPr>
      </w:pPr>
      <w:ins w:id="2967" w:author="Srinath Neelakandan" w:date="2020-01-09T18:09:00Z">
        <w:r>
          <w:t xml:space="preserve">   "</w:t>
        </w:r>
        <w:proofErr w:type="spellStart"/>
        <w:r>
          <w:t>walletId</w:t>
        </w:r>
        <w:proofErr w:type="spellEnd"/>
        <w:r>
          <w:t>": "MPW00000000000115001",</w:t>
        </w:r>
      </w:ins>
    </w:p>
    <w:p w14:paraId="53F58F50" w14:textId="77777777" w:rsidR="00FA7A14" w:rsidRDefault="00FA7A14" w:rsidP="00FA7A14">
      <w:pPr>
        <w:pStyle w:val="ListParagraph"/>
        <w:rPr>
          <w:ins w:id="2968" w:author="Srinath Neelakandan" w:date="2020-01-09T18:09:00Z"/>
        </w:rPr>
      </w:pPr>
      <w:ins w:id="2969" w:author="Srinath Neelakandan" w:date="2020-01-09T18:09:00Z">
        <w:r>
          <w:t xml:space="preserve">   "platformCode":"00001",</w:t>
        </w:r>
      </w:ins>
    </w:p>
    <w:p w14:paraId="0E87BF91" w14:textId="77777777" w:rsidR="00FA7A14" w:rsidRDefault="00FA7A14" w:rsidP="00FA7A14">
      <w:pPr>
        <w:pStyle w:val="ListParagraph"/>
        <w:rPr>
          <w:ins w:id="2970" w:author="Srinath Neelakandan" w:date="2020-01-09T18:09:00Z"/>
        </w:rPr>
      </w:pPr>
      <w:ins w:id="2971" w:author="Srinath Neelakandan" w:date="2020-01-09T18:09:00Z">
        <w:r>
          <w:t xml:space="preserve">   "digitalAssetTypeCode":"DGC01",</w:t>
        </w:r>
      </w:ins>
    </w:p>
    <w:p w14:paraId="08CCC671" w14:textId="77777777" w:rsidR="00FA7A14" w:rsidRDefault="00FA7A14" w:rsidP="00FA7A14">
      <w:pPr>
        <w:pStyle w:val="ListParagraph"/>
        <w:rPr>
          <w:ins w:id="2972" w:author="Srinath Neelakandan" w:date="2020-01-09T18:09:00Z"/>
        </w:rPr>
      </w:pPr>
      <w:ins w:id="2973" w:author="Srinath Neelakandan" w:date="2020-01-09T18:09:00Z">
        <w:r>
          <w:t xml:space="preserve">   "quantity":"10.00",</w:t>
        </w:r>
      </w:ins>
    </w:p>
    <w:p w14:paraId="32E58956" w14:textId="77777777" w:rsidR="00FA7A14" w:rsidRDefault="00FA7A14" w:rsidP="00FA7A14">
      <w:pPr>
        <w:pStyle w:val="ListParagraph"/>
        <w:rPr>
          <w:ins w:id="2974" w:author="Srinath Neelakandan" w:date="2020-01-09T18:09:00Z"/>
        </w:rPr>
      </w:pPr>
      <w:ins w:id="2975" w:author="Srinath Neelakandan" w:date="2020-01-09T18:09:00Z">
        <w:r>
          <w:t xml:space="preserve">   "terminalId":"T5070080J1",</w:t>
        </w:r>
      </w:ins>
    </w:p>
    <w:p w14:paraId="2AD26922" w14:textId="77777777" w:rsidR="00FA7A14" w:rsidRDefault="00FA7A14" w:rsidP="00FA7A14">
      <w:pPr>
        <w:pStyle w:val="ListParagraph"/>
        <w:rPr>
          <w:ins w:id="2976" w:author="Srinath Neelakandan" w:date="2020-01-09T18:09:00Z"/>
        </w:rPr>
      </w:pPr>
      <w:ins w:id="2977" w:author="Srinath Neelakandan" w:date="2020-01-09T18:09:00Z">
        <w:r>
          <w:t xml:space="preserve">   "platformRef":"MERCH0123412232323",</w:t>
        </w:r>
      </w:ins>
    </w:p>
    <w:p w14:paraId="6517FC5D" w14:textId="77777777" w:rsidR="00FA7A14" w:rsidRDefault="00FA7A14" w:rsidP="00FA7A14">
      <w:pPr>
        <w:pStyle w:val="ListParagraph"/>
        <w:rPr>
          <w:ins w:id="2978" w:author="Srinath Neelakandan" w:date="2020-01-09T18:09:00Z"/>
        </w:rPr>
      </w:pPr>
      <w:ins w:id="2979" w:author="Srinath Neelakandan" w:date="2020-01-09T18:09:00Z">
        <w:r>
          <w:t xml:space="preserve">   "timestamp":"2019121611191",</w:t>
        </w:r>
      </w:ins>
    </w:p>
    <w:p w14:paraId="643972C5" w14:textId="77777777" w:rsidR="00FA7A14" w:rsidRDefault="00FA7A14" w:rsidP="00FA7A14">
      <w:pPr>
        <w:pStyle w:val="ListParagraph"/>
        <w:rPr>
          <w:ins w:id="2980" w:author="Srinath Neelakandan" w:date="2020-01-09T18:09:00Z"/>
        </w:rPr>
      </w:pPr>
      <w:ins w:id="2981" w:author="Srinath Neelakandan" w:date="2020-01-09T18:09:00Z">
        <w:r>
          <w:t xml:space="preserve">   "</w:t>
        </w:r>
        <w:proofErr w:type="spellStart"/>
        <w:r>
          <w:t>timeZone</w:t>
        </w:r>
        <w:proofErr w:type="spellEnd"/>
        <w:r>
          <w:t>":"GMT",</w:t>
        </w:r>
      </w:ins>
    </w:p>
    <w:p w14:paraId="0AF4DA7E" w14:textId="77777777" w:rsidR="00FA7A14" w:rsidRDefault="00FA7A14" w:rsidP="00FA7A14">
      <w:pPr>
        <w:pStyle w:val="ListParagraph"/>
        <w:rPr>
          <w:ins w:id="2982" w:author="Srinath Neelakandan" w:date="2020-01-09T18:09:00Z"/>
        </w:rPr>
      </w:pPr>
      <w:ins w:id="2983" w:author="Srinath Neelakandan" w:date="2020-01-09T18:09:00Z">
        <w:r>
          <w:t xml:space="preserve">   "remarks":"</w:t>
        </w:r>
        <w:proofErr w:type="spellStart"/>
        <w:r>
          <w:t>SriTest</w:t>
        </w:r>
        <w:proofErr w:type="spellEnd"/>
        <w:r>
          <w:t>"</w:t>
        </w:r>
      </w:ins>
    </w:p>
    <w:p w14:paraId="6E6ECEF7" w14:textId="77777777" w:rsidR="00FA7A14" w:rsidRDefault="00FA7A14" w:rsidP="00FA7A14">
      <w:pPr>
        <w:pStyle w:val="ListParagraph"/>
        <w:rPr>
          <w:ins w:id="2984" w:author="Srinath Neelakandan" w:date="2020-01-09T18:09:00Z"/>
        </w:rPr>
      </w:pPr>
    </w:p>
    <w:p w14:paraId="05B4F6D6" w14:textId="1AFDD8F1" w:rsidR="00E277A4" w:rsidDel="00FA7A14" w:rsidRDefault="00FA7A14" w:rsidP="001B0628">
      <w:pPr>
        <w:pStyle w:val="ListParagraph"/>
        <w:rPr>
          <w:del w:id="2985" w:author="Srinath Neelakandan" w:date="2020-01-09T18:09:00Z"/>
        </w:rPr>
      </w:pPr>
      <w:ins w:id="2986" w:author="Srinath Neelakandan" w:date="2020-01-09T18:09:00Z">
        <w:r>
          <w:t>}</w:t>
        </w:r>
      </w:ins>
      <w:del w:id="2987" w:author="Srinath Neelakandan" w:date="2020-01-09T18:09:00Z">
        <w:r w:rsidR="00E277A4" w:rsidDel="00FA7A14">
          <w:delText>{</w:delText>
        </w:r>
      </w:del>
    </w:p>
    <w:p w14:paraId="1778449C" w14:textId="77777777" w:rsidR="00FA7A14" w:rsidRDefault="00FA7A14" w:rsidP="00FA7A14">
      <w:pPr>
        <w:pStyle w:val="ListParagraph"/>
        <w:rPr>
          <w:ins w:id="2988" w:author="Srinath Neelakandan" w:date="2020-01-09T18:09:00Z"/>
        </w:rPr>
      </w:pPr>
    </w:p>
    <w:p w14:paraId="0A6E32CE" w14:textId="0C8C072B" w:rsidR="00E277A4" w:rsidDel="00FA7A14" w:rsidRDefault="00E277A4" w:rsidP="00E277A4">
      <w:pPr>
        <w:pStyle w:val="ListParagraph"/>
        <w:rPr>
          <w:del w:id="2989" w:author="Srinath Neelakandan" w:date="2020-01-09T18:09:00Z"/>
        </w:rPr>
      </w:pPr>
      <w:del w:id="2990" w:author="Srinath Neelakandan" w:date="2020-01-09T18:09:00Z">
        <w:r w:rsidDel="00FA7A14">
          <w:tab/>
          <w:delText>"platformCode": "</w:delText>
        </w:r>
        <w:r w:rsidR="00BF0DF9" w:rsidRPr="00BF0DF9" w:rsidDel="00FA7A14">
          <w:delText>META</w:delText>
        </w:r>
        <w:r w:rsidDel="00FA7A14">
          <w:delText>",</w:delText>
        </w:r>
      </w:del>
    </w:p>
    <w:p w14:paraId="409FD21E" w14:textId="6DFEA95C" w:rsidR="00E277A4" w:rsidDel="00FA7A14" w:rsidRDefault="00E277A4" w:rsidP="00E277A4">
      <w:pPr>
        <w:pStyle w:val="ListParagraph"/>
        <w:rPr>
          <w:del w:id="2991" w:author="Srinath Neelakandan" w:date="2020-01-09T18:09:00Z"/>
        </w:rPr>
      </w:pPr>
      <w:del w:id="2992" w:author="Srinath Neelakandan" w:date="2020-01-09T18:09:00Z">
        <w:r w:rsidDel="00FA7A14">
          <w:tab/>
          <w:delText>"userEntityId": "</w:delText>
        </w:r>
        <w:r w:rsidR="00C409E4" w:rsidRPr="00882935" w:rsidDel="00FA7A14">
          <w:rPr>
            <w:rFonts w:ascii="Calibri" w:eastAsia="Times New Roman" w:hAnsi="Calibri" w:cs="Calibri"/>
            <w:color w:val="000000"/>
            <w:lang w:eastAsia="en-SG"/>
          </w:rPr>
          <w:delText>PL000000000000107301</w:delText>
        </w:r>
        <w:r w:rsidDel="00FA7A14">
          <w:delText>",</w:delText>
        </w:r>
      </w:del>
    </w:p>
    <w:p w14:paraId="4E4C951A" w14:textId="68AA99DB" w:rsidR="00E277A4" w:rsidDel="00FA7A14" w:rsidRDefault="00E277A4" w:rsidP="00E277A4">
      <w:pPr>
        <w:pStyle w:val="ListParagraph"/>
        <w:rPr>
          <w:del w:id="2993" w:author="Srinath Neelakandan" w:date="2020-01-09T18:09:00Z"/>
        </w:rPr>
      </w:pPr>
      <w:del w:id="2994" w:author="Srinath Neelakandan" w:date="2020-01-09T18:09:00Z">
        <w:r w:rsidDel="00FA7A14">
          <w:tab/>
          <w:delText>"walletId": "</w:delText>
        </w:r>
        <w:r w:rsidR="005E23F1" w:rsidRPr="00882935" w:rsidDel="00FA7A14">
          <w:rPr>
            <w:rFonts w:ascii="Calibri" w:eastAsia="Times New Roman" w:hAnsi="Calibri" w:cs="Calibri"/>
            <w:color w:val="000000"/>
            <w:lang w:eastAsia="en-SG"/>
          </w:rPr>
          <w:delText>MPW00000000000106704</w:delText>
        </w:r>
        <w:r w:rsidDel="00FA7A14">
          <w:delText>",</w:delText>
        </w:r>
      </w:del>
    </w:p>
    <w:p w14:paraId="6B00D5DE" w14:textId="7F9AA6B2" w:rsidR="00E277A4" w:rsidDel="00FA7A14" w:rsidRDefault="00E277A4" w:rsidP="00E277A4">
      <w:pPr>
        <w:pStyle w:val="ListParagraph"/>
        <w:rPr>
          <w:del w:id="2995" w:author="Srinath Neelakandan" w:date="2020-01-09T18:09:00Z"/>
        </w:rPr>
      </w:pPr>
      <w:del w:id="2996" w:author="Srinath Neelakandan" w:date="2020-01-09T18:09:00Z">
        <w:r w:rsidDel="00FA7A14">
          <w:tab/>
          <w:delText>"digitalAssetTypeCode": "</w:delText>
        </w:r>
        <w:r w:rsidR="00C81D5E" w:rsidRPr="00C81D5E" w:rsidDel="00FA7A14">
          <w:delText>GC001</w:delText>
        </w:r>
        <w:r w:rsidDel="00FA7A14">
          <w:delText>",</w:delText>
        </w:r>
      </w:del>
    </w:p>
    <w:p w14:paraId="1A19942C" w14:textId="126D7028" w:rsidR="00E277A4" w:rsidDel="00FA7A14" w:rsidRDefault="00E277A4" w:rsidP="00E277A4">
      <w:pPr>
        <w:pStyle w:val="ListParagraph"/>
        <w:rPr>
          <w:del w:id="2997" w:author="Srinath Neelakandan" w:date="2020-01-09T18:09:00Z"/>
        </w:rPr>
      </w:pPr>
      <w:del w:id="2998" w:author="Srinath Neelakandan" w:date="2020-01-09T18:09:00Z">
        <w:r w:rsidDel="00FA7A14">
          <w:tab/>
          <w:delText>"quantity": "10",</w:delText>
        </w:r>
      </w:del>
    </w:p>
    <w:p w14:paraId="62560C76" w14:textId="0E6D0F89" w:rsidR="00E277A4" w:rsidDel="00FA7A14" w:rsidRDefault="00E277A4" w:rsidP="00E277A4">
      <w:pPr>
        <w:pStyle w:val="ListParagraph"/>
        <w:rPr>
          <w:del w:id="2999" w:author="Srinath Neelakandan" w:date="2020-01-09T18:09:00Z"/>
        </w:rPr>
      </w:pPr>
      <w:del w:id="3000" w:author="Srinath Neelakandan" w:date="2020-01-09T18:09:00Z">
        <w:r w:rsidDel="00FA7A14">
          <w:tab/>
          <w:delText>"terminalId": "T0000004",</w:delText>
        </w:r>
      </w:del>
    </w:p>
    <w:p w14:paraId="1A28F8B7" w14:textId="6DDDB5B6" w:rsidR="00E277A4" w:rsidDel="00FA7A14" w:rsidRDefault="00E277A4" w:rsidP="00E277A4">
      <w:pPr>
        <w:pStyle w:val="ListParagraph"/>
        <w:rPr>
          <w:del w:id="3001" w:author="Srinath Neelakandan" w:date="2020-01-09T18:09:00Z"/>
        </w:rPr>
      </w:pPr>
      <w:del w:id="3002" w:author="Srinath Neelakandan" w:date="2020-01-09T18:09:00Z">
        <w:r w:rsidDel="00FA7A14">
          <w:tab/>
          <w:delText>"platformRef": "20190412111910",</w:delText>
        </w:r>
      </w:del>
    </w:p>
    <w:p w14:paraId="30DA42E6" w14:textId="6DAABF5D" w:rsidR="00E277A4" w:rsidDel="00FA7A14" w:rsidRDefault="00E277A4" w:rsidP="00E277A4">
      <w:pPr>
        <w:pStyle w:val="ListParagraph"/>
        <w:rPr>
          <w:del w:id="3003" w:author="Srinath Neelakandan" w:date="2020-01-09T18:09:00Z"/>
        </w:rPr>
      </w:pPr>
      <w:del w:id="3004" w:author="Srinath Neelakandan" w:date="2020-01-09T18:09:00Z">
        <w:r w:rsidDel="00FA7A14">
          <w:tab/>
          <w:delText>"timestamp": "20190412111910",</w:delText>
        </w:r>
      </w:del>
    </w:p>
    <w:p w14:paraId="404530CB" w14:textId="1D5D931C" w:rsidR="00E277A4" w:rsidDel="00FA7A14" w:rsidRDefault="00E277A4" w:rsidP="00E277A4">
      <w:pPr>
        <w:pStyle w:val="ListParagraph"/>
        <w:rPr>
          <w:del w:id="3005" w:author="Srinath Neelakandan" w:date="2020-01-09T18:09:00Z"/>
        </w:rPr>
      </w:pPr>
      <w:del w:id="3006" w:author="Srinath Neelakandan" w:date="2020-01-09T18:09:00Z">
        <w:r w:rsidDel="00FA7A14">
          <w:tab/>
          <w:delText>"remarks": "Topup"</w:delText>
        </w:r>
      </w:del>
    </w:p>
    <w:p w14:paraId="396DC146" w14:textId="453D5758" w:rsidR="00E277A4" w:rsidDel="00FA7A14" w:rsidRDefault="00E277A4" w:rsidP="00E277A4">
      <w:pPr>
        <w:pStyle w:val="ListParagraph"/>
        <w:rPr>
          <w:del w:id="3007" w:author="Srinath Neelakandan" w:date="2020-01-09T18:09:00Z"/>
        </w:rPr>
      </w:pPr>
      <w:del w:id="3008" w:author="Srinath Neelakandan" w:date="2020-01-09T18:09:00Z">
        <w:r w:rsidDel="00FA7A14">
          <w:delText>}</w:delText>
        </w:r>
      </w:del>
    </w:p>
    <w:p w14:paraId="6883683F" w14:textId="77777777" w:rsidR="001B0628" w:rsidRDefault="001B0628" w:rsidP="001B0628">
      <w:pPr>
        <w:pStyle w:val="ListParagraph"/>
      </w:pPr>
      <w:r w:rsidRPr="00510980">
        <w:rPr>
          <w:b/>
          <w:bCs/>
        </w:rPr>
        <w:t>Response</w:t>
      </w:r>
      <w:r>
        <w:t>:</w:t>
      </w:r>
    </w:p>
    <w:p w14:paraId="40DE1ED0" w14:textId="77777777" w:rsidR="00FA7A14" w:rsidRDefault="00FA7A14" w:rsidP="00FA7A14">
      <w:pPr>
        <w:pStyle w:val="ListParagraph"/>
        <w:rPr>
          <w:ins w:id="3009" w:author="Srinath Neelakandan" w:date="2020-01-09T18:09:00Z"/>
        </w:rPr>
      </w:pPr>
      <w:ins w:id="3010" w:author="Srinath Neelakandan" w:date="2020-01-09T18:09:00Z">
        <w:r>
          <w:t>{</w:t>
        </w:r>
      </w:ins>
    </w:p>
    <w:p w14:paraId="2450F6A5" w14:textId="77777777" w:rsidR="00FA7A14" w:rsidRDefault="00FA7A14" w:rsidP="00FA7A14">
      <w:pPr>
        <w:pStyle w:val="ListParagraph"/>
        <w:rPr>
          <w:ins w:id="3011" w:author="Srinath Neelakandan" w:date="2020-01-09T18:09:00Z"/>
        </w:rPr>
      </w:pPr>
      <w:ins w:id="3012" w:author="Srinath Neelakandan" w:date="2020-01-09T18:09:00Z">
        <w:r>
          <w:t xml:space="preserve">    "</w:t>
        </w:r>
        <w:proofErr w:type="spellStart"/>
        <w:r>
          <w:t>responseCode</w:t>
        </w:r>
        <w:proofErr w:type="spellEnd"/>
        <w:r>
          <w:t>": "000",</w:t>
        </w:r>
      </w:ins>
    </w:p>
    <w:p w14:paraId="5112CCB1" w14:textId="77777777" w:rsidR="00FA7A14" w:rsidRDefault="00FA7A14" w:rsidP="00FA7A14">
      <w:pPr>
        <w:pStyle w:val="ListParagraph"/>
        <w:rPr>
          <w:ins w:id="3013" w:author="Srinath Neelakandan" w:date="2020-01-09T18:09:00Z"/>
        </w:rPr>
      </w:pPr>
      <w:ins w:id="3014" w:author="Srinath Neelakandan" w:date="2020-01-09T18:09:00Z">
        <w:r>
          <w:t xml:space="preserve">    "message": "Success",</w:t>
        </w:r>
      </w:ins>
    </w:p>
    <w:p w14:paraId="59437758" w14:textId="77777777" w:rsidR="00FA7A14" w:rsidRDefault="00FA7A14" w:rsidP="00FA7A14">
      <w:pPr>
        <w:pStyle w:val="ListParagraph"/>
        <w:rPr>
          <w:ins w:id="3015" w:author="Srinath Neelakandan" w:date="2020-01-09T18:09:00Z"/>
        </w:rPr>
      </w:pPr>
      <w:ins w:id="3016" w:author="Srinath Neelakandan" w:date="2020-01-09T18:09:00Z">
        <w:r>
          <w:t xml:space="preserve">    "</w:t>
        </w:r>
        <w:proofErr w:type="spellStart"/>
        <w:r>
          <w:t>rrn</w:t>
        </w:r>
        <w:proofErr w:type="spellEnd"/>
        <w:r>
          <w:t>": "200109746257",</w:t>
        </w:r>
      </w:ins>
    </w:p>
    <w:p w14:paraId="0C464B08" w14:textId="77777777" w:rsidR="00FA7A14" w:rsidRDefault="00FA7A14" w:rsidP="00FA7A14">
      <w:pPr>
        <w:pStyle w:val="ListParagraph"/>
        <w:rPr>
          <w:ins w:id="3017" w:author="Srinath Neelakandan" w:date="2020-01-09T18:09:00Z"/>
        </w:rPr>
      </w:pPr>
      <w:ins w:id="3018" w:author="Srinath Neelakandan" w:date="2020-01-09T18:09:00Z">
        <w:r>
          <w:t xml:space="preserve">    "</w:t>
        </w:r>
        <w:proofErr w:type="spellStart"/>
        <w:r>
          <w:t>authidresp</w:t>
        </w:r>
        <w:proofErr w:type="spellEnd"/>
        <w:r>
          <w:t>": "0548774664",</w:t>
        </w:r>
      </w:ins>
    </w:p>
    <w:p w14:paraId="7FB92022" w14:textId="77777777" w:rsidR="00FA7A14" w:rsidRDefault="00FA7A14" w:rsidP="00FA7A14">
      <w:pPr>
        <w:pStyle w:val="ListParagraph"/>
        <w:rPr>
          <w:ins w:id="3019" w:author="Srinath Neelakandan" w:date="2020-01-09T18:09:00Z"/>
        </w:rPr>
      </w:pPr>
      <w:ins w:id="3020" w:author="Srinath Neelakandan" w:date="2020-01-09T18:09:00Z">
        <w:r>
          <w:t xml:space="preserve">    "</w:t>
        </w:r>
        <w:proofErr w:type="spellStart"/>
        <w:r>
          <w:t>platformRef</w:t>
        </w:r>
        <w:proofErr w:type="spellEnd"/>
        <w:r>
          <w:t>": "MERCH0123412232323",</w:t>
        </w:r>
      </w:ins>
    </w:p>
    <w:p w14:paraId="7C12BB53" w14:textId="77777777" w:rsidR="00FA7A14" w:rsidRDefault="00FA7A14" w:rsidP="00FA7A14">
      <w:pPr>
        <w:pStyle w:val="ListParagraph"/>
        <w:rPr>
          <w:ins w:id="3021" w:author="Srinath Neelakandan" w:date="2020-01-09T18:09:00Z"/>
        </w:rPr>
      </w:pPr>
      <w:ins w:id="3022" w:author="Srinath Neelakandan" w:date="2020-01-09T18:09:00Z">
        <w:r>
          <w:t xml:space="preserve">    "</w:t>
        </w:r>
        <w:proofErr w:type="spellStart"/>
        <w:r>
          <w:t>txnUid</w:t>
        </w:r>
        <w:proofErr w:type="spellEnd"/>
        <w:r>
          <w:t>": "20010900760907",</w:t>
        </w:r>
      </w:ins>
    </w:p>
    <w:p w14:paraId="75A94C78" w14:textId="77777777" w:rsidR="00FA7A14" w:rsidRDefault="00FA7A14" w:rsidP="00FA7A14">
      <w:pPr>
        <w:pStyle w:val="ListParagraph"/>
        <w:rPr>
          <w:ins w:id="3023" w:author="Srinath Neelakandan" w:date="2020-01-09T18:09:00Z"/>
        </w:rPr>
      </w:pPr>
      <w:ins w:id="3024" w:author="Srinath Neelakandan" w:date="2020-01-09T18:09:00Z">
        <w:r>
          <w:t xml:space="preserve">    "</w:t>
        </w:r>
        <w:proofErr w:type="spellStart"/>
        <w:r>
          <w:t>trxnTime</w:t>
        </w:r>
        <w:proofErr w:type="spellEnd"/>
        <w:r>
          <w:t>": "20200109203902853",</w:t>
        </w:r>
      </w:ins>
    </w:p>
    <w:p w14:paraId="7AE79864" w14:textId="77777777" w:rsidR="00FA7A14" w:rsidRDefault="00FA7A14" w:rsidP="00FA7A14">
      <w:pPr>
        <w:pStyle w:val="ListParagraph"/>
        <w:rPr>
          <w:ins w:id="3025" w:author="Srinath Neelakandan" w:date="2020-01-09T18:09:00Z"/>
        </w:rPr>
      </w:pPr>
      <w:ins w:id="3026" w:author="Srinath Neelakandan" w:date="2020-01-09T18:09:00Z">
        <w:r>
          <w:t xml:space="preserve">    "</w:t>
        </w:r>
        <w:proofErr w:type="spellStart"/>
        <w:r>
          <w:t>digitalAssetTypeCode</w:t>
        </w:r>
        <w:proofErr w:type="spellEnd"/>
        <w:r>
          <w:t>": "DGC01",</w:t>
        </w:r>
      </w:ins>
    </w:p>
    <w:p w14:paraId="21CE3DD3" w14:textId="77777777" w:rsidR="00FA7A14" w:rsidRDefault="00FA7A14" w:rsidP="00FA7A14">
      <w:pPr>
        <w:pStyle w:val="ListParagraph"/>
        <w:rPr>
          <w:ins w:id="3027" w:author="Srinath Neelakandan" w:date="2020-01-09T18:09:00Z"/>
        </w:rPr>
      </w:pPr>
      <w:ins w:id="3028" w:author="Srinath Neelakandan" w:date="2020-01-09T18:09:00Z">
        <w:r>
          <w:t xml:space="preserve">    "</w:t>
        </w:r>
        <w:proofErr w:type="spellStart"/>
        <w:r>
          <w:t>availableQuantity</w:t>
        </w:r>
        <w:proofErr w:type="spellEnd"/>
        <w:r>
          <w:t>": "14966.100",</w:t>
        </w:r>
      </w:ins>
    </w:p>
    <w:p w14:paraId="0026871F" w14:textId="77777777" w:rsidR="00FA7A14" w:rsidRDefault="00FA7A14" w:rsidP="00FA7A14">
      <w:pPr>
        <w:pStyle w:val="ListParagraph"/>
        <w:rPr>
          <w:ins w:id="3029" w:author="Srinath Neelakandan" w:date="2020-01-09T18:09:00Z"/>
        </w:rPr>
      </w:pPr>
      <w:ins w:id="3030" w:author="Srinath Neelakandan" w:date="2020-01-09T18:09:00Z">
        <w:r>
          <w:t xml:space="preserve">    "</w:t>
        </w:r>
        <w:proofErr w:type="spellStart"/>
        <w:r>
          <w:t>userEntityId</w:t>
        </w:r>
        <w:proofErr w:type="spellEnd"/>
        <w:r>
          <w:t>": "PL000000000000115751",</w:t>
        </w:r>
      </w:ins>
    </w:p>
    <w:p w14:paraId="611A5DF7" w14:textId="77777777" w:rsidR="00FA7A14" w:rsidRDefault="00FA7A14" w:rsidP="00FA7A14">
      <w:pPr>
        <w:pStyle w:val="ListParagraph"/>
        <w:rPr>
          <w:ins w:id="3031" w:author="Srinath Neelakandan" w:date="2020-01-09T18:09:00Z"/>
        </w:rPr>
      </w:pPr>
      <w:ins w:id="3032" w:author="Srinath Neelakandan" w:date="2020-01-09T18:09:00Z">
        <w:r>
          <w:t xml:space="preserve">    "</w:t>
        </w:r>
        <w:proofErr w:type="spellStart"/>
        <w:r>
          <w:t>walletId</w:t>
        </w:r>
        <w:proofErr w:type="spellEnd"/>
        <w:r>
          <w:t>": "MPW00000000000115001",</w:t>
        </w:r>
      </w:ins>
    </w:p>
    <w:p w14:paraId="4B93C54B" w14:textId="77777777" w:rsidR="00FA7A14" w:rsidRDefault="00FA7A14" w:rsidP="00FA7A14">
      <w:pPr>
        <w:pStyle w:val="ListParagraph"/>
        <w:rPr>
          <w:ins w:id="3033" w:author="Srinath Neelakandan" w:date="2020-01-09T18:09:00Z"/>
        </w:rPr>
      </w:pPr>
      <w:ins w:id="3034" w:author="Srinath Neelakandan" w:date="2020-01-09T18:09:00Z">
        <w:r>
          <w:t xml:space="preserve">    "</w:t>
        </w:r>
        <w:proofErr w:type="spellStart"/>
        <w:r>
          <w:t>trxnTimeZone</w:t>
        </w:r>
        <w:proofErr w:type="spellEnd"/>
        <w:r>
          <w:t>": "SGT"</w:t>
        </w:r>
      </w:ins>
    </w:p>
    <w:p w14:paraId="14432F93" w14:textId="7F049A12" w:rsidR="001B0628" w:rsidDel="00FA7A14" w:rsidRDefault="00FA7A14" w:rsidP="00FA7A14">
      <w:pPr>
        <w:pStyle w:val="ListParagraph"/>
        <w:rPr>
          <w:del w:id="3035" w:author="Srinath Neelakandan" w:date="2020-01-09T18:09:00Z"/>
        </w:rPr>
      </w:pPr>
      <w:ins w:id="3036" w:author="Srinath Neelakandan" w:date="2020-01-09T18:09:00Z">
        <w:r>
          <w:t>}</w:t>
        </w:r>
      </w:ins>
      <w:del w:id="3037" w:author="Srinath Neelakandan" w:date="2020-01-09T18:09:00Z">
        <w:r w:rsidR="001B0628" w:rsidDel="00FA7A14">
          <w:delText>{</w:delText>
        </w:r>
      </w:del>
    </w:p>
    <w:p w14:paraId="7084E973" w14:textId="082AD417" w:rsidR="001B0628" w:rsidDel="00FA7A14" w:rsidRDefault="001B0628" w:rsidP="001B0628">
      <w:pPr>
        <w:pStyle w:val="ListParagraph"/>
        <w:rPr>
          <w:del w:id="3038" w:author="Srinath Neelakandan" w:date="2020-01-09T18:09:00Z"/>
        </w:rPr>
      </w:pPr>
      <w:del w:id="3039" w:author="Srinath Neelakandan" w:date="2020-01-09T18:09:00Z">
        <w:r w:rsidDel="00FA7A14">
          <w:tab/>
          <w:delText>"responseCode": "000",</w:delText>
        </w:r>
      </w:del>
    </w:p>
    <w:p w14:paraId="35FCD2D2" w14:textId="48B171D4" w:rsidR="001B0628" w:rsidDel="00FA7A14" w:rsidRDefault="001B0628" w:rsidP="001B0628">
      <w:pPr>
        <w:pStyle w:val="ListParagraph"/>
        <w:rPr>
          <w:del w:id="3040" w:author="Srinath Neelakandan" w:date="2020-01-09T18:09:00Z"/>
        </w:rPr>
      </w:pPr>
      <w:del w:id="3041" w:author="Srinath Neelakandan" w:date="2020-01-09T18:09:00Z">
        <w:r w:rsidDel="00FA7A14">
          <w:tab/>
          <w:delText>"message": "Success",</w:delText>
        </w:r>
      </w:del>
    </w:p>
    <w:p w14:paraId="3F308773" w14:textId="7B0BF3F2" w:rsidR="001B0628" w:rsidDel="00FA7A14" w:rsidRDefault="001B0628" w:rsidP="001B0628">
      <w:pPr>
        <w:pStyle w:val="ListParagraph"/>
        <w:rPr>
          <w:del w:id="3042" w:author="Srinath Neelakandan" w:date="2020-01-09T18:09:00Z"/>
        </w:rPr>
      </w:pPr>
      <w:del w:id="3043" w:author="Srinath Neelakandan" w:date="2020-01-09T18:09:00Z">
        <w:r w:rsidDel="00FA7A14">
          <w:tab/>
          <w:delText>"rrn": "191209090551",</w:delText>
        </w:r>
      </w:del>
    </w:p>
    <w:p w14:paraId="43C9135B" w14:textId="0625C31A" w:rsidR="001B0628" w:rsidDel="00FA7A14" w:rsidRDefault="001B0628" w:rsidP="001B0628">
      <w:pPr>
        <w:pStyle w:val="ListParagraph"/>
        <w:rPr>
          <w:del w:id="3044" w:author="Srinath Neelakandan" w:date="2020-01-09T18:09:00Z"/>
        </w:rPr>
      </w:pPr>
      <w:del w:id="3045" w:author="Srinath Neelakandan" w:date="2020-01-09T18:09:00Z">
        <w:r w:rsidDel="00FA7A14">
          <w:tab/>
          <w:delText>"authidresp": "9785705485",</w:delText>
        </w:r>
      </w:del>
    </w:p>
    <w:p w14:paraId="13F855F7" w14:textId="7A59EB8B" w:rsidR="001B0628" w:rsidDel="00FA7A14" w:rsidRDefault="001B0628" w:rsidP="001B0628">
      <w:pPr>
        <w:pStyle w:val="ListParagraph"/>
        <w:rPr>
          <w:del w:id="3046" w:author="Srinath Neelakandan" w:date="2020-01-09T18:09:00Z"/>
        </w:rPr>
      </w:pPr>
      <w:del w:id="3047" w:author="Srinath Neelakandan" w:date="2020-01-09T18:09:00Z">
        <w:r w:rsidDel="00FA7A14">
          <w:tab/>
          <w:delText>"platformRef": "20190412111910",</w:delText>
        </w:r>
      </w:del>
    </w:p>
    <w:p w14:paraId="39069848" w14:textId="439210BE" w:rsidR="001B0628" w:rsidDel="00FA7A14" w:rsidRDefault="001B0628" w:rsidP="001B0628">
      <w:pPr>
        <w:pStyle w:val="ListParagraph"/>
        <w:rPr>
          <w:del w:id="3048" w:author="Srinath Neelakandan" w:date="2020-01-09T18:09:00Z"/>
        </w:rPr>
      </w:pPr>
      <w:del w:id="3049" w:author="Srinath Neelakandan" w:date="2020-01-09T18:09:00Z">
        <w:r w:rsidDel="00FA7A14">
          <w:tab/>
          <w:delText>"txnUid": "19120900105451",</w:delText>
        </w:r>
      </w:del>
    </w:p>
    <w:p w14:paraId="4D0CDACC" w14:textId="6FE0DE30" w:rsidR="001B0628" w:rsidDel="00FA7A14" w:rsidRDefault="001B0628" w:rsidP="001B0628">
      <w:pPr>
        <w:pStyle w:val="ListParagraph"/>
        <w:rPr>
          <w:del w:id="3050" w:author="Srinath Neelakandan" w:date="2020-01-09T18:09:00Z"/>
        </w:rPr>
      </w:pPr>
      <w:del w:id="3051" w:author="Srinath Neelakandan" w:date="2020-01-09T18:09:00Z">
        <w:r w:rsidDel="00FA7A14">
          <w:tab/>
          <w:delText>"trxnTime": "20191209121042310",</w:delText>
        </w:r>
      </w:del>
    </w:p>
    <w:p w14:paraId="01329962" w14:textId="69AF145E" w:rsidR="001B0628" w:rsidDel="00FA7A14" w:rsidRDefault="001B0628" w:rsidP="001B0628">
      <w:pPr>
        <w:pStyle w:val="ListParagraph"/>
        <w:rPr>
          <w:del w:id="3052" w:author="Srinath Neelakandan" w:date="2020-01-09T18:09:00Z"/>
        </w:rPr>
      </w:pPr>
      <w:del w:id="3053" w:author="Srinath Neelakandan" w:date="2020-01-09T18:09:00Z">
        <w:r w:rsidDel="00FA7A14">
          <w:tab/>
          <w:delText>"digitalAssetTypeCode": "GC001",</w:delText>
        </w:r>
      </w:del>
    </w:p>
    <w:p w14:paraId="0D32ECD7" w14:textId="1D4B5017" w:rsidR="001B0628" w:rsidDel="00FA7A14" w:rsidRDefault="001B0628" w:rsidP="001B0628">
      <w:pPr>
        <w:pStyle w:val="ListParagraph"/>
        <w:rPr>
          <w:del w:id="3054" w:author="Srinath Neelakandan" w:date="2020-01-09T18:09:00Z"/>
        </w:rPr>
      </w:pPr>
      <w:del w:id="3055" w:author="Srinath Neelakandan" w:date="2020-01-09T18:09:00Z">
        <w:r w:rsidDel="00FA7A14">
          <w:tab/>
          <w:delText>"availableQuantity": "87.000",</w:delText>
        </w:r>
      </w:del>
    </w:p>
    <w:p w14:paraId="75B4BC56" w14:textId="71E542E7" w:rsidR="001B0628" w:rsidDel="00FA7A14" w:rsidRDefault="001B0628" w:rsidP="001B0628">
      <w:pPr>
        <w:pStyle w:val="ListParagraph"/>
        <w:rPr>
          <w:del w:id="3056" w:author="Srinath Neelakandan" w:date="2020-01-09T18:09:00Z"/>
        </w:rPr>
      </w:pPr>
      <w:del w:id="3057" w:author="Srinath Neelakandan" w:date="2020-01-09T18:09:00Z">
        <w:r w:rsidDel="00FA7A14">
          <w:tab/>
          <w:delText>"userEntityId": "PL000000000000107301",</w:delText>
        </w:r>
      </w:del>
    </w:p>
    <w:p w14:paraId="31AA187B" w14:textId="78A3D98E" w:rsidR="001B0628" w:rsidDel="00FA7A14" w:rsidRDefault="001B0628" w:rsidP="001B0628">
      <w:pPr>
        <w:pStyle w:val="ListParagraph"/>
        <w:rPr>
          <w:del w:id="3058" w:author="Srinath Neelakandan" w:date="2020-01-09T18:09:00Z"/>
        </w:rPr>
      </w:pPr>
      <w:del w:id="3059" w:author="Srinath Neelakandan" w:date="2020-01-09T18:09:00Z">
        <w:r w:rsidDel="00FA7A14">
          <w:tab/>
          <w:delText>"walletId": "MPW00000000000106704"</w:delText>
        </w:r>
      </w:del>
    </w:p>
    <w:p w14:paraId="2DDE94E8" w14:textId="6E979DD8" w:rsidR="001B0628" w:rsidRDefault="001B0628" w:rsidP="001B0628">
      <w:pPr>
        <w:pStyle w:val="ListParagraph"/>
      </w:pPr>
      <w:del w:id="3060" w:author="Srinath Neelakandan" w:date="2020-01-09T18:09:00Z">
        <w:r w:rsidDel="00FA7A14">
          <w:delText>}</w:delText>
        </w:r>
      </w:del>
    </w:p>
    <w:p w14:paraId="516208C7" w14:textId="2300090F" w:rsidR="00E277A4" w:rsidRPr="00256928" w:rsidRDefault="00E277A4">
      <w:pPr>
        <w:pStyle w:val="Heading2"/>
        <w:numPr>
          <w:ilvl w:val="1"/>
          <w:numId w:val="8"/>
        </w:numPr>
        <w:ind w:left="426" w:hanging="426"/>
        <w:pPrChange w:id="3061" w:author="Divek Vellaisamy" w:date="2019-12-11T15:35:00Z">
          <w:pPr>
            <w:pStyle w:val="Heading3"/>
          </w:pPr>
        </w:pPrChange>
      </w:pPr>
      <w:del w:id="3062" w:author="Divek Vellaisamy" w:date="2019-12-11T15:34:00Z">
        <w:r w:rsidDel="0069372D">
          <w:delText xml:space="preserve">4.2 </w:delText>
        </w:r>
      </w:del>
      <w:bookmarkStart w:id="3063" w:name="_Toc29552895"/>
      <w:r>
        <w:t>Onboard</w:t>
      </w:r>
      <w:bookmarkEnd w:id="3063"/>
    </w:p>
    <w:p w14:paraId="38F79ABA" w14:textId="7549CD03" w:rsidR="00E277A4" w:rsidDel="006906ED" w:rsidRDefault="00E277A4" w:rsidP="00E277A4">
      <w:pPr>
        <w:pStyle w:val="ListParagraph"/>
        <w:rPr>
          <w:del w:id="3064" w:author="Srinath Neelakandan" w:date="2020-01-09T16:59:00Z"/>
          <w:b/>
          <w:bCs/>
        </w:rPr>
      </w:pPr>
      <w:r w:rsidRPr="00F0124A">
        <w:rPr>
          <w:b/>
          <w:bCs/>
        </w:rPr>
        <w:t>Request:</w:t>
      </w:r>
      <w:ins w:id="3065" w:author="Srinath Neelakandan" w:date="2020-01-09T16:59:00Z">
        <w:r w:rsidR="006906ED">
          <w:rPr>
            <w:b/>
            <w:bCs/>
          </w:rPr>
          <w:br/>
        </w:r>
      </w:ins>
    </w:p>
    <w:p w14:paraId="2E606167" w14:textId="77777777" w:rsidR="00861303" w:rsidRDefault="00861303" w:rsidP="00861303">
      <w:pPr>
        <w:pStyle w:val="ListParagraph"/>
        <w:rPr>
          <w:ins w:id="3066" w:author="Srinath Neelakandan" w:date="2020-01-09T18:06:00Z"/>
        </w:rPr>
      </w:pPr>
      <w:ins w:id="3067" w:author="Srinath Neelakandan" w:date="2020-01-09T18:06:00Z">
        <w:r>
          <w:t>{  "platformCode":"00001",</w:t>
        </w:r>
      </w:ins>
    </w:p>
    <w:p w14:paraId="42858150" w14:textId="77777777" w:rsidR="00861303" w:rsidRDefault="00861303" w:rsidP="00861303">
      <w:pPr>
        <w:pStyle w:val="ListParagraph"/>
        <w:rPr>
          <w:ins w:id="3068" w:author="Srinath Neelakandan" w:date="2020-01-09T18:06:00Z"/>
        </w:rPr>
      </w:pPr>
      <w:ins w:id="3069" w:author="Srinath Neelakandan" w:date="2020-01-09T18:06:00Z">
        <w:r>
          <w:t xml:space="preserve">   "terminalId":"T5070080XJ5",</w:t>
        </w:r>
      </w:ins>
    </w:p>
    <w:p w14:paraId="16BEAC30" w14:textId="77777777" w:rsidR="00861303" w:rsidRDefault="00861303" w:rsidP="00861303">
      <w:pPr>
        <w:pStyle w:val="ListParagraph"/>
        <w:rPr>
          <w:ins w:id="3070" w:author="Srinath Neelakandan" w:date="2020-01-09T18:06:00Z"/>
        </w:rPr>
      </w:pPr>
      <w:ins w:id="3071" w:author="Srinath Neelakandan" w:date="2020-01-09T18:06:00Z">
        <w:r>
          <w:t xml:space="preserve">   "</w:t>
        </w:r>
        <w:proofErr w:type="spellStart"/>
        <w:r>
          <w:t>name":"Srinath</w:t>
        </w:r>
        <w:proofErr w:type="spellEnd"/>
        <w:r>
          <w:t xml:space="preserve"> N",</w:t>
        </w:r>
      </w:ins>
    </w:p>
    <w:p w14:paraId="2BE063E9" w14:textId="77777777" w:rsidR="00861303" w:rsidRDefault="00861303" w:rsidP="00861303">
      <w:pPr>
        <w:pStyle w:val="ListParagraph"/>
        <w:rPr>
          <w:ins w:id="3072" w:author="Srinath Neelakandan" w:date="2020-01-09T18:06:00Z"/>
        </w:rPr>
      </w:pPr>
      <w:ins w:id="3073" w:author="Srinath Neelakandan" w:date="2020-01-09T18:06:00Z">
        <w:r>
          <w:t xml:space="preserve">   "</w:t>
        </w:r>
        <w:proofErr w:type="spellStart"/>
        <w:r>
          <w:t>userEntityType</w:t>
        </w:r>
        <w:proofErr w:type="spellEnd"/>
        <w:r>
          <w:t>":"PLAYER",</w:t>
        </w:r>
      </w:ins>
    </w:p>
    <w:p w14:paraId="5A65BD81" w14:textId="77777777" w:rsidR="00861303" w:rsidRDefault="00861303" w:rsidP="00861303">
      <w:pPr>
        <w:pStyle w:val="ListParagraph"/>
        <w:rPr>
          <w:ins w:id="3074" w:author="Srinath Neelakandan" w:date="2020-01-09T18:06:00Z"/>
        </w:rPr>
      </w:pPr>
      <w:ins w:id="3075" w:author="Srinath Neelakandan" w:date="2020-01-09T18:06:00Z">
        <w:r>
          <w:t xml:space="preserve">   "</w:t>
        </w:r>
        <w:proofErr w:type="spellStart"/>
        <w:r>
          <w:t>userEntityIdentityType</w:t>
        </w:r>
        <w:proofErr w:type="spellEnd"/>
        <w:r>
          <w:t>":"PASSPORT",</w:t>
        </w:r>
      </w:ins>
    </w:p>
    <w:p w14:paraId="0C23F23B" w14:textId="77777777" w:rsidR="00861303" w:rsidRDefault="00861303" w:rsidP="00861303">
      <w:pPr>
        <w:pStyle w:val="ListParagraph"/>
        <w:rPr>
          <w:ins w:id="3076" w:author="Srinath Neelakandan" w:date="2020-01-09T18:06:00Z"/>
        </w:rPr>
      </w:pPr>
      <w:ins w:id="3077" w:author="Srinath Neelakandan" w:date="2020-01-09T18:06:00Z">
        <w:r>
          <w:lastRenderedPageBreak/>
          <w:t xml:space="preserve">   "userEntityIdentity":"ID1234567",</w:t>
        </w:r>
      </w:ins>
    </w:p>
    <w:p w14:paraId="5A107848" w14:textId="77777777" w:rsidR="00861303" w:rsidRDefault="00861303" w:rsidP="00861303">
      <w:pPr>
        <w:pStyle w:val="ListParagraph"/>
        <w:rPr>
          <w:ins w:id="3078" w:author="Srinath Neelakandan" w:date="2020-01-09T18:06:00Z"/>
        </w:rPr>
      </w:pPr>
      <w:ins w:id="3079" w:author="Srinath Neelakandan" w:date="2020-01-09T18:06:00Z">
        <w:r>
          <w:t xml:space="preserve">   "address1":"320,AnnaNager",</w:t>
        </w:r>
      </w:ins>
    </w:p>
    <w:p w14:paraId="44E33A7F" w14:textId="77777777" w:rsidR="00861303" w:rsidRDefault="00861303" w:rsidP="00861303">
      <w:pPr>
        <w:pStyle w:val="ListParagraph"/>
        <w:rPr>
          <w:ins w:id="3080" w:author="Srinath Neelakandan" w:date="2020-01-09T18:06:00Z"/>
        </w:rPr>
      </w:pPr>
      <w:ins w:id="3081" w:author="Srinath Neelakandan" w:date="2020-01-09T18:06:00Z">
        <w:r>
          <w:t xml:space="preserve">   "address2":"Velachery",</w:t>
        </w:r>
      </w:ins>
    </w:p>
    <w:p w14:paraId="5C47F9E5" w14:textId="77777777" w:rsidR="00861303" w:rsidRDefault="00861303" w:rsidP="00861303">
      <w:pPr>
        <w:pStyle w:val="ListParagraph"/>
        <w:rPr>
          <w:ins w:id="3082" w:author="Srinath Neelakandan" w:date="2020-01-09T18:06:00Z"/>
        </w:rPr>
      </w:pPr>
      <w:ins w:id="3083" w:author="Srinath Neelakandan" w:date="2020-01-09T18:06:00Z">
        <w:r>
          <w:t xml:space="preserve">   "address13":"chennai",</w:t>
        </w:r>
      </w:ins>
    </w:p>
    <w:p w14:paraId="504AA546" w14:textId="77777777" w:rsidR="00861303" w:rsidRDefault="00861303" w:rsidP="00861303">
      <w:pPr>
        <w:pStyle w:val="ListParagraph"/>
        <w:rPr>
          <w:ins w:id="3084" w:author="Srinath Neelakandan" w:date="2020-01-09T18:06:00Z"/>
        </w:rPr>
      </w:pPr>
      <w:ins w:id="3085" w:author="Srinath Neelakandan" w:date="2020-01-09T18:06:00Z">
        <w:r>
          <w:t xml:space="preserve">   "postalCode":"600012",</w:t>
        </w:r>
      </w:ins>
    </w:p>
    <w:p w14:paraId="5AB35B86" w14:textId="77777777" w:rsidR="00861303" w:rsidRDefault="00861303" w:rsidP="00861303">
      <w:pPr>
        <w:pStyle w:val="ListParagraph"/>
        <w:rPr>
          <w:ins w:id="3086" w:author="Srinath Neelakandan" w:date="2020-01-09T18:06:00Z"/>
        </w:rPr>
      </w:pPr>
      <w:ins w:id="3087" w:author="Srinath Neelakandan" w:date="2020-01-09T18:06:00Z">
        <w:r>
          <w:t xml:space="preserve">   "city":"</w:t>
        </w:r>
        <w:proofErr w:type="spellStart"/>
        <w:r>
          <w:t>chennai</w:t>
        </w:r>
        <w:proofErr w:type="spellEnd"/>
        <w:r>
          <w:t>",</w:t>
        </w:r>
      </w:ins>
    </w:p>
    <w:p w14:paraId="2DCB0F81" w14:textId="77777777" w:rsidR="00861303" w:rsidRDefault="00861303" w:rsidP="00861303">
      <w:pPr>
        <w:pStyle w:val="ListParagraph"/>
        <w:rPr>
          <w:ins w:id="3088" w:author="Srinath Neelakandan" w:date="2020-01-09T18:06:00Z"/>
        </w:rPr>
      </w:pPr>
      <w:ins w:id="3089" w:author="Srinath Neelakandan" w:date="2020-01-09T18:06:00Z">
        <w:r>
          <w:t xml:space="preserve">   "</w:t>
        </w:r>
        <w:proofErr w:type="spellStart"/>
        <w:r>
          <w:t>countryCode</w:t>
        </w:r>
        <w:proofErr w:type="spellEnd"/>
        <w:r>
          <w:t>":"IND",</w:t>
        </w:r>
      </w:ins>
    </w:p>
    <w:p w14:paraId="621E89F3" w14:textId="77777777" w:rsidR="00861303" w:rsidRDefault="00861303" w:rsidP="00861303">
      <w:pPr>
        <w:pStyle w:val="ListParagraph"/>
        <w:rPr>
          <w:ins w:id="3090" w:author="Srinath Neelakandan" w:date="2020-01-09T18:06:00Z"/>
        </w:rPr>
      </w:pPr>
      <w:ins w:id="3091" w:author="Srinath Neelakandan" w:date="2020-01-09T18:06:00Z">
        <w:r>
          <w:t xml:space="preserve">   "</w:t>
        </w:r>
        <w:proofErr w:type="spellStart"/>
        <w:r>
          <w:t>state":"TN</w:t>
        </w:r>
        <w:proofErr w:type="spellEnd"/>
        <w:r>
          <w:t>",</w:t>
        </w:r>
      </w:ins>
    </w:p>
    <w:p w14:paraId="489F110F" w14:textId="77777777" w:rsidR="00861303" w:rsidRDefault="00861303" w:rsidP="00861303">
      <w:pPr>
        <w:pStyle w:val="ListParagraph"/>
        <w:rPr>
          <w:ins w:id="3092" w:author="Srinath Neelakandan" w:date="2020-01-09T18:06:00Z"/>
        </w:rPr>
      </w:pPr>
      <w:ins w:id="3093" w:author="Srinath Neelakandan" w:date="2020-01-09T18:06:00Z">
        <w:r>
          <w:t xml:space="preserve">   "</w:t>
        </w:r>
        <w:proofErr w:type="spellStart"/>
        <w:r>
          <w:t>emailId</w:t>
        </w:r>
        <w:proofErr w:type="spellEnd"/>
        <w:r>
          <w:t>":"Arun@gmail.com",</w:t>
        </w:r>
      </w:ins>
    </w:p>
    <w:p w14:paraId="195E47DD" w14:textId="77777777" w:rsidR="00861303" w:rsidRDefault="00861303" w:rsidP="00861303">
      <w:pPr>
        <w:pStyle w:val="ListParagraph"/>
        <w:rPr>
          <w:ins w:id="3094" w:author="Srinath Neelakandan" w:date="2020-01-09T18:06:00Z"/>
        </w:rPr>
      </w:pPr>
      <w:ins w:id="3095" w:author="Srinath Neelakandan" w:date="2020-01-09T18:06:00Z">
        <w:r>
          <w:t xml:space="preserve">   "mobileNo":"7200443166",</w:t>
        </w:r>
      </w:ins>
    </w:p>
    <w:p w14:paraId="50F7B3D7" w14:textId="77777777" w:rsidR="00861303" w:rsidRDefault="00861303" w:rsidP="00861303">
      <w:pPr>
        <w:pStyle w:val="ListParagraph"/>
        <w:rPr>
          <w:ins w:id="3096" w:author="Srinath Neelakandan" w:date="2020-01-09T18:06:00Z"/>
        </w:rPr>
      </w:pPr>
      <w:ins w:id="3097" w:author="Srinath Neelakandan" w:date="2020-01-09T18:06:00Z">
        <w:r>
          <w:t xml:space="preserve">   "timestamp":"2020010919114",</w:t>
        </w:r>
      </w:ins>
    </w:p>
    <w:p w14:paraId="49BB0EAE" w14:textId="77777777" w:rsidR="00861303" w:rsidRDefault="00861303" w:rsidP="00861303">
      <w:pPr>
        <w:pStyle w:val="ListParagraph"/>
        <w:rPr>
          <w:ins w:id="3098" w:author="Srinath Neelakandan" w:date="2020-01-09T18:06:00Z"/>
        </w:rPr>
      </w:pPr>
      <w:ins w:id="3099" w:author="Srinath Neelakandan" w:date="2020-01-09T18:06:00Z">
        <w:r>
          <w:t xml:space="preserve">   "</w:t>
        </w:r>
        <w:proofErr w:type="spellStart"/>
        <w:r>
          <w:t>timeZone</w:t>
        </w:r>
        <w:proofErr w:type="spellEnd"/>
        <w:r>
          <w:t>":"GMT",</w:t>
        </w:r>
      </w:ins>
    </w:p>
    <w:p w14:paraId="282EFF4E" w14:textId="77777777" w:rsidR="00861303" w:rsidRDefault="00861303" w:rsidP="00861303">
      <w:pPr>
        <w:pStyle w:val="ListParagraph"/>
        <w:rPr>
          <w:ins w:id="3100" w:author="Srinath Neelakandan" w:date="2020-01-09T18:06:00Z"/>
        </w:rPr>
      </w:pPr>
      <w:ins w:id="3101" w:author="Srinath Neelakandan" w:date="2020-01-09T18:06:00Z">
        <w:r>
          <w:t xml:space="preserve">   "</w:t>
        </w:r>
        <w:proofErr w:type="spellStart"/>
        <w:r>
          <w:t>kycStats</w:t>
        </w:r>
        <w:proofErr w:type="spellEnd"/>
        <w:r>
          <w:t>":"Y"</w:t>
        </w:r>
      </w:ins>
    </w:p>
    <w:p w14:paraId="2E0521DD" w14:textId="77777777" w:rsidR="00861303" w:rsidRDefault="00861303" w:rsidP="00861303">
      <w:pPr>
        <w:pStyle w:val="ListParagraph"/>
        <w:rPr>
          <w:ins w:id="3102" w:author="Srinath Neelakandan" w:date="2020-01-09T18:06:00Z"/>
        </w:rPr>
      </w:pPr>
      <w:ins w:id="3103" w:author="Srinath Neelakandan" w:date="2020-01-09T18:06:00Z">
        <w:r>
          <w:t xml:space="preserve">   </w:t>
        </w:r>
      </w:ins>
    </w:p>
    <w:p w14:paraId="0DF7A2A5" w14:textId="15F0DC8D" w:rsidR="00E277A4" w:rsidRPr="00F0124A" w:rsidDel="006906ED" w:rsidRDefault="00861303" w:rsidP="00861303">
      <w:pPr>
        <w:pStyle w:val="ListParagraph"/>
        <w:rPr>
          <w:del w:id="3104" w:author="Srinath Neelakandan" w:date="2020-01-09T16:58:00Z"/>
        </w:rPr>
      </w:pPr>
      <w:ins w:id="3105" w:author="Srinath Neelakandan" w:date="2020-01-09T18:06:00Z">
        <w:r>
          <w:t xml:space="preserve">   }</w:t>
        </w:r>
      </w:ins>
      <w:ins w:id="3106" w:author="Srinath Neelakandan" w:date="2020-01-09T16:58:00Z">
        <w:r w:rsidR="006906ED">
          <w:br/>
        </w:r>
      </w:ins>
      <w:del w:id="3107" w:author="Srinath Neelakandan" w:date="2020-01-09T16:58:00Z">
        <w:r w:rsidR="00E277A4" w:rsidRPr="00F0124A" w:rsidDel="006906ED">
          <w:delText>{</w:delText>
        </w:r>
      </w:del>
    </w:p>
    <w:p w14:paraId="70275BF2" w14:textId="2BFCC436" w:rsidR="00E277A4" w:rsidRPr="00F0124A" w:rsidDel="006906ED" w:rsidRDefault="00E277A4" w:rsidP="00E277A4">
      <w:pPr>
        <w:pStyle w:val="ListParagraph"/>
        <w:rPr>
          <w:del w:id="3108" w:author="Srinath Neelakandan" w:date="2020-01-09T16:58:00Z"/>
        </w:rPr>
      </w:pPr>
      <w:del w:id="3109" w:author="Srinath Neelakandan" w:date="2020-01-09T16:58:00Z">
        <w:r w:rsidRPr="00F0124A" w:rsidDel="006906ED">
          <w:tab/>
          <w:delText>"platformCode": "</w:delText>
        </w:r>
        <w:r w:rsidR="0045531B" w:rsidDel="006906ED">
          <w:delText>META</w:delText>
        </w:r>
        <w:r w:rsidRPr="00F0124A" w:rsidDel="006906ED">
          <w:delText>",</w:delText>
        </w:r>
      </w:del>
    </w:p>
    <w:p w14:paraId="30FF421C" w14:textId="6C7F2FA5" w:rsidR="00E277A4" w:rsidRPr="00F0124A" w:rsidDel="006906ED" w:rsidRDefault="00E277A4" w:rsidP="00E277A4">
      <w:pPr>
        <w:pStyle w:val="ListParagraph"/>
        <w:rPr>
          <w:del w:id="3110" w:author="Srinath Neelakandan" w:date="2020-01-09T16:58:00Z"/>
        </w:rPr>
      </w:pPr>
      <w:del w:id="3111" w:author="Srinath Neelakandan" w:date="2020-01-09T16:58:00Z">
        <w:r w:rsidRPr="00F0124A" w:rsidDel="006906ED">
          <w:tab/>
          <w:delText>"terminalId": "T0000004",</w:delText>
        </w:r>
      </w:del>
    </w:p>
    <w:p w14:paraId="4B97F4ED" w14:textId="33D005C8" w:rsidR="00E277A4" w:rsidRPr="00F0124A" w:rsidDel="006906ED" w:rsidRDefault="00E277A4" w:rsidP="00E277A4">
      <w:pPr>
        <w:pStyle w:val="ListParagraph"/>
        <w:rPr>
          <w:del w:id="3112" w:author="Srinath Neelakandan" w:date="2020-01-09T16:58:00Z"/>
        </w:rPr>
      </w:pPr>
      <w:del w:id="3113" w:author="Srinath Neelakandan" w:date="2020-01-09T16:58:00Z">
        <w:r w:rsidRPr="00F0124A" w:rsidDel="006906ED">
          <w:tab/>
          <w:delText>"name": "Player 1",</w:delText>
        </w:r>
      </w:del>
    </w:p>
    <w:p w14:paraId="1F9C1040" w14:textId="50274498" w:rsidR="00E277A4" w:rsidRPr="00F0124A" w:rsidDel="006906ED" w:rsidRDefault="00E277A4" w:rsidP="00E277A4">
      <w:pPr>
        <w:pStyle w:val="ListParagraph"/>
        <w:rPr>
          <w:del w:id="3114" w:author="Srinath Neelakandan" w:date="2020-01-09T16:58:00Z"/>
        </w:rPr>
      </w:pPr>
      <w:del w:id="3115" w:author="Srinath Neelakandan" w:date="2020-01-09T16:58:00Z">
        <w:r w:rsidRPr="00F0124A" w:rsidDel="006906ED">
          <w:tab/>
          <w:delText>"mobileNo": "8765987",</w:delText>
        </w:r>
      </w:del>
    </w:p>
    <w:p w14:paraId="41282D29" w14:textId="2F2A990B" w:rsidR="00E277A4" w:rsidRPr="00F0124A" w:rsidDel="006906ED" w:rsidRDefault="00E277A4" w:rsidP="00E277A4">
      <w:pPr>
        <w:pStyle w:val="ListParagraph"/>
        <w:rPr>
          <w:del w:id="3116" w:author="Srinath Neelakandan" w:date="2020-01-09T16:58:00Z"/>
        </w:rPr>
      </w:pPr>
      <w:del w:id="3117" w:author="Srinath Neelakandan" w:date="2020-01-09T16:58:00Z">
        <w:r w:rsidRPr="00F0124A" w:rsidDel="006906ED">
          <w:tab/>
          <w:delText>"userEntityIdentityType": "</w:delText>
        </w:r>
        <w:r w:rsidDel="006906ED">
          <w:rPr>
            <w:rFonts w:ascii="Calibri" w:eastAsia="Calibri" w:hAnsi="Calibri" w:cs="Calibri"/>
            <w:lang w:val="en-IN"/>
          </w:rPr>
          <w:delText>PASSPORT</w:delText>
        </w:r>
        <w:r w:rsidRPr="00F0124A" w:rsidDel="006906ED">
          <w:delText>",</w:delText>
        </w:r>
      </w:del>
    </w:p>
    <w:p w14:paraId="3D59436E" w14:textId="725908A1" w:rsidR="00E277A4" w:rsidRPr="00F0124A" w:rsidDel="006906ED" w:rsidRDefault="00E277A4" w:rsidP="00E277A4">
      <w:pPr>
        <w:pStyle w:val="ListParagraph"/>
        <w:rPr>
          <w:del w:id="3118" w:author="Srinath Neelakandan" w:date="2020-01-09T16:58:00Z"/>
        </w:rPr>
      </w:pPr>
      <w:del w:id="3119" w:author="Srinath Neelakandan" w:date="2020-01-09T16:58:00Z">
        <w:r w:rsidRPr="00F0124A" w:rsidDel="006906ED">
          <w:tab/>
          <w:delText>"userEntityIdentity": "G19992244X",</w:delText>
        </w:r>
      </w:del>
    </w:p>
    <w:p w14:paraId="247C9C05" w14:textId="75A63ADF" w:rsidR="00E277A4" w:rsidRPr="00F0124A" w:rsidDel="006906ED" w:rsidRDefault="00E277A4" w:rsidP="00E277A4">
      <w:pPr>
        <w:pStyle w:val="ListParagraph"/>
        <w:rPr>
          <w:del w:id="3120" w:author="Srinath Neelakandan" w:date="2020-01-09T16:58:00Z"/>
        </w:rPr>
      </w:pPr>
      <w:del w:id="3121" w:author="Srinath Neelakandan" w:date="2020-01-09T16:58:00Z">
        <w:r w:rsidRPr="00F0124A" w:rsidDel="006906ED">
          <w:tab/>
          <w:delText>"userEntityType": "PLAYER",</w:delText>
        </w:r>
      </w:del>
    </w:p>
    <w:p w14:paraId="5B7A231D" w14:textId="3C6EA135" w:rsidR="00E277A4" w:rsidRPr="00F0124A" w:rsidDel="006906ED" w:rsidRDefault="00E277A4" w:rsidP="00E277A4">
      <w:pPr>
        <w:pStyle w:val="ListParagraph"/>
        <w:rPr>
          <w:del w:id="3122" w:author="Srinath Neelakandan" w:date="2020-01-09T16:58:00Z"/>
        </w:rPr>
      </w:pPr>
      <w:del w:id="3123" w:author="Srinath Neelakandan" w:date="2020-01-09T16:58:00Z">
        <w:r w:rsidRPr="00F0124A" w:rsidDel="006906ED">
          <w:tab/>
          <w:delText>"address1": "address1",</w:delText>
        </w:r>
      </w:del>
    </w:p>
    <w:p w14:paraId="77A1EB52" w14:textId="48651C47" w:rsidR="00E277A4" w:rsidRPr="00F0124A" w:rsidDel="006906ED" w:rsidRDefault="00E277A4" w:rsidP="00E277A4">
      <w:pPr>
        <w:pStyle w:val="ListParagraph"/>
        <w:rPr>
          <w:del w:id="3124" w:author="Srinath Neelakandan" w:date="2020-01-09T16:58:00Z"/>
        </w:rPr>
      </w:pPr>
      <w:del w:id="3125" w:author="Srinath Neelakandan" w:date="2020-01-09T16:58:00Z">
        <w:r w:rsidRPr="00F0124A" w:rsidDel="006906ED">
          <w:tab/>
          <w:delText>"address2": "address2",</w:delText>
        </w:r>
      </w:del>
    </w:p>
    <w:p w14:paraId="19CD9630" w14:textId="4E1CD69D" w:rsidR="00E277A4" w:rsidRPr="00F0124A" w:rsidDel="006906ED" w:rsidRDefault="00E277A4" w:rsidP="00E277A4">
      <w:pPr>
        <w:pStyle w:val="ListParagraph"/>
        <w:rPr>
          <w:del w:id="3126" w:author="Srinath Neelakandan" w:date="2020-01-09T16:58:00Z"/>
        </w:rPr>
      </w:pPr>
      <w:del w:id="3127" w:author="Srinath Neelakandan" w:date="2020-01-09T16:58:00Z">
        <w:r w:rsidRPr="00F0124A" w:rsidDel="006906ED">
          <w:tab/>
          <w:delText>"address3": "address3",</w:delText>
        </w:r>
      </w:del>
    </w:p>
    <w:p w14:paraId="7F076A67" w14:textId="254A546E" w:rsidR="00E277A4" w:rsidRPr="00F0124A" w:rsidDel="006906ED" w:rsidRDefault="00E277A4" w:rsidP="00E277A4">
      <w:pPr>
        <w:pStyle w:val="ListParagraph"/>
        <w:rPr>
          <w:del w:id="3128" w:author="Srinath Neelakandan" w:date="2020-01-09T16:58:00Z"/>
        </w:rPr>
      </w:pPr>
      <w:del w:id="3129" w:author="Srinath Neelakandan" w:date="2020-01-09T16:58:00Z">
        <w:r w:rsidRPr="00F0124A" w:rsidDel="006906ED">
          <w:tab/>
          <w:delText>"postalCode": "345990",</w:delText>
        </w:r>
      </w:del>
    </w:p>
    <w:p w14:paraId="5A89EFBF" w14:textId="1F9B4422" w:rsidR="00E277A4" w:rsidRPr="00F0124A" w:rsidDel="006906ED" w:rsidRDefault="00E277A4" w:rsidP="00E277A4">
      <w:pPr>
        <w:pStyle w:val="ListParagraph"/>
        <w:rPr>
          <w:del w:id="3130" w:author="Srinath Neelakandan" w:date="2020-01-09T16:58:00Z"/>
        </w:rPr>
      </w:pPr>
      <w:del w:id="3131" w:author="Srinath Neelakandan" w:date="2020-01-09T16:58:00Z">
        <w:r w:rsidRPr="00F0124A" w:rsidDel="006906ED">
          <w:tab/>
          <w:delText>"city": "SG",</w:delText>
        </w:r>
      </w:del>
    </w:p>
    <w:p w14:paraId="78BF55D0" w14:textId="46F80A9D" w:rsidR="00E277A4" w:rsidRPr="00F0124A" w:rsidDel="006906ED" w:rsidRDefault="00E277A4" w:rsidP="00E277A4">
      <w:pPr>
        <w:pStyle w:val="ListParagraph"/>
        <w:rPr>
          <w:del w:id="3132" w:author="Srinath Neelakandan" w:date="2020-01-09T16:58:00Z"/>
        </w:rPr>
      </w:pPr>
      <w:del w:id="3133" w:author="Srinath Neelakandan" w:date="2020-01-09T16:58:00Z">
        <w:r w:rsidRPr="00F0124A" w:rsidDel="006906ED">
          <w:tab/>
          <w:delText>"countryCode": "SG",</w:delText>
        </w:r>
      </w:del>
    </w:p>
    <w:p w14:paraId="5F4C0E30" w14:textId="2B20648D" w:rsidR="00E277A4" w:rsidRPr="00F0124A" w:rsidDel="006906ED" w:rsidRDefault="00E277A4" w:rsidP="00E277A4">
      <w:pPr>
        <w:pStyle w:val="ListParagraph"/>
        <w:rPr>
          <w:del w:id="3134" w:author="Srinath Neelakandan" w:date="2020-01-09T16:58:00Z"/>
        </w:rPr>
      </w:pPr>
      <w:del w:id="3135" w:author="Srinath Neelakandan" w:date="2020-01-09T16:58:00Z">
        <w:r w:rsidRPr="00F0124A" w:rsidDel="006906ED">
          <w:tab/>
          <w:delText>"timestamp": "20190412111910",</w:delText>
        </w:r>
      </w:del>
    </w:p>
    <w:p w14:paraId="03C92A92" w14:textId="5F6E1E37" w:rsidR="00E277A4" w:rsidRPr="00F0124A" w:rsidDel="006906ED" w:rsidRDefault="00E277A4" w:rsidP="00E277A4">
      <w:pPr>
        <w:pStyle w:val="ListParagraph"/>
        <w:rPr>
          <w:del w:id="3136" w:author="Srinath Neelakandan" w:date="2020-01-09T16:58:00Z"/>
        </w:rPr>
      </w:pPr>
      <w:del w:id="3137" w:author="Srinath Neelakandan" w:date="2020-01-09T16:58:00Z">
        <w:r w:rsidRPr="00F0124A" w:rsidDel="006906ED">
          <w:tab/>
          <w:delText>"state": "SG",</w:delText>
        </w:r>
      </w:del>
    </w:p>
    <w:p w14:paraId="5772E26D" w14:textId="2E9BF5CF" w:rsidR="00E277A4" w:rsidRPr="00F0124A" w:rsidDel="006906ED" w:rsidRDefault="00E277A4" w:rsidP="00E277A4">
      <w:pPr>
        <w:pStyle w:val="ListParagraph"/>
        <w:rPr>
          <w:del w:id="3138" w:author="Srinath Neelakandan" w:date="2020-01-09T16:58:00Z"/>
        </w:rPr>
      </w:pPr>
      <w:del w:id="3139" w:author="Srinath Neelakandan" w:date="2020-01-09T16:58:00Z">
        <w:r w:rsidRPr="00F0124A" w:rsidDel="006906ED">
          <w:tab/>
          <w:delText>"emailId": "abc@abc.com",</w:delText>
        </w:r>
      </w:del>
    </w:p>
    <w:p w14:paraId="6D65630F" w14:textId="55898306" w:rsidR="00E277A4" w:rsidRPr="00F0124A" w:rsidDel="006906ED" w:rsidRDefault="00E277A4" w:rsidP="00E277A4">
      <w:pPr>
        <w:pStyle w:val="ListParagraph"/>
        <w:rPr>
          <w:del w:id="3140" w:author="Srinath Neelakandan" w:date="2020-01-09T16:58:00Z"/>
        </w:rPr>
      </w:pPr>
      <w:del w:id="3141" w:author="Srinath Neelakandan" w:date="2020-01-09T16:58:00Z">
        <w:r w:rsidRPr="00F0124A" w:rsidDel="006906ED">
          <w:tab/>
          <w:delText>"kycFlag": "N"</w:delText>
        </w:r>
      </w:del>
    </w:p>
    <w:p w14:paraId="65963321" w14:textId="67D8F9D1" w:rsidR="00E277A4" w:rsidDel="006906ED" w:rsidRDefault="00E277A4" w:rsidP="00E277A4">
      <w:pPr>
        <w:pStyle w:val="ListParagraph"/>
        <w:rPr>
          <w:del w:id="3142" w:author="Srinath Neelakandan" w:date="2020-01-09T16:58:00Z"/>
        </w:rPr>
      </w:pPr>
      <w:del w:id="3143" w:author="Srinath Neelakandan" w:date="2020-01-09T16:58:00Z">
        <w:r w:rsidRPr="00F0124A" w:rsidDel="006906ED">
          <w:delText>}</w:delText>
        </w:r>
      </w:del>
    </w:p>
    <w:p w14:paraId="4E345C6B" w14:textId="2473ED3A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231DF5D2" w14:textId="77777777" w:rsidR="00861303" w:rsidRDefault="00861303" w:rsidP="00861303">
      <w:pPr>
        <w:pStyle w:val="ListParagraph"/>
        <w:rPr>
          <w:ins w:id="3144" w:author="Srinath Neelakandan" w:date="2020-01-09T18:07:00Z"/>
        </w:rPr>
      </w:pPr>
      <w:ins w:id="3145" w:author="Srinath Neelakandan" w:date="2020-01-09T18:07:00Z">
        <w:r>
          <w:t>{</w:t>
        </w:r>
      </w:ins>
    </w:p>
    <w:p w14:paraId="4F6C4B8F" w14:textId="77777777" w:rsidR="00861303" w:rsidRDefault="00861303" w:rsidP="00861303">
      <w:pPr>
        <w:pStyle w:val="ListParagraph"/>
        <w:rPr>
          <w:ins w:id="3146" w:author="Srinath Neelakandan" w:date="2020-01-09T18:07:00Z"/>
        </w:rPr>
      </w:pPr>
      <w:ins w:id="3147" w:author="Srinath Neelakandan" w:date="2020-01-09T18:07:00Z">
        <w:r>
          <w:t xml:space="preserve">    "</w:t>
        </w:r>
        <w:proofErr w:type="spellStart"/>
        <w:r>
          <w:t>responseCode</w:t>
        </w:r>
        <w:proofErr w:type="spellEnd"/>
        <w:r>
          <w:t>": "000",</w:t>
        </w:r>
      </w:ins>
    </w:p>
    <w:p w14:paraId="089B97BA" w14:textId="77777777" w:rsidR="00861303" w:rsidRDefault="00861303" w:rsidP="00861303">
      <w:pPr>
        <w:pStyle w:val="ListParagraph"/>
        <w:rPr>
          <w:ins w:id="3148" w:author="Srinath Neelakandan" w:date="2020-01-09T18:07:00Z"/>
        </w:rPr>
      </w:pPr>
      <w:ins w:id="3149" w:author="Srinath Neelakandan" w:date="2020-01-09T18:07:00Z">
        <w:r>
          <w:t xml:space="preserve">    "message": "Success",</w:t>
        </w:r>
      </w:ins>
    </w:p>
    <w:p w14:paraId="541867D3" w14:textId="77777777" w:rsidR="00861303" w:rsidRDefault="00861303" w:rsidP="00861303">
      <w:pPr>
        <w:pStyle w:val="ListParagraph"/>
        <w:rPr>
          <w:ins w:id="3150" w:author="Srinath Neelakandan" w:date="2020-01-09T18:07:00Z"/>
        </w:rPr>
      </w:pPr>
      <w:ins w:id="3151" w:author="Srinath Neelakandan" w:date="2020-01-09T18:07:00Z">
        <w:r>
          <w:t xml:space="preserve">    "</w:t>
        </w:r>
        <w:proofErr w:type="spellStart"/>
        <w:r>
          <w:t>rrn</w:t>
        </w:r>
        <w:proofErr w:type="spellEnd"/>
        <w:r>
          <w:t>": "200109746253",</w:t>
        </w:r>
      </w:ins>
    </w:p>
    <w:p w14:paraId="4753FEC4" w14:textId="77777777" w:rsidR="00861303" w:rsidRDefault="00861303" w:rsidP="00861303">
      <w:pPr>
        <w:pStyle w:val="ListParagraph"/>
        <w:rPr>
          <w:ins w:id="3152" w:author="Srinath Neelakandan" w:date="2020-01-09T18:07:00Z"/>
        </w:rPr>
      </w:pPr>
      <w:ins w:id="3153" w:author="Srinath Neelakandan" w:date="2020-01-09T18:07:00Z">
        <w:r>
          <w:t xml:space="preserve">    "</w:t>
        </w:r>
        <w:proofErr w:type="spellStart"/>
        <w:r>
          <w:t>authidresp</w:t>
        </w:r>
        <w:proofErr w:type="spellEnd"/>
        <w:r>
          <w:t>": "1674236674",</w:t>
        </w:r>
      </w:ins>
    </w:p>
    <w:p w14:paraId="7C617B5E" w14:textId="77777777" w:rsidR="00861303" w:rsidRDefault="00861303" w:rsidP="00861303">
      <w:pPr>
        <w:pStyle w:val="ListParagraph"/>
        <w:rPr>
          <w:ins w:id="3154" w:author="Srinath Neelakandan" w:date="2020-01-09T18:07:00Z"/>
        </w:rPr>
      </w:pPr>
      <w:ins w:id="3155" w:author="Srinath Neelakandan" w:date="2020-01-09T18:07:00Z">
        <w:r>
          <w:t xml:space="preserve">    "</w:t>
        </w:r>
        <w:proofErr w:type="spellStart"/>
        <w:r>
          <w:t>userEntityId</w:t>
        </w:r>
        <w:proofErr w:type="spellEnd"/>
        <w:r>
          <w:t>": "PL000000000000164501",</w:t>
        </w:r>
      </w:ins>
    </w:p>
    <w:p w14:paraId="42C6C101" w14:textId="77777777" w:rsidR="00861303" w:rsidRDefault="00861303" w:rsidP="00861303">
      <w:pPr>
        <w:pStyle w:val="ListParagraph"/>
        <w:rPr>
          <w:ins w:id="3156" w:author="Srinath Neelakandan" w:date="2020-01-09T18:07:00Z"/>
        </w:rPr>
      </w:pPr>
      <w:ins w:id="3157" w:author="Srinath Neelakandan" w:date="2020-01-09T18:07:00Z">
        <w:r>
          <w:t xml:space="preserve">    "</w:t>
        </w:r>
        <w:proofErr w:type="spellStart"/>
        <w:r>
          <w:t>txnUid</w:t>
        </w:r>
        <w:proofErr w:type="spellEnd"/>
        <w:r>
          <w:t>": "20010900760903",</w:t>
        </w:r>
      </w:ins>
    </w:p>
    <w:p w14:paraId="5DE726F1" w14:textId="77777777" w:rsidR="00861303" w:rsidRDefault="00861303" w:rsidP="00861303">
      <w:pPr>
        <w:pStyle w:val="ListParagraph"/>
        <w:rPr>
          <w:ins w:id="3158" w:author="Srinath Neelakandan" w:date="2020-01-09T18:07:00Z"/>
        </w:rPr>
      </w:pPr>
      <w:ins w:id="3159" w:author="Srinath Neelakandan" w:date="2020-01-09T18:07:00Z">
        <w:r>
          <w:t xml:space="preserve">    "</w:t>
        </w:r>
        <w:proofErr w:type="spellStart"/>
        <w:r>
          <w:t>trxnTime</w:t>
        </w:r>
        <w:proofErr w:type="spellEnd"/>
        <w:r>
          <w:t>": "20200109203605828",</w:t>
        </w:r>
      </w:ins>
    </w:p>
    <w:p w14:paraId="07CDD4C1" w14:textId="77777777" w:rsidR="00861303" w:rsidRDefault="00861303" w:rsidP="00861303">
      <w:pPr>
        <w:pStyle w:val="ListParagraph"/>
        <w:rPr>
          <w:ins w:id="3160" w:author="Srinath Neelakandan" w:date="2020-01-09T18:07:00Z"/>
        </w:rPr>
      </w:pPr>
      <w:ins w:id="3161" w:author="Srinath Neelakandan" w:date="2020-01-09T18:07:00Z">
        <w:r>
          <w:t xml:space="preserve">    "</w:t>
        </w:r>
        <w:proofErr w:type="spellStart"/>
        <w:r>
          <w:t>walletId</w:t>
        </w:r>
        <w:proofErr w:type="spellEnd"/>
        <w:r>
          <w:t>": "MPW00000000000162301",</w:t>
        </w:r>
      </w:ins>
    </w:p>
    <w:p w14:paraId="7E67A47C" w14:textId="77777777" w:rsidR="00861303" w:rsidRDefault="00861303" w:rsidP="00861303">
      <w:pPr>
        <w:pStyle w:val="ListParagraph"/>
        <w:rPr>
          <w:ins w:id="3162" w:author="Srinath Neelakandan" w:date="2020-01-09T18:07:00Z"/>
        </w:rPr>
      </w:pPr>
      <w:ins w:id="3163" w:author="Srinath Neelakandan" w:date="2020-01-09T18:07:00Z">
        <w:r>
          <w:t xml:space="preserve">    "</w:t>
        </w:r>
        <w:proofErr w:type="spellStart"/>
        <w:r>
          <w:t>trxnTimeZone</w:t>
        </w:r>
        <w:proofErr w:type="spellEnd"/>
        <w:r>
          <w:t>": "SGT"</w:t>
        </w:r>
      </w:ins>
    </w:p>
    <w:p w14:paraId="7F94F33E" w14:textId="691E27F9" w:rsidR="00F9479B" w:rsidDel="00861303" w:rsidRDefault="00861303" w:rsidP="00861303">
      <w:pPr>
        <w:pStyle w:val="ListParagraph"/>
        <w:rPr>
          <w:del w:id="3164" w:author="Srinath Neelakandan" w:date="2020-01-09T18:07:00Z"/>
        </w:rPr>
      </w:pPr>
      <w:ins w:id="3165" w:author="Srinath Neelakandan" w:date="2020-01-09T18:07:00Z">
        <w:r>
          <w:t>}</w:t>
        </w:r>
      </w:ins>
      <w:del w:id="3166" w:author="Srinath Neelakandan" w:date="2020-01-09T18:07:00Z">
        <w:r w:rsidR="00F9479B" w:rsidDel="00861303">
          <w:delText>{</w:delText>
        </w:r>
      </w:del>
    </w:p>
    <w:p w14:paraId="10449733" w14:textId="5A6BC7BA" w:rsidR="00F9479B" w:rsidDel="00861303" w:rsidRDefault="00F9479B" w:rsidP="00F9479B">
      <w:pPr>
        <w:pStyle w:val="ListParagraph"/>
        <w:rPr>
          <w:del w:id="3167" w:author="Srinath Neelakandan" w:date="2020-01-09T18:07:00Z"/>
        </w:rPr>
      </w:pPr>
      <w:del w:id="3168" w:author="Srinath Neelakandan" w:date="2020-01-09T18:07:00Z">
        <w:r w:rsidDel="00861303">
          <w:tab/>
          <w:delText>"responseCode": "000",</w:delText>
        </w:r>
      </w:del>
    </w:p>
    <w:p w14:paraId="326934CD" w14:textId="0FF32A48" w:rsidR="00F9479B" w:rsidDel="00861303" w:rsidRDefault="00F9479B" w:rsidP="00F9479B">
      <w:pPr>
        <w:pStyle w:val="ListParagraph"/>
        <w:rPr>
          <w:del w:id="3169" w:author="Srinath Neelakandan" w:date="2020-01-09T18:07:00Z"/>
        </w:rPr>
      </w:pPr>
      <w:del w:id="3170" w:author="Srinath Neelakandan" w:date="2020-01-09T18:07:00Z">
        <w:r w:rsidDel="00861303">
          <w:tab/>
          <w:delText>"message": "Success",</w:delText>
        </w:r>
      </w:del>
    </w:p>
    <w:p w14:paraId="091B7BEF" w14:textId="53AD5E8E" w:rsidR="00F9479B" w:rsidDel="00861303" w:rsidRDefault="00F9479B" w:rsidP="00F9479B">
      <w:pPr>
        <w:pStyle w:val="ListParagraph"/>
        <w:rPr>
          <w:del w:id="3171" w:author="Srinath Neelakandan" w:date="2020-01-09T18:07:00Z"/>
        </w:rPr>
      </w:pPr>
      <w:del w:id="3172" w:author="Srinath Neelakandan" w:date="2020-01-09T18:07:00Z">
        <w:r w:rsidDel="00861303">
          <w:tab/>
          <w:delText>"rrn": "191209090555",</w:delText>
        </w:r>
      </w:del>
    </w:p>
    <w:p w14:paraId="7E6E4308" w14:textId="738D3664" w:rsidR="00F9479B" w:rsidDel="00861303" w:rsidRDefault="00F9479B" w:rsidP="00F9479B">
      <w:pPr>
        <w:pStyle w:val="ListParagraph"/>
        <w:rPr>
          <w:del w:id="3173" w:author="Srinath Neelakandan" w:date="2020-01-09T18:07:00Z"/>
        </w:rPr>
      </w:pPr>
      <w:del w:id="3174" w:author="Srinath Neelakandan" w:date="2020-01-09T18:07:00Z">
        <w:r w:rsidDel="00861303">
          <w:tab/>
          <w:delText>"authidresp": "6965574669",</w:delText>
        </w:r>
      </w:del>
    </w:p>
    <w:p w14:paraId="670E877C" w14:textId="4EB15B1D" w:rsidR="00F9479B" w:rsidDel="00861303" w:rsidRDefault="00F9479B" w:rsidP="00F9479B">
      <w:pPr>
        <w:pStyle w:val="ListParagraph"/>
        <w:rPr>
          <w:del w:id="3175" w:author="Srinath Neelakandan" w:date="2020-01-09T18:07:00Z"/>
        </w:rPr>
      </w:pPr>
      <w:del w:id="3176" w:author="Srinath Neelakandan" w:date="2020-01-09T18:07:00Z">
        <w:r w:rsidDel="00861303">
          <w:tab/>
          <w:delText>"userEntityId": "</w:delText>
        </w:r>
      </w:del>
      <w:del w:id="3177" w:author="Srinath Neelakandan" w:date="2020-01-09T17:40:00Z">
        <w:r w:rsidDel="003253A8">
          <w:delText>CUST00107552PLAYER</w:delText>
        </w:r>
      </w:del>
      <w:del w:id="3178" w:author="Srinath Neelakandan" w:date="2020-01-09T18:07:00Z">
        <w:r w:rsidDel="00861303">
          <w:delText>",</w:delText>
        </w:r>
      </w:del>
    </w:p>
    <w:p w14:paraId="33708A5F" w14:textId="1F7D2BC9" w:rsidR="00F9479B" w:rsidDel="00861303" w:rsidRDefault="00F9479B" w:rsidP="00F9479B">
      <w:pPr>
        <w:pStyle w:val="ListParagraph"/>
        <w:rPr>
          <w:del w:id="3179" w:author="Srinath Neelakandan" w:date="2020-01-09T18:07:00Z"/>
        </w:rPr>
      </w:pPr>
      <w:del w:id="3180" w:author="Srinath Neelakandan" w:date="2020-01-09T18:07:00Z">
        <w:r w:rsidDel="00861303">
          <w:tab/>
          <w:delText>"txnUid": "19120900105455",</w:delText>
        </w:r>
      </w:del>
    </w:p>
    <w:p w14:paraId="7F792EAE" w14:textId="0F71FDB0" w:rsidR="00F9479B" w:rsidDel="00861303" w:rsidRDefault="00F9479B" w:rsidP="00F9479B">
      <w:pPr>
        <w:pStyle w:val="ListParagraph"/>
        <w:rPr>
          <w:del w:id="3181" w:author="Srinath Neelakandan" w:date="2020-01-09T18:07:00Z"/>
        </w:rPr>
      </w:pPr>
      <w:del w:id="3182" w:author="Srinath Neelakandan" w:date="2020-01-09T18:07:00Z">
        <w:r w:rsidDel="00861303">
          <w:tab/>
          <w:delText>"trxnTime": "20191209121826685",</w:delText>
        </w:r>
      </w:del>
    </w:p>
    <w:p w14:paraId="6700D70C" w14:textId="54AAC766" w:rsidR="00F9479B" w:rsidDel="00861303" w:rsidRDefault="00F9479B" w:rsidP="00F9479B">
      <w:pPr>
        <w:pStyle w:val="ListParagraph"/>
        <w:rPr>
          <w:del w:id="3183" w:author="Srinath Neelakandan" w:date="2020-01-09T18:07:00Z"/>
        </w:rPr>
      </w:pPr>
      <w:del w:id="3184" w:author="Srinath Neelakandan" w:date="2020-01-09T18:07:00Z">
        <w:r w:rsidDel="00861303">
          <w:tab/>
          <w:delText>"walletId": "</w:delText>
        </w:r>
      </w:del>
      <w:del w:id="3185" w:author="Srinath Neelakandan" w:date="2020-01-09T17:41:00Z">
        <w:r w:rsidDel="003253A8">
          <w:delText>MPW00106954</w:delText>
        </w:r>
      </w:del>
      <w:del w:id="3186" w:author="Srinath Neelakandan" w:date="2020-01-09T18:07:00Z">
        <w:r w:rsidDel="00861303">
          <w:delText>"</w:delText>
        </w:r>
      </w:del>
    </w:p>
    <w:p w14:paraId="0E6090A8" w14:textId="5E4884DC" w:rsidR="00F9479B" w:rsidRDefault="00F9479B">
      <w:pPr>
        <w:pStyle w:val="ListParagraph"/>
        <w:rPr>
          <w:ins w:id="3187" w:author="Srinath Neelakandan" w:date="2020-01-09T16:59:00Z"/>
        </w:rPr>
      </w:pPr>
      <w:del w:id="3188" w:author="Srinath Neelakandan" w:date="2020-01-09T18:07:00Z">
        <w:r w:rsidDel="00861303">
          <w:delText>}</w:delText>
        </w:r>
      </w:del>
    </w:p>
    <w:p w14:paraId="30CAA333" w14:textId="7B0BB72C" w:rsidR="00E83586" w:rsidRPr="00256928" w:rsidRDefault="00E83586" w:rsidP="00E83586">
      <w:pPr>
        <w:pStyle w:val="Heading2"/>
        <w:numPr>
          <w:ilvl w:val="1"/>
          <w:numId w:val="8"/>
        </w:numPr>
        <w:ind w:left="426" w:hanging="426"/>
        <w:rPr>
          <w:ins w:id="3189" w:author="Srinath Neelakandan" w:date="2020-01-09T17:09:00Z"/>
        </w:rPr>
      </w:pPr>
      <w:bookmarkStart w:id="3190" w:name="_Toc29552896"/>
      <w:ins w:id="3191" w:author="Srinath Neelakandan" w:date="2020-01-09T17:11:00Z">
        <w:r>
          <w:t>P2P Transfer</w:t>
        </w:r>
      </w:ins>
      <w:bookmarkEnd w:id="3190"/>
    </w:p>
    <w:p w14:paraId="2BF3086C" w14:textId="77777777" w:rsidR="00E83586" w:rsidRDefault="00E83586" w:rsidP="00E83586">
      <w:pPr>
        <w:pStyle w:val="ListParagraph"/>
        <w:rPr>
          <w:ins w:id="3192" w:author="Srinath Neelakandan" w:date="2020-01-09T17:09:00Z"/>
        </w:rPr>
      </w:pPr>
      <w:ins w:id="3193" w:author="Srinath Neelakandan" w:date="2020-01-09T17:09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  <w:r>
          <w:t>{</w:t>
        </w:r>
      </w:ins>
    </w:p>
    <w:p w14:paraId="2596E5D6" w14:textId="77777777" w:rsidR="00E83586" w:rsidRDefault="00E83586" w:rsidP="00E83586">
      <w:pPr>
        <w:pStyle w:val="ListParagraph"/>
        <w:rPr>
          <w:ins w:id="3194" w:author="Srinath Neelakandan" w:date="2020-01-09T17:09:00Z"/>
        </w:rPr>
      </w:pPr>
      <w:ins w:id="3195" w:author="Srinath Neelakandan" w:date="2020-01-09T17:09:00Z">
        <w:r>
          <w:t xml:space="preserve">    "platformCode":"00001",</w:t>
        </w:r>
      </w:ins>
    </w:p>
    <w:p w14:paraId="28FC167A" w14:textId="77777777" w:rsidR="00E83586" w:rsidRDefault="00E83586" w:rsidP="00E83586">
      <w:pPr>
        <w:pStyle w:val="ListParagraph"/>
        <w:rPr>
          <w:ins w:id="3196" w:author="Srinath Neelakandan" w:date="2020-01-09T17:09:00Z"/>
        </w:rPr>
      </w:pPr>
      <w:ins w:id="3197" w:author="Srinath Neelakandan" w:date="2020-01-09T17:09:00Z">
        <w:r>
          <w:t xml:space="preserve">    "fromUserEntityId":"PL000000000000124853",</w:t>
        </w:r>
      </w:ins>
    </w:p>
    <w:p w14:paraId="69F70C57" w14:textId="77777777" w:rsidR="00E83586" w:rsidRDefault="00E83586" w:rsidP="00E83586">
      <w:pPr>
        <w:pStyle w:val="ListParagraph"/>
        <w:rPr>
          <w:ins w:id="3198" w:author="Srinath Neelakandan" w:date="2020-01-09T17:09:00Z"/>
        </w:rPr>
      </w:pPr>
      <w:ins w:id="3199" w:author="Srinath Neelakandan" w:date="2020-01-09T17:09:00Z">
        <w:r>
          <w:t xml:space="preserve">    "fromWalletId":"MPW00000000000123753",</w:t>
        </w:r>
      </w:ins>
    </w:p>
    <w:p w14:paraId="45A148C6" w14:textId="77777777" w:rsidR="00E83586" w:rsidRDefault="00E83586" w:rsidP="00E83586">
      <w:pPr>
        <w:pStyle w:val="ListParagraph"/>
        <w:rPr>
          <w:ins w:id="3200" w:author="Srinath Neelakandan" w:date="2020-01-09T17:09:00Z"/>
        </w:rPr>
      </w:pPr>
      <w:ins w:id="3201" w:author="Srinath Neelakandan" w:date="2020-01-09T17:09:00Z">
        <w:r>
          <w:t xml:space="preserve">    "toUserEntityId":"PL000000000000124854",</w:t>
        </w:r>
      </w:ins>
    </w:p>
    <w:p w14:paraId="5771A9F2" w14:textId="77777777" w:rsidR="00E83586" w:rsidRDefault="00E83586" w:rsidP="00E83586">
      <w:pPr>
        <w:pStyle w:val="ListParagraph"/>
        <w:rPr>
          <w:ins w:id="3202" w:author="Srinath Neelakandan" w:date="2020-01-09T17:09:00Z"/>
        </w:rPr>
      </w:pPr>
      <w:ins w:id="3203" w:author="Srinath Neelakandan" w:date="2020-01-09T17:09:00Z">
        <w:r>
          <w:t xml:space="preserve">    "toWalletId":"MPW00000000000123754",</w:t>
        </w:r>
      </w:ins>
    </w:p>
    <w:p w14:paraId="3E9196D6" w14:textId="77777777" w:rsidR="00E83586" w:rsidRDefault="00E83586" w:rsidP="00E83586">
      <w:pPr>
        <w:pStyle w:val="ListParagraph"/>
        <w:rPr>
          <w:ins w:id="3204" w:author="Srinath Neelakandan" w:date="2020-01-09T17:09:00Z"/>
        </w:rPr>
      </w:pPr>
      <w:ins w:id="3205" w:author="Srinath Neelakandan" w:date="2020-01-09T17:09:00Z">
        <w:r>
          <w:t xml:space="preserve">    "quantity":"10",</w:t>
        </w:r>
      </w:ins>
    </w:p>
    <w:p w14:paraId="7254551F" w14:textId="77777777" w:rsidR="00E83586" w:rsidRDefault="00E83586" w:rsidP="00E83586">
      <w:pPr>
        <w:pStyle w:val="ListParagraph"/>
        <w:rPr>
          <w:ins w:id="3206" w:author="Srinath Neelakandan" w:date="2020-01-09T17:09:00Z"/>
        </w:rPr>
      </w:pPr>
      <w:ins w:id="3207" w:author="Srinath Neelakandan" w:date="2020-01-09T17:09:00Z">
        <w:r>
          <w:t xml:space="preserve">    "digitalAssetTypeCode":"DGC03",</w:t>
        </w:r>
      </w:ins>
    </w:p>
    <w:p w14:paraId="28528E1C" w14:textId="77777777" w:rsidR="00E83586" w:rsidRDefault="00E83586" w:rsidP="00E83586">
      <w:pPr>
        <w:pStyle w:val="ListParagraph"/>
        <w:rPr>
          <w:ins w:id="3208" w:author="Srinath Neelakandan" w:date="2020-01-09T17:09:00Z"/>
        </w:rPr>
      </w:pPr>
      <w:ins w:id="3209" w:author="Srinath Neelakandan" w:date="2020-01-09T17:09:00Z">
        <w:r>
          <w:t xml:space="preserve">    "</w:t>
        </w:r>
        <w:proofErr w:type="spellStart"/>
        <w:r>
          <w:t>registerToUserEntity</w:t>
        </w:r>
        <w:proofErr w:type="spellEnd"/>
        <w:r>
          <w:t>":false,</w:t>
        </w:r>
      </w:ins>
    </w:p>
    <w:p w14:paraId="022287CA" w14:textId="77777777" w:rsidR="00E83586" w:rsidRDefault="00E83586" w:rsidP="00E83586">
      <w:pPr>
        <w:pStyle w:val="ListParagraph"/>
        <w:rPr>
          <w:ins w:id="3210" w:author="Srinath Neelakandan" w:date="2020-01-09T17:09:00Z"/>
        </w:rPr>
      </w:pPr>
      <w:ins w:id="3211" w:author="Srinath Neelakandan" w:date="2020-01-09T17:09:00Z">
        <w:r>
          <w:t xml:space="preserve">    "terminalId":"T0000004",</w:t>
        </w:r>
      </w:ins>
    </w:p>
    <w:p w14:paraId="01C00C08" w14:textId="77777777" w:rsidR="00E83586" w:rsidRDefault="00E83586" w:rsidP="00E83586">
      <w:pPr>
        <w:pStyle w:val="ListParagraph"/>
        <w:rPr>
          <w:ins w:id="3212" w:author="Srinath Neelakandan" w:date="2020-01-09T17:09:00Z"/>
        </w:rPr>
      </w:pPr>
      <w:ins w:id="3213" w:author="Srinath Neelakandan" w:date="2020-01-09T17:09:00Z">
        <w:r>
          <w:t xml:space="preserve">    "platformRef":"METATEST01",</w:t>
        </w:r>
      </w:ins>
    </w:p>
    <w:p w14:paraId="3F9A3280" w14:textId="77777777" w:rsidR="00E83586" w:rsidRDefault="00E83586" w:rsidP="00E83586">
      <w:pPr>
        <w:pStyle w:val="ListParagraph"/>
        <w:rPr>
          <w:ins w:id="3214" w:author="Srinath Neelakandan" w:date="2020-01-09T17:09:00Z"/>
        </w:rPr>
      </w:pPr>
      <w:ins w:id="3215" w:author="Srinath Neelakandan" w:date="2020-01-09T17:09:00Z">
        <w:r>
          <w:t xml:space="preserve">    "timestamp":"20181127181420",</w:t>
        </w:r>
      </w:ins>
    </w:p>
    <w:p w14:paraId="19902DB1" w14:textId="77777777" w:rsidR="00E83586" w:rsidRDefault="00E83586" w:rsidP="00E83586">
      <w:pPr>
        <w:pStyle w:val="ListParagraph"/>
        <w:rPr>
          <w:ins w:id="3216" w:author="Srinath Neelakandan" w:date="2020-01-09T17:09:00Z"/>
        </w:rPr>
      </w:pPr>
      <w:ins w:id="3217" w:author="Srinath Neelakandan" w:date="2020-01-09T17:09:00Z">
        <w:r>
          <w:t xml:space="preserve">    "</w:t>
        </w:r>
        <w:proofErr w:type="spellStart"/>
        <w:r>
          <w:t>remarks":"API</w:t>
        </w:r>
        <w:proofErr w:type="spellEnd"/>
        <w:r>
          <w:t xml:space="preserve"> AI",</w:t>
        </w:r>
      </w:ins>
    </w:p>
    <w:p w14:paraId="4B359F4A" w14:textId="77777777" w:rsidR="00E83586" w:rsidRDefault="00E83586" w:rsidP="00E83586">
      <w:pPr>
        <w:pStyle w:val="ListParagraph"/>
        <w:rPr>
          <w:ins w:id="3218" w:author="Srinath Neelakandan" w:date="2020-01-09T17:09:00Z"/>
        </w:rPr>
      </w:pPr>
      <w:ins w:id="3219" w:author="Srinath Neelakandan" w:date="2020-01-09T17:09:00Z">
        <w:r>
          <w:t xml:space="preserve">    "</w:t>
        </w:r>
        <w:proofErr w:type="spellStart"/>
        <w:r>
          <w:t>timeZone</w:t>
        </w:r>
        <w:proofErr w:type="spellEnd"/>
        <w:r>
          <w:t>":"GMT"</w:t>
        </w:r>
      </w:ins>
    </w:p>
    <w:p w14:paraId="6E82A817" w14:textId="77777777" w:rsidR="00E83586" w:rsidRDefault="00E83586" w:rsidP="00E83586">
      <w:pPr>
        <w:pStyle w:val="ListParagraph"/>
        <w:rPr>
          <w:ins w:id="3220" w:author="Srinath Neelakandan" w:date="2020-01-09T17:11:00Z"/>
        </w:rPr>
      </w:pPr>
      <w:ins w:id="3221" w:author="Srinath Neelakandan" w:date="2020-01-09T17:09:00Z">
        <w:r>
          <w:t>}</w:t>
        </w:r>
      </w:ins>
    </w:p>
    <w:p w14:paraId="4C412C0E" w14:textId="4F46E9C2" w:rsidR="00E83586" w:rsidRDefault="00E83586" w:rsidP="00E83586">
      <w:pPr>
        <w:pStyle w:val="ListParagraph"/>
        <w:rPr>
          <w:ins w:id="3222" w:author="Srinath Neelakandan" w:date="2020-01-09T17:09:00Z"/>
          <w:b/>
          <w:bCs/>
        </w:rPr>
      </w:pPr>
      <w:ins w:id="3223" w:author="Srinath Neelakandan" w:date="2020-01-09T17:09:00Z">
        <w:r w:rsidRPr="00F0124A">
          <w:rPr>
            <w:b/>
            <w:bCs/>
          </w:rPr>
          <w:t>Response:</w:t>
        </w:r>
      </w:ins>
    </w:p>
    <w:p w14:paraId="75A293CC" w14:textId="77777777" w:rsidR="00E83586" w:rsidRPr="00E83586" w:rsidRDefault="00E83586">
      <w:pPr>
        <w:pStyle w:val="ListParagraph"/>
        <w:rPr>
          <w:ins w:id="3224" w:author="Srinath Neelakandan" w:date="2020-01-09T17:11:00Z"/>
          <w:lang w:val="en-IN" w:eastAsia="en-IN"/>
        </w:rPr>
        <w:pPrChange w:id="322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26" w:author="Srinath Neelakandan" w:date="2020-01-09T17:11:00Z">
        <w:r w:rsidRPr="00E83586">
          <w:rPr>
            <w:lang w:val="en-IN" w:eastAsia="en-IN"/>
          </w:rPr>
          <w:t>{</w:t>
        </w:r>
      </w:ins>
    </w:p>
    <w:p w14:paraId="790CFDBB" w14:textId="77777777" w:rsidR="00E83586" w:rsidRPr="003253A8" w:rsidRDefault="00E83586">
      <w:pPr>
        <w:pStyle w:val="ListParagraph"/>
        <w:rPr>
          <w:ins w:id="3227" w:author="Srinath Neelakandan" w:date="2020-01-09T17:11:00Z"/>
          <w:lang w:val="en-IN" w:eastAsia="en-IN"/>
        </w:rPr>
        <w:pPrChange w:id="3228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29" w:author="Srinath Neelakandan" w:date="2020-01-09T17:11:00Z">
        <w:r w:rsidRPr="003253A8">
          <w:rPr>
            <w:lang w:val="en-IN" w:eastAsia="en-IN"/>
          </w:rPr>
          <w:lastRenderedPageBreak/>
          <w:t>    </w:t>
        </w:r>
        <w:r w:rsidRPr="003253A8">
          <w:rPr>
            <w:lang w:val="en-IN" w:eastAsia="en-IN"/>
            <w:rPrChange w:id="323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31" w:author="Srinath Neelakandan" w:date="2020-01-09T17:45:00Z">
              <w:rPr>
                <w:color w:val="A31515"/>
                <w:lang w:val="en-IN" w:eastAsia="en-IN"/>
              </w:rPr>
            </w:rPrChange>
          </w:rPr>
          <w:t>responseCode</w:t>
        </w:r>
        <w:proofErr w:type="spellEnd"/>
        <w:r w:rsidRPr="003253A8">
          <w:rPr>
            <w:lang w:val="en-IN" w:eastAsia="en-IN"/>
            <w:rPrChange w:id="323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33" w:author="Srinath Neelakandan" w:date="2020-01-09T17:45:00Z">
              <w:rPr>
                <w:color w:val="0451A5"/>
                <w:lang w:val="en-IN" w:eastAsia="en-IN"/>
              </w:rPr>
            </w:rPrChange>
          </w:rPr>
          <w:t>"000"</w:t>
        </w:r>
        <w:r w:rsidRPr="003253A8">
          <w:rPr>
            <w:lang w:val="en-IN" w:eastAsia="en-IN"/>
          </w:rPr>
          <w:t>,</w:t>
        </w:r>
      </w:ins>
    </w:p>
    <w:p w14:paraId="026EDC42" w14:textId="77777777" w:rsidR="00E83586" w:rsidRPr="003253A8" w:rsidRDefault="00E83586">
      <w:pPr>
        <w:pStyle w:val="ListParagraph"/>
        <w:rPr>
          <w:ins w:id="3234" w:author="Srinath Neelakandan" w:date="2020-01-09T17:11:00Z"/>
          <w:lang w:val="en-IN" w:eastAsia="en-IN"/>
        </w:rPr>
        <w:pPrChange w:id="323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36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37" w:author="Srinath Neelakandan" w:date="2020-01-09T17:45:00Z">
              <w:rPr>
                <w:color w:val="A31515"/>
                <w:lang w:val="en-IN" w:eastAsia="en-IN"/>
              </w:rPr>
            </w:rPrChange>
          </w:rPr>
          <w:t>"message"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38" w:author="Srinath Neelakandan" w:date="2020-01-09T17:45:00Z">
              <w:rPr>
                <w:color w:val="0451A5"/>
                <w:lang w:val="en-IN" w:eastAsia="en-IN"/>
              </w:rPr>
            </w:rPrChange>
          </w:rPr>
          <w:t>"Success"</w:t>
        </w:r>
        <w:r w:rsidRPr="003253A8">
          <w:rPr>
            <w:lang w:val="en-IN" w:eastAsia="en-IN"/>
          </w:rPr>
          <w:t>,</w:t>
        </w:r>
      </w:ins>
    </w:p>
    <w:p w14:paraId="7204840D" w14:textId="77777777" w:rsidR="00E83586" w:rsidRPr="003253A8" w:rsidRDefault="00E83586">
      <w:pPr>
        <w:pStyle w:val="ListParagraph"/>
        <w:rPr>
          <w:ins w:id="3239" w:author="Srinath Neelakandan" w:date="2020-01-09T17:11:00Z"/>
          <w:lang w:val="en-IN" w:eastAsia="en-IN"/>
        </w:rPr>
        <w:pPrChange w:id="3240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41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4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43" w:author="Srinath Neelakandan" w:date="2020-01-09T17:45:00Z">
              <w:rPr>
                <w:color w:val="A31515"/>
                <w:lang w:val="en-IN" w:eastAsia="en-IN"/>
              </w:rPr>
            </w:rPrChange>
          </w:rPr>
          <w:t>rrn</w:t>
        </w:r>
        <w:proofErr w:type="spellEnd"/>
        <w:r w:rsidRPr="003253A8">
          <w:rPr>
            <w:lang w:val="en-IN" w:eastAsia="en-IN"/>
            <w:rPrChange w:id="3244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45" w:author="Srinath Neelakandan" w:date="2020-01-09T17:45:00Z">
              <w:rPr>
                <w:color w:val="0451A5"/>
                <w:lang w:val="en-IN" w:eastAsia="en-IN"/>
              </w:rPr>
            </w:rPrChange>
          </w:rPr>
          <w:t>"200109746089"</w:t>
        </w:r>
        <w:r w:rsidRPr="003253A8">
          <w:rPr>
            <w:lang w:val="en-IN" w:eastAsia="en-IN"/>
          </w:rPr>
          <w:t>,</w:t>
        </w:r>
      </w:ins>
    </w:p>
    <w:p w14:paraId="324AC9C8" w14:textId="77777777" w:rsidR="00E83586" w:rsidRPr="003253A8" w:rsidRDefault="00E83586">
      <w:pPr>
        <w:pStyle w:val="ListParagraph"/>
        <w:rPr>
          <w:ins w:id="3246" w:author="Srinath Neelakandan" w:date="2020-01-09T17:11:00Z"/>
          <w:lang w:val="en-IN" w:eastAsia="en-IN"/>
        </w:rPr>
        <w:pPrChange w:id="3247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48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4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50" w:author="Srinath Neelakandan" w:date="2020-01-09T17:45:00Z">
              <w:rPr>
                <w:color w:val="A31515"/>
                <w:lang w:val="en-IN" w:eastAsia="en-IN"/>
              </w:rPr>
            </w:rPrChange>
          </w:rPr>
          <w:t>authidresp</w:t>
        </w:r>
        <w:proofErr w:type="spellEnd"/>
        <w:r w:rsidRPr="003253A8">
          <w:rPr>
            <w:lang w:val="en-IN" w:eastAsia="en-IN"/>
            <w:rPrChange w:id="3251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52" w:author="Srinath Neelakandan" w:date="2020-01-09T17:45:00Z">
              <w:rPr>
                <w:color w:val="0451A5"/>
                <w:lang w:val="en-IN" w:eastAsia="en-IN"/>
              </w:rPr>
            </w:rPrChange>
          </w:rPr>
          <w:t>"8582167308"</w:t>
        </w:r>
        <w:r w:rsidRPr="003253A8">
          <w:rPr>
            <w:lang w:val="en-IN" w:eastAsia="en-IN"/>
          </w:rPr>
          <w:t>,</w:t>
        </w:r>
      </w:ins>
    </w:p>
    <w:p w14:paraId="7A2BCD27" w14:textId="77777777" w:rsidR="00E83586" w:rsidRPr="003253A8" w:rsidRDefault="00E83586">
      <w:pPr>
        <w:pStyle w:val="ListParagraph"/>
        <w:rPr>
          <w:ins w:id="3253" w:author="Srinath Neelakandan" w:date="2020-01-09T17:11:00Z"/>
          <w:lang w:val="en-IN" w:eastAsia="en-IN"/>
        </w:rPr>
        <w:pPrChange w:id="3254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55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5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57" w:author="Srinath Neelakandan" w:date="2020-01-09T17:45:00Z">
              <w:rPr>
                <w:color w:val="A31515"/>
                <w:lang w:val="en-IN" w:eastAsia="en-IN"/>
              </w:rPr>
            </w:rPrChange>
          </w:rPr>
          <w:t>txnUid</w:t>
        </w:r>
        <w:proofErr w:type="spellEnd"/>
        <w:r w:rsidRPr="003253A8">
          <w:rPr>
            <w:lang w:val="en-IN" w:eastAsia="en-IN"/>
            <w:rPrChange w:id="3258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59" w:author="Srinath Neelakandan" w:date="2020-01-09T17:45:00Z">
              <w:rPr>
                <w:color w:val="0451A5"/>
                <w:lang w:val="en-IN" w:eastAsia="en-IN"/>
              </w:rPr>
            </w:rPrChange>
          </w:rPr>
          <w:t>"20010900760739"</w:t>
        </w:r>
        <w:r w:rsidRPr="003253A8">
          <w:rPr>
            <w:lang w:val="en-IN" w:eastAsia="en-IN"/>
          </w:rPr>
          <w:t>,</w:t>
        </w:r>
      </w:ins>
    </w:p>
    <w:p w14:paraId="7D6A46A7" w14:textId="77777777" w:rsidR="00E83586" w:rsidRPr="003253A8" w:rsidRDefault="00E83586">
      <w:pPr>
        <w:pStyle w:val="ListParagraph"/>
        <w:rPr>
          <w:ins w:id="3260" w:author="Srinath Neelakandan" w:date="2020-01-09T17:11:00Z"/>
          <w:lang w:val="en-IN" w:eastAsia="en-IN"/>
        </w:rPr>
        <w:pPrChange w:id="3261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62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6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64" w:author="Srinath Neelakandan" w:date="2020-01-09T17:45:00Z">
              <w:rPr>
                <w:color w:val="A31515"/>
                <w:lang w:val="en-IN" w:eastAsia="en-IN"/>
              </w:rPr>
            </w:rPrChange>
          </w:rPr>
          <w:t>fromUserEntityId</w:t>
        </w:r>
        <w:proofErr w:type="spellEnd"/>
        <w:r w:rsidRPr="003253A8">
          <w:rPr>
            <w:lang w:val="en-IN" w:eastAsia="en-IN"/>
            <w:rPrChange w:id="3265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66" w:author="Srinath Neelakandan" w:date="2020-01-09T17:45:00Z">
              <w:rPr>
                <w:color w:val="0451A5"/>
                <w:lang w:val="en-IN" w:eastAsia="en-IN"/>
              </w:rPr>
            </w:rPrChange>
          </w:rPr>
          <w:t>"PL000000000000124853"</w:t>
        </w:r>
        <w:r w:rsidRPr="003253A8">
          <w:rPr>
            <w:lang w:val="en-IN" w:eastAsia="en-IN"/>
          </w:rPr>
          <w:t>,</w:t>
        </w:r>
      </w:ins>
    </w:p>
    <w:p w14:paraId="71256DAD" w14:textId="77777777" w:rsidR="00E83586" w:rsidRPr="003253A8" w:rsidRDefault="00E83586">
      <w:pPr>
        <w:pStyle w:val="ListParagraph"/>
        <w:rPr>
          <w:ins w:id="3267" w:author="Srinath Neelakandan" w:date="2020-01-09T17:11:00Z"/>
          <w:lang w:val="en-IN" w:eastAsia="en-IN"/>
        </w:rPr>
        <w:pPrChange w:id="3268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69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7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71" w:author="Srinath Neelakandan" w:date="2020-01-09T17:45:00Z">
              <w:rPr>
                <w:color w:val="A31515"/>
                <w:lang w:val="en-IN" w:eastAsia="en-IN"/>
              </w:rPr>
            </w:rPrChange>
          </w:rPr>
          <w:t>fromWalletId</w:t>
        </w:r>
        <w:proofErr w:type="spellEnd"/>
        <w:r w:rsidRPr="003253A8">
          <w:rPr>
            <w:lang w:val="en-IN" w:eastAsia="en-IN"/>
            <w:rPrChange w:id="327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73" w:author="Srinath Neelakandan" w:date="2020-01-09T17:45:00Z">
              <w:rPr>
                <w:color w:val="0451A5"/>
                <w:lang w:val="en-IN" w:eastAsia="en-IN"/>
              </w:rPr>
            </w:rPrChange>
          </w:rPr>
          <w:t>"MPW00000000000123753"</w:t>
        </w:r>
        <w:r w:rsidRPr="003253A8">
          <w:rPr>
            <w:lang w:val="en-IN" w:eastAsia="en-IN"/>
          </w:rPr>
          <w:t>,</w:t>
        </w:r>
      </w:ins>
    </w:p>
    <w:p w14:paraId="43ED6D2D" w14:textId="77777777" w:rsidR="00E83586" w:rsidRPr="003253A8" w:rsidRDefault="00E83586">
      <w:pPr>
        <w:pStyle w:val="ListParagraph"/>
        <w:rPr>
          <w:ins w:id="3274" w:author="Srinath Neelakandan" w:date="2020-01-09T17:11:00Z"/>
          <w:lang w:val="en-IN" w:eastAsia="en-IN"/>
        </w:rPr>
        <w:pPrChange w:id="327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76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77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78" w:author="Srinath Neelakandan" w:date="2020-01-09T17:45:00Z">
              <w:rPr>
                <w:color w:val="A31515"/>
                <w:lang w:val="en-IN" w:eastAsia="en-IN"/>
              </w:rPr>
            </w:rPrChange>
          </w:rPr>
          <w:t>digitalAssetTypeCode</w:t>
        </w:r>
        <w:proofErr w:type="spellEnd"/>
        <w:r w:rsidRPr="003253A8">
          <w:rPr>
            <w:lang w:val="en-IN" w:eastAsia="en-IN"/>
            <w:rPrChange w:id="327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80" w:author="Srinath Neelakandan" w:date="2020-01-09T17:45:00Z">
              <w:rPr>
                <w:color w:val="0451A5"/>
                <w:lang w:val="en-IN" w:eastAsia="en-IN"/>
              </w:rPr>
            </w:rPrChange>
          </w:rPr>
          <w:t>"DGC03"</w:t>
        </w:r>
        <w:r w:rsidRPr="003253A8">
          <w:rPr>
            <w:lang w:val="en-IN" w:eastAsia="en-IN"/>
          </w:rPr>
          <w:t>,</w:t>
        </w:r>
      </w:ins>
    </w:p>
    <w:p w14:paraId="06821D69" w14:textId="77777777" w:rsidR="00E83586" w:rsidRPr="003253A8" w:rsidRDefault="00E83586">
      <w:pPr>
        <w:pStyle w:val="ListParagraph"/>
        <w:rPr>
          <w:ins w:id="3281" w:author="Srinath Neelakandan" w:date="2020-01-09T17:11:00Z"/>
          <w:lang w:val="en-IN" w:eastAsia="en-IN"/>
        </w:rPr>
        <w:pPrChange w:id="328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83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84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85" w:author="Srinath Neelakandan" w:date="2020-01-09T17:45:00Z">
              <w:rPr>
                <w:color w:val="A31515"/>
                <w:lang w:val="en-IN" w:eastAsia="en-IN"/>
              </w:rPr>
            </w:rPrChange>
          </w:rPr>
          <w:t>availableQuantity</w:t>
        </w:r>
        <w:proofErr w:type="spellEnd"/>
        <w:r w:rsidRPr="003253A8">
          <w:rPr>
            <w:lang w:val="en-IN" w:eastAsia="en-IN"/>
            <w:rPrChange w:id="328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87" w:author="Srinath Neelakandan" w:date="2020-01-09T17:45:00Z">
              <w:rPr>
                <w:color w:val="0451A5"/>
                <w:lang w:val="en-IN" w:eastAsia="en-IN"/>
              </w:rPr>
            </w:rPrChange>
          </w:rPr>
          <w:t>"23990.300"</w:t>
        </w:r>
        <w:r w:rsidRPr="003253A8">
          <w:rPr>
            <w:lang w:val="en-IN" w:eastAsia="en-IN"/>
          </w:rPr>
          <w:t>,</w:t>
        </w:r>
      </w:ins>
    </w:p>
    <w:p w14:paraId="48AEF240" w14:textId="77777777" w:rsidR="00E83586" w:rsidRPr="003253A8" w:rsidRDefault="00E83586">
      <w:pPr>
        <w:pStyle w:val="ListParagraph"/>
        <w:rPr>
          <w:ins w:id="3288" w:author="Srinath Neelakandan" w:date="2020-01-09T17:11:00Z"/>
          <w:lang w:val="en-IN" w:eastAsia="en-IN"/>
        </w:rPr>
        <w:pPrChange w:id="3289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90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91" w:author="Srinath Neelakandan" w:date="2020-01-09T17:45:00Z">
              <w:rPr>
                <w:color w:val="A31515"/>
                <w:lang w:val="en-IN" w:eastAsia="en-IN"/>
              </w:rPr>
            </w:rPrChange>
          </w:rPr>
          <w:t>"quantity"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92" w:author="Srinath Neelakandan" w:date="2020-01-09T17:45:00Z">
              <w:rPr>
                <w:color w:val="0451A5"/>
                <w:lang w:val="en-IN" w:eastAsia="en-IN"/>
              </w:rPr>
            </w:rPrChange>
          </w:rPr>
          <w:t>"10"</w:t>
        </w:r>
        <w:r w:rsidRPr="003253A8">
          <w:rPr>
            <w:lang w:val="en-IN" w:eastAsia="en-IN"/>
          </w:rPr>
          <w:t>,</w:t>
        </w:r>
      </w:ins>
    </w:p>
    <w:p w14:paraId="7A90686C" w14:textId="77777777" w:rsidR="00E83586" w:rsidRPr="003253A8" w:rsidRDefault="00E83586">
      <w:pPr>
        <w:pStyle w:val="ListParagraph"/>
        <w:rPr>
          <w:ins w:id="3293" w:author="Srinath Neelakandan" w:date="2020-01-09T17:11:00Z"/>
          <w:lang w:val="en-IN" w:eastAsia="en-IN"/>
        </w:rPr>
        <w:pPrChange w:id="3294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95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9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97" w:author="Srinath Neelakandan" w:date="2020-01-09T17:45:00Z">
              <w:rPr>
                <w:color w:val="A31515"/>
                <w:lang w:val="en-IN" w:eastAsia="en-IN"/>
              </w:rPr>
            </w:rPrChange>
          </w:rPr>
          <w:t>platformRef</w:t>
        </w:r>
        <w:proofErr w:type="spellEnd"/>
        <w:r w:rsidRPr="003253A8">
          <w:rPr>
            <w:lang w:val="en-IN" w:eastAsia="en-IN"/>
            <w:rPrChange w:id="3298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99" w:author="Srinath Neelakandan" w:date="2020-01-09T17:45:00Z">
              <w:rPr>
                <w:color w:val="0451A5"/>
                <w:lang w:val="en-IN" w:eastAsia="en-IN"/>
              </w:rPr>
            </w:rPrChange>
          </w:rPr>
          <w:t>"METATEST01"</w:t>
        </w:r>
        <w:r w:rsidRPr="003253A8">
          <w:rPr>
            <w:lang w:val="en-IN" w:eastAsia="en-IN"/>
          </w:rPr>
          <w:t>,</w:t>
        </w:r>
      </w:ins>
    </w:p>
    <w:p w14:paraId="1102FC03" w14:textId="77777777" w:rsidR="00E83586" w:rsidRPr="003253A8" w:rsidRDefault="00E83586">
      <w:pPr>
        <w:pStyle w:val="ListParagraph"/>
        <w:rPr>
          <w:ins w:id="3300" w:author="Srinath Neelakandan" w:date="2020-01-09T17:11:00Z"/>
          <w:lang w:val="en-IN" w:eastAsia="en-IN"/>
        </w:rPr>
        <w:pPrChange w:id="3301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02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0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04" w:author="Srinath Neelakandan" w:date="2020-01-09T17:45:00Z">
              <w:rPr>
                <w:color w:val="A31515"/>
                <w:lang w:val="en-IN" w:eastAsia="en-IN"/>
              </w:rPr>
            </w:rPrChange>
          </w:rPr>
          <w:t>trxnTime</w:t>
        </w:r>
        <w:proofErr w:type="spellEnd"/>
        <w:r w:rsidRPr="003253A8">
          <w:rPr>
            <w:lang w:val="en-IN" w:eastAsia="en-IN"/>
            <w:rPrChange w:id="3305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06" w:author="Srinath Neelakandan" w:date="2020-01-09T17:45:00Z">
              <w:rPr>
                <w:color w:val="0451A5"/>
                <w:lang w:val="en-IN" w:eastAsia="en-IN"/>
              </w:rPr>
            </w:rPrChange>
          </w:rPr>
          <w:t>"20200109193217582"</w:t>
        </w:r>
        <w:r w:rsidRPr="003253A8">
          <w:rPr>
            <w:lang w:val="en-IN" w:eastAsia="en-IN"/>
          </w:rPr>
          <w:t>,</w:t>
        </w:r>
      </w:ins>
    </w:p>
    <w:p w14:paraId="3A8AAD79" w14:textId="77777777" w:rsidR="00E83586" w:rsidRPr="003253A8" w:rsidRDefault="00E83586">
      <w:pPr>
        <w:pStyle w:val="ListParagraph"/>
        <w:rPr>
          <w:ins w:id="3307" w:author="Srinath Neelakandan" w:date="2020-01-09T17:11:00Z"/>
          <w:lang w:val="en-IN" w:eastAsia="en-IN"/>
        </w:rPr>
        <w:pPrChange w:id="3308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09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1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11" w:author="Srinath Neelakandan" w:date="2020-01-09T17:45:00Z">
              <w:rPr>
                <w:color w:val="A31515"/>
                <w:lang w:val="en-IN" w:eastAsia="en-IN"/>
              </w:rPr>
            </w:rPrChange>
          </w:rPr>
          <w:t>trxnTimeZone</w:t>
        </w:r>
        <w:proofErr w:type="spellEnd"/>
        <w:r w:rsidRPr="003253A8">
          <w:rPr>
            <w:lang w:val="en-IN" w:eastAsia="en-IN"/>
            <w:rPrChange w:id="331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13" w:author="Srinath Neelakandan" w:date="2020-01-09T17:45:00Z">
              <w:rPr>
                <w:color w:val="0451A5"/>
                <w:lang w:val="en-IN" w:eastAsia="en-IN"/>
              </w:rPr>
            </w:rPrChange>
          </w:rPr>
          <w:t>"SGT"</w:t>
        </w:r>
      </w:ins>
    </w:p>
    <w:p w14:paraId="752DBF24" w14:textId="77777777" w:rsidR="00E83586" w:rsidRPr="00E83586" w:rsidRDefault="00E83586">
      <w:pPr>
        <w:pStyle w:val="ListParagraph"/>
        <w:rPr>
          <w:ins w:id="3314" w:author="Srinath Neelakandan" w:date="2020-01-09T17:11:00Z"/>
          <w:lang w:val="en-IN" w:eastAsia="en-IN"/>
        </w:rPr>
        <w:pPrChange w:id="331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16" w:author="Srinath Neelakandan" w:date="2020-01-09T17:11:00Z">
        <w:r w:rsidRPr="00E83586">
          <w:rPr>
            <w:lang w:val="en-IN" w:eastAsia="en-IN"/>
          </w:rPr>
          <w:t>}</w:t>
        </w:r>
      </w:ins>
    </w:p>
    <w:p w14:paraId="38CF22D1" w14:textId="1300C244" w:rsidR="00E83586" w:rsidRPr="00256928" w:rsidRDefault="009F02D9" w:rsidP="00E83586">
      <w:pPr>
        <w:pStyle w:val="Heading2"/>
        <w:numPr>
          <w:ilvl w:val="1"/>
          <w:numId w:val="8"/>
        </w:numPr>
        <w:ind w:left="426" w:hanging="426"/>
        <w:rPr>
          <w:ins w:id="3317" w:author="Srinath Neelakandan" w:date="2020-01-09T17:06:00Z"/>
        </w:rPr>
      </w:pPr>
      <w:bookmarkStart w:id="3318" w:name="_Toc29552897"/>
      <w:ins w:id="3319" w:author="Srinath Neelakandan" w:date="2020-01-09T17:15:00Z">
        <w:r>
          <w:t>Redeem</w:t>
        </w:r>
      </w:ins>
      <w:bookmarkEnd w:id="3318"/>
    </w:p>
    <w:p w14:paraId="4C4A4ADD" w14:textId="77777777" w:rsidR="009F02D9" w:rsidRDefault="00E83586" w:rsidP="009F02D9">
      <w:pPr>
        <w:pStyle w:val="ListParagraph"/>
        <w:rPr>
          <w:ins w:id="3320" w:author="Srinath Neelakandan" w:date="2020-01-09T17:15:00Z"/>
        </w:rPr>
      </w:pPr>
      <w:ins w:id="3321" w:author="Srinath Neelakandan" w:date="2020-01-09T17:06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322" w:author="Srinath Neelakandan" w:date="2020-01-09T17:15:00Z">
        <w:r w:rsidR="009F02D9">
          <w:t>{</w:t>
        </w:r>
      </w:ins>
    </w:p>
    <w:p w14:paraId="5926ED61" w14:textId="77777777" w:rsidR="009F02D9" w:rsidRDefault="009F02D9" w:rsidP="009F02D9">
      <w:pPr>
        <w:pStyle w:val="ListParagraph"/>
        <w:rPr>
          <w:ins w:id="3323" w:author="Srinath Neelakandan" w:date="2020-01-09T17:15:00Z"/>
        </w:rPr>
      </w:pPr>
      <w:ins w:id="3324" w:author="Srinath Neelakandan" w:date="2020-01-09T17:15:00Z">
        <w:r>
          <w:t xml:space="preserve">   "fromUserEntityId":"PL000000000000124853",</w:t>
        </w:r>
      </w:ins>
    </w:p>
    <w:p w14:paraId="456D8E0F" w14:textId="77777777" w:rsidR="009F02D9" w:rsidRDefault="009F02D9" w:rsidP="009F02D9">
      <w:pPr>
        <w:pStyle w:val="ListParagraph"/>
        <w:rPr>
          <w:ins w:id="3325" w:author="Srinath Neelakandan" w:date="2020-01-09T17:15:00Z"/>
        </w:rPr>
      </w:pPr>
      <w:ins w:id="3326" w:author="Srinath Neelakandan" w:date="2020-01-09T17:15:00Z">
        <w:r>
          <w:t xml:space="preserve">   "walletId":"MPW00000000000123753",</w:t>
        </w:r>
      </w:ins>
    </w:p>
    <w:p w14:paraId="16EFBDE7" w14:textId="77777777" w:rsidR="009F02D9" w:rsidRDefault="009F02D9" w:rsidP="009F02D9">
      <w:pPr>
        <w:pStyle w:val="ListParagraph"/>
        <w:rPr>
          <w:ins w:id="3327" w:author="Srinath Neelakandan" w:date="2020-01-09T17:15:00Z"/>
        </w:rPr>
      </w:pPr>
      <w:ins w:id="3328" w:author="Srinath Neelakandan" w:date="2020-01-09T17:15:00Z">
        <w:r>
          <w:t xml:space="preserve">   "platformCode":"00001",</w:t>
        </w:r>
      </w:ins>
    </w:p>
    <w:p w14:paraId="06550257" w14:textId="77777777" w:rsidR="009F02D9" w:rsidRDefault="009F02D9" w:rsidP="009F02D9">
      <w:pPr>
        <w:pStyle w:val="ListParagraph"/>
        <w:rPr>
          <w:ins w:id="3329" w:author="Srinath Neelakandan" w:date="2020-01-09T17:15:00Z"/>
        </w:rPr>
      </w:pPr>
      <w:ins w:id="3330" w:author="Srinath Neelakandan" w:date="2020-01-09T17:15:00Z">
        <w:r>
          <w:t xml:space="preserve">   "digitalAssetTypeCode":"DGC03",</w:t>
        </w:r>
      </w:ins>
    </w:p>
    <w:p w14:paraId="064778A9" w14:textId="77777777" w:rsidR="009F02D9" w:rsidRDefault="009F02D9" w:rsidP="009F02D9">
      <w:pPr>
        <w:pStyle w:val="ListParagraph"/>
        <w:rPr>
          <w:ins w:id="3331" w:author="Srinath Neelakandan" w:date="2020-01-09T17:15:00Z"/>
        </w:rPr>
      </w:pPr>
      <w:ins w:id="3332" w:author="Srinath Neelakandan" w:date="2020-01-09T17:15:00Z">
        <w:r>
          <w:t xml:space="preserve">   "quantity":"10",</w:t>
        </w:r>
      </w:ins>
    </w:p>
    <w:p w14:paraId="7EEC8F95" w14:textId="77777777" w:rsidR="009F02D9" w:rsidRDefault="009F02D9" w:rsidP="009F02D9">
      <w:pPr>
        <w:pStyle w:val="ListParagraph"/>
        <w:rPr>
          <w:ins w:id="3333" w:author="Srinath Neelakandan" w:date="2020-01-09T17:15:00Z"/>
        </w:rPr>
      </w:pPr>
      <w:ins w:id="3334" w:author="Srinath Neelakandan" w:date="2020-01-09T17:15:00Z">
        <w:r>
          <w:t xml:space="preserve">   "merchantId":"999900001000001",</w:t>
        </w:r>
      </w:ins>
    </w:p>
    <w:p w14:paraId="544D3D11" w14:textId="77777777" w:rsidR="009F02D9" w:rsidRDefault="009F02D9" w:rsidP="009F02D9">
      <w:pPr>
        <w:pStyle w:val="ListParagraph"/>
        <w:rPr>
          <w:ins w:id="3335" w:author="Srinath Neelakandan" w:date="2020-01-09T17:15:00Z"/>
        </w:rPr>
      </w:pPr>
      <w:ins w:id="3336" w:author="Srinath Neelakandan" w:date="2020-01-09T17:15:00Z">
        <w:r>
          <w:t xml:space="preserve">   "merchantRef":"REF001",</w:t>
        </w:r>
      </w:ins>
    </w:p>
    <w:p w14:paraId="322C8B6B" w14:textId="77777777" w:rsidR="009F02D9" w:rsidRDefault="009F02D9" w:rsidP="009F02D9">
      <w:pPr>
        <w:pStyle w:val="ListParagraph"/>
        <w:rPr>
          <w:ins w:id="3337" w:author="Srinath Neelakandan" w:date="2020-01-09T17:15:00Z"/>
        </w:rPr>
      </w:pPr>
      <w:ins w:id="3338" w:author="Srinath Neelakandan" w:date="2020-01-09T17:15:00Z">
        <w:r>
          <w:t xml:space="preserve">   "terminalId":"T5070080XJ5",</w:t>
        </w:r>
      </w:ins>
    </w:p>
    <w:p w14:paraId="71ED6454" w14:textId="77777777" w:rsidR="009F02D9" w:rsidRDefault="009F02D9" w:rsidP="009F02D9">
      <w:pPr>
        <w:pStyle w:val="ListParagraph"/>
        <w:rPr>
          <w:ins w:id="3339" w:author="Srinath Neelakandan" w:date="2020-01-09T17:15:00Z"/>
        </w:rPr>
      </w:pPr>
      <w:ins w:id="3340" w:author="Srinath Neelakandan" w:date="2020-01-09T17:15:00Z">
        <w:r>
          <w:t xml:space="preserve">   "platformRef":"MERCH01234",</w:t>
        </w:r>
      </w:ins>
    </w:p>
    <w:p w14:paraId="3B2EF043" w14:textId="77777777" w:rsidR="009F02D9" w:rsidRDefault="009F02D9" w:rsidP="009F02D9">
      <w:pPr>
        <w:pStyle w:val="ListParagraph"/>
        <w:rPr>
          <w:ins w:id="3341" w:author="Srinath Neelakandan" w:date="2020-01-09T17:15:00Z"/>
        </w:rPr>
      </w:pPr>
      <w:ins w:id="3342" w:author="Srinath Neelakandan" w:date="2020-01-09T17:15:00Z">
        <w:r>
          <w:t xml:space="preserve">   "timestamp":"20190412111910",</w:t>
        </w:r>
      </w:ins>
    </w:p>
    <w:p w14:paraId="12C41D06" w14:textId="77777777" w:rsidR="009F02D9" w:rsidRDefault="009F02D9" w:rsidP="009F02D9">
      <w:pPr>
        <w:pStyle w:val="ListParagraph"/>
        <w:rPr>
          <w:ins w:id="3343" w:author="Srinath Neelakandan" w:date="2020-01-09T17:15:00Z"/>
        </w:rPr>
      </w:pPr>
      <w:ins w:id="3344" w:author="Srinath Neelakandan" w:date="2020-01-09T17:15:00Z">
        <w:r>
          <w:t xml:space="preserve">   "timeZone":"GMT+8",</w:t>
        </w:r>
      </w:ins>
    </w:p>
    <w:p w14:paraId="089A2B20" w14:textId="77777777" w:rsidR="009F02D9" w:rsidRDefault="009F02D9" w:rsidP="009F02D9">
      <w:pPr>
        <w:pStyle w:val="ListParagraph"/>
        <w:rPr>
          <w:ins w:id="3345" w:author="Srinath Neelakandan" w:date="2020-01-09T17:15:00Z"/>
        </w:rPr>
      </w:pPr>
      <w:ins w:id="3346" w:author="Srinath Neelakandan" w:date="2020-01-09T17:15:00Z">
        <w:r>
          <w:t xml:space="preserve">   "</w:t>
        </w:r>
        <w:proofErr w:type="spellStart"/>
        <w:r>
          <w:t>remarks":"Redeem</w:t>
        </w:r>
        <w:proofErr w:type="spellEnd"/>
        <w:r>
          <w:t>"</w:t>
        </w:r>
      </w:ins>
    </w:p>
    <w:p w14:paraId="001B428E" w14:textId="77777777" w:rsidR="009F02D9" w:rsidRDefault="009F02D9" w:rsidP="009F02D9">
      <w:pPr>
        <w:pStyle w:val="ListParagraph"/>
        <w:rPr>
          <w:ins w:id="3347" w:author="Srinath Neelakandan" w:date="2020-01-09T17:15:00Z"/>
          <w:b/>
          <w:bCs/>
        </w:rPr>
      </w:pPr>
      <w:ins w:id="3348" w:author="Srinath Neelakandan" w:date="2020-01-09T17:15:00Z">
        <w:r>
          <w:t>}</w:t>
        </w:r>
        <w:r w:rsidRPr="00F0124A">
          <w:rPr>
            <w:b/>
            <w:bCs/>
          </w:rPr>
          <w:t xml:space="preserve"> </w:t>
        </w:r>
      </w:ins>
    </w:p>
    <w:p w14:paraId="24F628EA" w14:textId="516A8FCB" w:rsidR="00E83586" w:rsidRDefault="00E83586" w:rsidP="009F02D9">
      <w:pPr>
        <w:pStyle w:val="ListParagraph"/>
        <w:rPr>
          <w:ins w:id="3349" w:author="Srinath Neelakandan" w:date="2020-01-09T17:06:00Z"/>
          <w:b/>
          <w:bCs/>
        </w:rPr>
      </w:pPr>
      <w:ins w:id="3350" w:author="Srinath Neelakandan" w:date="2020-01-09T17:06:00Z">
        <w:r w:rsidRPr="00F0124A">
          <w:rPr>
            <w:b/>
            <w:bCs/>
          </w:rPr>
          <w:t>Response:</w:t>
        </w:r>
      </w:ins>
    </w:p>
    <w:p w14:paraId="24F913BA" w14:textId="77777777" w:rsidR="009F02D9" w:rsidRPr="000D50B8" w:rsidRDefault="009F02D9">
      <w:pPr>
        <w:pStyle w:val="ListParagraph"/>
        <w:rPr>
          <w:ins w:id="3351" w:author="Srinath Neelakandan" w:date="2020-01-09T17:15:00Z"/>
          <w:rPrChange w:id="3352" w:author="Srinath Neelakandan" w:date="2020-01-09T17:51:00Z">
            <w:rPr>
              <w:ins w:id="335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5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55" w:author="Srinath Neelakandan" w:date="2020-01-09T17:15:00Z">
        <w:r w:rsidRPr="000D50B8">
          <w:rPr>
            <w:rPrChange w:id="3356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027692B4" w14:textId="0449E786" w:rsidR="009F02D9" w:rsidRPr="000D50B8" w:rsidRDefault="009F02D9">
      <w:pPr>
        <w:pStyle w:val="ListParagraph"/>
        <w:rPr>
          <w:ins w:id="3357" w:author="Srinath Neelakandan" w:date="2020-01-09T17:15:00Z"/>
          <w:rPrChange w:id="3358" w:author="Srinath Neelakandan" w:date="2020-01-09T17:50:00Z">
            <w:rPr>
              <w:ins w:id="335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6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61" w:author="Srinath Neelakandan" w:date="2020-01-09T17:15:00Z">
        <w:r w:rsidRPr="000D50B8">
          <w:rPr>
            <w:rPrChange w:id="3362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</w:t>
        </w:r>
        <w:r w:rsidRPr="000D50B8">
          <w:rPr>
            <w:rPrChange w:id="3363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36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36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36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67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36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9E6A57C" w14:textId="77777777" w:rsidR="009F02D9" w:rsidRPr="000D50B8" w:rsidRDefault="009F02D9">
      <w:pPr>
        <w:pStyle w:val="ListParagraph"/>
        <w:rPr>
          <w:ins w:id="3369" w:author="Srinath Neelakandan" w:date="2020-01-09T17:15:00Z"/>
          <w:rPrChange w:id="3370" w:author="Srinath Neelakandan" w:date="2020-01-09T17:50:00Z">
            <w:rPr>
              <w:ins w:id="337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7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73" w:author="Srinath Neelakandan" w:date="2020-01-09T17:15:00Z">
        <w:r w:rsidRPr="000D50B8">
          <w:rPr>
            <w:rPrChange w:id="337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37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37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77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37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675254" w14:textId="77777777" w:rsidR="009F02D9" w:rsidRPr="000D50B8" w:rsidRDefault="009F02D9">
      <w:pPr>
        <w:pStyle w:val="ListParagraph"/>
        <w:rPr>
          <w:ins w:id="3379" w:author="Srinath Neelakandan" w:date="2020-01-09T17:15:00Z"/>
          <w:rPrChange w:id="3380" w:author="Srinath Neelakandan" w:date="2020-01-09T17:50:00Z">
            <w:rPr>
              <w:ins w:id="338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8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83" w:author="Srinath Neelakandan" w:date="2020-01-09T17:15:00Z">
        <w:r w:rsidRPr="000D50B8">
          <w:rPr>
            <w:rPrChange w:id="338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38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38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38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38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89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"200109746097"</w:t>
        </w:r>
        <w:r w:rsidRPr="000D50B8">
          <w:rPr>
            <w:rPrChange w:id="339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6CE278C" w14:textId="77777777" w:rsidR="009F02D9" w:rsidRPr="000D50B8" w:rsidRDefault="009F02D9">
      <w:pPr>
        <w:pStyle w:val="ListParagraph"/>
        <w:rPr>
          <w:ins w:id="3391" w:author="Srinath Neelakandan" w:date="2020-01-09T17:15:00Z"/>
          <w:rPrChange w:id="3392" w:author="Srinath Neelakandan" w:date="2020-01-09T17:50:00Z">
            <w:rPr>
              <w:ins w:id="339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9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95" w:author="Srinath Neelakandan" w:date="2020-01-09T17:15:00Z">
        <w:r w:rsidRPr="000D50B8">
          <w:rPr>
            <w:rPrChange w:id="339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39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398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39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0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01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"9986488323"</w:t>
        </w:r>
        <w:r w:rsidRPr="000D50B8">
          <w:rPr>
            <w:rPrChange w:id="340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DD00731" w14:textId="77777777" w:rsidR="009F02D9" w:rsidRPr="000D50B8" w:rsidRDefault="009F02D9">
      <w:pPr>
        <w:pStyle w:val="ListParagraph"/>
        <w:rPr>
          <w:ins w:id="3403" w:author="Srinath Neelakandan" w:date="2020-01-09T17:15:00Z"/>
          <w:rPrChange w:id="3404" w:author="Srinath Neelakandan" w:date="2020-01-09T17:50:00Z">
            <w:rPr>
              <w:ins w:id="3405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06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07" w:author="Srinath Neelakandan" w:date="2020-01-09T17:15:00Z">
        <w:r w:rsidRPr="000D50B8">
          <w:rPr>
            <w:rPrChange w:id="340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0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1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41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1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13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"20010900760747"</w:t>
        </w:r>
        <w:r w:rsidRPr="000D50B8">
          <w:rPr>
            <w:rPrChange w:id="341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0B0BAC4" w14:textId="77777777" w:rsidR="009F02D9" w:rsidRPr="000D50B8" w:rsidRDefault="009F02D9">
      <w:pPr>
        <w:pStyle w:val="ListParagraph"/>
        <w:rPr>
          <w:ins w:id="3415" w:author="Srinath Neelakandan" w:date="2020-01-09T17:15:00Z"/>
          <w:rPrChange w:id="3416" w:author="Srinath Neelakandan" w:date="2020-01-09T17:50:00Z">
            <w:rPr>
              <w:ins w:id="341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1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19" w:author="Srinath Neelakandan" w:date="2020-01-09T17:15:00Z">
        <w:r w:rsidRPr="000D50B8">
          <w:rPr>
            <w:rPrChange w:id="342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2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2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42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2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25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42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6F9D47C" w14:textId="77777777" w:rsidR="009F02D9" w:rsidRPr="000D50B8" w:rsidRDefault="009F02D9">
      <w:pPr>
        <w:pStyle w:val="ListParagraph"/>
        <w:rPr>
          <w:ins w:id="3427" w:author="Srinath Neelakandan" w:date="2020-01-09T17:15:00Z"/>
          <w:rPrChange w:id="3428" w:author="Srinath Neelakandan" w:date="2020-01-09T17:50:00Z">
            <w:rPr>
              <w:ins w:id="342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3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31" w:author="Srinath Neelakandan" w:date="2020-01-09T17:15:00Z">
        <w:r w:rsidRPr="000D50B8">
          <w:rPr>
            <w:rPrChange w:id="343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3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3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343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3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37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"MPW00000000000123753"</w:t>
        </w:r>
        <w:r w:rsidRPr="000D50B8">
          <w:rPr>
            <w:rPrChange w:id="343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9596672" w14:textId="77777777" w:rsidR="009F02D9" w:rsidRPr="000D50B8" w:rsidRDefault="009F02D9">
      <w:pPr>
        <w:pStyle w:val="ListParagraph"/>
        <w:rPr>
          <w:ins w:id="3439" w:author="Srinath Neelakandan" w:date="2020-01-09T17:15:00Z"/>
          <w:rPrChange w:id="3440" w:author="Srinath Neelakandan" w:date="2020-01-09T17:50:00Z">
            <w:rPr>
              <w:ins w:id="344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4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43" w:author="Srinath Neelakandan" w:date="2020-01-09T17:15:00Z">
        <w:r w:rsidRPr="000D50B8">
          <w:rPr>
            <w:rPrChange w:id="344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4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4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344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4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49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345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5BC159A" w14:textId="77777777" w:rsidR="009F02D9" w:rsidRPr="000D50B8" w:rsidRDefault="009F02D9">
      <w:pPr>
        <w:pStyle w:val="ListParagraph"/>
        <w:rPr>
          <w:ins w:id="3451" w:author="Srinath Neelakandan" w:date="2020-01-09T17:15:00Z"/>
          <w:rPrChange w:id="3452" w:author="Srinath Neelakandan" w:date="2020-01-09T17:50:00Z">
            <w:rPr>
              <w:ins w:id="345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5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55" w:author="Srinath Neelakandan" w:date="2020-01-09T17:15:00Z">
        <w:r w:rsidRPr="000D50B8">
          <w:rPr>
            <w:rPrChange w:id="345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5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58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345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6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61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"23970.300"</w:t>
        </w:r>
        <w:r w:rsidRPr="000D50B8">
          <w:rPr>
            <w:rPrChange w:id="346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B95AE41" w14:textId="77777777" w:rsidR="009F02D9" w:rsidRPr="000D50B8" w:rsidRDefault="009F02D9">
      <w:pPr>
        <w:pStyle w:val="ListParagraph"/>
        <w:rPr>
          <w:ins w:id="3463" w:author="Srinath Neelakandan" w:date="2020-01-09T17:15:00Z"/>
          <w:rPrChange w:id="3464" w:author="Srinath Neelakandan" w:date="2020-01-09T17:50:00Z">
            <w:rPr>
              <w:ins w:id="3465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66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67" w:author="Srinath Neelakandan" w:date="2020-01-09T17:15:00Z">
        <w:r w:rsidRPr="000D50B8">
          <w:rPr>
            <w:rPrChange w:id="346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6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7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merchantId</w:t>
        </w:r>
        <w:proofErr w:type="spellEnd"/>
        <w:r w:rsidRPr="000D50B8">
          <w:rPr>
            <w:rPrChange w:id="347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7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73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"999900001000001"</w:t>
        </w:r>
        <w:r w:rsidRPr="000D50B8">
          <w:rPr>
            <w:rPrChange w:id="347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84AD073" w14:textId="77777777" w:rsidR="009F02D9" w:rsidRPr="000D50B8" w:rsidRDefault="009F02D9">
      <w:pPr>
        <w:pStyle w:val="ListParagraph"/>
        <w:rPr>
          <w:ins w:id="3475" w:author="Srinath Neelakandan" w:date="2020-01-09T17:15:00Z"/>
          <w:rPrChange w:id="3476" w:author="Srinath Neelakandan" w:date="2020-01-09T17:50:00Z">
            <w:rPr>
              <w:ins w:id="347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7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79" w:author="Srinath Neelakandan" w:date="2020-01-09T17:15:00Z">
        <w:r w:rsidRPr="000D50B8">
          <w:rPr>
            <w:rPrChange w:id="348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8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8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merchantRef</w:t>
        </w:r>
        <w:proofErr w:type="spellEnd"/>
        <w:r w:rsidRPr="000D50B8">
          <w:rPr>
            <w:rPrChange w:id="348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8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85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"REF001"</w:t>
        </w:r>
        <w:r w:rsidRPr="000D50B8">
          <w:rPr>
            <w:rPrChange w:id="348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92BA7A3" w14:textId="77777777" w:rsidR="009F02D9" w:rsidRPr="000D50B8" w:rsidRDefault="009F02D9">
      <w:pPr>
        <w:pStyle w:val="ListParagraph"/>
        <w:rPr>
          <w:ins w:id="3487" w:author="Srinath Neelakandan" w:date="2020-01-09T17:15:00Z"/>
          <w:rPrChange w:id="3488" w:author="Srinath Neelakandan" w:date="2020-01-09T17:50:00Z">
            <w:rPr>
              <w:ins w:id="348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9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91" w:author="Srinath Neelakandan" w:date="2020-01-09T17:15:00Z">
        <w:r w:rsidRPr="000D50B8">
          <w:rPr>
            <w:rPrChange w:id="349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49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49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platformRef</w:t>
        </w:r>
        <w:proofErr w:type="spellEnd"/>
        <w:r w:rsidRPr="000D50B8">
          <w:rPr>
            <w:rPrChange w:id="349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9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97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"MERCH01234"</w:t>
        </w:r>
        <w:r w:rsidRPr="000D50B8">
          <w:rPr>
            <w:rPrChange w:id="349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ACB0C95" w14:textId="77777777" w:rsidR="009F02D9" w:rsidRPr="000D50B8" w:rsidRDefault="009F02D9">
      <w:pPr>
        <w:pStyle w:val="ListParagraph"/>
        <w:rPr>
          <w:ins w:id="3499" w:author="Srinath Neelakandan" w:date="2020-01-09T17:15:00Z"/>
          <w:rPrChange w:id="3500" w:author="Srinath Neelakandan" w:date="2020-01-09T17:50:00Z">
            <w:rPr>
              <w:ins w:id="350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0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03" w:author="Srinath Neelakandan" w:date="2020-01-09T17:15:00Z">
        <w:r w:rsidRPr="000D50B8">
          <w:rPr>
            <w:rPrChange w:id="350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0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50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50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0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09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"2020010919443189"</w:t>
        </w:r>
        <w:r w:rsidRPr="000D50B8">
          <w:rPr>
            <w:rPrChange w:id="351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AAE670C" w14:textId="77777777" w:rsidR="009F02D9" w:rsidRPr="000D50B8" w:rsidRDefault="009F02D9">
      <w:pPr>
        <w:pStyle w:val="ListParagraph"/>
        <w:rPr>
          <w:ins w:id="3511" w:author="Srinath Neelakandan" w:date="2020-01-09T17:15:00Z"/>
          <w:rPrChange w:id="3512" w:author="Srinath Neelakandan" w:date="2020-01-09T17:50:00Z">
            <w:rPr>
              <w:ins w:id="351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1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15" w:author="Srinath Neelakandan" w:date="2020-01-09T17:15:00Z">
        <w:r w:rsidRPr="000D50B8">
          <w:rPr>
            <w:rPrChange w:id="351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1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"quantity"</w:t>
        </w:r>
        <w:r w:rsidRPr="000D50B8">
          <w:rPr>
            <w:rPrChange w:id="351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19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"10"</w:t>
        </w:r>
        <w:r w:rsidRPr="000D50B8">
          <w:rPr>
            <w:rPrChange w:id="352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0FB43D09" w14:textId="77777777" w:rsidR="009F02D9" w:rsidRPr="000D50B8" w:rsidRDefault="009F02D9">
      <w:pPr>
        <w:pStyle w:val="ListParagraph"/>
        <w:rPr>
          <w:ins w:id="3521" w:author="Srinath Neelakandan" w:date="2020-01-09T17:15:00Z"/>
          <w:rPrChange w:id="3522" w:author="Srinath Neelakandan" w:date="2020-01-09T17:51:00Z">
            <w:rPr>
              <w:ins w:id="352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2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25" w:author="Srinath Neelakandan" w:date="2020-01-09T17:15:00Z">
        <w:r w:rsidRPr="000D50B8">
          <w:rPr>
            <w:rPrChange w:id="3526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lastRenderedPageBreak/>
          <w:t>    </w:t>
        </w:r>
        <w:r w:rsidRPr="000D50B8">
          <w:rPr>
            <w:rPrChange w:id="3527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528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529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30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31" w:author="Srinath Neelakandan" w:date="2020-01-09T17:51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</w:ins>
    </w:p>
    <w:p w14:paraId="1096378C" w14:textId="4F6177A4" w:rsidR="009F02D9" w:rsidRPr="000D50B8" w:rsidRDefault="009F02D9">
      <w:pPr>
        <w:pStyle w:val="ListParagraph"/>
        <w:rPr>
          <w:ins w:id="3532" w:author="Srinath Neelakandan" w:date="2020-01-09T17:16:00Z"/>
          <w:rPrChange w:id="3533" w:author="Srinath Neelakandan" w:date="2020-01-09T17:51:00Z">
            <w:rPr>
              <w:ins w:id="3534" w:author="Srinath Neelakandan" w:date="2020-01-09T17:16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35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36" w:author="Srinath Neelakandan" w:date="2020-01-09T17:15:00Z">
        <w:r w:rsidRPr="000D50B8">
          <w:rPr>
            <w:rPrChange w:id="3537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1A418025" w14:textId="2B739965" w:rsidR="00C16231" w:rsidRPr="00256928" w:rsidRDefault="00C16231" w:rsidP="00C16231">
      <w:pPr>
        <w:pStyle w:val="Heading2"/>
        <w:numPr>
          <w:ilvl w:val="1"/>
          <w:numId w:val="8"/>
        </w:numPr>
        <w:ind w:left="426" w:hanging="426"/>
        <w:rPr>
          <w:ins w:id="3538" w:author="Srinath Neelakandan" w:date="2020-01-09T17:16:00Z"/>
        </w:rPr>
      </w:pPr>
      <w:bookmarkStart w:id="3539" w:name="_Toc29552898"/>
      <w:ins w:id="3540" w:author="Srinath Neelakandan" w:date="2020-01-09T17:16:00Z">
        <w:r w:rsidRPr="00C16231">
          <w:t>Query Wallet Balance</w:t>
        </w:r>
        <w:bookmarkEnd w:id="3539"/>
      </w:ins>
    </w:p>
    <w:p w14:paraId="3B26F141" w14:textId="77777777" w:rsidR="00C16231" w:rsidRDefault="00C16231" w:rsidP="00C16231">
      <w:pPr>
        <w:pStyle w:val="ListParagraph"/>
        <w:rPr>
          <w:ins w:id="3541" w:author="Srinath Neelakandan" w:date="2020-01-09T17:21:00Z"/>
        </w:rPr>
      </w:pPr>
      <w:ins w:id="3542" w:author="Srinath Neelakandan" w:date="2020-01-09T17:16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543" w:author="Srinath Neelakandan" w:date="2020-01-09T17:21:00Z">
        <w:r>
          <w:t>{</w:t>
        </w:r>
      </w:ins>
    </w:p>
    <w:p w14:paraId="60020CEC" w14:textId="77777777" w:rsidR="00C16231" w:rsidRDefault="00C16231" w:rsidP="00C16231">
      <w:pPr>
        <w:pStyle w:val="ListParagraph"/>
        <w:rPr>
          <w:ins w:id="3544" w:author="Srinath Neelakandan" w:date="2020-01-09T17:21:00Z"/>
        </w:rPr>
      </w:pPr>
      <w:ins w:id="3545" w:author="Srinath Neelakandan" w:date="2020-01-09T17:21:00Z">
        <w:r>
          <w:t xml:space="preserve">    "</w:t>
        </w:r>
        <w:proofErr w:type="spellStart"/>
        <w:r>
          <w:t>platformCode</w:t>
        </w:r>
        <w:proofErr w:type="spellEnd"/>
        <w:r>
          <w:t>": "00001",</w:t>
        </w:r>
      </w:ins>
    </w:p>
    <w:p w14:paraId="49B6B06C" w14:textId="77777777" w:rsidR="00C16231" w:rsidRDefault="00C16231" w:rsidP="00C16231">
      <w:pPr>
        <w:pStyle w:val="ListParagraph"/>
        <w:rPr>
          <w:ins w:id="3546" w:author="Srinath Neelakandan" w:date="2020-01-09T17:21:00Z"/>
        </w:rPr>
      </w:pPr>
      <w:ins w:id="3547" w:author="Srinath Neelakandan" w:date="2020-01-09T17:21:00Z">
        <w:r>
          <w:t xml:space="preserve">    "userEntityId":"PL000000000000124853",</w:t>
        </w:r>
      </w:ins>
    </w:p>
    <w:p w14:paraId="009AEE4A" w14:textId="77777777" w:rsidR="00C16231" w:rsidRDefault="00C16231" w:rsidP="00C16231">
      <w:pPr>
        <w:pStyle w:val="ListParagraph"/>
        <w:rPr>
          <w:ins w:id="3548" w:author="Srinath Neelakandan" w:date="2020-01-09T17:21:00Z"/>
        </w:rPr>
      </w:pPr>
      <w:ins w:id="3549" w:author="Srinath Neelakandan" w:date="2020-01-09T17:21:00Z">
        <w:r>
          <w:t xml:space="preserve">    "walletId":"MPW00000000000123753",</w:t>
        </w:r>
      </w:ins>
    </w:p>
    <w:p w14:paraId="52B43232" w14:textId="77777777" w:rsidR="00C16231" w:rsidRDefault="00C16231" w:rsidP="00C16231">
      <w:pPr>
        <w:pStyle w:val="ListParagraph"/>
        <w:rPr>
          <w:ins w:id="3550" w:author="Srinath Neelakandan" w:date="2020-01-09T17:21:00Z"/>
        </w:rPr>
      </w:pPr>
      <w:ins w:id="3551" w:author="Srinath Neelakandan" w:date="2020-01-09T17:21:00Z">
        <w:r>
          <w:t xml:space="preserve">    "</w:t>
        </w:r>
        <w:proofErr w:type="spellStart"/>
        <w:r>
          <w:t>digitalAssetTypeCode</w:t>
        </w:r>
        <w:proofErr w:type="spellEnd"/>
        <w:r>
          <w:t>": "DGC03",</w:t>
        </w:r>
      </w:ins>
    </w:p>
    <w:p w14:paraId="65F69389" w14:textId="77777777" w:rsidR="00C16231" w:rsidRDefault="00C16231" w:rsidP="00C16231">
      <w:pPr>
        <w:pStyle w:val="ListParagraph"/>
        <w:rPr>
          <w:ins w:id="3552" w:author="Srinath Neelakandan" w:date="2020-01-09T17:21:00Z"/>
        </w:rPr>
      </w:pPr>
      <w:ins w:id="3553" w:author="Srinath Neelakandan" w:date="2020-01-09T17:21:00Z">
        <w:r>
          <w:t xml:space="preserve">    "</w:t>
        </w:r>
        <w:proofErr w:type="spellStart"/>
        <w:r>
          <w:t>terminalId</w:t>
        </w:r>
        <w:proofErr w:type="spellEnd"/>
        <w:r>
          <w:t>": "T0000004",</w:t>
        </w:r>
      </w:ins>
    </w:p>
    <w:p w14:paraId="3F86DF3D" w14:textId="1594DB4F" w:rsidR="00C16231" w:rsidRDefault="00C16231" w:rsidP="00C16231">
      <w:pPr>
        <w:pStyle w:val="ListParagraph"/>
        <w:rPr>
          <w:ins w:id="3554" w:author="Srinath Neelakandan" w:date="2020-01-09T17:21:00Z"/>
        </w:rPr>
      </w:pPr>
      <w:ins w:id="3555" w:author="Srinath Neelakandan" w:date="2020-01-09T17:21:00Z">
        <w:r>
          <w:t xml:space="preserve">    "</w:t>
        </w:r>
        <w:proofErr w:type="spellStart"/>
        <w:r>
          <w:t>platformRef</w:t>
        </w:r>
        <w:proofErr w:type="spellEnd"/>
        <w:r>
          <w:t>": "</w:t>
        </w:r>
      </w:ins>
      <w:ins w:id="3556" w:author="Srinath Neelakandan" w:date="2020-01-09T17:59:00Z">
        <w:r w:rsidR="000D50B8" w:rsidRPr="000D50B8">
          <w:t xml:space="preserve"> </w:t>
        </w:r>
        <w:r w:rsidR="000D50B8">
          <w:t>METATEST01</w:t>
        </w:r>
      </w:ins>
      <w:ins w:id="3557" w:author="Srinath Neelakandan" w:date="2020-01-09T17:21:00Z">
        <w:r>
          <w:t>",</w:t>
        </w:r>
      </w:ins>
    </w:p>
    <w:p w14:paraId="342EF34A" w14:textId="77777777" w:rsidR="00C16231" w:rsidRDefault="00C16231" w:rsidP="00C16231">
      <w:pPr>
        <w:pStyle w:val="ListParagraph"/>
        <w:rPr>
          <w:ins w:id="3558" w:author="Srinath Neelakandan" w:date="2020-01-09T17:21:00Z"/>
        </w:rPr>
      </w:pPr>
      <w:ins w:id="3559" w:author="Srinath Neelakandan" w:date="2020-01-09T17:21:00Z">
        <w:r>
          <w:t xml:space="preserve">    "timestamp": "20190412111910",</w:t>
        </w:r>
      </w:ins>
    </w:p>
    <w:p w14:paraId="08382658" w14:textId="77777777" w:rsidR="00C16231" w:rsidRDefault="00C16231" w:rsidP="00C16231">
      <w:pPr>
        <w:pStyle w:val="ListParagraph"/>
        <w:rPr>
          <w:ins w:id="3560" w:author="Srinath Neelakandan" w:date="2020-01-09T17:21:00Z"/>
        </w:rPr>
      </w:pPr>
      <w:ins w:id="3561" w:author="Srinath Neelakandan" w:date="2020-01-09T17:21:00Z">
        <w:r>
          <w:t xml:space="preserve">    "</w:t>
        </w:r>
        <w:proofErr w:type="spellStart"/>
        <w:r>
          <w:t>timeZone</w:t>
        </w:r>
        <w:proofErr w:type="spellEnd"/>
        <w:r>
          <w:t>": "GMT",</w:t>
        </w:r>
      </w:ins>
    </w:p>
    <w:p w14:paraId="6D23A3E1" w14:textId="77777777" w:rsidR="00C16231" w:rsidRDefault="00C16231" w:rsidP="00C16231">
      <w:pPr>
        <w:pStyle w:val="ListParagraph"/>
        <w:rPr>
          <w:ins w:id="3562" w:author="Srinath Neelakandan" w:date="2020-01-09T17:21:00Z"/>
        </w:rPr>
      </w:pPr>
      <w:ins w:id="3563" w:author="Srinath Neelakandan" w:date="2020-01-09T17:21:00Z">
        <w:r>
          <w:t xml:space="preserve">    "remarks": "</w:t>
        </w:r>
        <w:proofErr w:type="spellStart"/>
        <w:r>
          <w:t>uytuuiutrhijrijt</w:t>
        </w:r>
        <w:proofErr w:type="spellEnd"/>
        <w:r>
          <w:t>"</w:t>
        </w:r>
      </w:ins>
    </w:p>
    <w:p w14:paraId="1E84EE00" w14:textId="77777777" w:rsidR="00C16231" w:rsidRDefault="00C16231" w:rsidP="00C16231">
      <w:pPr>
        <w:pStyle w:val="ListParagraph"/>
        <w:rPr>
          <w:ins w:id="3564" w:author="Srinath Neelakandan" w:date="2020-01-09T17:21:00Z"/>
        </w:rPr>
      </w:pPr>
      <w:ins w:id="3565" w:author="Srinath Neelakandan" w:date="2020-01-09T17:21:00Z">
        <w:r>
          <w:t>}</w:t>
        </w:r>
      </w:ins>
    </w:p>
    <w:p w14:paraId="4EA388FD" w14:textId="07212B40" w:rsidR="00C16231" w:rsidRDefault="00C16231" w:rsidP="00C16231">
      <w:pPr>
        <w:pStyle w:val="ListParagraph"/>
        <w:rPr>
          <w:ins w:id="3566" w:author="Srinath Neelakandan" w:date="2020-01-09T17:16:00Z"/>
          <w:b/>
          <w:bCs/>
        </w:rPr>
      </w:pPr>
      <w:ins w:id="3567" w:author="Srinath Neelakandan" w:date="2020-01-09T17:16:00Z">
        <w:r w:rsidRPr="00F0124A">
          <w:rPr>
            <w:b/>
            <w:bCs/>
          </w:rPr>
          <w:t>Response:</w:t>
        </w:r>
      </w:ins>
    </w:p>
    <w:p w14:paraId="71A074DC" w14:textId="77777777" w:rsidR="00C16231" w:rsidRPr="000D50B8" w:rsidRDefault="00C16231">
      <w:pPr>
        <w:pStyle w:val="ListParagraph"/>
        <w:rPr>
          <w:ins w:id="3568" w:author="Srinath Neelakandan" w:date="2020-01-09T17:21:00Z"/>
          <w:rPrChange w:id="3569" w:author="Srinath Neelakandan" w:date="2020-01-09T17:52:00Z">
            <w:rPr>
              <w:ins w:id="357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7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72" w:author="Srinath Neelakandan" w:date="2020-01-09T17:21:00Z">
        <w:r w:rsidRPr="000D50B8">
          <w:rPr>
            <w:rPrChange w:id="357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33B01E39" w14:textId="77777777" w:rsidR="00C16231" w:rsidRPr="000D50B8" w:rsidRDefault="00C16231">
      <w:pPr>
        <w:pStyle w:val="ListParagraph"/>
        <w:rPr>
          <w:ins w:id="3574" w:author="Srinath Neelakandan" w:date="2020-01-09T17:21:00Z"/>
          <w:rPrChange w:id="3575" w:author="Srinath Neelakandan" w:date="2020-01-09T17:52:00Z">
            <w:rPr>
              <w:ins w:id="3576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7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78" w:author="Srinath Neelakandan" w:date="2020-01-09T17:21:00Z">
        <w:r w:rsidRPr="000D50B8">
          <w:rPr>
            <w:rPrChange w:id="357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8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58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58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8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8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58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068445C1" w14:textId="77777777" w:rsidR="00C16231" w:rsidRPr="000D50B8" w:rsidRDefault="00C16231">
      <w:pPr>
        <w:pStyle w:val="ListParagraph"/>
        <w:rPr>
          <w:ins w:id="3586" w:author="Srinath Neelakandan" w:date="2020-01-09T17:21:00Z"/>
          <w:rPrChange w:id="3587" w:author="Srinath Neelakandan" w:date="2020-01-09T17:52:00Z">
            <w:rPr>
              <w:ins w:id="358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8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90" w:author="Srinath Neelakandan" w:date="2020-01-09T17:21:00Z">
        <w:r w:rsidRPr="000D50B8">
          <w:rPr>
            <w:rPrChange w:id="359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9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59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9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59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B74B6D0" w14:textId="77777777" w:rsidR="00C16231" w:rsidRPr="000D50B8" w:rsidRDefault="00C16231">
      <w:pPr>
        <w:pStyle w:val="ListParagraph"/>
        <w:rPr>
          <w:ins w:id="3596" w:author="Srinath Neelakandan" w:date="2020-01-09T17:21:00Z"/>
          <w:rPrChange w:id="3597" w:author="Srinath Neelakandan" w:date="2020-01-09T17:52:00Z">
            <w:rPr>
              <w:ins w:id="359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9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00" w:author="Srinath Neelakandan" w:date="2020-01-09T17:21:00Z">
        <w:r w:rsidRPr="000D50B8">
          <w:rPr>
            <w:rPrChange w:id="360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0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60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0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"200109746101"</w:t>
        </w:r>
        <w:r w:rsidRPr="000D50B8">
          <w:rPr>
            <w:rPrChange w:id="360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795F7CB" w14:textId="77777777" w:rsidR="00C16231" w:rsidRPr="000D50B8" w:rsidRDefault="00C16231">
      <w:pPr>
        <w:pStyle w:val="ListParagraph"/>
        <w:rPr>
          <w:ins w:id="3608" w:author="Srinath Neelakandan" w:date="2020-01-09T17:21:00Z"/>
          <w:rPrChange w:id="3609" w:author="Srinath Neelakandan" w:date="2020-01-09T17:52:00Z">
            <w:rPr>
              <w:ins w:id="361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1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12" w:author="Srinath Neelakandan" w:date="2020-01-09T17:21:00Z">
        <w:r w:rsidRPr="000D50B8">
          <w:rPr>
            <w:rPrChange w:id="361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1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1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61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1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1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"8990247680"</w:t>
        </w:r>
        <w:r w:rsidRPr="000D50B8">
          <w:rPr>
            <w:rPrChange w:id="36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F50035B" w14:textId="77777777" w:rsidR="00C16231" w:rsidRPr="000D50B8" w:rsidRDefault="00C16231">
      <w:pPr>
        <w:pStyle w:val="ListParagraph"/>
        <w:rPr>
          <w:ins w:id="3620" w:author="Srinath Neelakandan" w:date="2020-01-09T17:21:00Z"/>
          <w:rPrChange w:id="3621" w:author="Srinath Neelakandan" w:date="2020-01-09T17:52:00Z">
            <w:rPr>
              <w:ins w:id="3622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2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24" w:author="Srinath Neelakandan" w:date="2020-01-09T17:21:00Z">
        <w:r w:rsidRPr="000D50B8">
          <w:rPr>
            <w:rPrChange w:id="362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2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2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62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2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3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"20010900760751"</w:t>
        </w:r>
        <w:r w:rsidRPr="000D50B8">
          <w:rPr>
            <w:rPrChange w:id="363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B9DA761" w14:textId="77777777" w:rsidR="00C16231" w:rsidRPr="000D50B8" w:rsidRDefault="00C16231">
      <w:pPr>
        <w:pStyle w:val="ListParagraph"/>
        <w:rPr>
          <w:ins w:id="3632" w:author="Srinath Neelakandan" w:date="2020-01-09T17:21:00Z"/>
          <w:rPrChange w:id="3633" w:author="Srinath Neelakandan" w:date="2020-01-09T17:52:00Z">
            <w:rPr>
              <w:ins w:id="3634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3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36" w:author="Srinath Neelakandan" w:date="2020-01-09T17:21:00Z">
        <w:r w:rsidRPr="000D50B8">
          <w:rPr>
            <w:rPrChange w:id="363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3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3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64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4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64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A2B0EAE" w14:textId="77777777" w:rsidR="00C16231" w:rsidRPr="000D50B8" w:rsidRDefault="00C16231">
      <w:pPr>
        <w:pStyle w:val="ListParagraph"/>
        <w:rPr>
          <w:ins w:id="3644" w:author="Srinath Neelakandan" w:date="2020-01-09T17:21:00Z"/>
          <w:rPrChange w:id="3645" w:author="Srinath Neelakandan" w:date="2020-01-09T17:52:00Z">
            <w:rPr>
              <w:ins w:id="3646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4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48" w:author="Srinath Neelakandan" w:date="2020-01-09T17:21:00Z">
        <w:r w:rsidRPr="000D50B8">
          <w:rPr>
            <w:rPrChange w:id="36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5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5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365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5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5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"MPW00000000000123753"</w:t>
        </w:r>
        <w:r w:rsidRPr="000D50B8">
          <w:rPr>
            <w:rPrChange w:id="36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0DEE5E7" w14:textId="0A54EE4D" w:rsidR="00C16231" w:rsidRPr="000D50B8" w:rsidRDefault="00C16231">
      <w:pPr>
        <w:pStyle w:val="ListParagraph"/>
        <w:rPr>
          <w:ins w:id="3656" w:author="Srinath Neelakandan" w:date="2020-01-09T17:21:00Z"/>
          <w:rPrChange w:id="3657" w:author="Srinath Neelakandan" w:date="2020-01-09T17:52:00Z">
            <w:rPr>
              <w:ins w:id="365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5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60" w:author="Srinath Neelakandan" w:date="2020-01-09T17:21:00Z">
        <w:r w:rsidRPr="000D50B8">
          <w:rPr>
            <w:rPrChange w:id="366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6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6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platformRef</w:t>
        </w:r>
        <w:proofErr w:type="spellEnd"/>
        <w:r w:rsidRPr="000D50B8">
          <w:rPr>
            <w:rPrChange w:id="366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6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6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</w:t>
        </w:r>
      </w:ins>
      <w:ins w:id="3667" w:author="Srinath Neelakandan" w:date="2020-01-09T17:59:00Z">
        <w:r w:rsidR="000D50B8" w:rsidRPr="000D50B8">
          <w:t xml:space="preserve"> </w:t>
        </w:r>
        <w:r w:rsidR="000D50B8">
          <w:t>METATEST01</w:t>
        </w:r>
      </w:ins>
      <w:ins w:id="3668" w:author="Srinath Neelakandan" w:date="2020-01-09T17:21:00Z">
        <w:r w:rsidRPr="000D50B8">
          <w:rPr>
            <w:rPrChange w:id="366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7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226ADB5" w14:textId="77777777" w:rsidR="00C16231" w:rsidRPr="000D50B8" w:rsidRDefault="00C16231">
      <w:pPr>
        <w:pStyle w:val="ListParagraph"/>
        <w:rPr>
          <w:ins w:id="3671" w:author="Srinath Neelakandan" w:date="2020-01-09T17:21:00Z"/>
          <w:rPrChange w:id="3672" w:author="Srinath Neelakandan" w:date="2020-01-09T17:52:00Z">
            <w:rPr>
              <w:ins w:id="3673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7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75" w:author="Srinath Neelakandan" w:date="2020-01-09T17:21:00Z">
        <w:r w:rsidRPr="000D50B8">
          <w:rPr>
            <w:rPrChange w:id="367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7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7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67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8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8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"20200109195101438"</w:t>
        </w:r>
        <w:r w:rsidRPr="000D50B8">
          <w:rPr>
            <w:rPrChange w:id="368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0E2A39C" w14:textId="77777777" w:rsidR="00C16231" w:rsidRPr="000D50B8" w:rsidRDefault="00C16231">
      <w:pPr>
        <w:pStyle w:val="ListParagraph"/>
        <w:rPr>
          <w:ins w:id="3683" w:author="Srinath Neelakandan" w:date="2020-01-09T17:21:00Z"/>
          <w:rPrChange w:id="3684" w:author="Srinath Neelakandan" w:date="2020-01-09T17:52:00Z">
            <w:rPr>
              <w:ins w:id="368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8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87" w:author="Srinath Neelakandan" w:date="2020-01-09T17:21:00Z">
        <w:r w:rsidRPr="000D50B8">
          <w:rPr>
            <w:rPrChange w:id="368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68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6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digitalAssetList</w:t>
        </w:r>
        <w:proofErr w:type="spellEnd"/>
        <w:r w:rsidRPr="000D50B8">
          <w:rPr>
            <w:rPrChange w:id="369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[</w:t>
        </w:r>
      </w:ins>
    </w:p>
    <w:p w14:paraId="41AB93FA" w14:textId="77777777" w:rsidR="00C16231" w:rsidRPr="000D50B8" w:rsidRDefault="00C16231">
      <w:pPr>
        <w:pStyle w:val="ListParagraph"/>
        <w:rPr>
          <w:ins w:id="3693" w:author="Srinath Neelakandan" w:date="2020-01-09T17:21:00Z"/>
          <w:rPrChange w:id="3694" w:author="Srinath Neelakandan" w:date="2020-01-09T17:52:00Z">
            <w:rPr>
              <w:ins w:id="369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9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97" w:author="Srinath Neelakandan" w:date="2020-01-09T17:21:00Z">
        <w:r w:rsidRPr="000D50B8">
          <w:rPr>
            <w:rPrChange w:id="369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{</w:t>
        </w:r>
      </w:ins>
    </w:p>
    <w:p w14:paraId="6E58C4D8" w14:textId="77777777" w:rsidR="00C16231" w:rsidRPr="000D50B8" w:rsidRDefault="00C16231">
      <w:pPr>
        <w:pStyle w:val="ListParagraph"/>
        <w:rPr>
          <w:ins w:id="3699" w:author="Srinath Neelakandan" w:date="2020-01-09T17:21:00Z"/>
          <w:rPrChange w:id="3700" w:author="Srinath Neelakandan" w:date="2020-01-09T17:52:00Z">
            <w:rPr>
              <w:ins w:id="370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0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03" w:author="Srinath Neelakandan" w:date="2020-01-09T17:21:00Z">
        <w:r w:rsidRPr="000D50B8">
          <w:rPr>
            <w:rPrChange w:id="370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370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70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370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0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09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23960.300</w:t>
        </w:r>
        <w:r w:rsidRPr="000D50B8">
          <w:rPr>
            <w:rPrChange w:id="371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E84894E" w14:textId="77777777" w:rsidR="00C16231" w:rsidRPr="000D50B8" w:rsidRDefault="00C16231">
      <w:pPr>
        <w:pStyle w:val="ListParagraph"/>
        <w:rPr>
          <w:ins w:id="3711" w:author="Srinath Neelakandan" w:date="2020-01-09T17:21:00Z"/>
          <w:rPrChange w:id="3712" w:author="Srinath Neelakandan" w:date="2020-01-09T17:52:00Z">
            <w:rPr>
              <w:ins w:id="3713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1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15" w:author="Srinath Neelakandan" w:date="2020-01-09T17:21:00Z">
        <w:r w:rsidRPr="000D50B8">
          <w:rPr>
            <w:rPrChange w:id="37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371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71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digitalAssetName</w:t>
        </w:r>
        <w:proofErr w:type="spellEnd"/>
        <w:r w:rsidRPr="000D50B8">
          <w:rPr>
            <w:rPrChange w:id="371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2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2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"Nike Shoe"</w:t>
        </w:r>
        <w:r w:rsidRPr="000D50B8">
          <w:rPr>
            <w:rPrChange w:id="37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D945279" w14:textId="77777777" w:rsidR="00C16231" w:rsidRPr="000D50B8" w:rsidRDefault="00C16231">
      <w:pPr>
        <w:pStyle w:val="ListParagraph"/>
        <w:rPr>
          <w:ins w:id="3723" w:author="Srinath Neelakandan" w:date="2020-01-09T17:21:00Z"/>
          <w:rPrChange w:id="3724" w:author="Srinath Neelakandan" w:date="2020-01-09T17:52:00Z">
            <w:rPr>
              <w:ins w:id="372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2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27" w:author="Srinath Neelakandan" w:date="2020-01-09T17:21:00Z">
        <w:r w:rsidRPr="000D50B8">
          <w:rPr>
            <w:rPrChange w:id="372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372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73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373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3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3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373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E2CBD54" w14:textId="77777777" w:rsidR="00C16231" w:rsidRPr="000D50B8" w:rsidRDefault="00C16231">
      <w:pPr>
        <w:pStyle w:val="ListParagraph"/>
        <w:rPr>
          <w:ins w:id="3735" w:author="Srinath Neelakandan" w:date="2020-01-09T17:21:00Z"/>
          <w:rPrChange w:id="3736" w:author="Srinath Neelakandan" w:date="2020-01-09T17:52:00Z">
            <w:rPr>
              <w:ins w:id="3737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3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39" w:author="Srinath Neelakandan" w:date="2020-01-09T17:21:00Z">
        <w:r w:rsidRPr="000D50B8">
          <w:rPr>
            <w:rPrChange w:id="374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374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"status"</w:t>
        </w:r>
        <w:r w:rsidRPr="000D50B8">
          <w:rPr>
            <w:rPrChange w:id="374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4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"ACTIVE"</w:t>
        </w:r>
      </w:ins>
    </w:p>
    <w:p w14:paraId="75682364" w14:textId="77777777" w:rsidR="00C16231" w:rsidRPr="000D50B8" w:rsidRDefault="00C16231">
      <w:pPr>
        <w:pStyle w:val="ListParagraph"/>
        <w:rPr>
          <w:ins w:id="3744" w:author="Srinath Neelakandan" w:date="2020-01-09T17:21:00Z"/>
          <w:rPrChange w:id="3745" w:author="Srinath Neelakandan" w:date="2020-01-09T17:52:00Z">
            <w:rPr>
              <w:ins w:id="3746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4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48" w:author="Srinath Neelakandan" w:date="2020-01-09T17:21:00Z">
        <w:r w:rsidRPr="000D50B8">
          <w:rPr>
            <w:rPrChange w:id="37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}</w:t>
        </w:r>
      </w:ins>
    </w:p>
    <w:p w14:paraId="3722B867" w14:textId="77777777" w:rsidR="00C16231" w:rsidRPr="000D50B8" w:rsidRDefault="00C16231">
      <w:pPr>
        <w:pStyle w:val="ListParagraph"/>
        <w:rPr>
          <w:ins w:id="3750" w:author="Srinath Neelakandan" w:date="2020-01-09T17:21:00Z"/>
          <w:rPrChange w:id="3751" w:author="Srinath Neelakandan" w:date="2020-01-09T17:52:00Z">
            <w:rPr>
              <w:ins w:id="3752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5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54" w:author="Srinath Neelakandan" w:date="2020-01-09T17:21:00Z">
        <w:r w:rsidRPr="000D50B8">
          <w:rPr>
            <w:rPrChange w:id="37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],</w:t>
        </w:r>
      </w:ins>
    </w:p>
    <w:p w14:paraId="4A0911AC" w14:textId="77777777" w:rsidR="00C16231" w:rsidRPr="000D50B8" w:rsidRDefault="00C16231">
      <w:pPr>
        <w:pStyle w:val="ListParagraph"/>
        <w:rPr>
          <w:ins w:id="3756" w:author="Srinath Neelakandan" w:date="2020-01-09T17:21:00Z"/>
          <w:rPrChange w:id="3757" w:author="Srinath Neelakandan" w:date="2020-01-09T17:52:00Z">
            <w:rPr>
              <w:ins w:id="375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5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60" w:author="Srinath Neelakandan" w:date="2020-01-09T17:21:00Z">
        <w:r w:rsidRPr="000D50B8">
          <w:rPr>
            <w:rPrChange w:id="376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76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76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76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6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6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</w:ins>
    </w:p>
    <w:p w14:paraId="58F7CD8C" w14:textId="1FF72EC6" w:rsidR="00C16231" w:rsidRPr="000D50B8" w:rsidRDefault="00C16231">
      <w:pPr>
        <w:pStyle w:val="ListParagraph"/>
        <w:rPr>
          <w:ins w:id="3767" w:author="Srinath Neelakandan" w:date="2020-01-09T17:22:00Z"/>
          <w:rPrChange w:id="3768" w:author="Srinath Neelakandan" w:date="2020-01-09T17:52:00Z">
            <w:rPr>
              <w:ins w:id="3769" w:author="Srinath Neelakandan" w:date="2020-01-09T17:22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7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71" w:author="Srinath Neelakandan" w:date="2020-01-09T17:21:00Z">
        <w:r w:rsidRPr="000D50B8">
          <w:rPr>
            <w:rPrChange w:id="377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2DC90FC1" w14:textId="5A801A1B" w:rsidR="00C16231" w:rsidRPr="00256928" w:rsidRDefault="00C16231" w:rsidP="00C16231">
      <w:pPr>
        <w:pStyle w:val="Heading2"/>
        <w:numPr>
          <w:ilvl w:val="1"/>
          <w:numId w:val="8"/>
        </w:numPr>
        <w:ind w:left="426" w:hanging="426"/>
        <w:rPr>
          <w:ins w:id="3773" w:author="Srinath Neelakandan" w:date="2020-01-09T17:22:00Z"/>
        </w:rPr>
      </w:pPr>
      <w:bookmarkStart w:id="3774" w:name="_Toc29552899"/>
      <w:ins w:id="3775" w:author="Srinath Neelakandan" w:date="2020-01-09T17:22:00Z">
        <w:r w:rsidRPr="00C16231">
          <w:t>Update User Entity</w:t>
        </w:r>
        <w:bookmarkEnd w:id="3774"/>
      </w:ins>
    </w:p>
    <w:p w14:paraId="6BD965C0" w14:textId="77777777" w:rsidR="00080D2F" w:rsidRDefault="00C16231" w:rsidP="00080D2F">
      <w:pPr>
        <w:pStyle w:val="ListParagraph"/>
        <w:rPr>
          <w:ins w:id="3776" w:author="Srinath Neelakandan" w:date="2020-01-09T17:29:00Z"/>
        </w:rPr>
      </w:pPr>
      <w:ins w:id="3777" w:author="Srinath Neelakandan" w:date="2020-01-09T17:22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778" w:author="Srinath Neelakandan" w:date="2020-01-09T17:29:00Z">
        <w:r w:rsidR="00080D2F">
          <w:t xml:space="preserve">{  </w:t>
        </w:r>
      </w:ins>
    </w:p>
    <w:p w14:paraId="0E216E44" w14:textId="77777777" w:rsidR="00080D2F" w:rsidRDefault="00080D2F" w:rsidP="00080D2F">
      <w:pPr>
        <w:pStyle w:val="ListParagraph"/>
        <w:rPr>
          <w:ins w:id="3779" w:author="Srinath Neelakandan" w:date="2020-01-09T17:29:00Z"/>
        </w:rPr>
      </w:pPr>
      <w:ins w:id="3780" w:author="Srinath Neelakandan" w:date="2020-01-09T17:29:00Z">
        <w:r>
          <w:t xml:space="preserve">   "platformCode":"00001",</w:t>
        </w:r>
      </w:ins>
    </w:p>
    <w:p w14:paraId="338FCF64" w14:textId="77777777" w:rsidR="00080D2F" w:rsidRDefault="00080D2F" w:rsidP="00080D2F">
      <w:pPr>
        <w:pStyle w:val="ListParagraph"/>
        <w:rPr>
          <w:ins w:id="3781" w:author="Srinath Neelakandan" w:date="2020-01-09T17:29:00Z"/>
        </w:rPr>
      </w:pPr>
      <w:ins w:id="3782" w:author="Srinath Neelakandan" w:date="2020-01-09T17:29:00Z">
        <w:r>
          <w:t xml:space="preserve">   "userEntityId":"PL000000000000124853",</w:t>
        </w:r>
      </w:ins>
    </w:p>
    <w:p w14:paraId="2F13FB02" w14:textId="77777777" w:rsidR="00080D2F" w:rsidRDefault="00080D2F" w:rsidP="00080D2F">
      <w:pPr>
        <w:pStyle w:val="ListParagraph"/>
        <w:rPr>
          <w:ins w:id="3783" w:author="Srinath Neelakandan" w:date="2020-01-09T17:29:00Z"/>
        </w:rPr>
      </w:pPr>
      <w:ins w:id="3784" w:author="Srinath Neelakandan" w:date="2020-01-09T17:29:00Z">
        <w:r>
          <w:t xml:space="preserve">   "terminalId":"T5070080XJ5",</w:t>
        </w:r>
      </w:ins>
    </w:p>
    <w:p w14:paraId="2C9140BD" w14:textId="77777777" w:rsidR="00080D2F" w:rsidRDefault="00080D2F" w:rsidP="00080D2F">
      <w:pPr>
        <w:pStyle w:val="ListParagraph"/>
        <w:rPr>
          <w:ins w:id="3785" w:author="Srinath Neelakandan" w:date="2020-01-09T17:29:00Z"/>
        </w:rPr>
      </w:pPr>
      <w:ins w:id="3786" w:author="Srinath Neelakandan" w:date="2020-01-09T17:29:00Z">
        <w:r>
          <w:t xml:space="preserve">   "</w:t>
        </w:r>
        <w:proofErr w:type="spellStart"/>
        <w:r>
          <w:t>userEntityDetails</w:t>
        </w:r>
        <w:proofErr w:type="spellEnd"/>
        <w:r>
          <w:t>": {</w:t>
        </w:r>
      </w:ins>
    </w:p>
    <w:p w14:paraId="5B6D514D" w14:textId="5516884E" w:rsidR="00080D2F" w:rsidRDefault="00080D2F" w:rsidP="00080D2F">
      <w:pPr>
        <w:pStyle w:val="ListParagraph"/>
        <w:rPr>
          <w:ins w:id="3787" w:author="Srinath Neelakandan" w:date="2020-01-09T17:29:00Z"/>
        </w:rPr>
      </w:pPr>
      <w:ins w:id="3788" w:author="Srinath Neelakandan" w:date="2020-01-09T17:29:00Z">
        <w:r>
          <w:tab/>
          <w:t xml:space="preserve"> </w:t>
        </w:r>
      </w:ins>
      <w:ins w:id="3789" w:author="Srinath Neelakandan" w:date="2020-01-09T17:49:00Z">
        <w:r w:rsidR="003253A8">
          <w:t xml:space="preserve"> </w:t>
        </w:r>
      </w:ins>
      <w:ins w:id="3790" w:author="Srinath Neelakandan" w:date="2020-01-09T17:29:00Z">
        <w:r>
          <w:t>"</w:t>
        </w:r>
        <w:proofErr w:type="spellStart"/>
        <w:r>
          <w:t>name":"Marry</w:t>
        </w:r>
        <w:proofErr w:type="spellEnd"/>
        <w:r>
          <w:t>",</w:t>
        </w:r>
      </w:ins>
    </w:p>
    <w:p w14:paraId="0BD4CB1F" w14:textId="77777777" w:rsidR="00080D2F" w:rsidRDefault="00080D2F" w:rsidP="00080D2F">
      <w:pPr>
        <w:pStyle w:val="ListParagraph"/>
        <w:rPr>
          <w:ins w:id="3791" w:author="Srinath Neelakandan" w:date="2020-01-09T17:29:00Z"/>
        </w:rPr>
      </w:pPr>
      <w:ins w:id="3792" w:author="Srinath Neelakandan" w:date="2020-01-09T17:29:00Z">
        <w:r>
          <w:tab/>
          <w:t xml:space="preserve">   "</w:t>
        </w:r>
        <w:proofErr w:type="spellStart"/>
        <w:r>
          <w:t>userEntityIdentityType</w:t>
        </w:r>
        <w:proofErr w:type="spellEnd"/>
        <w:r>
          <w:t>":"PASSPORT",</w:t>
        </w:r>
      </w:ins>
    </w:p>
    <w:p w14:paraId="7D81170F" w14:textId="77777777" w:rsidR="00080D2F" w:rsidRDefault="00080D2F" w:rsidP="00080D2F">
      <w:pPr>
        <w:pStyle w:val="ListParagraph"/>
        <w:rPr>
          <w:ins w:id="3793" w:author="Srinath Neelakandan" w:date="2020-01-09T17:29:00Z"/>
        </w:rPr>
      </w:pPr>
      <w:ins w:id="3794" w:author="Srinath Neelakandan" w:date="2020-01-09T17:29:00Z">
        <w:r>
          <w:lastRenderedPageBreak/>
          <w:tab/>
          <w:t xml:space="preserve">   "userEntityIdentity":"ID008",</w:t>
        </w:r>
      </w:ins>
    </w:p>
    <w:p w14:paraId="5C5EA07F" w14:textId="77777777" w:rsidR="00080D2F" w:rsidRDefault="00080D2F" w:rsidP="00080D2F">
      <w:pPr>
        <w:pStyle w:val="ListParagraph"/>
        <w:rPr>
          <w:ins w:id="3795" w:author="Srinath Neelakandan" w:date="2020-01-09T17:29:00Z"/>
        </w:rPr>
      </w:pPr>
      <w:ins w:id="3796" w:author="Srinath Neelakandan" w:date="2020-01-09T17:29:00Z">
        <w:r>
          <w:tab/>
          <w:t xml:space="preserve">   "address1":"320,AnnaNagar,",</w:t>
        </w:r>
      </w:ins>
    </w:p>
    <w:p w14:paraId="35400054" w14:textId="77777777" w:rsidR="00080D2F" w:rsidRDefault="00080D2F" w:rsidP="00080D2F">
      <w:pPr>
        <w:pStyle w:val="ListParagraph"/>
        <w:rPr>
          <w:ins w:id="3797" w:author="Srinath Neelakandan" w:date="2020-01-09T17:29:00Z"/>
        </w:rPr>
      </w:pPr>
      <w:ins w:id="3798" w:author="Srinath Neelakandan" w:date="2020-01-09T17:29:00Z">
        <w:r>
          <w:tab/>
          <w:t xml:space="preserve">   "address2":"Guindy",</w:t>
        </w:r>
      </w:ins>
    </w:p>
    <w:p w14:paraId="73596856" w14:textId="77777777" w:rsidR="00080D2F" w:rsidRDefault="00080D2F" w:rsidP="00080D2F">
      <w:pPr>
        <w:pStyle w:val="ListParagraph"/>
        <w:rPr>
          <w:ins w:id="3799" w:author="Srinath Neelakandan" w:date="2020-01-09T17:29:00Z"/>
        </w:rPr>
      </w:pPr>
      <w:ins w:id="3800" w:author="Srinath Neelakandan" w:date="2020-01-09T17:29:00Z">
        <w:r>
          <w:tab/>
          <w:t xml:space="preserve">   "address3":"chennai, ",</w:t>
        </w:r>
      </w:ins>
    </w:p>
    <w:p w14:paraId="48049291" w14:textId="77777777" w:rsidR="00080D2F" w:rsidRDefault="00080D2F" w:rsidP="00080D2F">
      <w:pPr>
        <w:pStyle w:val="ListParagraph"/>
        <w:rPr>
          <w:ins w:id="3801" w:author="Srinath Neelakandan" w:date="2020-01-09T17:29:00Z"/>
        </w:rPr>
      </w:pPr>
      <w:ins w:id="3802" w:author="Srinath Neelakandan" w:date="2020-01-09T17:29:00Z">
        <w:r>
          <w:tab/>
          <w:t xml:space="preserve">   "postalCode":"600012",</w:t>
        </w:r>
      </w:ins>
    </w:p>
    <w:p w14:paraId="7277B118" w14:textId="77777777" w:rsidR="00080D2F" w:rsidRDefault="00080D2F" w:rsidP="00080D2F">
      <w:pPr>
        <w:pStyle w:val="ListParagraph"/>
        <w:rPr>
          <w:ins w:id="3803" w:author="Srinath Neelakandan" w:date="2020-01-09T17:29:00Z"/>
        </w:rPr>
      </w:pPr>
      <w:ins w:id="3804" w:author="Srinath Neelakandan" w:date="2020-01-09T17:29:00Z">
        <w:r>
          <w:tab/>
          <w:t xml:space="preserve">   "city":"</w:t>
        </w:r>
        <w:proofErr w:type="spellStart"/>
        <w:r>
          <w:t>chennai</w:t>
        </w:r>
        <w:proofErr w:type="spellEnd"/>
        <w:r>
          <w:t>",</w:t>
        </w:r>
      </w:ins>
    </w:p>
    <w:p w14:paraId="74D1DF8D" w14:textId="77777777" w:rsidR="00080D2F" w:rsidRDefault="00080D2F" w:rsidP="00080D2F">
      <w:pPr>
        <w:pStyle w:val="ListParagraph"/>
        <w:rPr>
          <w:ins w:id="3805" w:author="Srinath Neelakandan" w:date="2020-01-09T17:29:00Z"/>
        </w:rPr>
      </w:pPr>
      <w:ins w:id="3806" w:author="Srinath Neelakandan" w:date="2020-01-09T17:29:00Z">
        <w:r>
          <w:tab/>
          <w:t xml:space="preserve">   "</w:t>
        </w:r>
        <w:proofErr w:type="spellStart"/>
        <w:r>
          <w:t>countryCode</w:t>
        </w:r>
        <w:proofErr w:type="spellEnd"/>
        <w:r>
          <w:t>":"IND",</w:t>
        </w:r>
      </w:ins>
    </w:p>
    <w:p w14:paraId="327A0B8D" w14:textId="77777777" w:rsidR="00080D2F" w:rsidRDefault="00080D2F" w:rsidP="00080D2F">
      <w:pPr>
        <w:pStyle w:val="ListParagraph"/>
        <w:rPr>
          <w:ins w:id="3807" w:author="Srinath Neelakandan" w:date="2020-01-09T17:29:00Z"/>
        </w:rPr>
      </w:pPr>
      <w:ins w:id="3808" w:author="Srinath Neelakandan" w:date="2020-01-09T17:29:00Z">
        <w:r>
          <w:tab/>
          <w:t xml:space="preserve">   "</w:t>
        </w:r>
        <w:proofErr w:type="spellStart"/>
        <w:r>
          <w:t>state":"TN</w:t>
        </w:r>
        <w:proofErr w:type="spellEnd"/>
        <w:r>
          <w:t>",</w:t>
        </w:r>
      </w:ins>
    </w:p>
    <w:p w14:paraId="0F19E649" w14:textId="77777777" w:rsidR="00080D2F" w:rsidRDefault="00080D2F" w:rsidP="00080D2F">
      <w:pPr>
        <w:pStyle w:val="ListParagraph"/>
        <w:rPr>
          <w:ins w:id="3809" w:author="Srinath Neelakandan" w:date="2020-01-09T17:29:00Z"/>
        </w:rPr>
      </w:pPr>
      <w:ins w:id="3810" w:author="Srinath Neelakandan" w:date="2020-01-09T17:29:00Z">
        <w:r>
          <w:tab/>
          <w:t xml:space="preserve">   "</w:t>
        </w:r>
        <w:proofErr w:type="spellStart"/>
        <w:r>
          <w:t>emailId</w:t>
        </w:r>
        <w:proofErr w:type="spellEnd"/>
        <w:r>
          <w:t>":"marry@gmail.com",</w:t>
        </w:r>
      </w:ins>
    </w:p>
    <w:p w14:paraId="6FA42BA0" w14:textId="77777777" w:rsidR="00080D2F" w:rsidRDefault="00080D2F" w:rsidP="00080D2F">
      <w:pPr>
        <w:pStyle w:val="ListParagraph"/>
        <w:rPr>
          <w:ins w:id="3811" w:author="Srinath Neelakandan" w:date="2020-01-09T17:29:00Z"/>
        </w:rPr>
      </w:pPr>
      <w:ins w:id="3812" w:author="Srinath Neelakandan" w:date="2020-01-09T17:29:00Z">
        <w:r>
          <w:tab/>
          <w:t xml:space="preserve">   "mobileNo":"7200443166" ,</w:t>
        </w:r>
      </w:ins>
    </w:p>
    <w:p w14:paraId="082A804E" w14:textId="77777777" w:rsidR="00080D2F" w:rsidRDefault="00080D2F" w:rsidP="00080D2F">
      <w:pPr>
        <w:pStyle w:val="ListParagraph"/>
        <w:rPr>
          <w:ins w:id="3813" w:author="Srinath Neelakandan" w:date="2020-01-09T17:29:00Z"/>
        </w:rPr>
      </w:pPr>
      <w:ins w:id="3814" w:author="Srinath Neelakandan" w:date="2020-01-09T17:29:00Z">
        <w:r>
          <w:tab/>
          <w:t xml:space="preserve">   "</w:t>
        </w:r>
        <w:proofErr w:type="spellStart"/>
        <w:r>
          <w:t>kycFlag</w:t>
        </w:r>
        <w:proofErr w:type="spellEnd"/>
        <w:r>
          <w:t>":"Y",</w:t>
        </w:r>
      </w:ins>
    </w:p>
    <w:p w14:paraId="6188E875" w14:textId="77777777" w:rsidR="00080D2F" w:rsidRDefault="00080D2F" w:rsidP="00080D2F">
      <w:pPr>
        <w:pStyle w:val="ListParagraph"/>
        <w:rPr>
          <w:ins w:id="3815" w:author="Srinath Neelakandan" w:date="2020-01-09T17:29:00Z"/>
        </w:rPr>
      </w:pPr>
      <w:ins w:id="3816" w:author="Srinath Neelakandan" w:date="2020-01-09T17:29:00Z">
        <w:r>
          <w:tab/>
          <w:t xml:space="preserve">   "</w:t>
        </w:r>
        <w:proofErr w:type="spellStart"/>
        <w:r>
          <w:t>status":"ACTIVE</w:t>
        </w:r>
        <w:proofErr w:type="spellEnd"/>
        <w:r>
          <w:t>"</w:t>
        </w:r>
      </w:ins>
    </w:p>
    <w:p w14:paraId="5C4AAC37" w14:textId="77777777" w:rsidR="00080D2F" w:rsidRDefault="00080D2F" w:rsidP="00080D2F">
      <w:pPr>
        <w:pStyle w:val="ListParagraph"/>
        <w:rPr>
          <w:ins w:id="3817" w:author="Srinath Neelakandan" w:date="2020-01-09T17:29:00Z"/>
        </w:rPr>
      </w:pPr>
      <w:ins w:id="3818" w:author="Srinath Neelakandan" w:date="2020-01-09T17:29:00Z">
        <w:r>
          <w:tab/>
          <w:t xml:space="preserve">   </w:t>
        </w:r>
      </w:ins>
    </w:p>
    <w:p w14:paraId="37BDA069" w14:textId="77777777" w:rsidR="00080D2F" w:rsidRDefault="00080D2F" w:rsidP="00080D2F">
      <w:pPr>
        <w:pStyle w:val="ListParagraph"/>
        <w:rPr>
          <w:ins w:id="3819" w:author="Srinath Neelakandan" w:date="2020-01-09T17:29:00Z"/>
        </w:rPr>
      </w:pPr>
      <w:ins w:id="3820" w:author="Srinath Neelakandan" w:date="2020-01-09T17:29:00Z">
        <w:r>
          <w:t xml:space="preserve">   },</w:t>
        </w:r>
      </w:ins>
    </w:p>
    <w:p w14:paraId="00BF9B3D" w14:textId="77777777" w:rsidR="00080D2F" w:rsidRDefault="00080D2F" w:rsidP="00080D2F">
      <w:pPr>
        <w:pStyle w:val="ListParagraph"/>
        <w:rPr>
          <w:ins w:id="3821" w:author="Srinath Neelakandan" w:date="2020-01-09T17:29:00Z"/>
        </w:rPr>
      </w:pPr>
      <w:ins w:id="3822" w:author="Srinath Neelakandan" w:date="2020-01-09T17:29:00Z">
        <w:r>
          <w:t xml:space="preserve">   "timestamp":"2020010919114",</w:t>
        </w:r>
      </w:ins>
    </w:p>
    <w:p w14:paraId="51B32463" w14:textId="77777777" w:rsidR="00080D2F" w:rsidRDefault="00080D2F" w:rsidP="00080D2F">
      <w:pPr>
        <w:pStyle w:val="ListParagraph"/>
        <w:rPr>
          <w:ins w:id="3823" w:author="Srinath Neelakandan" w:date="2020-01-09T17:29:00Z"/>
        </w:rPr>
      </w:pPr>
      <w:ins w:id="3824" w:author="Srinath Neelakandan" w:date="2020-01-09T17:29:00Z">
        <w:r>
          <w:t xml:space="preserve">   "</w:t>
        </w:r>
        <w:proofErr w:type="spellStart"/>
        <w:r>
          <w:t>timeZone</w:t>
        </w:r>
        <w:proofErr w:type="spellEnd"/>
        <w:r>
          <w:t>": "GMT"</w:t>
        </w:r>
      </w:ins>
    </w:p>
    <w:p w14:paraId="6087D0C4" w14:textId="77777777" w:rsidR="00080D2F" w:rsidRDefault="00080D2F" w:rsidP="00080D2F">
      <w:pPr>
        <w:pStyle w:val="ListParagraph"/>
        <w:rPr>
          <w:ins w:id="3825" w:author="Srinath Neelakandan" w:date="2020-01-09T17:29:00Z"/>
        </w:rPr>
      </w:pPr>
      <w:ins w:id="3826" w:author="Srinath Neelakandan" w:date="2020-01-09T17:29:00Z">
        <w:r>
          <w:t xml:space="preserve">   </w:t>
        </w:r>
      </w:ins>
    </w:p>
    <w:p w14:paraId="773E7AF8" w14:textId="77777777" w:rsidR="00080D2F" w:rsidRDefault="00080D2F" w:rsidP="00080D2F">
      <w:pPr>
        <w:pStyle w:val="ListParagraph"/>
        <w:rPr>
          <w:ins w:id="3827" w:author="Srinath Neelakandan" w:date="2020-01-09T17:29:00Z"/>
        </w:rPr>
      </w:pPr>
      <w:ins w:id="3828" w:author="Srinath Neelakandan" w:date="2020-01-09T17:29:00Z">
        <w:r>
          <w:t xml:space="preserve">   }</w:t>
        </w:r>
      </w:ins>
    </w:p>
    <w:p w14:paraId="2E95588B" w14:textId="7FFBBAE9" w:rsidR="00C16231" w:rsidRDefault="00C16231" w:rsidP="00080D2F">
      <w:pPr>
        <w:pStyle w:val="ListParagraph"/>
        <w:rPr>
          <w:ins w:id="3829" w:author="Srinath Neelakandan" w:date="2020-01-09T17:22:00Z"/>
          <w:b/>
          <w:bCs/>
        </w:rPr>
      </w:pPr>
      <w:ins w:id="3830" w:author="Srinath Neelakandan" w:date="2020-01-09T17:22:00Z">
        <w:r w:rsidRPr="00F0124A">
          <w:rPr>
            <w:b/>
            <w:bCs/>
          </w:rPr>
          <w:t>Response:</w:t>
        </w:r>
      </w:ins>
    </w:p>
    <w:p w14:paraId="496DBD14" w14:textId="77777777" w:rsidR="00080D2F" w:rsidRPr="000D50B8" w:rsidRDefault="00080D2F">
      <w:pPr>
        <w:pStyle w:val="ListParagraph"/>
        <w:rPr>
          <w:ins w:id="3831" w:author="Srinath Neelakandan" w:date="2020-01-09T17:30:00Z"/>
          <w:rPrChange w:id="3832" w:author="Srinath Neelakandan" w:date="2020-01-09T17:52:00Z">
            <w:rPr>
              <w:ins w:id="3833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3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35" w:author="Srinath Neelakandan" w:date="2020-01-09T17:30:00Z">
        <w:r w:rsidRPr="000D50B8">
          <w:rPr>
            <w:rPrChange w:id="383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11FB71B3" w14:textId="77777777" w:rsidR="00080D2F" w:rsidRPr="000D50B8" w:rsidRDefault="00080D2F">
      <w:pPr>
        <w:pStyle w:val="ListParagraph"/>
        <w:rPr>
          <w:ins w:id="3837" w:author="Srinath Neelakandan" w:date="2020-01-09T17:30:00Z"/>
          <w:rPrChange w:id="3838" w:author="Srinath Neelakandan" w:date="2020-01-09T17:52:00Z">
            <w:rPr>
              <w:ins w:id="3839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4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41" w:author="Srinath Neelakandan" w:date="2020-01-09T17:30:00Z">
        <w:r w:rsidRPr="000D50B8">
          <w:rPr>
            <w:rPrChange w:id="384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4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84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84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4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4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84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64593CD" w14:textId="77777777" w:rsidR="00080D2F" w:rsidRPr="000D50B8" w:rsidRDefault="00080D2F">
      <w:pPr>
        <w:pStyle w:val="ListParagraph"/>
        <w:rPr>
          <w:ins w:id="3849" w:author="Srinath Neelakandan" w:date="2020-01-09T17:30:00Z"/>
          <w:rPrChange w:id="3850" w:author="Srinath Neelakandan" w:date="2020-01-09T17:52:00Z">
            <w:rPr>
              <w:ins w:id="3851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5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53" w:author="Srinath Neelakandan" w:date="2020-01-09T17:30:00Z">
        <w:r w:rsidRPr="000D50B8">
          <w:rPr>
            <w:rPrChange w:id="385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5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85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5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85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6440D04" w14:textId="77777777" w:rsidR="00080D2F" w:rsidRPr="000D50B8" w:rsidRDefault="00080D2F">
      <w:pPr>
        <w:pStyle w:val="ListParagraph"/>
        <w:rPr>
          <w:ins w:id="3859" w:author="Srinath Neelakandan" w:date="2020-01-09T17:30:00Z"/>
          <w:rPrChange w:id="3860" w:author="Srinath Neelakandan" w:date="2020-01-09T17:52:00Z">
            <w:rPr>
              <w:ins w:id="3861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6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63" w:author="Srinath Neelakandan" w:date="2020-01-09T17:30:00Z">
        <w:r w:rsidRPr="000D50B8">
          <w:rPr>
            <w:rPrChange w:id="386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6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86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86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6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6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"200109746103"</w:t>
        </w:r>
        <w:r w:rsidRPr="000D50B8">
          <w:rPr>
            <w:rPrChange w:id="387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BB441DF" w14:textId="77777777" w:rsidR="00080D2F" w:rsidRPr="000D50B8" w:rsidRDefault="00080D2F">
      <w:pPr>
        <w:pStyle w:val="ListParagraph"/>
        <w:rPr>
          <w:ins w:id="3871" w:author="Srinath Neelakandan" w:date="2020-01-09T17:30:00Z"/>
          <w:rPrChange w:id="3872" w:author="Srinath Neelakandan" w:date="2020-01-09T17:52:00Z">
            <w:rPr>
              <w:ins w:id="3873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7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75" w:author="Srinath Neelakandan" w:date="2020-01-09T17:30:00Z">
        <w:r w:rsidRPr="000D50B8">
          <w:rPr>
            <w:rPrChange w:id="387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7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87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87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8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8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"1623577346"</w:t>
        </w:r>
        <w:r w:rsidRPr="000D50B8">
          <w:rPr>
            <w:rPrChange w:id="388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D4FE5AC" w14:textId="77777777" w:rsidR="00080D2F" w:rsidRPr="000D50B8" w:rsidRDefault="00080D2F">
      <w:pPr>
        <w:pStyle w:val="ListParagraph"/>
        <w:rPr>
          <w:ins w:id="3883" w:author="Srinath Neelakandan" w:date="2020-01-09T17:30:00Z"/>
          <w:rPrChange w:id="3884" w:author="Srinath Neelakandan" w:date="2020-01-09T17:52:00Z">
            <w:rPr>
              <w:ins w:id="3885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8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87" w:author="Srinath Neelakandan" w:date="2020-01-09T17:30:00Z">
        <w:r w:rsidRPr="000D50B8">
          <w:rPr>
            <w:rPrChange w:id="388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8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8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89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9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89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D2AD345" w14:textId="77777777" w:rsidR="00080D2F" w:rsidRPr="000D50B8" w:rsidRDefault="00080D2F">
      <w:pPr>
        <w:pStyle w:val="ListParagraph"/>
        <w:rPr>
          <w:ins w:id="3895" w:author="Srinath Neelakandan" w:date="2020-01-09T17:30:00Z"/>
          <w:rPrChange w:id="3896" w:author="Srinath Neelakandan" w:date="2020-01-09T17:52:00Z">
            <w:rPr>
              <w:ins w:id="3897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9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99" w:author="Srinath Neelakandan" w:date="2020-01-09T17:30:00Z">
        <w:r w:rsidRPr="000D50B8">
          <w:rPr>
            <w:rPrChange w:id="39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9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9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90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0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0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"20010900760753"</w:t>
        </w:r>
        <w:r w:rsidRPr="000D50B8">
          <w:rPr>
            <w:rPrChange w:id="390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EF7EB77" w14:textId="77777777" w:rsidR="00080D2F" w:rsidRPr="000D50B8" w:rsidRDefault="00080D2F">
      <w:pPr>
        <w:pStyle w:val="ListParagraph"/>
        <w:rPr>
          <w:ins w:id="3907" w:author="Srinath Neelakandan" w:date="2020-01-09T17:30:00Z"/>
          <w:rPrChange w:id="3908" w:author="Srinath Neelakandan" w:date="2020-01-09T17:52:00Z">
            <w:rPr>
              <w:ins w:id="3909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1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11" w:author="Srinath Neelakandan" w:date="2020-01-09T17:30:00Z">
        <w:r w:rsidRPr="000D50B8">
          <w:rPr>
            <w:rPrChange w:id="391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91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91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91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1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"20200109195900551"</w:t>
        </w:r>
        <w:r w:rsidRPr="000D50B8">
          <w:rPr>
            <w:rPrChange w:id="391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810EF33" w14:textId="77777777" w:rsidR="00080D2F" w:rsidRPr="000D50B8" w:rsidRDefault="00080D2F">
      <w:pPr>
        <w:pStyle w:val="ListParagraph"/>
        <w:rPr>
          <w:ins w:id="3919" w:author="Srinath Neelakandan" w:date="2020-01-09T17:30:00Z"/>
          <w:rPrChange w:id="3920" w:author="Srinath Neelakandan" w:date="2020-01-09T17:52:00Z">
            <w:rPr>
              <w:ins w:id="3921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2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23" w:author="Srinath Neelakandan" w:date="2020-01-09T17:30:00Z">
        <w:r w:rsidRPr="000D50B8">
          <w:rPr>
            <w:rPrChange w:id="392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92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92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92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2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2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  <w:r w:rsidRPr="000D50B8">
          <w:rPr>
            <w:rPrChange w:id="393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CB54F7F" w14:textId="77777777" w:rsidR="00080D2F" w:rsidRPr="000D50B8" w:rsidRDefault="00080D2F">
      <w:pPr>
        <w:pStyle w:val="ListParagraph"/>
        <w:rPr>
          <w:ins w:id="3931" w:author="Srinath Neelakandan" w:date="2020-01-09T17:30:00Z"/>
          <w:rPrChange w:id="3932" w:author="Srinath Neelakandan" w:date="2020-01-09T17:52:00Z">
            <w:rPr>
              <w:ins w:id="3933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3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35" w:author="Srinath Neelakandan" w:date="2020-01-09T17:30:00Z">
        <w:r w:rsidRPr="000D50B8">
          <w:rPr>
            <w:rPrChange w:id="393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93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393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userEntityType</w:t>
        </w:r>
        <w:proofErr w:type="spellEnd"/>
        <w:r w:rsidRPr="000D50B8">
          <w:rPr>
            <w:rPrChange w:id="393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4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4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"PLAYER"</w:t>
        </w:r>
      </w:ins>
    </w:p>
    <w:p w14:paraId="42B7780E" w14:textId="21C90460" w:rsidR="00080D2F" w:rsidRPr="000D50B8" w:rsidRDefault="00080D2F">
      <w:pPr>
        <w:pStyle w:val="ListParagraph"/>
        <w:rPr>
          <w:ins w:id="3942" w:author="Srinath Neelakandan" w:date="2020-01-09T17:30:00Z"/>
          <w:rPrChange w:id="3943" w:author="Srinath Neelakandan" w:date="2020-01-09T17:52:00Z">
            <w:rPr>
              <w:ins w:id="3944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4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46" w:author="Srinath Neelakandan" w:date="2020-01-09T17:30:00Z">
        <w:r w:rsidRPr="000D50B8">
          <w:rPr>
            <w:rPrChange w:id="394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37B9A746" w14:textId="6852FE72" w:rsidR="00080D2F" w:rsidRDefault="00080D2F" w:rsidP="00080D2F">
      <w:pPr>
        <w:shd w:val="clear" w:color="auto" w:fill="FFFFFE"/>
        <w:spacing w:after="0" w:line="240" w:lineRule="atLeast"/>
        <w:rPr>
          <w:ins w:id="3948" w:author="Srinath Neelakandan" w:date="2020-01-09T17:30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1A222DA1" w14:textId="493C64EB" w:rsidR="00080D2F" w:rsidRPr="00256928" w:rsidRDefault="00080D2F" w:rsidP="00080D2F">
      <w:pPr>
        <w:pStyle w:val="Heading2"/>
        <w:numPr>
          <w:ilvl w:val="1"/>
          <w:numId w:val="8"/>
        </w:numPr>
        <w:ind w:left="426" w:hanging="426"/>
        <w:rPr>
          <w:ins w:id="3949" w:author="Srinath Neelakandan" w:date="2020-01-09T17:30:00Z"/>
        </w:rPr>
      </w:pPr>
      <w:bookmarkStart w:id="3950" w:name="_Toc29552900"/>
      <w:ins w:id="3951" w:author="Srinath Neelakandan" w:date="2020-01-09T17:31:00Z">
        <w:r w:rsidRPr="00080D2F">
          <w:t>Transaction History Inquiry</w:t>
        </w:r>
      </w:ins>
      <w:bookmarkEnd w:id="3950"/>
    </w:p>
    <w:p w14:paraId="2E3A7134" w14:textId="77777777" w:rsidR="003253A8" w:rsidRDefault="00080D2F" w:rsidP="003253A8">
      <w:pPr>
        <w:pStyle w:val="ListParagraph"/>
        <w:rPr>
          <w:ins w:id="3952" w:author="Srinath Neelakandan" w:date="2020-01-09T17:39:00Z"/>
        </w:rPr>
      </w:pPr>
      <w:ins w:id="3953" w:author="Srinath Neelakandan" w:date="2020-01-09T17:30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954" w:author="Srinath Neelakandan" w:date="2020-01-09T17:39:00Z">
        <w:r w:rsidR="003253A8">
          <w:t>{</w:t>
        </w:r>
      </w:ins>
    </w:p>
    <w:p w14:paraId="13159915" w14:textId="77777777" w:rsidR="003253A8" w:rsidRDefault="003253A8" w:rsidP="003253A8">
      <w:pPr>
        <w:pStyle w:val="ListParagraph"/>
        <w:rPr>
          <w:ins w:id="3955" w:author="Srinath Neelakandan" w:date="2020-01-09T17:39:00Z"/>
        </w:rPr>
      </w:pPr>
      <w:ins w:id="3956" w:author="Srinath Neelakandan" w:date="2020-01-09T17:39:00Z">
        <w:r>
          <w:tab/>
          <w:t>"platformCode":"00001",</w:t>
        </w:r>
      </w:ins>
    </w:p>
    <w:p w14:paraId="3E9E6F27" w14:textId="77777777" w:rsidR="003253A8" w:rsidRDefault="003253A8" w:rsidP="003253A8">
      <w:pPr>
        <w:pStyle w:val="ListParagraph"/>
        <w:rPr>
          <w:ins w:id="3957" w:author="Srinath Neelakandan" w:date="2020-01-09T17:39:00Z"/>
        </w:rPr>
      </w:pPr>
      <w:ins w:id="3958" w:author="Srinath Neelakandan" w:date="2020-01-09T17:39:00Z">
        <w:r>
          <w:tab/>
          <w:t>"</w:t>
        </w:r>
        <w:proofErr w:type="spellStart"/>
        <w:r>
          <w:t>userEntityId</w:t>
        </w:r>
        <w:proofErr w:type="spellEnd"/>
        <w:r>
          <w:t>": "PL000000000000126651",</w:t>
        </w:r>
      </w:ins>
    </w:p>
    <w:p w14:paraId="5F1B11AB" w14:textId="4708292C" w:rsidR="003253A8" w:rsidRDefault="003253A8" w:rsidP="003253A8">
      <w:pPr>
        <w:pStyle w:val="ListParagraph"/>
        <w:rPr>
          <w:ins w:id="3959" w:author="Srinath Neelakandan" w:date="2020-01-09T17:39:00Z"/>
        </w:rPr>
      </w:pPr>
      <w:ins w:id="3960" w:author="Srinath Neelakandan" w:date="2020-01-09T17:39:00Z">
        <w:r>
          <w:t xml:space="preserve">    </w:t>
        </w:r>
      </w:ins>
      <w:ins w:id="3961" w:author="Srinath Neelakandan" w:date="2020-01-09T17:42:00Z">
        <w:r>
          <w:t xml:space="preserve">          </w:t>
        </w:r>
      </w:ins>
      <w:ins w:id="3962" w:author="Srinath Neelakandan" w:date="2020-01-09T17:39:00Z">
        <w:r>
          <w:t>"walletId":"MPW00000000000125351",</w:t>
        </w:r>
      </w:ins>
    </w:p>
    <w:p w14:paraId="2C81B98B" w14:textId="76D9BF2A" w:rsidR="003253A8" w:rsidRDefault="003253A8" w:rsidP="003253A8">
      <w:pPr>
        <w:pStyle w:val="ListParagraph"/>
        <w:rPr>
          <w:ins w:id="3963" w:author="Srinath Neelakandan" w:date="2020-01-09T17:39:00Z"/>
        </w:rPr>
      </w:pPr>
      <w:ins w:id="3964" w:author="Srinath Neelakandan" w:date="2020-01-09T17:39:00Z">
        <w:r>
          <w:t xml:space="preserve">  </w:t>
        </w:r>
      </w:ins>
      <w:ins w:id="3965" w:author="Srinath Neelakandan" w:date="2020-01-09T17:42:00Z">
        <w:r>
          <w:t xml:space="preserve">          </w:t>
        </w:r>
      </w:ins>
      <w:ins w:id="3966" w:author="Srinath Neelakandan" w:date="2020-01-09T17:39:00Z">
        <w:r>
          <w:t xml:space="preserve">  "trxnDateFrom":"01-01-2019",</w:t>
        </w:r>
      </w:ins>
    </w:p>
    <w:p w14:paraId="07B7DCF8" w14:textId="3A2C09F3" w:rsidR="003253A8" w:rsidRDefault="003253A8" w:rsidP="003253A8">
      <w:pPr>
        <w:pStyle w:val="ListParagraph"/>
        <w:rPr>
          <w:ins w:id="3967" w:author="Srinath Neelakandan" w:date="2020-01-09T17:39:00Z"/>
        </w:rPr>
      </w:pPr>
      <w:ins w:id="3968" w:author="Srinath Neelakandan" w:date="2020-01-09T17:39:00Z">
        <w:r>
          <w:t xml:space="preserve">    </w:t>
        </w:r>
      </w:ins>
      <w:ins w:id="3969" w:author="Srinath Neelakandan" w:date="2020-01-09T17:42:00Z">
        <w:r>
          <w:t xml:space="preserve">          </w:t>
        </w:r>
      </w:ins>
      <w:ins w:id="3970" w:author="Srinath Neelakandan" w:date="2020-01-09T17:39:00Z">
        <w:r>
          <w:t>"</w:t>
        </w:r>
        <w:proofErr w:type="spellStart"/>
        <w:r>
          <w:t>trxnDateTo</w:t>
        </w:r>
        <w:proofErr w:type="spellEnd"/>
        <w:r>
          <w:t>": "10-01-2020",</w:t>
        </w:r>
      </w:ins>
    </w:p>
    <w:p w14:paraId="33A4D6E8" w14:textId="36EB0415" w:rsidR="003253A8" w:rsidRDefault="003253A8" w:rsidP="003253A8">
      <w:pPr>
        <w:pStyle w:val="ListParagraph"/>
        <w:rPr>
          <w:ins w:id="3971" w:author="Srinath Neelakandan" w:date="2020-01-09T17:39:00Z"/>
        </w:rPr>
      </w:pPr>
      <w:ins w:id="3972" w:author="Srinath Neelakandan" w:date="2020-01-09T17:39:00Z">
        <w:r>
          <w:t xml:space="preserve">   </w:t>
        </w:r>
      </w:ins>
      <w:ins w:id="3973" w:author="Srinath Neelakandan" w:date="2020-01-09T17:43:00Z">
        <w:r>
          <w:t xml:space="preserve">          </w:t>
        </w:r>
      </w:ins>
      <w:ins w:id="3974" w:author="Srinath Neelakandan" w:date="2020-01-09T17:39:00Z">
        <w:r>
          <w:t xml:space="preserve"> "txnUid":"19122700132799",</w:t>
        </w:r>
      </w:ins>
    </w:p>
    <w:p w14:paraId="55D560B1" w14:textId="77777777" w:rsidR="003253A8" w:rsidRDefault="003253A8" w:rsidP="003253A8">
      <w:pPr>
        <w:pStyle w:val="ListParagraph"/>
        <w:rPr>
          <w:ins w:id="3975" w:author="Srinath Neelakandan" w:date="2020-01-09T17:39:00Z"/>
        </w:rPr>
      </w:pPr>
      <w:ins w:id="3976" w:author="Srinath Neelakandan" w:date="2020-01-09T17:39:00Z">
        <w:r>
          <w:tab/>
          <w:t>"terminalId":"T0000004",</w:t>
        </w:r>
      </w:ins>
    </w:p>
    <w:p w14:paraId="75EB3B0B" w14:textId="5A3042E8" w:rsidR="003253A8" w:rsidRDefault="003253A8" w:rsidP="003253A8">
      <w:pPr>
        <w:pStyle w:val="ListParagraph"/>
        <w:rPr>
          <w:ins w:id="3977" w:author="Srinath Neelakandan" w:date="2020-01-09T17:39:00Z"/>
        </w:rPr>
      </w:pPr>
      <w:ins w:id="3978" w:author="Srinath Neelakandan" w:date="2020-01-09T17:39:00Z">
        <w:r>
          <w:t xml:space="preserve">  </w:t>
        </w:r>
      </w:ins>
      <w:ins w:id="3979" w:author="Srinath Neelakandan" w:date="2020-01-09T17:43:00Z">
        <w:r>
          <w:t xml:space="preserve">           </w:t>
        </w:r>
      </w:ins>
      <w:ins w:id="3980" w:author="Srinath Neelakandan" w:date="2020-01-09T17:39:00Z">
        <w:r>
          <w:t xml:space="preserve">  "</w:t>
        </w:r>
        <w:proofErr w:type="spellStart"/>
        <w:r>
          <w:t>digitalAssetTypeCode</w:t>
        </w:r>
        <w:proofErr w:type="spellEnd"/>
        <w:r>
          <w:t>": "DGC03"</w:t>
        </w:r>
      </w:ins>
    </w:p>
    <w:p w14:paraId="5C44FF8B" w14:textId="77777777" w:rsidR="003253A8" w:rsidDel="00F95933" w:rsidRDefault="003253A8" w:rsidP="003253A8">
      <w:pPr>
        <w:pStyle w:val="ListParagraph"/>
        <w:rPr>
          <w:ins w:id="3981" w:author="Srinath Neelakandan" w:date="2020-01-09T17:39:00Z"/>
          <w:del w:id="3982" w:author="Divek Vellaisamy" w:date="2020-01-10T09:47:00Z"/>
        </w:rPr>
      </w:pPr>
      <w:ins w:id="3983" w:author="Srinath Neelakandan" w:date="2020-01-09T17:39:00Z">
        <w:r>
          <w:t xml:space="preserve">   </w:t>
        </w:r>
      </w:ins>
    </w:p>
    <w:p w14:paraId="5E0C5CB9" w14:textId="586FEF67" w:rsidR="003253A8" w:rsidDel="00F95933" w:rsidRDefault="003253A8">
      <w:pPr>
        <w:pStyle w:val="ListParagraph"/>
        <w:rPr>
          <w:ins w:id="3984" w:author="Srinath Neelakandan" w:date="2020-01-09T17:39:00Z"/>
          <w:del w:id="3985" w:author="Divek Vellaisamy" w:date="2020-01-10T09:47:00Z"/>
        </w:rPr>
      </w:pPr>
      <w:ins w:id="3986" w:author="Srinath Neelakandan" w:date="2020-01-09T17:39:00Z">
        <w:del w:id="3987" w:author="Divek Vellaisamy" w:date="2020-01-10T09:47:00Z">
          <w:r w:rsidDel="00F95933">
            <w:tab/>
          </w:r>
        </w:del>
      </w:ins>
    </w:p>
    <w:p w14:paraId="325C2FFF" w14:textId="77777777" w:rsidR="003253A8" w:rsidRDefault="003253A8" w:rsidP="003253A8">
      <w:pPr>
        <w:pStyle w:val="ListParagraph"/>
        <w:rPr>
          <w:ins w:id="3988" w:author="Srinath Neelakandan" w:date="2020-01-09T17:39:00Z"/>
          <w:b/>
          <w:bCs/>
        </w:rPr>
      </w:pPr>
      <w:ins w:id="3989" w:author="Srinath Neelakandan" w:date="2020-01-09T17:39:00Z">
        <w:r>
          <w:t>}</w:t>
        </w:r>
        <w:r w:rsidRPr="00F0124A">
          <w:rPr>
            <w:b/>
            <w:bCs/>
          </w:rPr>
          <w:t xml:space="preserve"> </w:t>
        </w:r>
      </w:ins>
    </w:p>
    <w:p w14:paraId="17C0B3C6" w14:textId="5327A119" w:rsidR="00080D2F" w:rsidRDefault="00080D2F" w:rsidP="003253A8">
      <w:pPr>
        <w:pStyle w:val="ListParagraph"/>
        <w:rPr>
          <w:ins w:id="3990" w:author="Srinath Neelakandan" w:date="2020-01-09T17:30:00Z"/>
          <w:b/>
          <w:bCs/>
        </w:rPr>
      </w:pPr>
      <w:ins w:id="3991" w:author="Srinath Neelakandan" w:date="2020-01-09T17:30:00Z">
        <w:r w:rsidRPr="00F0124A">
          <w:rPr>
            <w:b/>
            <w:bCs/>
          </w:rPr>
          <w:t>Response:</w:t>
        </w:r>
      </w:ins>
    </w:p>
    <w:p w14:paraId="342291D8" w14:textId="77777777" w:rsidR="003253A8" w:rsidRPr="000D50B8" w:rsidRDefault="003253A8">
      <w:pPr>
        <w:pStyle w:val="ListParagraph"/>
        <w:rPr>
          <w:ins w:id="3992" w:author="Srinath Neelakandan" w:date="2020-01-09T17:39:00Z"/>
          <w:rPrChange w:id="3993" w:author="Srinath Neelakandan" w:date="2020-01-09T17:52:00Z">
            <w:rPr>
              <w:ins w:id="399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9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96" w:author="Srinath Neelakandan" w:date="2020-01-09T17:39:00Z">
        <w:r w:rsidRPr="000D50B8">
          <w:rPr>
            <w:rPrChange w:id="399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2D41E4EF" w14:textId="77777777" w:rsidR="003253A8" w:rsidRPr="000D50B8" w:rsidRDefault="003253A8">
      <w:pPr>
        <w:pStyle w:val="ListParagraph"/>
        <w:rPr>
          <w:ins w:id="3998" w:author="Srinath Neelakandan" w:date="2020-01-09T17:39:00Z"/>
          <w:rPrChange w:id="3999" w:author="Srinath Neelakandan" w:date="2020-01-09T17:52:00Z">
            <w:rPr>
              <w:ins w:id="400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0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02" w:author="Srinath Neelakandan" w:date="2020-01-09T17:39:00Z">
        <w:r w:rsidRPr="000D50B8">
          <w:rPr>
            <w:rPrChange w:id="400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0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0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400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0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0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400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3F87A04" w14:textId="77777777" w:rsidR="003253A8" w:rsidRPr="000D50B8" w:rsidRDefault="003253A8">
      <w:pPr>
        <w:pStyle w:val="ListParagraph"/>
        <w:rPr>
          <w:ins w:id="4010" w:author="Srinath Neelakandan" w:date="2020-01-09T17:39:00Z"/>
          <w:rPrChange w:id="4011" w:author="Srinath Neelakandan" w:date="2020-01-09T17:52:00Z">
            <w:rPr>
              <w:ins w:id="401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1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14" w:author="Srinath Neelakandan" w:date="2020-01-09T17:39:00Z">
        <w:r w:rsidRPr="000D50B8">
          <w:rPr>
            <w:rPrChange w:id="401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lastRenderedPageBreak/>
          <w:t>    </w:t>
        </w:r>
        <w:r w:rsidRPr="000D50B8">
          <w:rPr>
            <w:rPrChange w:id="401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401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1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40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E6DD972" w14:textId="77777777" w:rsidR="003253A8" w:rsidRPr="000D50B8" w:rsidRDefault="003253A8">
      <w:pPr>
        <w:pStyle w:val="ListParagraph"/>
        <w:rPr>
          <w:ins w:id="4020" w:author="Srinath Neelakandan" w:date="2020-01-09T17:39:00Z"/>
          <w:rPrChange w:id="4021" w:author="Srinath Neelakandan" w:date="2020-01-09T17:52:00Z">
            <w:rPr>
              <w:ins w:id="402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2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24" w:author="Srinath Neelakandan" w:date="2020-01-09T17:39:00Z">
        <w:r w:rsidRPr="000D50B8">
          <w:rPr>
            <w:rPrChange w:id="402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2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2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402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2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3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"200109746107"</w:t>
        </w:r>
        <w:r w:rsidRPr="000D50B8">
          <w:rPr>
            <w:rPrChange w:id="403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73BDD21" w14:textId="77777777" w:rsidR="003253A8" w:rsidRPr="000D50B8" w:rsidRDefault="003253A8">
      <w:pPr>
        <w:pStyle w:val="ListParagraph"/>
        <w:rPr>
          <w:ins w:id="4032" w:author="Srinath Neelakandan" w:date="2020-01-09T17:39:00Z"/>
          <w:rPrChange w:id="4033" w:author="Srinath Neelakandan" w:date="2020-01-09T17:52:00Z">
            <w:rPr>
              <w:ins w:id="403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3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36" w:author="Srinath Neelakandan" w:date="2020-01-09T17:39:00Z">
        <w:r w:rsidRPr="000D50B8">
          <w:rPr>
            <w:rPrChange w:id="403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3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3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404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4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"6517538056"</w:t>
        </w:r>
        <w:r w:rsidRPr="000D50B8">
          <w:rPr>
            <w:rPrChange w:id="404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E9F186D" w14:textId="77777777" w:rsidR="003253A8" w:rsidRPr="000D50B8" w:rsidRDefault="003253A8">
      <w:pPr>
        <w:pStyle w:val="ListParagraph"/>
        <w:rPr>
          <w:ins w:id="4044" w:author="Srinath Neelakandan" w:date="2020-01-09T17:39:00Z"/>
          <w:rPrChange w:id="4045" w:author="Srinath Neelakandan" w:date="2020-01-09T17:52:00Z">
            <w:rPr>
              <w:ins w:id="4046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4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48" w:author="Srinath Neelakandan" w:date="2020-01-09T17:39:00Z">
        <w:r w:rsidRPr="000D50B8">
          <w:rPr>
            <w:rPrChange w:id="40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5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5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405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5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5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"MPW00000000000125351"</w:t>
        </w:r>
        <w:r w:rsidRPr="000D50B8">
          <w:rPr>
            <w:rPrChange w:id="40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878D47B" w14:textId="77777777" w:rsidR="003253A8" w:rsidRPr="000D50B8" w:rsidRDefault="003253A8">
      <w:pPr>
        <w:pStyle w:val="ListParagraph"/>
        <w:rPr>
          <w:ins w:id="4056" w:author="Srinath Neelakandan" w:date="2020-01-09T17:39:00Z"/>
          <w:rPrChange w:id="4057" w:author="Srinath Neelakandan" w:date="2020-01-09T17:52:00Z">
            <w:rPr>
              <w:ins w:id="405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5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60" w:author="Srinath Neelakandan" w:date="2020-01-09T17:39:00Z">
        <w:r w:rsidRPr="000D50B8">
          <w:rPr>
            <w:rPrChange w:id="406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6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6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406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6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6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"20200109200852126"</w:t>
        </w:r>
        <w:r w:rsidRPr="000D50B8">
          <w:rPr>
            <w:rPrChange w:id="406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E7C4614" w14:textId="77777777" w:rsidR="003253A8" w:rsidRPr="000D50B8" w:rsidRDefault="003253A8">
      <w:pPr>
        <w:pStyle w:val="ListParagraph"/>
        <w:rPr>
          <w:ins w:id="4068" w:author="Srinath Neelakandan" w:date="2020-01-09T17:39:00Z"/>
          <w:rPrChange w:id="4069" w:author="Srinath Neelakandan" w:date="2020-01-09T17:52:00Z">
            <w:rPr>
              <w:ins w:id="407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7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72" w:author="Srinath Neelakandan" w:date="2020-01-09T17:39:00Z">
        <w:r w:rsidRPr="000D50B8">
          <w:rPr>
            <w:rPrChange w:id="407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7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7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407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7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7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"PL000000000000126651"</w:t>
        </w:r>
        <w:r w:rsidRPr="000D50B8">
          <w:rPr>
            <w:rPrChange w:id="407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994D79" w14:textId="77777777" w:rsidR="003253A8" w:rsidRPr="000D50B8" w:rsidRDefault="003253A8">
      <w:pPr>
        <w:pStyle w:val="ListParagraph"/>
        <w:rPr>
          <w:ins w:id="4080" w:author="Srinath Neelakandan" w:date="2020-01-09T17:39:00Z"/>
          <w:rPrChange w:id="4081" w:author="Srinath Neelakandan" w:date="2020-01-09T17:52:00Z">
            <w:rPr>
              <w:ins w:id="408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8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84" w:author="Srinath Neelakandan" w:date="2020-01-09T17:39:00Z">
        <w:r w:rsidRPr="000D50B8">
          <w:rPr>
            <w:rPrChange w:id="408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08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08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statementList</w:t>
        </w:r>
        <w:proofErr w:type="spellEnd"/>
        <w:r w:rsidRPr="000D50B8">
          <w:rPr>
            <w:rPrChange w:id="408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[</w:t>
        </w:r>
      </w:ins>
    </w:p>
    <w:p w14:paraId="543DFD7D" w14:textId="77777777" w:rsidR="003253A8" w:rsidRPr="000D50B8" w:rsidRDefault="003253A8">
      <w:pPr>
        <w:pStyle w:val="ListParagraph"/>
        <w:rPr>
          <w:ins w:id="4090" w:author="Srinath Neelakandan" w:date="2020-01-09T17:39:00Z"/>
          <w:rPrChange w:id="4091" w:author="Srinath Neelakandan" w:date="2020-01-09T17:52:00Z">
            <w:rPr>
              <w:ins w:id="409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9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94" w:author="Srinath Neelakandan" w:date="2020-01-09T17:39:00Z">
        <w:r w:rsidRPr="000D50B8">
          <w:rPr>
            <w:rPrChange w:id="409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{</w:t>
        </w:r>
      </w:ins>
    </w:p>
    <w:p w14:paraId="693278C7" w14:textId="77777777" w:rsidR="003253A8" w:rsidRPr="000D50B8" w:rsidRDefault="003253A8">
      <w:pPr>
        <w:pStyle w:val="ListParagraph"/>
        <w:rPr>
          <w:ins w:id="4096" w:author="Srinath Neelakandan" w:date="2020-01-09T17:39:00Z"/>
          <w:rPrChange w:id="4097" w:author="Srinath Neelakandan" w:date="2020-01-09T17:52:00Z">
            <w:rPr>
              <w:ins w:id="409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9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00" w:author="Srinath Neelakandan" w:date="2020-01-09T17:39:00Z">
        <w:r w:rsidRPr="000D50B8">
          <w:rPr>
            <w:rPrChange w:id="410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0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trxnDate</w:t>
        </w:r>
        <w:proofErr w:type="spellEnd"/>
        <w:r w:rsidRPr="000D50B8">
          <w:rPr>
            <w:rPrChange w:id="410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0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"20191227155742028"</w:t>
        </w:r>
        <w:r w:rsidRPr="000D50B8">
          <w:rPr>
            <w:rPrChange w:id="410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050585D" w14:textId="77777777" w:rsidR="003253A8" w:rsidRPr="000D50B8" w:rsidRDefault="003253A8">
      <w:pPr>
        <w:pStyle w:val="ListParagraph"/>
        <w:rPr>
          <w:ins w:id="4108" w:author="Srinath Neelakandan" w:date="2020-01-09T17:39:00Z"/>
          <w:rPrChange w:id="4109" w:author="Srinath Neelakandan" w:date="2020-01-09T17:52:00Z">
            <w:rPr>
              <w:ins w:id="411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1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12" w:author="Srinath Neelakandan" w:date="2020-01-09T17:39:00Z">
        <w:r w:rsidRPr="000D50B8">
          <w:rPr>
            <w:rPrChange w:id="411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1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1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trxnRefNum</w:t>
        </w:r>
        <w:proofErr w:type="spellEnd"/>
        <w:r w:rsidRPr="000D50B8">
          <w:rPr>
            <w:rPrChange w:id="411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1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1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"191227118049"</w:t>
        </w:r>
        <w:r w:rsidRPr="000D50B8">
          <w:rPr>
            <w:rPrChange w:id="41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55ABB1B" w14:textId="77777777" w:rsidR="003253A8" w:rsidRPr="000D50B8" w:rsidRDefault="003253A8">
      <w:pPr>
        <w:pStyle w:val="ListParagraph"/>
        <w:rPr>
          <w:ins w:id="4120" w:author="Srinath Neelakandan" w:date="2020-01-09T17:39:00Z"/>
          <w:rPrChange w:id="4121" w:author="Srinath Neelakandan" w:date="2020-01-09T17:52:00Z">
            <w:rPr>
              <w:ins w:id="412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2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24" w:author="Srinath Neelakandan" w:date="2020-01-09T17:39:00Z">
        <w:r w:rsidRPr="000D50B8">
          <w:rPr>
            <w:rPrChange w:id="412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2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2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trxnQuantity</w:t>
        </w:r>
        <w:proofErr w:type="spellEnd"/>
        <w:r w:rsidRPr="000D50B8">
          <w:rPr>
            <w:rPrChange w:id="412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2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30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10.000</w:t>
        </w:r>
        <w:r w:rsidRPr="000D50B8">
          <w:rPr>
            <w:rPrChange w:id="413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4C8D40C" w14:textId="77777777" w:rsidR="003253A8" w:rsidRPr="000D50B8" w:rsidRDefault="003253A8">
      <w:pPr>
        <w:pStyle w:val="ListParagraph"/>
        <w:rPr>
          <w:ins w:id="4132" w:author="Srinath Neelakandan" w:date="2020-01-09T17:39:00Z"/>
          <w:rPrChange w:id="4133" w:author="Srinath Neelakandan" w:date="2020-01-09T17:52:00Z">
            <w:rPr>
              <w:ins w:id="413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3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36" w:author="Srinath Neelakandan" w:date="2020-01-09T17:39:00Z">
        <w:r w:rsidRPr="000D50B8">
          <w:rPr>
            <w:rPrChange w:id="413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3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3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414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42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2565.000</w:t>
        </w:r>
        <w:r w:rsidRPr="000D50B8">
          <w:rPr>
            <w:rPrChange w:id="414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77BB703" w14:textId="77777777" w:rsidR="003253A8" w:rsidRPr="000D50B8" w:rsidRDefault="003253A8">
      <w:pPr>
        <w:pStyle w:val="ListParagraph"/>
        <w:rPr>
          <w:ins w:id="4144" w:author="Srinath Neelakandan" w:date="2020-01-09T17:39:00Z"/>
          <w:rPrChange w:id="4145" w:author="Srinath Neelakandan" w:date="2020-01-09T17:52:00Z">
            <w:rPr>
              <w:ins w:id="4146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4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48" w:author="Srinath Neelakandan" w:date="2020-01-09T17:39:00Z">
        <w:r w:rsidRPr="000D50B8">
          <w:rPr>
            <w:rPrChange w:id="41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5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5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stmtDesc</w:t>
        </w:r>
        <w:proofErr w:type="spellEnd"/>
        <w:r w:rsidRPr="000D50B8">
          <w:rPr>
            <w:rPrChange w:id="415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5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5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"20190412111910"</w:t>
        </w:r>
        <w:r w:rsidRPr="000D50B8">
          <w:rPr>
            <w:rPrChange w:id="41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28C23C" w14:textId="77777777" w:rsidR="003253A8" w:rsidRPr="000D50B8" w:rsidRDefault="003253A8">
      <w:pPr>
        <w:pStyle w:val="ListParagraph"/>
        <w:rPr>
          <w:ins w:id="4156" w:author="Srinath Neelakandan" w:date="2020-01-09T17:39:00Z"/>
          <w:rPrChange w:id="4157" w:author="Srinath Neelakandan" w:date="2020-01-09T17:52:00Z">
            <w:rPr>
              <w:ins w:id="415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5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60" w:author="Srinath Neelakandan" w:date="2020-01-09T17:39:00Z">
        <w:r w:rsidRPr="000D50B8">
          <w:rPr>
            <w:rPrChange w:id="416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6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6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printCode</w:t>
        </w:r>
        <w:proofErr w:type="spellEnd"/>
        <w:r w:rsidRPr="000D50B8">
          <w:rPr>
            <w:rPrChange w:id="416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6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6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"TOPUP"</w:t>
        </w:r>
        <w:r w:rsidRPr="000D50B8">
          <w:rPr>
            <w:rPrChange w:id="416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6B050F5" w14:textId="77777777" w:rsidR="003253A8" w:rsidRPr="000D50B8" w:rsidRDefault="003253A8">
      <w:pPr>
        <w:pStyle w:val="ListParagraph"/>
        <w:rPr>
          <w:ins w:id="4168" w:author="Srinath Neelakandan" w:date="2020-01-09T17:39:00Z"/>
          <w:rPrChange w:id="4169" w:author="Srinath Neelakandan" w:date="2020-01-09T17:52:00Z">
            <w:rPr>
              <w:ins w:id="417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7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72" w:author="Srinath Neelakandan" w:date="2020-01-09T17:39:00Z">
        <w:r w:rsidRPr="000D50B8">
          <w:rPr>
            <w:rPrChange w:id="417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7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7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trxnImpact</w:t>
        </w:r>
        <w:proofErr w:type="spellEnd"/>
        <w:r w:rsidRPr="000D50B8">
          <w:rPr>
            <w:rPrChange w:id="417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7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7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"CREDIT"</w:t>
        </w:r>
        <w:r w:rsidRPr="000D50B8">
          <w:rPr>
            <w:rPrChange w:id="417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51ECD0C" w14:textId="77777777" w:rsidR="003253A8" w:rsidRPr="000D50B8" w:rsidRDefault="003253A8">
      <w:pPr>
        <w:pStyle w:val="ListParagraph"/>
        <w:rPr>
          <w:ins w:id="4180" w:author="Srinath Neelakandan" w:date="2020-01-09T17:39:00Z"/>
          <w:rPrChange w:id="4181" w:author="Srinath Neelakandan" w:date="2020-01-09T17:52:00Z">
            <w:rPr>
              <w:ins w:id="418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8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84" w:author="Srinath Neelakandan" w:date="2020-01-09T17:39:00Z">
        <w:r w:rsidRPr="000D50B8">
          <w:rPr>
            <w:rPrChange w:id="418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8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18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418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9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419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9AD43E9" w14:textId="77777777" w:rsidR="003253A8" w:rsidRPr="000D50B8" w:rsidRDefault="003253A8">
      <w:pPr>
        <w:pStyle w:val="ListParagraph"/>
        <w:rPr>
          <w:ins w:id="4192" w:author="Srinath Neelakandan" w:date="2020-01-09T17:39:00Z"/>
          <w:rPrChange w:id="4193" w:author="Srinath Neelakandan" w:date="2020-01-09T17:52:00Z">
            <w:rPr>
              <w:ins w:id="419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9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96" w:author="Srinath Neelakandan" w:date="2020-01-09T17:39:00Z">
        <w:r w:rsidRPr="000D50B8">
          <w:rPr>
            <w:rPrChange w:id="419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9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"status"</w:t>
        </w:r>
        <w:r w:rsidRPr="000D50B8">
          <w:rPr>
            <w:rPrChange w:id="419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20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"N"</w:t>
        </w:r>
        <w:r w:rsidRPr="000D50B8">
          <w:rPr>
            <w:rPrChange w:id="420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71339D5" w14:textId="77777777" w:rsidR="003253A8" w:rsidRPr="000D50B8" w:rsidRDefault="003253A8">
      <w:pPr>
        <w:pStyle w:val="ListParagraph"/>
        <w:rPr>
          <w:ins w:id="4202" w:author="Srinath Neelakandan" w:date="2020-01-09T17:39:00Z"/>
          <w:rPrChange w:id="4203" w:author="Srinath Neelakandan" w:date="2020-01-09T17:52:00Z">
            <w:rPr>
              <w:ins w:id="420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20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206" w:author="Srinath Neelakandan" w:date="2020-01-09T17:39:00Z">
        <w:r w:rsidRPr="000D50B8">
          <w:rPr>
            <w:rPrChange w:id="420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20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20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trxnSource</w:t>
        </w:r>
        <w:proofErr w:type="spellEnd"/>
        <w:r w:rsidRPr="000D50B8">
          <w:rPr>
            <w:rPrChange w:id="421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2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21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"API"</w:t>
        </w:r>
      </w:ins>
    </w:p>
    <w:p w14:paraId="779E6157" w14:textId="77777777" w:rsidR="003253A8" w:rsidRPr="000D50B8" w:rsidRDefault="003253A8">
      <w:pPr>
        <w:pStyle w:val="ListParagraph"/>
        <w:rPr>
          <w:ins w:id="4213" w:author="Srinath Neelakandan" w:date="2020-01-09T17:39:00Z"/>
          <w:rPrChange w:id="4214" w:author="Srinath Neelakandan" w:date="2020-01-09T17:52:00Z">
            <w:rPr>
              <w:ins w:id="421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21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217" w:author="Srinath Neelakandan" w:date="2020-01-09T17:39:00Z">
        <w:r w:rsidRPr="000D50B8">
          <w:rPr>
            <w:rPrChange w:id="421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}</w:t>
        </w:r>
      </w:ins>
    </w:p>
    <w:p w14:paraId="120932F4" w14:textId="77777777" w:rsidR="003253A8" w:rsidRPr="000D50B8" w:rsidRDefault="003253A8">
      <w:pPr>
        <w:pStyle w:val="ListParagraph"/>
        <w:rPr>
          <w:ins w:id="4219" w:author="Srinath Neelakandan" w:date="2020-01-09T17:39:00Z"/>
          <w:rPrChange w:id="4220" w:author="Srinath Neelakandan" w:date="2020-01-09T17:52:00Z">
            <w:rPr>
              <w:ins w:id="4221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22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223" w:author="Srinath Neelakandan" w:date="2020-01-09T17:39:00Z">
        <w:r w:rsidRPr="000D50B8">
          <w:rPr>
            <w:rPrChange w:id="422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],</w:t>
        </w:r>
      </w:ins>
    </w:p>
    <w:p w14:paraId="05F4874C" w14:textId="77777777" w:rsidR="003253A8" w:rsidRPr="000D50B8" w:rsidRDefault="003253A8">
      <w:pPr>
        <w:pStyle w:val="ListParagraph"/>
        <w:rPr>
          <w:ins w:id="4225" w:author="Srinath Neelakandan" w:date="2020-01-09T17:39:00Z"/>
          <w:rPrChange w:id="4226" w:author="Srinath Neelakandan" w:date="2020-01-09T17:52:00Z">
            <w:rPr>
              <w:ins w:id="4227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22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229" w:author="Srinath Neelakandan" w:date="2020-01-09T17:39:00Z">
        <w:r w:rsidRPr="000D50B8">
          <w:rPr>
            <w:rPrChange w:id="423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423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proofErr w:type="spellStart"/>
        <w:r w:rsidRPr="000D50B8">
          <w:rPr>
            <w:rPrChange w:id="423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423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23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23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"20010900760757"</w:t>
        </w:r>
      </w:ins>
    </w:p>
    <w:p w14:paraId="10F71B1F" w14:textId="77777777" w:rsidR="003253A8" w:rsidRPr="000D50B8" w:rsidRDefault="003253A8">
      <w:pPr>
        <w:pStyle w:val="ListParagraph"/>
        <w:rPr>
          <w:ins w:id="4236" w:author="Srinath Neelakandan" w:date="2020-01-09T17:39:00Z"/>
          <w:rPrChange w:id="4237" w:author="Srinath Neelakandan" w:date="2020-01-09T17:52:00Z">
            <w:rPr>
              <w:ins w:id="423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23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240" w:author="Srinath Neelakandan" w:date="2020-01-09T17:39:00Z">
        <w:r w:rsidRPr="000D50B8">
          <w:rPr>
            <w:rPrChange w:id="42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77DBE371" w14:textId="168CD70B" w:rsidR="00080D2F" w:rsidRPr="00080D2F" w:rsidRDefault="00080D2F" w:rsidP="00080D2F">
      <w:pPr>
        <w:shd w:val="clear" w:color="auto" w:fill="FFFFFE"/>
        <w:spacing w:after="0" w:line="240" w:lineRule="atLeast"/>
        <w:rPr>
          <w:ins w:id="4242" w:author="Srinath Neelakandan" w:date="2020-01-09T17:30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52F84955" w14:textId="496C7136" w:rsidR="00080D2F" w:rsidRPr="00080D2F" w:rsidDel="00545CC9" w:rsidRDefault="00080D2F" w:rsidP="00080D2F">
      <w:pPr>
        <w:shd w:val="clear" w:color="auto" w:fill="FFFFFE"/>
        <w:spacing w:after="0" w:line="240" w:lineRule="atLeast"/>
        <w:rPr>
          <w:ins w:id="4243" w:author="Srinath Neelakandan" w:date="2020-01-09T17:30:00Z"/>
          <w:del w:id="4244" w:author="Divek Vellaisamy" w:date="2020-01-10T09:46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bookmarkStart w:id="4245" w:name="_Toc29552869"/>
      <w:bookmarkStart w:id="4246" w:name="_Toc29552901"/>
      <w:bookmarkEnd w:id="4245"/>
      <w:bookmarkEnd w:id="4246"/>
    </w:p>
    <w:p w14:paraId="68CA23B7" w14:textId="603FFB88" w:rsidR="00C16231" w:rsidRPr="00C16231" w:rsidDel="00545CC9" w:rsidRDefault="00C16231" w:rsidP="00C16231">
      <w:pPr>
        <w:shd w:val="clear" w:color="auto" w:fill="FFFFFE"/>
        <w:spacing w:after="0" w:line="240" w:lineRule="atLeast"/>
        <w:rPr>
          <w:ins w:id="4247" w:author="Srinath Neelakandan" w:date="2020-01-09T17:21:00Z"/>
          <w:del w:id="4248" w:author="Divek Vellaisamy" w:date="2020-01-10T09:46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bookmarkStart w:id="4249" w:name="_Toc29552870"/>
      <w:bookmarkStart w:id="4250" w:name="_Toc29552902"/>
      <w:bookmarkEnd w:id="4249"/>
      <w:bookmarkEnd w:id="4250"/>
    </w:p>
    <w:p w14:paraId="2B6A8E20" w14:textId="11A18539" w:rsidR="00E83586" w:rsidDel="00545CC9" w:rsidRDefault="00E83586" w:rsidP="00E83586">
      <w:pPr>
        <w:pStyle w:val="ListParagraph"/>
        <w:rPr>
          <w:ins w:id="4251" w:author="Srinath Neelakandan" w:date="2020-01-09T17:06:00Z"/>
          <w:del w:id="4252" w:author="Divek Vellaisamy" w:date="2020-01-10T09:46:00Z"/>
        </w:rPr>
      </w:pPr>
      <w:bookmarkStart w:id="4253" w:name="_Toc29552871"/>
      <w:bookmarkStart w:id="4254" w:name="_Toc29552903"/>
      <w:bookmarkEnd w:id="4253"/>
      <w:bookmarkEnd w:id="4254"/>
    </w:p>
    <w:p w14:paraId="6C70A74D" w14:textId="7C8095FF" w:rsidR="00E83586" w:rsidRPr="00E83586" w:rsidDel="00545CC9" w:rsidRDefault="00E83586">
      <w:pPr>
        <w:pStyle w:val="ListParagraph"/>
        <w:rPr>
          <w:ins w:id="4255" w:author="Srinath Neelakandan" w:date="2020-01-09T16:59:00Z"/>
          <w:del w:id="4256" w:author="Divek Vellaisamy" w:date="2020-01-10T09:46:00Z"/>
          <w:rPrChange w:id="4257" w:author="Srinath Neelakandan" w:date="2020-01-09T17:03:00Z">
            <w:rPr>
              <w:ins w:id="4258" w:author="Srinath Neelakandan" w:date="2020-01-09T16:59:00Z"/>
              <w:del w:id="4259" w:author="Divek Vellaisamy" w:date="2020-01-10T09:46:00Z"/>
            </w:rPr>
          </w:rPrChange>
        </w:rPr>
        <w:pPrChange w:id="4260" w:author="Srinath Neelakandan" w:date="2020-01-09T17:03:00Z">
          <w:pPr>
            <w:pStyle w:val="Heading2"/>
            <w:numPr>
              <w:ilvl w:val="1"/>
              <w:numId w:val="8"/>
            </w:numPr>
            <w:ind w:left="426" w:hanging="426"/>
          </w:pPr>
        </w:pPrChange>
      </w:pPr>
      <w:bookmarkStart w:id="4261" w:name="_Toc29552872"/>
      <w:bookmarkStart w:id="4262" w:name="_Toc29552904"/>
      <w:bookmarkEnd w:id="4261"/>
      <w:bookmarkEnd w:id="4262"/>
    </w:p>
    <w:p w14:paraId="30594553" w14:textId="6C0763FA" w:rsidR="006906ED" w:rsidRPr="00F9479B" w:rsidDel="00545CC9" w:rsidRDefault="006906ED" w:rsidP="00F9479B">
      <w:pPr>
        <w:pStyle w:val="ListParagraph"/>
        <w:rPr>
          <w:del w:id="4263" w:author="Divek Vellaisamy" w:date="2020-01-10T09:46:00Z"/>
        </w:rPr>
      </w:pPr>
      <w:bookmarkStart w:id="4264" w:name="_Toc29552873"/>
      <w:bookmarkStart w:id="4265" w:name="_Toc29552905"/>
      <w:bookmarkEnd w:id="4264"/>
      <w:bookmarkEnd w:id="4265"/>
    </w:p>
    <w:p w14:paraId="1B2555B9" w14:textId="77777777" w:rsidR="006D7951" w:rsidRDefault="00882935">
      <w:pPr>
        <w:pStyle w:val="Heading2"/>
        <w:numPr>
          <w:ilvl w:val="1"/>
          <w:numId w:val="8"/>
        </w:numPr>
        <w:ind w:left="426" w:hanging="426"/>
        <w:pPrChange w:id="4266" w:author="Divek Vellaisamy" w:date="2019-12-11T15:35:00Z">
          <w:pPr>
            <w:pStyle w:val="Heading3"/>
          </w:pPr>
        </w:pPrChange>
      </w:pPr>
      <w:del w:id="4267" w:author="Divek Vellaisamy" w:date="2019-12-11T15:34:00Z">
        <w:r w:rsidDel="0069372D">
          <w:delText xml:space="preserve">4.2 </w:delText>
        </w:r>
      </w:del>
      <w:bookmarkStart w:id="4268" w:name="_Toc29552906"/>
      <w:r>
        <w:t>Sample Data</w:t>
      </w:r>
      <w:bookmarkEnd w:id="4268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D7951" w:rsidRPr="006D7951" w14:paraId="42DC3187" w14:textId="77777777" w:rsidTr="006D795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214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platformCode</w:t>
            </w:r>
            <w:proofErr w:type="spellEnd"/>
          </w:p>
        </w:tc>
      </w:tr>
      <w:tr w:rsidR="006D7951" w:rsidRPr="006D7951" w14:paraId="7A8B6BAE" w14:textId="77777777" w:rsidTr="006D795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FFA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META</w:t>
            </w:r>
          </w:p>
        </w:tc>
      </w:tr>
    </w:tbl>
    <w:p w14:paraId="79349F2E" w14:textId="77777777" w:rsidR="006D7951" w:rsidRPr="006D7951" w:rsidRDefault="006D7951" w:rsidP="006D7951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882935" w:rsidRPr="00882935" w14:paraId="2A5D2804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9D7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terminalId</w:t>
            </w:r>
            <w:proofErr w:type="spellEnd"/>
          </w:p>
        </w:tc>
      </w:tr>
      <w:tr w:rsidR="00882935" w:rsidRPr="00882935" w14:paraId="4AE255A8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AFF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T0000004</w:t>
            </w:r>
          </w:p>
        </w:tc>
      </w:tr>
    </w:tbl>
    <w:p w14:paraId="508BCBB7" w14:textId="3E7AEE33" w:rsidR="00882935" w:rsidRDefault="0088293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500"/>
        <w:gridCol w:w="2300"/>
      </w:tblGrid>
      <w:tr w:rsidR="00B474A5" w:rsidRPr="00B474A5" w14:paraId="4CF2A70F" w14:textId="77777777" w:rsidTr="00B474A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4A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digitalAssetTypeCode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12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B474A5" w:rsidRPr="00B474A5" w14:paraId="24AA75A1" w14:textId="77777777" w:rsidTr="00B474A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DB25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GC001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51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Gold Coins</w:t>
            </w:r>
          </w:p>
        </w:tc>
      </w:tr>
    </w:tbl>
    <w:p w14:paraId="544D5A5E" w14:textId="77777777" w:rsidR="00B474A5" w:rsidRDefault="00B474A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610"/>
        <w:gridCol w:w="2430"/>
      </w:tblGrid>
      <w:tr w:rsidR="00882935" w:rsidRPr="00882935" w14:paraId="6072366F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90C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walletId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7F0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userEntityId</w:t>
            </w:r>
            <w:proofErr w:type="spellEnd"/>
          </w:p>
        </w:tc>
      </w:tr>
      <w:tr w:rsidR="00882935" w:rsidRPr="00882935" w14:paraId="4891AC65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11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75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PL000000000000107301</w:t>
            </w:r>
          </w:p>
        </w:tc>
      </w:tr>
      <w:tr w:rsidR="00882935" w:rsidRPr="00882935" w14:paraId="7CA5FF41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7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FE6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PL000000000000107351</w:t>
            </w:r>
          </w:p>
        </w:tc>
      </w:tr>
      <w:tr w:rsidR="00882935" w:rsidRPr="00882935" w14:paraId="75D536D7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59D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FB64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PL000000000000107352</w:t>
            </w:r>
          </w:p>
        </w:tc>
      </w:tr>
    </w:tbl>
    <w:p w14:paraId="68E308C3" w14:textId="454C3AF7" w:rsidR="00882935" w:rsidRDefault="005C68CF" w:rsidP="00882935">
      <w:r>
        <w:t>Field “</w:t>
      </w:r>
      <w:proofErr w:type="spellStart"/>
      <w:r>
        <w:t>userEntityId</w:t>
      </w:r>
      <w:proofErr w:type="spellEnd"/>
      <w:r>
        <w:t>” must be use</w:t>
      </w:r>
      <w:r w:rsidR="00B85197">
        <w:t>d</w:t>
      </w:r>
      <w:r>
        <w:t xml:space="preserve"> with </w:t>
      </w:r>
      <w:r w:rsidR="00D5128E">
        <w:t>its</w:t>
      </w:r>
      <w:r>
        <w:t xml:space="preserve"> own associated “</w:t>
      </w:r>
      <w:proofErr w:type="spellStart"/>
      <w:r>
        <w:t>walletId</w:t>
      </w:r>
      <w:proofErr w:type="spellEnd"/>
      <w:r>
        <w:t>” as described in the above table.</w:t>
      </w:r>
    </w:p>
    <w:p w14:paraId="5A575467" w14:textId="414152E8" w:rsidR="007745F4" w:rsidRDefault="007745F4">
      <w:pPr>
        <w:pStyle w:val="Heading2"/>
        <w:numPr>
          <w:ilvl w:val="1"/>
          <w:numId w:val="8"/>
        </w:numPr>
        <w:ind w:left="426" w:hanging="426"/>
        <w:pPrChange w:id="4269" w:author="Divek Vellaisamy" w:date="2019-12-11T15:35:00Z">
          <w:pPr>
            <w:pStyle w:val="Heading3"/>
          </w:pPr>
        </w:pPrChange>
      </w:pPr>
      <w:del w:id="4270" w:author="Divek Vellaisamy" w:date="2019-12-11T15:35:00Z">
        <w:r w:rsidDel="0069372D">
          <w:delText xml:space="preserve">4.3 </w:delText>
        </w:r>
      </w:del>
      <w:bookmarkStart w:id="4271" w:name="_Toc29552907"/>
      <w:r>
        <w:t>Response Codes</w:t>
      </w:r>
      <w:bookmarkEnd w:id="4271"/>
    </w:p>
    <w:tbl>
      <w:tblPr>
        <w:tblW w:w="5030" w:type="dxa"/>
        <w:tblLook w:val="04A0" w:firstRow="1" w:lastRow="0" w:firstColumn="1" w:lastColumn="0" w:noHBand="0" w:noVBand="1"/>
      </w:tblPr>
      <w:tblGrid>
        <w:gridCol w:w="1490"/>
        <w:gridCol w:w="3540"/>
      </w:tblGrid>
      <w:tr w:rsidR="00C45A6F" w:rsidRPr="00C45A6F" w14:paraId="4CB7DB8C" w14:textId="77777777" w:rsidTr="000B4144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38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responseCode</w:t>
            </w:r>
            <w:proofErr w:type="spellEnd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F88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message</w:t>
            </w:r>
          </w:p>
        </w:tc>
      </w:tr>
      <w:tr w:rsidR="00C45A6F" w:rsidRPr="00C45A6F" w14:paraId="26978388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D3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B46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Success</w:t>
            </w:r>
          </w:p>
        </w:tc>
      </w:tr>
      <w:tr w:rsidR="00C45A6F" w:rsidRPr="00C45A6F" w14:paraId="6A2AE6D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FD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90B2" w14:textId="28EF70D0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Incorrect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R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equest data</w:t>
            </w:r>
          </w:p>
        </w:tc>
      </w:tr>
      <w:tr w:rsidR="00C45A6F" w:rsidRPr="00C45A6F" w14:paraId="07E7805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858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300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6153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Platform not found</w:t>
            </w:r>
          </w:p>
        </w:tc>
      </w:tr>
      <w:tr w:rsidR="00C45A6F" w:rsidRPr="00C45A6F" w14:paraId="64FB6C83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B74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900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009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 not found</w:t>
            </w:r>
          </w:p>
        </w:tc>
      </w:tr>
      <w:tr w:rsidR="00C45A6F" w:rsidRPr="00C45A6F" w14:paraId="4EDCC94E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63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337B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Wallet not found</w:t>
            </w:r>
          </w:p>
        </w:tc>
      </w:tr>
      <w:tr w:rsidR="00C45A6F" w:rsidRPr="00C45A6F" w14:paraId="2451F86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41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270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628" w14:textId="52299ABB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Digital Asset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Type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not found</w:t>
            </w:r>
          </w:p>
        </w:tc>
      </w:tr>
      <w:tr w:rsidR="00C45A6F" w:rsidRPr="00C45A6F" w14:paraId="672A496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18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AB3" w14:textId="21231DF2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Wallet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C45A6F" w:rsidRPr="00C45A6F" w14:paraId="588C308D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CCF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DD9" w14:textId="54762EE8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User Entity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0B4144" w:rsidRPr="00C45A6F" w14:paraId="5698788A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D7A" w14:textId="095BE6BE" w:rsidR="000B4144" w:rsidRPr="00C45A6F" w:rsidRDefault="000B4144" w:rsidP="00C9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70" w14:textId="3922CD90" w:rsidR="000B4144" w:rsidRPr="00C45A6F" w:rsidRDefault="000B4144" w:rsidP="00C97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Duplicate 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</w:t>
            </w:r>
          </w:p>
        </w:tc>
      </w:tr>
    </w:tbl>
    <w:p w14:paraId="3BDF7AAB" w14:textId="5940148A" w:rsidR="00E277A4" w:rsidDel="00F95933" w:rsidRDefault="00E277A4" w:rsidP="00F638D7">
      <w:pPr>
        <w:rPr>
          <w:del w:id="4272" w:author="Divek Vellaisamy" w:date="2020-01-10T09:47:00Z"/>
        </w:rPr>
      </w:pPr>
      <w:bookmarkStart w:id="4273" w:name="_Toc29552876"/>
      <w:bookmarkStart w:id="4274" w:name="_Toc29552908"/>
      <w:bookmarkEnd w:id="4273"/>
      <w:bookmarkEnd w:id="4274"/>
    </w:p>
    <w:p w14:paraId="6318852F" w14:textId="118ACEC4" w:rsidR="009E2289" w:rsidRDefault="009E2289">
      <w:pPr>
        <w:pStyle w:val="Heading1"/>
        <w:numPr>
          <w:ilvl w:val="0"/>
          <w:numId w:val="8"/>
        </w:numPr>
        <w:ind w:left="284" w:hanging="284"/>
        <w:pPrChange w:id="4275" w:author="Divek Vellaisamy" w:date="2019-12-11T15:3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4276" w:name="_Toc29552909"/>
      <w:r>
        <w:t>Security Implementation</w:t>
      </w:r>
      <w:bookmarkEnd w:id="4276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proofErr w:type="spellStart"/>
      <w:r w:rsidR="001C70FB" w:rsidRPr="00683D5A">
        <w:t>Mightypay</w:t>
      </w:r>
      <w:proofErr w:type="spellEnd"/>
      <w:r w:rsidR="001C70FB" w:rsidRPr="00683D5A">
        <w:t xml:space="preserve">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>
      <w:pPr>
        <w:pStyle w:val="Heading2"/>
        <w:numPr>
          <w:ilvl w:val="1"/>
          <w:numId w:val="8"/>
        </w:numPr>
        <w:ind w:left="426" w:hanging="426"/>
        <w:pPrChange w:id="4277" w:author="Divek Vellaisamy" w:date="2019-12-11T15:36:00Z">
          <w:pPr>
            <w:pStyle w:val="Heading3"/>
          </w:pPr>
        </w:pPrChange>
      </w:pPr>
      <w:del w:id="4278" w:author="Divek Vellaisamy" w:date="2019-12-11T15:36:00Z">
        <w:r w:rsidDel="0069372D">
          <w:delText>5</w:delText>
        </w:r>
        <w:r w:rsidR="00491DA9" w:rsidDel="0069372D">
          <w:delText xml:space="preserve">.1 </w:delText>
        </w:r>
      </w:del>
      <w:bookmarkStart w:id="4279" w:name="_Toc29552910"/>
      <w:r w:rsidR="0063585C">
        <w:t>Acquiring App ID &amp; App secret</w:t>
      </w:r>
      <w:bookmarkEnd w:id="4279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</w:t>
      </w:r>
      <w:proofErr w:type="spellStart"/>
      <w:r>
        <w:t>Mightypay</w:t>
      </w:r>
      <w:proofErr w:type="spellEnd"/>
      <w:r>
        <w:t xml:space="preserve">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  <w:lang w:val="en-IN" w:eastAsia="en-IN"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63C651F0" w:rsidR="009401DA" w:rsidDel="0069372D" w:rsidRDefault="009401DA" w:rsidP="0063585C">
      <w:pPr>
        <w:rPr>
          <w:del w:id="4280" w:author="Divek Vellaisamy" w:date="2019-12-11T15:36:00Z"/>
        </w:rPr>
      </w:pPr>
      <w:bookmarkStart w:id="4281" w:name="_Toc26971612"/>
      <w:bookmarkStart w:id="4282" w:name="_Toc26971629"/>
      <w:bookmarkStart w:id="4283" w:name="_Toc26971776"/>
      <w:bookmarkStart w:id="4284" w:name="_Toc26972934"/>
      <w:bookmarkStart w:id="4285" w:name="_Toc28943133"/>
      <w:bookmarkStart w:id="4286" w:name="_Toc29552879"/>
      <w:bookmarkStart w:id="4287" w:name="_Toc29552911"/>
      <w:bookmarkEnd w:id="4281"/>
      <w:bookmarkEnd w:id="4282"/>
      <w:bookmarkEnd w:id="4283"/>
      <w:bookmarkEnd w:id="4284"/>
      <w:bookmarkEnd w:id="4285"/>
      <w:bookmarkEnd w:id="4286"/>
      <w:bookmarkEnd w:id="4287"/>
    </w:p>
    <w:p w14:paraId="3F4FFC41" w14:textId="713A4718" w:rsidR="00E34DB0" w:rsidDel="0069372D" w:rsidRDefault="00E34DB0" w:rsidP="0063585C">
      <w:pPr>
        <w:rPr>
          <w:del w:id="4288" w:author="Divek Vellaisamy" w:date="2019-12-11T15:36:00Z"/>
        </w:rPr>
      </w:pPr>
      <w:bookmarkStart w:id="4289" w:name="_Toc26971613"/>
      <w:bookmarkStart w:id="4290" w:name="_Toc26971630"/>
      <w:bookmarkStart w:id="4291" w:name="_Toc26971777"/>
      <w:bookmarkStart w:id="4292" w:name="_Toc26972935"/>
      <w:bookmarkStart w:id="4293" w:name="_Toc28943134"/>
      <w:bookmarkStart w:id="4294" w:name="_Toc29552880"/>
      <w:bookmarkStart w:id="4295" w:name="_Toc29552912"/>
      <w:bookmarkEnd w:id="4289"/>
      <w:bookmarkEnd w:id="4290"/>
      <w:bookmarkEnd w:id="4291"/>
      <w:bookmarkEnd w:id="4292"/>
      <w:bookmarkEnd w:id="4293"/>
      <w:bookmarkEnd w:id="4294"/>
      <w:bookmarkEnd w:id="4295"/>
    </w:p>
    <w:p w14:paraId="10AA8C71" w14:textId="7C2D4EF0" w:rsidR="00E34DB0" w:rsidRPr="0063585C" w:rsidDel="0069372D" w:rsidRDefault="00E34DB0" w:rsidP="0063585C">
      <w:pPr>
        <w:rPr>
          <w:del w:id="4296" w:author="Divek Vellaisamy" w:date="2019-12-11T15:36:00Z"/>
        </w:rPr>
      </w:pPr>
      <w:bookmarkStart w:id="4297" w:name="_Toc26971614"/>
      <w:bookmarkStart w:id="4298" w:name="_Toc26971631"/>
      <w:bookmarkStart w:id="4299" w:name="_Toc26971778"/>
      <w:bookmarkStart w:id="4300" w:name="_Toc26972936"/>
      <w:bookmarkStart w:id="4301" w:name="_Toc28943135"/>
      <w:bookmarkStart w:id="4302" w:name="_Toc29552881"/>
      <w:bookmarkStart w:id="4303" w:name="_Toc29552913"/>
      <w:bookmarkEnd w:id="4297"/>
      <w:bookmarkEnd w:id="4298"/>
      <w:bookmarkEnd w:id="4299"/>
      <w:bookmarkEnd w:id="4300"/>
      <w:bookmarkEnd w:id="4301"/>
      <w:bookmarkEnd w:id="4302"/>
      <w:bookmarkEnd w:id="4303"/>
    </w:p>
    <w:p w14:paraId="0C6B569C" w14:textId="7A7BD444" w:rsidR="004C04D5" w:rsidRPr="004C04D5" w:rsidRDefault="00435A1E">
      <w:pPr>
        <w:pStyle w:val="Heading2"/>
        <w:numPr>
          <w:ilvl w:val="1"/>
          <w:numId w:val="8"/>
        </w:numPr>
        <w:ind w:left="426" w:hanging="426"/>
        <w:pPrChange w:id="4304" w:author="Divek Vellaisamy" w:date="2019-12-11T15:36:00Z">
          <w:pPr>
            <w:pStyle w:val="Heading3"/>
          </w:pPr>
        </w:pPrChange>
      </w:pPr>
      <w:del w:id="4305" w:author="Divek Vellaisamy" w:date="2019-12-11T15:36:00Z">
        <w:r w:rsidDel="0069372D">
          <w:delText>5</w:delText>
        </w:r>
        <w:r w:rsidR="0063585C" w:rsidDel="0069372D">
          <w:delText xml:space="preserve">.2 </w:delText>
        </w:r>
      </w:del>
      <w:bookmarkStart w:id="4306" w:name="_Toc29552914"/>
      <w:r w:rsidR="004C04D5">
        <w:t>Securing Messages using JOSE (JWT, JWE, JWS).</w:t>
      </w:r>
      <w:bookmarkEnd w:id="4306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proofErr w:type="spellStart"/>
      <w:r>
        <w:t>Mightypay</w:t>
      </w:r>
      <w:proofErr w:type="spellEnd"/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</w:t>
      </w:r>
      <w:proofErr w:type="spellStart"/>
      <w:r>
        <w:t>Mightypay</w:t>
      </w:r>
      <w:proofErr w:type="spellEnd"/>
      <w:r>
        <w:t xml:space="preserve">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proofErr w:type="spellStart"/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  <w:proofErr w:type="spellEnd"/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</w:t>
      </w:r>
      <w:proofErr w:type="spellStart"/>
      <w:r w:rsidRPr="002A0DA2">
        <w:t>alg</w:t>
      </w:r>
      <w:proofErr w:type="spellEnd"/>
      <w:r w:rsidRPr="002A0DA2">
        <w:t>” and “</w:t>
      </w:r>
      <w:proofErr w:type="spellStart"/>
      <w:r w:rsidRPr="002A0DA2">
        <w:t>typ</w:t>
      </w:r>
      <w:proofErr w:type="spellEnd"/>
      <w:r w:rsidRPr="002A0DA2">
        <w:t>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</w:t>
      </w:r>
      <w:proofErr w:type="spellStart"/>
      <w:r w:rsidRPr="002A0DA2">
        <w:t>typ</w:t>
      </w:r>
      <w:proofErr w:type="spellEnd"/>
      <w:r w:rsidRPr="002A0DA2">
        <w:t>”: “JWT”, “</w:t>
      </w:r>
      <w:proofErr w:type="spellStart"/>
      <w:r w:rsidRPr="002A0DA2">
        <w:t>alg</w:t>
      </w:r>
      <w:proofErr w:type="spellEnd"/>
      <w:r w:rsidRPr="002A0DA2">
        <w:t>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lastRenderedPageBreak/>
              <w:t>iss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r w:rsidRPr="00CF271E">
        <w:rPr>
          <w:b/>
          <w:bCs/>
        </w:rPr>
        <w:t>data</w:t>
      </w:r>
      <w:r w:rsidRPr="00CF271E">
        <w:t xml:space="preserve"> = ASCII(BASE64URL(UTF8(JWS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BASE64URL(JWS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proofErr w:type="spellStart"/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  <w:proofErr w:type="spellEnd"/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“enc” and “</w:t>
      </w:r>
      <w:proofErr w:type="spellStart"/>
      <w:r w:rsidRPr="00316F28">
        <w:t>alg</w:t>
      </w:r>
      <w:proofErr w:type="spellEnd"/>
      <w:r w:rsidRPr="00316F28">
        <w:t>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encryptedCEK</w:t>
      </w:r>
      <w:proofErr w:type="spellEnd"/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>ata = ASCII(BASE64URL(UTF8(JWE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AuthenticationTag</w:t>
      </w:r>
      <w:proofErr w:type="spellEnd"/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lastRenderedPageBreak/>
        <w:t>Assemble the final representation: The Compact Serialization of this result is the string BASE64URL(UTF8(JWE Protected Header)) || '.' || BASE64URL(JWE Encrypted Key) || '.' || BASE64URL(JWE Initialization Vector) || '.' || BASE64URL(JWE Ciphertext) || '.' || BASE64URL(JWE Authentication Tag).</w:t>
      </w:r>
    </w:p>
    <w:p w14:paraId="3A6CCE72" w14:textId="4A0482C6" w:rsidR="007D4099" w:rsidDel="007D4099" w:rsidRDefault="00341C07" w:rsidP="00341C07">
      <w:pPr>
        <w:rPr>
          <w:ins w:id="4307" w:author="MVI Technologies" w:date="2019-12-10T19:18:00Z"/>
          <w:del w:id="4308" w:author="Divek Vellaisamy" w:date="2019-12-11T14:56:00Z"/>
        </w:rPr>
      </w:pPr>
      <w:r>
        <w:t>Refer th</w:t>
      </w:r>
      <w:r w:rsidR="00AD7A66">
        <w:t>is</w:t>
      </w:r>
      <w:r>
        <w:t xml:space="preserve"> </w:t>
      </w:r>
      <w:hyperlink r:id="rId13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  <w:bookmarkStart w:id="4309" w:name="_Toc26969012"/>
      <w:bookmarkEnd w:id="4309"/>
    </w:p>
    <w:p w14:paraId="2B55E582" w14:textId="1EA31F00" w:rsidR="00C97EFB" w:rsidDel="005C3E99" w:rsidRDefault="000A7C07" w:rsidP="00C97EFB">
      <w:pPr>
        <w:pStyle w:val="Heading2"/>
        <w:numPr>
          <w:ilvl w:val="0"/>
          <w:numId w:val="1"/>
        </w:numPr>
        <w:rPr>
          <w:ins w:id="4310" w:author="MVI Technologies" w:date="2019-12-10T19:18:00Z"/>
          <w:del w:id="4311" w:author="Divek Vellaisamy" w:date="2019-12-11T15:41:00Z"/>
        </w:rPr>
      </w:pPr>
      <w:bookmarkStart w:id="4312" w:name="_Toc27400836"/>
      <w:ins w:id="4313" w:author="MVI Technologies" w:date="2019-12-10T19:26:00Z">
        <w:del w:id="4314" w:author="Divek Vellaisamy" w:date="2019-12-11T15:41:00Z">
          <w:r w:rsidDel="005C3E99">
            <w:delText xml:space="preserve">P2P </w:delText>
          </w:r>
        </w:del>
      </w:ins>
      <w:ins w:id="4315" w:author="MVI Technologies" w:date="2019-12-10T19:29:00Z">
        <w:del w:id="4316" w:author="Divek Vellaisamy" w:date="2019-12-11T15:41:00Z">
          <w:r w:rsidR="00946F68" w:rsidDel="005C3E99">
            <w:delText>Transfer</w:delText>
          </w:r>
        </w:del>
      </w:ins>
      <w:bookmarkEnd w:id="4312"/>
    </w:p>
    <w:p w14:paraId="195283F8" w14:textId="6DC03DF0" w:rsidR="00C97EFB" w:rsidDel="005C3E99" w:rsidRDefault="00C97EFB" w:rsidP="00C97EFB">
      <w:pPr>
        <w:spacing w:after="200"/>
        <w:rPr>
          <w:ins w:id="4317" w:author="MVI Technologies" w:date="2019-12-10T19:18:00Z"/>
          <w:del w:id="4318" w:author="Divek Vellaisamy" w:date="2019-12-11T15:41:00Z"/>
          <w:rFonts w:ascii="Calibri" w:hAnsi="Calibri"/>
        </w:rPr>
      </w:pPr>
      <w:ins w:id="4319" w:author="MVI Technologies" w:date="2019-12-10T19:18:00Z">
        <w:del w:id="4320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0D9D8F79" w14:textId="40DC3726" w:rsidR="00C97EFB" w:rsidDel="005C3E99" w:rsidRDefault="00C97EFB" w:rsidP="00C97EFB">
      <w:pPr>
        <w:spacing w:after="200"/>
        <w:rPr>
          <w:ins w:id="4321" w:author="MVI Technologies" w:date="2019-12-10T19:18:00Z"/>
          <w:del w:id="4322" w:author="Divek Vellaisamy" w:date="2019-12-11T15:41:00Z"/>
          <w:rFonts w:ascii="Calibri" w:hAnsi="Calibri"/>
        </w:rPr>
      </w:pPr>
      <w:ins w:id="4323" w:author="MVI Technologies" w:date="2019-12-10T19:18:00Z">
        <w:del w:id="4324" w:author="Divek Vellaisamy" w:date="2019-12-11T15:41:00Z">
          <w:r w:rsidDel="005C3E99">
            <w:rPr>
              <w:rFonts w:ascii="Calibri" w:eastAsia="Calibri" w:hAnsi="Calibri" w:cs="Calibri"/>
            </w:rPr>
            <w:delText>https://&lt;baseURL&gt;/1.0/</w:delText>
          </w:r>
          <w:r w:rsidRPr="003F2E50" w:rsidDel="005C3E99">
            <w:rPr>
              <w:rFonts w:ascii="Calibri" w:eastAsia="Calibri" w:hAnsi="Calibri" w:cs="Calibri"/>
            </w:rPr>
            <w:delText>fe-api-gw</w:delText>
          </w:r>
          <w:r w:rsidDel="005C3E99">
            <w:rPr>
              <w:rFonts w:ascii="Calibri" w:eastAsia="Calibri" w:hAnsi="Calibri" w:cs="Calibri"/>
            </w:rPr>
            <w:delText>/p2p-payment</w:delText>
          </w:r>
        </w:del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C97EFB">
        <w:trPr>
          <w:ins w:id="4325" w:author="MVI Technologies" w:date="2019-12-10T19:18:00Z"/>
          <w:del w:id="4326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4327" w:author="MVI Technologies" w:date="2019-12-10T19:18:00Z"/>
                <w:del w:id="4328" w:author="Divek Vellaisamy" w:date="2019-12-11T15:41:00Z"/>
                <w:rFonts w:ascii="Calibri" w:hAnsi="Calibri"/>
              </w:rPr>
            </w:pPr>
            <w:ins w:id="4329" w:author="MVI Technologies" w:date="2019-12-10T19:18:00Z">
              <w:del w:id="433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4331" w:author="MVI Technologies" w:date="2019-12-10T19:18:00Z"/>
                <w:del w:id="4332" w:author="Divek Vellaisamy" w:date="2019-12-11T15:41:00Z"/>
                <w:rFonts w:ascii="Calibri" w:hAnsi="Calibri"/>
              </w:rPr>
            </w:pPr>
            <w:ins w:id="4333" w:author="MVI Technologies" w:date="2019-12-10T19:18:00Z">
              <w:del w:id="433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C97EFB">
        <w:trPr>
          <w:ins w:id="4335" w:author="MVI Technologies" w:date="2019-12-10T19:18:00Z"/>
          <w:del w:id="4336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4337" w:author="MVI Technologies" w:date="2019-12-10T19:18:00Z"/>
                <w:del w:id="4338" w:author="Divek Vellaisamy" w:date="2019-12-11T15:41:00Z"/>
                <w:rFonts w:ascii="Calibri" w:hAnsi="Calibri"/>
              </w:rPr>
            </w:pPr>
            <w:ins w:id="4339" w:author="MVI Technologies" w:date="2019-12-10T19:18:00Z">
              <w:del w:id="43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4341" w:author="MVI Technologies" w:date="2019-12-10T19:18:00Z"/>
                <w:del w:id="4342" w:author="Divek Vellaisamy" w:date="2019-12-11T15:41:00Z"/>
                <w:rFonts w:ascii="Calibri" w:eastAsia="Calibri" w:hAnsi="Calibri" w:cs="Calibri"/>
              </w:rPr>
            </w:pPr>
            <w:ins w:id="4343" w:author="MVI Technologies" w:date="2019-12-10T19:23:00Z">
              <w:del w:id="434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4345" w:author="MVI Technologies" w:date="2019-12-10T19:18:00Z"/>
          <w:del w:id="4346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4347" w:author="MVI Technologies" w:date="2019-12-10T19:18:00Z"/>
          <w:del w:id="4348" w:author="Divek Vellaisamy" w:date="2019-12-11T15:41:00Z"/>
          <w:rFonts w:ascii="Calibri" w:hAnsi="Calibri"/>
        </w:rPr>
      </w:pPr>
      <w:ins w:id="4349" w:author="MVI Technologies" w:date="2019-12-10T19:18:00Z">
        <w:del w:id="4350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4351" w:author="MVI Technologies" w:date="2019-12-10T19:18:00Z"/>
          <w:del w:id="4352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4353" w:author="MVI Technologies" w:date="2019-12-10T19:18:00Z"/>
                <w:del w:id="4354" w:author="Divek Vellaisamy" w:date="2019-12-11T15:41:00Z"/>
                <w:rFonts w:ascii="Calibri" w:hAnsi="Calibri"/>
              </w:rPr>
            </w:pPr>
            <w:ins w:id="4355" w:author="MVI Technologies" w:date="2019-12-10T19:18:00Z">
              <w:del w:id="435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4357" w:author="MVI Technologies" w:date="2019-12-10T19:18:00Z"/>
                <w:del w:id="4358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59" w:author="MVI Technologies" w:date="2019-12-10T19:18:00Z">
              <w:del w:id="436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4361" w:author="MVI Technologies" w:date="2019-12-10T19:18:00Z"/>
                <w:del w:id="4362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63" w:author="MVI Technologies" w:date="2019-12-10T19:18:00Z">
              <w:del w:id="436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4365" w:author="MVI Technologies" w:date="2019-12-10T19:18:00Z"/>
                <w:del w:id="436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67" w:author="MVI Technologies" w:date="2019-12-10T19:18:00Z">
              <w:del w:id="436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4369" w:author="MVI Technologies" w:date="2019-12-10T19:18:00Z"/>
                <w:del w:id="4370" w:author="Divek Vellaisamy" w:date="2019-12-11T15:41:00Z"/>
                <w:rFonts w:ascii="Calibri" w:hAnsi="Calibri"/>
              </w:rPr>
            </w:pPr>
            <w:ins w:id="4371" w:author="MVI Technologies" w:date="2019-12-10T19:18:00Z">
              <w:del w:id="437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4373" w:author="MVI Technologies" w:date="2019-12-10T19:18:00Z"/>
          <w:del w:id="4374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75" w:author="MVI Technologies" w:date="2019-12-10T19:18:00Z"/>
                <w:del w:id="4376" w:author="Divek Vellaisamy" w:date="2019-12-11T15:41:00Z"/>
                <w:rFonts w:ascii="Calibri" w:eastAsia="Calibri" w:hAnsi="Calibri" w:cs="Calibri"/>
              </w:rPr>
            </w:pPr>
            <w:ins w:id="4377" w:author="MVI Technologies" w:date="2019-12-10T19:18:00Z">
              <w:del w:id="437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4379" w:author="MVI Technologies" w:date="2019-12-10T19:18:00Z"/>
                <w:del w:id="4380" w:author="Divek Vellaisamy" w:date="2019-12-11T15:41:00Z"/>
                <w:rFonts w:ascii="Calibri" w:hAnsi="Calibri"/>
              </w:rPr>
            </w:pPr>
            <w:ins w:id="4381" w:author="MVI Technologies" w:date="2019-12-10T19:18:00Z">
              <w:del w:id="438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4383" w:author="MVI Technologies" w:date="2019-12-10T19:18:00Z"/>
                <w:del w:id="4384" w:author="Divek Vellaisamy" w:date="2019-12-11T15:41:00Z"/>
                <w:rFonts w:ascii="Calibri" w:hAnsi="Calibri"/>
              </w:rPr>
            </w:pPr>
            <w:ins w:id="4385" w:author="MVI Technologies" w:date="2019-12-10T19:18:00Z">
              <w:del w:id="438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4387" w:author="MVI Technologies" w:date="2019-12-10T19:18:00Z"/>
                <w:del w:id="4388" w:author="Divek Vellaisamy" w:date="2019-12-11T15:41:00Z"/>
                <w:rFonts w:ascii="Calibri" w:hAnsi="Calibri"/>
              </w:rPr>
            </w:pPr>
            <w:ins w:id="4389" w:author="MVI Technologies" w:date="2019-12-10T19:18:00Z">
              <w:del w:id="4390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4391" w:author="MVI Technologies" w:date="2019-12-10T19:18:00Z"/>
                <w:del w:id="4392" w:author="Divek Vellaisamy" w:date="2019-12-11T15:41:00Z"/>
                <w:rFonts w:ascii="Calibri" w:hAnsi="Calibri"/>
              </w:rPr>
            </w:pPr>
            <w:ins w:id="4393" w:author="MVI Technologies" w:date="2019-12-10T19:18:00Z">
              <w:del w:id="4394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4395" w:author="MVI Technologies" w:date="2019-12-10T19:18:00Z"/>
          <w:del w:id="4396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97" w:author="MVI Technologies" w:date="2019-12-10T19:18:00Z"/>
                <w:del w:id="4398" w:author="Divek Vellaisamy" w:date="2019-12-11T15:41:00Z"/>
                <w:rFonts w:ascii="Calibri" w:eastAsia="Calibri" w:hAnsi="Calibri" w:cs="Calibri"/>
              </w:rPr>
            </w:pPr>
            <w:ins w:id="4399" w:author="MVI Technologies" w:date="2019-12-10T19:18:00Z">
              <w:del w:id="440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4401" w:author="MVI Technologies" w:date="2019-12-10T19:18:00Z"/>
                <w:del w:id="4402" w:author="Divek Vellaisamy" w:date="2019-12-11T15:41:00Z"/>
                <w:rFonts w:ascii="Calibri" w:eastAsia="Calibri" w:hAnsi="Calibri" w:cs="Calibri"/>
              </w:rPr>
            </w:pPr>
            <w:ins w:id="4403" w:author="MVI Technologies" w:date="2019-12-10T19:18:00Z">
              <w:del w:id="440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4405" w:author="MVI Technologies" w:date="2019-12-10T19:18:00Z"/>
                <w:del w:id="4406" w:author="Divek Vellaisamy" w:date="2019-12-11T15:41:00Z"/>
                <w:rFonts w:ascii="Calibri" w:eastAsia="Calibri" w:hAnsi="Calibri" w:cs="Calibri"/>
              </w:rPr>
            </w:pPr>
            <w:ins w:id="4407" w:author="MVI Technologies" w:date="2019-12-10T19:43:00Z">
              <w:del w:id="440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4409" w:author="MVI Technologies" w:date="2019-12-10T19:18:00Z"/>
                <w:del w:id="4410" w:author="Divek Vellaisamy" w:date="2019-12-11T15:41:00Z"/>
                <w:rFonts w:ascii="Calibri" w:eastAsia="Calibri" w:hAnsi="Calibri" w:cs="Calibri"/>
              </w:rPr>
            </w:pPr>
            <w:ins w:id="4411" w:author="MVI Technologies" w:date="2019-12-10T19:18:00Z">
              <w:del w:id="44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4413" w:author="MVI Technologies" w:date="2019-12-10T19:43:00Z"/>
                <w:del w:id="4414" w:author="Divek Vellaisamy" w:date="2019-12-11T15:41:00Z"/>
                <w:rFonts w:ascii="Calibri" w:hAnsi="Calibri"/>
              </w:rPr>
            </w:pPr>
            <w:ins w:id="4415" w:author="MVI Technologies" w:date="2019-12-10T19:18:00Z">
              <w:del w:id="4416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4417" w:author="MVI Technologies" w:date="2019-12-10T19:43:00Z">
              <w:del w:id="4418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4419" w:author="MVI Technologies" w:date="2019-12-10T19:18:00Z"/>
                <w:del w:id="4420" w:author="Divek Vellaisamy" w:date="2019-12-11T15:41:00Z"/>
                <w:rFonts w:ascii="Calibri" w:hAnsi="Calibri"/>
              </w:rPr>
            </w:pPr>
            <w:ins w:id="4421" w:author="MVI Technologies" w:date="2019-12-10T19:43:00Z">
              <w:del w:id="4422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4423" w:author="MVI Technologies" w:date="2019-12-10T19:18:00Z"/>
          <w:del w:id="4424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25" w:author="MVI Technologies" w:date="2019-12-10T19:18:00Z"/>
                <w:del w:id="4426" w:author="Divek Vellaisamy" w:date="2019-12-11T15:41:00Z"/>
                <w:rFonts w:ascii="Calibri" w:hAnsi="Calibri"/>
              </w:rPr>
            </w:pPr>
            <w:ins w:id="4427" w:author="MVI Technologies" w:date="2019-12-10T19:18:00Z">
              <w:del w:id="442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4429" w:author="MVI Technologies" w:date="2019-12-10T19:18:00Z"/>
                <w:del w:id="4430" w:author="Divek Vellaisamy" w:date="2019-12-11T15:41:00Z"/>
                <w:rFonts w:ascii="Calibri" w:eastAsia="Calibri" w:hAnsi="Calibri" w:cs="Calibri"/>
              </w:rPr>
            </w:pPr>
            <w:ins w:id="4431" w:author="MVI Technologies" w:date="2019-12-10T19:18:00Z">
              <w:del w:id="443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4433" w:author="MVI Technologies" w:date="2019-12-10T19:18:00Z"/>
                <w:del w:id="4434" w:author="Divek Vellaisamy" w:date="2019-12-11T15:41:00Z"/>
                <w:rFonts w:ascii="Calibri" w:eastAsia="Calibri" w:hAnsi="Calibri" w:cs="Calibri"/>
              </w:rPr>
            </w:pPr>
            <w:ins w:id="4435" w:author="MVI Technologies" w:date="2019-12-10T19:43:00Z">
              <w:del w:id="44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4437" w:author="MVI Technologies" w:date="2019-12-10T19:18:00Z"/>
                <w:del w:id="4438" w:author="Divek Vellaisamy" w:date="2019-12-11T15:41:00Z"/>
                <w:rFonts w:ascii="Calibri" w:eastAsia="Calibri" w:hAnsi="Calibri" w:cs="Calibri"/>
              </w:rPr>
            </w:pPr>
            <w:ins w:id="4439" w:author="MVI Technologies" w:date="2019-12-10T19:18:00Z">
              <w:del w:id="44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4441" w:author="MVI Technologies" w:date="2019-12-10T19:44:00Z"/>
                <w:del w:id="4442" w:author="Divek Vellaisamy" w:date="2019-12-11T15:41:00Z"/>
                <w:rFonts w:ascii="Calibri" w:hAnsi="Calibri"/>
              </w:rPr>
            </w:pPr>
            <w:ins w:id="4443" w:author="MVI Technologies" w:date="2019-12-10T19:18:00Z">
              <w:del w:id="4444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4445" w:author="MVI Technologies" w:date="2019-12-10T19:18:00Z"/>
                <w:del w:id="4446" w:author="Divek Vellaisamy" w:date="2019-12-11T15:41:00Z"/>
                <w:rFonts w:ascii="Calibri" w:hAnsi="Calibri"/>
              </w:rPr>
            </w:pPr>
            <w:ins w:id="4447" w:author="MVI Technologies" w:date="2019-12-10T19:44:00Z">
              <w:del w:id="4448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4449" w:author="MVI Technologies" w:date="2019-12-10T19:18:00Z"/>
          <w:del w:id="4450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51" w:author="MVI Technologies" w:date="2019-12-10T19:18:00Z"/>
                <w:del w:id="4452" w:author="Divek Vellaisamy" w:date="2019-12-11T15:41:00Z"/>
                <w:rFonts w:ascii="Calibri" w:eastAsia="Calibri" w:hAnsi="Calibri" w:cs="Calibri"/>
              </w:rPr>
            </w:pPr>
            <w:ins w:id="4453" w:author="MVI Technologies" w:date="2019-12-10T19:18:00Z">
              <w:del w:id="445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4455" w:author="MVI Technologies" w:date="2019-12-10T19:18:00Z"/>
                <w:del w:id="4456" w:author="Divek Vellaisamy" w:date="2019-12-11T15:41:00Z"/>
                <w:rFonts w:ascii="Calibri" w:hAnsi="Calibri"/>
              </w:rPr>
            </w:pPr>
            <w:ins w:id="4457" w:author="MVI Technologies" w:date="2019-12-10T19:18:00Z">
              <w:del w:id="445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4459" w:author="MVI Technologies" w:date="2019-12-10T19:18:00Z"/>
                <w:del w:id="4460" w:author="Divek Vellaisamy" w:date="2019-12-11T15:41:00Z"/>
                <w:rFonts w:ascii="Calibri" w:eastAsia="Calibri" w:hAnsi="Calibri" w:cs="Calibri"/>
              </w:rPr>
            </w:pPr>
            <w:ins w:id="4461" w:author="MVI Technologies" w:date="2019-12-10T19:42:00Z">
              <w:del w:id="44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4463" w:author="MVI Technologies" w:date="2019-12-10T19:18:00Z"/>
                <w:del w:id="4464" w:author="Divek Vellaisamy" w:date="2019-12-11T15:41:00Z"/>
                <w:rFonts w:ascii="Calibri" w:eastAsia="Calibri" w:hAnsi="Calibri" w:cs="Calibri"/>
              </w:rPr>
            </w:pPr>
            <w:ins w:id="4465" w:author="MVI Technologies" w:date="2019-12-10T19:18:00Z">
              <w:del w:id="44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4467" w:author="MVI Technologies" w:date="2019-12-10T19:44:00Z"/>
                <w:del w:id="4468" w:author="Divek Vellaisamy" w:date="2019-12-11T15:41:00Z"/>
                <w:rFonts w:ascii="Calibri" w:hAnsi="Calibri"/>
              </w:rPr>
            </w:pPr>
            <w:ins w:id="4469" w:author="MVI Technologies" w:date="2019-12-10T19:18:00Z">
              <w:del w:id="4470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4471" w:author="MVI Technologies" w:date="2019-12-10T19:18:00Z"/>
                <w:del w:id="4472" w:author="Divek Vellaisamy" w:date="2019-12-11T15:41:00Z"/>
                <w:rFonts w:ascii="Calibri" w:hAnsi="Calibri"/>
              </w:rPr>
            </w:pPr>
            <w:ins w:id="4473" w:author="MVI Technologies" w:date="2019-12-10T19:44:00Z">
              <w:del w:id="4474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4475" w:author="MVI Technologies" w:date="2019-12-10T19:18:00Z"/>
          <w:del w:id="4476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77" w:author="MVI Technologies" w:date="2019-12-10T19:18:00Z"/>
                <w:del w:id="4478" w:author="Divek Vellaisamy" w:date="2019-12-11T15:41:00Z"/>
                <w:rFonts w:ascii="Calibri" w:eastAsia="Calibri" w:hAnsi="Calibri" w:cs="Calibri"/>
              </w:rPr>
            </w:pPr>
            <w:ins w:id="4479" w:author="MVI Technologies" w:date="2019-12-10T19:18:00Z">
              <w:del w:id="448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4481" w:author="MVI Technologies" w:date="2019-12-10T19:18:00Z"/>
                <w:del w:id="4482" w:author="Divek Vellaisamy" w:date="2019-12-11T15:41:00Z"/>
                <w:rFonts w:ascii="Calibri" w:hAnsi="Calibri"/>
              </w:rPr>
            </w:pPr>
            <w:ins w:id="4483" w:author="MVI Technologies" w:date="2019-12-10T19:18:00Z">
              <w:del w:id="448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4485" w:author="MVI Technologies" w:date="2019-12-10T19:18:00Z"/>
                <w:del w:id="4486" w:author="Divek Vellaisamy" w:date="2019-12-11T15:41:00Z"/>
                <w:rFonts w:ascii="Calibri" w:eastAsia="Calibri" w:hAnsi="Calibri" w:cs="Calibri"/>
              </w:rPr>
            </w:pPr>
            <w:ins w:id="4487" w:author="MVI Technologies" w:date="2019-12-10T19:42:00Z">
              <w:del w:id="448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4489" w:author="MVI Technologies" w:date="2019-12-10T19:18:00Z"/>
                <w:del w:id="4490" w:author="Divek Vellaisamy" w:date="2019-12-11T15:41:00Z"/>
                <w:rFonts w:ascii="Calibri" w:eastAsia="Calibri" w:hAnsi="Calibri" w:cs="Calibri"/>
              </w:rPr>
            </w:pPr>
            <w:ins w:id="4491" w:author="MVI Technologies" w:date="2019-12-10T19:18:00Z">
              <w:del w:id="449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4493" w:author="MVI Technologies" w:date="2019-12-10T19:44:00Z"/>
                <w:del w:id="4494" w:author="Divek Vellaisamy" w:date="2019-12-11T15:41:00Z"/>
                <w:rFonts w:ascii="Calibri" w:hAnsi="Calibri"/>
              </w:rPr>
            </w:pPr>
            <w:ins w:id="4495" w:author="MVI Technologies" w:date="2019-12-10T19:18:00Z">
              <w:del w:id="4496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4497" w:author="MVI Technologies" w:date="2019-12-10T19:18:00Z"/>
                <w:del w:id="4498" w:author="Divek Vellaisamy" w:date="2019-12-11T15:41:00Z"/>
                <w:rFonts w:ascii="Calibri" w:hAnsi="Calibri"/>
              </w:rPr>
            </w:pPr>
            <w:ins w:id="4499" w:author="MVI Technologies" w:date="2019-12-10T19:44:00Z">
              <w:del w:id="4500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4501" w:author="MVI Technologies" w:date="2019-12-10T19:18:00Z"/>
          <w:del w:id="4502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03" w:author="MVI Technologies" w:date="2019-12-10T19:18:00Z"/>
                <w:del w:id="4504" w:author="Divek Vellaisamy" w:date="2019-12-11T15:41:00Z"/>
                <w:rFonts w:ascii="Calibri" w:eastAsia="Calibri" w:hAnsi="Calibri" w:cs="Calibri"/>
              </w:rPr>
            </w:pPr>
            <w:ins w:id="4505" w:author="MVI Technologies" w:date="2019-12-10T19:18:00Z">
              <w:del w:id="450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4507" w:author="MVI Technologies" w:date="2019-12-10T19:18:00Z"/>
                <w:del w:id="4508" w:author="Divek Vellaisamy" w:date="2019-12-11T15:41:00Z"/>
                <w:rFonts w:ascii="Calibri" w:hAnsi="Calibri"/>
              </w:rPr>
            </w:pPr>
            <w:ins w:id="4509" w:author="MVI Technologies" w:date="2019-12-10T19:18:00Z">
              <w:del w:id="451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4511" w:author="MVI Technologies" w:date="2019-12-10T19:18:00Z"/>
                <w:del w:id="4512" w:author="Divek Vellaisamy" w:date="2019-12-11T15:41:00Z"/>
                <w:rFonts w:ascii="Calibri" w:hAnsi="Calibri"/>
              </w:rPr>
            </w:pPr>
            <w:ins w:id="4513" w:author="MVI Technologies" w:date="2019-12-10T19:18:00Z">
              <w:del w:id="451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4515" w:author="MVI Technologies" w:date="2019-12-10T19:18:00Z"/>
                <w:del w:id="4516" w:author="Divek Vellaisamy" w:date="2019-12-11T15:41:00Z"/>
                <w:rFonts w:ascii="Calibri" w:hAnsi="Calibri"/>
              </w:rPr>
            </w:pPr>
            <w:ins w:id="4517" w:author="MVI Technologies" w:date="2019-12-10T19:18:00Z">
              <w:del w:id="4518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4519" w:author="MVI Technologies" w:date="2019-12-10T19:18:00Z"/>
                <w:del w:id="4520" w:author="Divek Vellaisamy" w:date="2019-12-11T15:41:00Z"/>
                <w:rFonts w:ascii="Calibri" w:hAnsi="Calibri"/>
              </w:rPr>
            </w:pPr>
            <w:ins w:id="4521" w:author="MVI Technologies" w:date="2019-12-10T19:18:00Z">
              <w:del w:id="4522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4523" w:author="MVI Technologies" w:date="2019-12-10T19:18:00Z"/>
          <w:del w:id="4524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25" w:author="MVI Technologies" w:date="2019-12-10T19:18:00Z"/>
                <w:del w:id="4526" w:author="Divek Vellaisamy" w:date="2019-12-11T15:41:00Z"/>
                <w:rFonts w:ascii="Calibri" w:eastAsia="Calibri" w:hAnsi="Calibri" w:cs="Calibri"/>
              </w:rPr>
            </w:pPr>
            <w:ins w:id="4527" w:author="MVI Technologies" w:date="2019-12-10T19:18:00Z">
              <w:del w:id="452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4529" w:author="MVI Technologies" w:date="2019-12-10T19:18:00Z"/>
                <w:del w:id="4530" w:author="Divek Vellaisamy" w:date="2019-12-11T15:41:00Z"/>
                <w:rFonts w:ascii="Calibri" w:hAnsi="Calibri"/>
              </w:rPr>
            </w:pPr>
            <w:ins w:id="4531" w:author="MVI Technologies" w:date="2019-12-10T19:18:00Z">
              <w:del w:id="4532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4533" w:author="MVI Technologies" w:date="2019-12-10T19:18:00Z"/>
                <w:del w:id="4534" w:author="Divek Vellaisamy" w:date="2019-12-11T15:41:00Z"/>
                <w:rFonts w:ascii="Calibri" w:hAnsi="Calibri"/>
              </w:rPr>
            </w:pPr>
            <w:ins w:id="4535" w:author="MVI Technologies" w:date="2019-12-10T19:18:00Z">
              <w:del w:id="453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4537" w:author="MVI Technologies" w:date="2019-12-10T19:18:00Z"/>
                <w:del w:id="4538" w:author="Divek Vellaisamy" w:date="2019-12-11T15:41:00Z"/>
                <w:rFonts w:ascii="Calibri" w:hAnsi="Calibri"/>
              </w:rPr>
            </w:pPr>
            <w:ins w:id="4539" w:author="MVI Technologies" w:date="2019-12-10T19:18:00Z">
              <w:del w:id="4540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4541" w:author="MVI Technologies" w:date="2019-12-10T19:18:00Z"/>
                <w:del w:id="4542" w:author="Divek Vellaisamy" w:date="2019-12-11T15:41:00Z"/>
                <w:rFonts w:ascii="Calibri" w:hAnsi="Calibri"/>
              </w:rPr>
            </w:pPr>
            <w:ins w:id="4543" w:author="MVI Technologies" w:date="2019-12-10T19:18:00Z">
              <w:del w:id="4544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4545" w:author="MVI Technologies" w:date="2019-12-10T19:45:00Z">
              <w:del w:id="4546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4547" w:author="MVI Technologies" w:date="2019-12-10T19:18:00Z"/>
          <w:del w:id="4548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49" w:author="MVI Technologies" w:date="2019-12-10T19:18:00Z"/>
                <w:del w:id="4550" w:author="Divek Vellaisamy" w:date="2019-12-11T15:41:00Z"/>
                <w:rFonts w:ascii="Calibri" w:eastAsia="Calibri" w:hAnsi="Calibri" w:cs="Calibri"/>
              </w:rPr>
            </w:pPr>
            <w:ins w:id="4551" w:author="MVI Technologies" w:date="2019-12-10T19:18:00Z">
              <w:del w:id="455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4553" w:author="MVI Technologies" w:date="2019-12-10T19:46:00Z">
              <w:del w:id="4554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4555" w:author="MVI Technologies" w:date="2019-12-10T19:18:00Z"/>
                <w:del w:id="4556" w:author="Divek Vellaisamy" w:date="2019-12-11T15:41:00Z"/>
                <w:rFonts w:ascii="Calibri" w:hAnsi="Calibri"/>
              </w:rPr>
            </w:pPr>
            <w:ins w:id="4557" w:author="MVI Technologies" w:date="2019-12-10T19:18:00Z">
              <w:del w:id="4558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4559" w:author="MVI Technologies" w:date="2019-12-10T19:18:00Z"/>
                <w:del w:id="4560" w:author="Divek Vellaisamy" w:date="2019-12-11T15:41:00Z"/>
                <w:rFonts w:ascii="Calibri" w:hAnsi="Calibri"/>
              </w:rPr>
            </w:pPr>
            <w:ins w:id="4561" w:author="MVI Technologies" w:date="2019-12-10T19:18:00Z">
              <w:del w:id="456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4563" w:author="MVI Technologies" w:date="2019-12-10T19:18:00Z"/>
                <w:del w:id="4564" w:author="Divek Vellaisamy" w:date="2019-12-11T15:41:00Z"/>
                <w:rFonts w:ascii="Calibri" w:hAnsi="Calibri"/>
              </w:rPr>
            </w:pPr>
            <w:ins w:id="4565" w:author="MVI Technologies" w:date="2019-12-10T19:18:00Z">
              <w:del w:id="4566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4567" w:author="MVI Technologies" w:date="2019-12-10T19:18:00Z"/>
                <w:del w:id="4568" w:author="Divek Vellaisamy" w:date="2019-12-11T15:41:00Z"/>
                <w:rFonts w:ascii="Calibri" w:hAnsi="Calibri"/>
              </w:rPr>
            </w:pPr>
            <w:ins w:id="4569" w:author="MVI Technologies" w:date="2019-12-10T19:18:00Z">
              <w:del w:id="4570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4571" w:author="MVI Technologies" w:date="2019-12-10T19:46:00Z">
              <w:del w:id="4572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4573" w:author="MVI Technologies" w:date="2019-12-10T19:18:00Z">
              <w:del w:id="4574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4575" w:author="MVI Technologies" w:date="2019-12-10T19:47:00Z">
              <w:del w:id="4576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4577" w:author="MVI Technologies" w:date="2019-12-10T19:18:00Z">
              <w:del w:id="4578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4579" w:author="MVI Technologies" w:date="2019-12-10T19:18:00Z"/>
                <w:del w:id="4580" w:author="Divek Vellaisamy" w:date="2019-12-11T15:41:00Z"/>
                <w:rFonts w:ascii="Calibri" w:hAnsi="Calibri"/>
              </w:rPr>
            </w:pPr>
            <w:ins w:id="4581" w:author="MVI Technologies" w:date="2019-12-10T19:18:00Z">
              <w:del w:id="4582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4583" w:author="MVI Technologies" w:date="2019-12-10T19:18:00Z"/>
          <w:del w:id="4584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85" w:author="MVI Technologies" w:date="2019-12-10T19:18:00Z"/>
                <w:del w:id="4586" w:author="Divek Vellaisamy" w:date="2019-12-11T15:41:00Z"/>
                <w:rFonts w:ascii="Calibri" w:eastAsia="Calibri" w:hAnsi="Calibri" w:cs="Calibri"/>
              </w:rPr>
            </w:pPr>
            <w:ins w:id="4587" w:author="MVI Technologies" w:date="2019-12-10T19:18:00Z">
              <w:del w:id="458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4589" w:author="MVI Technologies" w:date="2019-12-10T19:18:00Z"/>
                <w:del w:id="4590" w:author="Divek Vellaisamy" w:date="2019-12-11T15:41:00Z"/>
                <w:rFonts w:ascii="Calibri" w:hAnsi="Calibri"/>
              </w:rPr>
            </w:pPr>
            <w:ins w:id="4591" w:author="MVI Technologies" w:date="2019-12-10T19:18:00Z">
              <w:del w:id="459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4593" w:author="MVI Technologies" w:date="2019-12-10T19:18:00Z"/>
                <w:del w:id="4594" w:author="Divek Vellaisamy" w:date="2019-12-11T15:41:00Z"/>
                <w:rFonts w:ascii="Calibri" w:hAnsi="Calibri"/>
              </w:rPr>
            </w:pPr>
            <w:ins w:id="4595" w:author="MVI Technologies" w:date="2019-12-10T19:18:00Z">
              <w:del w:id="4596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4597" w:author="MVI Technologies" w:date="2019-12-10T19:18:00Z"/>
                <w:del w:id="4598" w:author="Divek Vellaisamy" w:date="2019-12-11T15:41:00Z"/>
                <w:rFonts w:ascii="Calibri" w:hAnsi="Calibri"/>
              </w:rPr>
            </w:pPr>
            <w:ins w:id="4599" w:author="MVI Technologies" w:date="2019-12-10T19:18:00Z">
              <w:del w:id="4600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4601" w:author="MVI Technologies" w:date="2019-12-10T19:18:00Z"/>
                <w:del w:id="4602" w:author="Divek Vellaisamy" w:date="2019-12-11T15:41:00Z"/>
                <w:rFonts w:ascii="Calibri" w:hAnsi="Calibri"/>
              </w:rPr>
            </w:pPr>
            <w:ins w:id="4603" w:author="MVI Technologies" w:date="2019-12-10T19:18:00Z">
              <w:del w:id="4604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4605" w:author="MVI Technologies" w:date="2019-12-10T19:18:00Z"/>
          <w:del w:id="4606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07" w:author="MVI Technologies" w:date="2019-12-10T19:18:00Z"/>
                <w:del w:id="4608" w:author="Divek Vellaisamy" w:date="2019-12-11T15:41:00Z"/>
                <w:rFonts w:ascii="Calibri" w:eastAsia="Calibri" w:hAnsi="Calibri" w:cs="Calibri"/>
              </w:rPr>
            </w:pPr>
            <w:ins w:id="4609" w:author="MVI Technologies" w:date="2019-12-10T19:18:00Z">
              <w:del w:id="461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4611" w:author="MVI Technologies" w:date="2019-12-10T19:18:00Z"/>
                <w:del w:id="4612" w:author="Divek Vellaisamy" w:date="2019-12-11T15:41:00Z"/>
                <w:rFonts w:ascii="Calibri" w:hAnsi="Calibri"/>
              </w:rPr>
            </w:pPr>
            <w:ins w:id="4613" w:author="MVI Technologies" w:date="2019-12-10T19:18:00Z">
              <w:del w:id="461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4615" w:author="MVI Technologies" w:date="2019-12-10T19:18:00Z"/>
                <w:del w:id="4616" w:author="Divek Vellaisamy" w:date="2019-12-11T15:41:00Z"/>
                <w:rFonts w:ascii="Calibri" w:hAnsi="Calibri"/>
              </w:rPr>
            </w:pPr>
            <w:ins w:id="4617" w:author="MVI Technologies" w:date="2019-12-10T19:18:00Z">
              <w:del w:id="461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4619" w:author="MVI Technologies" w:date="2019-12-10T19:18:00Z"/>
                <w:del w:id="4620" w:author="Divek Vellaisamy" w:date="2019-12-11T15:41:00Z"/>
                <w:rFonts w:ascii="Calibri" w:hAnsi="Calibri"/>
              </w:rPr>
            </w:pPr>
            <w:ins w:id="4621" w:author="MVI Technologies" w:date="2019-12-10T19:18:00Z">
              <w:del w:id="4622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4623" w:author="MVI Technologies" w:date="2019-12-10T19:18:00Z"/>
                <w:del w:id="4624" w:author="Divek Vellaisamy" w:date="2019-12-11T15:41:00Z"/>
                <w:rFonts w:ascii="Calibri" w:hAnsi="Calibri"/>
              </w:rPr>
            </w:pPr>
            <w:ins w:id="4625" w:author="MVI Technologies" w:date="2019-12-10T19:18:00Z">
              <w:del w:id="4626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4627" w:author="MVI Technologies" w:date="2019-12-10T19:18:00Z"/>
          <w:del w:id="4628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29" w:author="MVI Technologies" w:date="2019-12-10T19:18:00Z"/>
                <w:del w:id="4630" w:author="Divek Vellaisamy" w:date="2019-12-11T15:41:00Z"/>
                <w:rFonts w:ascii="Calibri" w:hAnsi="Calibri"/>
              </w:rPr>
            </w:pPr>
            <w:ins w:id="4631" w:author="MVI Technologies" w:date="2019-12-10T19:18:00Z">
              <w:del w:id="463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33" w:author="MVI Technologies" w:date="2019-12-10T19:18:00Z"/>
                <w:del w:id="4634" w:author="Divek Vellaisamy" w:date="2019-12-11T15:41:00Z"/>
                <w:rFonts w:ascii="Calibri" w:hAnsi="Calibri"/>
              </w:rPr>
            </w:pPr>
            <w:ins w:id="4635" w:author="MVI Technologies" w:date="2019-12-10T19:18:00Z">
              <w:del w:id="4636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37" w:author="MVI Technologies" w:date="2019-12-10T19:18:00Z"/>
                <w:del w:id="4638" w:author="Divek Vellaisamy" w:date="2019-12-11T15:41:00Z"/>
                <w:rFonts w:ascii="Calibri" w:hAnsi="Calibri"/>
              </w:rPr>
            </w:pPr>
            <w:ins w:id="4639" w:author="MVI Technologies" w:date="2019-12-10T19:18:00Z">
              <w:del w:id="464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41" w:author="MVI Technologies" w:date="2019-12-10T19:18:00Z"/>
                <w:del w:id="4642" w:author="Divek Vellaisamy" w:date="2019-12-11T15:41:00Z"/>
                <w:rFonts w:ascii="Calibri" w:hAnsi="Calibri"/>
              </w:rPr>
            </w:pPr>
            <w:ins w:id="4643" w:author="MVI Technologies" w:date="2019-12-10T19:18:00Z">
              <w:del w:id="4644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4645" w:author="MVI Technologies" w:date="2019-12-10T19:18:00Z"/>
                <w:del w:id="4646" w:author="Divek Vellaisamy" w:date="2019-12-11T15:41:00Z"/>
                <w:rFonts w:ascii="Calibri" w:eastAsia="Calibri" w:hAnsi="Calibri" w:cs="Calibri"/>
              </w:rPr>
            </w:pPr>
            <w:ins w:id="4647" w:author="MVI Technologies" w:date="2019-12-10T19:18:00Z">
              <w:del w:id="4648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4649" w:author="MVI Technologies" w:date="2019-12-10T19:41:00Z"/>
          <w:del w:id="4650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651" w:author="MVI Technologies" w:date="2019-12-10T19:41:00Z"/>
                <w:del w:id="4652" w:author="Divek Vellaisamy" w:date="2019-12-11T15:41:00Z"/>
                <w:rFonts w:ascii="Calibri" w:eastAsia="Calibri" w:hAnsi="Calibri" w:cs="Calibri"/>
              </w:rPr>
            </w:pPr>
            <w:ins w:id="4653" w:author="MVI Technologies" w:date="2019-12-10T19:41:00Z">
              <w:del w:id="465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4655" w:author="MVI Technologies" w:date="2019-12-10T19:41:00Z"/>
                <w:del w:id="4656" w:author="Divek Vellaisamy" w:date="2019-12-11T15:41:00Z"/>
                <w:rFonts w:ascii="Calibri" w:hAnsi="Calibri"/>
              </w:rPr>
            </w:pPr>
            <w:ins w:id="4657" w:author="MVI Technologies" w:date="2019-12-10T19:41:00Z">
              <w:del w:id="465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4659" w:author="MVI Technologies" w:date="2019-12-10T19:41:00Z"/>
                <w:del w:id="4660" w:author="Divek Vellaisamy" w:date="2019-12-11T15:41:00Z"/>
                <w:rFonts w:ascii="Calibri" w:hAnsi="Calibri"/>
              </w:rPr>
            </w:pPr>
            <w:ins w:id="4661" w:author="MVI Technologies" w:date="2019-12-10T19:41:00Z">
              <w:del w:id="466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4663" w:author="MVI Technologies" w:date="2019-12-10T19:41:00Z"/>
                <w:del w:id="4664" w:author="Divek Vellaisamy" w:date="2019-12-11T15:41:00Z"/>
                <w:rFonts w:ascii="Calibri" w:hAnsi="Calibri"/>
              </w:rPr>
            </w:pPr>
            <w:ins w:id="4665" w:author="MVI Technologies" w:date="2019-12-10T19:41:00Z">
              <w:del w:id="4666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4667" w:author="MVI Technologies" w:date="2019-12-10T19:41:00Z"/>
                <w:del w:id="4668" w:author="Divek Vellaisamy" w:date="2019-12-11T15:41:00Z"/>
                <w:rFonts w:ascii="Calibri" w:hAnsi="Calibri"/>
              </w:rPr>
            </w:pPr>
            <w:ins w:id="4669" w:author="MVI Technologies" w:date="2019-12-10T19:41:00Z">
              <w:del w:id="4670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4671" w:author="MVI Technologies" w:date="2019-12-10T19:41:00Z"/>
          <w:del w:id="4672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673" w:author="MVI Technologies" w:date="2019-12-10T19:41:00Z"/>
                <w:del w:id="4674" w:author="Divek Vellaisamy" w:date="2019-12-11T15:41:00Z"/>
                <w:rFonts w:ascii="Calibri" w:eastAsia="Calibri" w:hAnsi="Calibri" w:cs="Calibri"/>
              </w:rPr>
            </w:pPr>
            <w:ins w:id="4675" w:author="MVI Technologies" w:date="2019-12-10T19:41:00Z">
              <w:del w:id="467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4677" w:author="MVI Technologies" w:date="2019-12-10T19:41:00Z"/>
                <w:del w:id="4678" w:author="Divek Vellaisamy" w:date="2019-12-11T15:41:00Z"/>
                <w:rFonts w:ascii="Calibri" w:hAnsi="Calibri"/>
              </w:rPr>
            </w:pPr>
            <w:ins w:id="4679" w:author="MVI Technologies" w:date="2019-12-10T19:41:00Z">
              <w:del w:id="4680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4681" w:author="MVI Technologies" w:date="2019-12-10T19:41:00Z"/>
                <w:del w:id="4682" w:author="Divek Vellaisamy" w:date="2019-12-11T15:41:00Z"/>
                <w:rFonts w:ascii="Calibri" w:hAnsi="Calibri"/>
              </w:rPr>
            </w:pPr>
            <w:ins w:id="4683" w:author="MVI Technologies" w:date="2019-12-10T19:41:00Z">
              <w:del w:id="4684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4685" w:author="MVI Technologies" w:date="2019-12-10T19:41:00Z"/>
                <w:del w:id="4686" w:author="Divek Vellaisamy" w:date="2019-12-11T15:41:00Z"/>
                <w:rFonts w:ascii="Calibri" w:hAnsi="Calibri"/>
              </w:rPr>
            </w:pPr>
            <w:ins w:id="4687" w:author="MVI Technologies" w:date="2019-12-10T19:41:00Z">
              <w:del w:id="4688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4689" w:author="MVI Technologies" w:date="2019-12-10T19:41:00Z"/>
                <w:del w:id="4690" w:author="Divek Vellaisamy" w:date="2019-12-11T15:41:00Z"/>
                <w:rFonts w:ascii="Calibri" w:hAnsi="Calibri"/>
              </w:rPr>
            </w:pPr>
            <w:ins w:id="4691" w:author="MVI Technologies" w:date="2019-12-10T19:41:00Z">
              <w:del w:id="4692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4693" w:author="MVI Technologies" w:date="2019-12-10T19:18:00Z"/>
          <w:del w:id="4694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4695" w:author="MVI Technologies" w:date="2019-12-10T19:18:00Z"/>
          <w:del w:id="4696" w:author="Divek Vellaisamy" w:date="2019-12-11T15:41:00Z"/>
          <w:rFonts w:ascii="Calibri" w:hAnsi="Calibri"/>
        </w:rPr>
      </w:pPr>
      <w:ins w:id="4697" w:author="MVI Technologies" w:date="2019-12-10T19:18:00Z">
        <w:del w:id="4698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4699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4700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4701" w:author="MVI Technologies" w:date="2019-12-10T19:18:00Z"/>
          <w:del w:id="4702" w:author="Divek Vellaisamy" w:date="2019-12-11T15:41:00Z"/>
          <w:trPrChange w:id="4703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4704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4705" w:author="MVI Technologies" w:date="2019-12-10T19:18:00Z"/>
                <w:del w:id="470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707" w:author="MVI Technologies" w:date="2019-12-10T19:18:00Z">
              <w:del w:id="470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4709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4710" w:author="MVI Technologies" w:date="2019-12-10T19:18:00Z"/>
                <w:del w:id="4711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712" w:author="MVI Technologies" w:date="2019-12-10T19:18:00Z">
              <w:del w:id="471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714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4715" w:author="MVI Technologies" w:date="2019-12-10T19:18:00Z"/>
                <w:del w:id="471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717" w:author="MVI Technologies" w:date="2019-12-10T19:18:00Z">
              <w:del w:id="471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719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4720" w:author="MVI Technologies" w:date="2019-12-10T19:18:00Z"/>
                <w:del w:id="4721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722" w:author="MVI Technologies" w:date="2019-12-10T19:18:00Z">
              <w:del w:id="4723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4724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4725" w:author="MVI Technologies" w:date="2019-12-10T19:18:00Z"/>
                <w:del w:id="4726" w:author="Divek Vellaisamy" w:date="2019-12-11T15:41:00Z"/>
                <w:rFonts w:ascii="Calibri" w:hAnsi="Calibri"/>
              </w:rPr>
            </w:pPr>
            <w:ins w:id="4727" w:author="MVI Technologies" w:date="2019-12-10T19:18:00Z">
              <w:del w:id="472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4729" w:author="MVI Technologies" w:date="2019-12-10T19:18:00Z"/>
          <w:del w:id="4730" w:author="Divek Vellaisamy" w:date="2019-12-11T15:41:00Z"/>
          <w:trPrChange w:id="473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32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33" w:author="MVI Technologies" w:date="2019-12-10T19:18:00Z"/>
                <w:del w:id="4734" w:author="Divek Vellaisamy" w:date="2019-12-11T15:41:00Z"/>
                <w:rFonts w:ascii="Calibri" w:eastAsia="Calibri" w:hAnsi="Calibri" w:cs="Calibri"/>
              </w:rPr>
            </w:pPr>
            <w:ins w:id="4735" w:author="MVI Technologies" w:date="2019-12-10T19:18:00Z">
              <w:del w:id="47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4737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38" w:author="MVI Technologies" w:date="2019-12-10T19:18:00Z"/>
                <w:del w:id="4739" w:author="Divek Vellaisamy" w:date="2019-12-11T15:41:00Z"/>
                <w:rFonts w:ascii="Calibri" w:eastAsia="Calibri" w:hAnsi="Calibri" w:cs="Calibri"/>
              </w:rPr>
            </w:pPr>
            <w:ins w:id="4740" w:author="MVI Technologies" w:date="2019-12-10T19:18:00Z">
              <w:del w:id="474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42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43" w:author="MVI Technologies" w:date="2019-12-10T19:18:00Z"/>
                <w:del w:id="4744" w:author="Divek Vellaisamy" w:date="2019-12-11T15:41:00Z"/>
                <w:rFonts w:ascii="Calibri" w:eastAsia="Calibri" w:hAnsi="Calibri" w:cs="Calibri"/>
              </w:rPr>
            </w:pPr>
            <w:ins w:id="4745" w:author="MVI Technologies" w:date="2019-12-10T19:18:00Z">
              <w:del w:id="474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747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48" w:author="MVI Technologies" w:date="2019-12-10T19:18:00Z"/>
                <w:del w:id="4749" w:author="Divek Vellaisamy" w:date="2019-12-11T15:41:00Z"/>
                <w:rFonts w:ascii="Calibri" w:eastAsia="Calibri" w:hAnsi="Calibri" w:cs="Calibri"/>
              </w:rPr>
            </w:pPr>
            <w:ins w:id="4750" w:author="MVI Technologies" w:date="2019-12-10T19:18:00Z">
              <w:del w:id="475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52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4753" w:author="MVI Technologies" w:date="2019-12-10T19:18:00Z"/>
                <w:del w:id="4754" w:author="Divek Vellaisamy" w:date="2019-12-11T15:41:00Z"/>
                <w:rFonts w:ascii="Calibri" w:hAnsi="Calibri"/>
              </w:rPr>
            </w:pPr>
            <w:ins w:id="4755" w:author="MVI Technologies" w:date="2019-12-10T19:18:00Z">
              <w:del w:id="475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4757" w:author="MVI Technologies" w:date="2019-12-10T19:18:00Z"/>
          <w:del w:id="4758" w:author="Divek Vellaisamy" w:date="2019-12-11T15:41:00Z"/>
          <w:trPrChange w:id="475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60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61" w:author="MVI Technologies" w:date="2019-12-10T19:18:00Z"/>
                <w:del w:id="4762" w:author="Divek Vellaisamy" w:date="2019-12-11T15:41:00Z"/>
                <w:rFonts w:ascii="Calibri" w:eastAsia="Calibri" w:hAnsi="Calibri" w:cs="Calibri"/>
              </w:rPr>
            </w:pPr>
            <w:ins w:id="4763" w:author="MVI Technologies" w:date="2019-12-10T19:18:00Z">
              <w:del w:id="476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4765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66" w:author="MVI Technologies" w:date="2019-12-10T19:18:00Z"/>
                <w:del w:id="4767" w:author="Divek Vellaisamy" w:date="2019-12-11T15:41:00Z"/>
                <w:rFonts w:ascii="Calibri" w:eastAsia="Calibri" w:hAnsi="Calibri" w:cs="Calibri"/>
              </w:rPr>
            </w:pPr>
            <w:ins w:id="4768" w:author="MVI Technologies" w:date="2019-12-10T19:18:00Z">
              <w:del w:id="4769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70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71" w:author="MVI Technologies" w:date="2019-12-10T19:18:00Z"/>
                <w:del w:id="4772" w:author="Divek Vellaisamy" w:date="2019-12-11T15:41:00Z"/>
                <w:rFonts w:ascii="Calibri" w:hAnsi="Calibri"/>
              </w:rPr>
            </w:pPr>
            <w:ins w:id="4773" w:author="MVI Technologies" w:date="2019-12-10T19:18:00Z">
              <w:del w:id="4774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775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76" w:author="MVI Technologies" w:date="2019-12-10T19:18:00Z"/>
                <w:del w:id="4777" w:author="Divek Vellaisamy" w:date="2019-12-11T15:41:00Z"/>
                <w:rFonts w:ascii="Calibri" w:eastAsia="Calibri" w:hAnsi="Calibri" w:cs="Calibri"/>
              </w:rPr>
            </w:pPr>
            <w:ins w:id="4778" w:author="MVI Technologies" w:date="2019-12-10T19:18:00Z">
              <w:del w:id="4779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80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4781" w:author="MVI Technologies" w:date="2019-12-10T19:18:00Z"/>
                <w:del w:id="4782" w:author="Divek Vellaisamy" w:date="2019-12-11T15:41:00Z"/>
                <w:rFonts w:ascii="Calibri" w:eastAsia="Calibri" w:hAnsi="Calibri" w:cs="Calibri"/>
              </w:rPr>
            </w:pPr>
            <w:ins w:id="4783" w:author="MVI Technologies" w:date="2019-12-10T19:18:00Z">
              <w:del w:id="478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4785" w:author="MVI Technologies" w:date="2019-12-10T19:18:00Z"/>
          <w:del w:id="4786" w:author="Divek Vellaisamy" w:date="2019-12-11T15:41:00Z"/>
          <w:trPrChange w:id="4787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88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89" w:author="MVI Technologies" w:date="2019-12-10T19:18:00Z"/>
                <w:del w:id="4790" w:author="Divek Vellaisamy" w:date="2019-12-11T15:41:00Z"/>
                <w:rFonts w:ascii="Calibri" w:eastAsia="Calibri" w:hAnsi="Calibri" w:cs="Calibri"/>
              </w:rPr>
            </w:pPr>
            <w:ins w:id="4791" w:author="MVI Technologies" w:date="2019-12-10T19:18:00Z">
              <w:del w:id="479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4793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94" w:author="MVI Technologies" w:date="2019-12-10T19:18:00Z"/>
                <w:del w:id="4795" w:author="Divek Vellaisamy" w:date="2019-12-11T15:41:00Z"/>
                <w:rFonts w:ascii="Calibri" w:hAnsi="Calibri"/>
              </w:rPr>
            </w:pPr>
            <w:ins w:id="4796" w:author="MVI Technologies" w:date="2019-12-10T19:18:00Z">
              <w:del w:id="479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98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99" w:author="MVI Technologies" w:date="2019-12-10T19:18:00Z"/>
                <w:del w:id="4800" w:author="Divek Vellaisamy" w:date="2019-12-11T15:41:00Z"/>
                <w:rFonts w:ascii="Calibri" w:hAnsi="Calibri"/>
              </w:rPr>
            </w:pPr>
            <w:ins w:id="4801" w:author="MVI Technologies" w:date="2019-12-10T19:18:00Z">
              <w:del w:id="480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03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04" w:author="MVI Technologies" w:date="2019-12-10T19:18:00Z"/>
                <w:del w:id="4805" w:author="Divek Vellaisamy" w:date="2019-12-11T15:41:00Z"/>
                <w:rFonts w:ascii="Calibri" w:hAnsi="Calibri"/>
              </w:rPr>
            </w:pPr>
            <w:ins w:id="4806" w:author="MVI Technologies" w:date="2019-12-10T19:18:00Z">
              <w:del w:id="4807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808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4809" w:author="MVI Technologies" w:date="2019-12-10T19:18:00Z"/>
                <w:del w:id="4810" w:author="Divek Vellaisamy" w:date="2019-12-11T15:41:00Z"/>
                <w:rFonts w:ascii="Calibri" w:eastAsia="Calibri" w:hAnsi="Calibri" w:cs="Calibri"/>
              </w:rPr>
            </w:pPr>
            <w:ins w:id="4811" w:author="MVI Technologies" w:date="2019-12-10T19:18:00Z">
              <w:del w:id="48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4813" w:author="MVI Technologies" w:date="2019-12-10T19:18:00Z"/>
          <w:del w:id="4814" w:author="Divek Vellaisamy" w:date="2019-12-11T15:41:00Z"/>
          <w:trPrChange w:id="4815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16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17" w:author="MVI Technologies" w:date="2019-12-10T19:18:00Z"/>
                <w:del w:id="4818" w:author="Divek Vellaisamy" w:date="2019-12-11T15:41:00Z"/>
                <w:rFonts w:ascii="Calibri" w:eastAsia="Calibri" w:hAnsi="Calibri" w:cs="Calibri"/>
              </w:rPr>
            </w:pPr>
            <w:ins w:id="4819" w:author="MVI Technologies" w:date="2019-12-10T19:18:00Z">
              <w:del w:id="4820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4821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22" w:author="MVI Technologies" w:date="2019-12-10T19:18:00Z"/>
                <w:del w:id="4823" w:author="Divek Vellaisamy" w:date="2019-12-11T15:41:00Z"/>
                <w:rFonts w:ascii="Calibri" w:hAnsi="Calibri"/>
              </w:rPr>
            </w:pPr>
            <w:ins w:id="4824" w:author="MVI Technologies" w:date="2019-12-10T19:18:00Z">
              <w:del w:id="482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826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27" w:author="MVI Technologies" w:date="2019-12-10T19:18:00Z"/>
                <w:del w:id="4828" w:author="Divek Vellaisamy" w:date="2019-12-11T15:41:00Z"/>
                <w:rFonts w:ascii="Calibri" w:hAnsi="Calibri"/>
              </w:rPr>
            </w:pPr>
            <w:ins w:id="4829" w:author="MVI Technologies" w:date="2019-12-10T19:18:00Z">
              <w:del w:id="483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831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32" w:author="MVI Technologies" w:date="2019-12-10T19:18:00Z"/>
                <w:del w:id="4833" w:author="Divek Vellaisamy" w:date="2019-12-11T15:41:00Z"/>
                <w:rFonts w:ascii="Calibri" w:hAnsi="Calibri"/>
              </w:rPr>
            </w:pPr>
            <w:ins w:id="4834" w:author="MVI Technologies" w:date="2019-12-10T19:18:00Z">
              <w:del w:id="4835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836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4837" w:author="MVI Technologies" w:date="2019-12-10T19:18:00Z"/>
                <w:del w:id="4838" w:author="Divek Vellaisamy" w:date="2019-12-11T15:41:00Z"/>
                <w:rFonts w:ascii="Calibri" w:eastAsia="Calibri" w:hAnsi="Calibri" w:cs="Calibri"/>
              </w:rPr>
            </w:pPr>
            <w:ins w:id="4839" w:author="MVI Technologies" w:date="2019-12-10T19:18:00Z">
              <w:del w:id="48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4841" w:author="MVI Technologies" w:date="2019-12-10T19:18:00Z"/>
          <w:del w:id="4842" w:author="Divek Vellaisamy" w:date="2019-12-11T15:41:00Z"/>
          <w:trPrChange w:id="4843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44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4845" w:author="MVI Technologies" w:date="2019-12-10T19:18:00Z"/>
                <w:del w:id="4846" w:author="Divek Vellaisamy" w:date="2019-12-11T15:41:00Z"/>
                <w:rFonts w:ascii="Calibri" w:eastAsia="Calibri" w:hAnsi="Calibri" w:cs="Calibri"/>
              </w:rPr>
            </w:pPr>
            <w:ins w:id="4847" w:author="MVI Technologies" w:date="2019-12-10T19:49:00Z">
              <w:del w:id="4848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4849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50" w:author="MVI Technologies" w:date="2019-12-10T19:18:00Z"/>
                <w:del w:id="4851" w:author="Divek Vellaisamy" w:date="2019-12-11T15:41:00Z"/>
                <w:rFonts w:ascii="Calibri" w:hAnsi="Calibri"/>
              </w:rPr>
            </w:pPr>
            <w:ins w:id="4852" w:author="MVI Technologies" w:date="2019-12-10T19:18:00Z">
              <w:del w:id="485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854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55" w:author="MVI Technologies" w:date="2019-12-10T19:18:00Z"/>
                <w:del w:id="4856" w:author="Divek Vellaisamy" w:date="2019-12-11T15:41:00Z"/>
                <w:rFonts w:ascii="Calibri" w:hAnsi="Calibri"/>
              </w:rPr>
            </w:pPr>
            <w:ins w:id="4857" w:author="MVI Technologies" w:date="2019-12-10T19:18:00Z">
              <w:del w:id="485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59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60" w:author="MVI Technologies" w:date="2019-12-10T19:18:00Z"/>
                <w:del w:id="4861" w:author="Divek Vellaisamy" w:date="2019-12-11T15:41:00Z"/>
                <w:rFonts w:ascii="Calibri" w:hAnsi="Calibri"/>
              </w:rPr>
            </w:pPr>
            <w:ins w:id="4862" w:author="MVI Technologies" w:date="2019-12-10T19:18:00Z">
              <w:del w:id="4863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864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4865" w:author="MVI Technologies" w:date="2019-12-10T19:18:00Z"/>
                <w:del w:id="4866" w:author="Divek Vellaisamy" w:date="2019-12-11T15:41:00Z"/>
                <w:rFonts w:ascii="Calibri" w:eastAsia="Calibri" w:hAnsi="Calibri" w:cs="Calibri"/>
              </w:rPr>
            </w:pPr>
            <w:ins w:id="4867" w:author="MVI Technologies" w:date="2019-12-10T19:18:00Z">
              <w:del w:id="486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4869" w:author="MVI Technologies" w:date="2019-12-10T19:18:00Z"/>
          <w:del w:id="4870" w:author="Divek Vellaisamy" w:date="2019-12-11T15:41:00Z"/>
          <w:trPrChange w:id="487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72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4873" w:author="MVI Technologies" w:date="2019-12-10T19:18:00Z"/>
                <w:del w:id="4874" w:author="Divek Vellaisamy" w:date="2019-12-11T15:41:00Z"/>
                <w:rFonts w:ascii="Calibri" w:eastAsia="Calibri" w:hAnsi="Calibri" w:cs="Calibri"/>
              </w:rPr>
            </w:pPr>
            <w:ins w:id="4875" w:author="MVI Technologies" w:date="2019-12-11T14:31:00Z">
              <w:del w:id="487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4877" w:author="MVI Technologies" w:date="2019-12-10T19:18:00Z">
              <w:del w:id="4878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4879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4880" w:author="MVI Technologies" w:date="2019-12-10T19:18:00Z"/>
                <w:del w:id="4881" w:author="Divek Vellaisamy" w:date="2019-12-11T15:41:00Z"/>
                <w:rFonts w:ascii="Calibri" w:hAnsi="Calibri"/>
              </w:rPr>
            </w:pPr>
            <w:ins w:id="4882" w:author="MVI Technologies" w:date="2019-12-10T19:18:00Z">
              <w:del w:id="488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4884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4885" w:author="MVI Technologies" w:date="2019-12-10T19:18:00Z"/>
                <w:del w:id="4886" w:author="Divek Vellaisamy" w:date="2019-12-11T15:41:00Z"/>
                <w:rFonts w:ascii="Calibri" w:eastAsia="Calibri" w:hAnsi="Calibri" w:cs="Calibri"/>
              </w:rPr>
            </w:pPr>
            <w:ins w:id="4887" w:author="MVI Technologies" w:date="2019-12-10T19:18:00Z">
              <w:del w:id="488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89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4890" w:author="MVI Technologies" w:date="2019-12-10T19:18:00Z"/>
                <w:del w:id="4891" w:author="Divek Vellaisamy" w:date="2019-12-11T15:41:00Z"/>
                <w:rFonts w:ascii="Calibri" w:eastAsia="Calibri" w:hAnsi="Calibri" w:cs="Calibri"/>
              </w:rPr>
            </w:pPr>
            <w:ins w:id="4892" w:author="MVI Technologies" w:date="2019-12-10T19:18:00Z">
              <w:del w:id="489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4894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4895" w:author="MVI Technologies" w:date="2019-12-10T19:18:00Z"/>
                <w:del w:id="4896" w:author="Divek Vellaisamy" w:date="2019-12-11T15:41:00Z"/>
                <w:rFonts w:ascii="Calibri" w:hAnsi="Calibri"/>
              </w:rPr>
            </w:pPr>
            <w:ins w:id="4897" w:author="MVI Technologies" w:date="2019-12-10T19:18:00Z">
              <w:del w:id="4898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4899" w:author="MVI Technologies" w:date="2019-12-11T15:41:00Z">
              <w:del w:id="4900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4901" w:author="MVI Technologies" w:date="2019-12-10T19:18:00Z"/>
          <w:del w:id="4902" w:author="Divek Vellaisamy" w:date="2019-12-11T15:41:00Z"/>
          <w:trPrChange w:id="4903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904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4905" w:author="MVI Technologies" w:date="2019-12-10T19:18:00Z"/>
                <w:del w:id="4906" w:author="Divek Vellaisamy" w:date="2019-12-11T15:41:00Z"/>
                <w:rFonts w:ascii="Calibri" w:eastAsia="Calibri" w:hAnsi="Calibri" w:cs="Calibri"/>
              </w:rPr>
            </w:pPr>
            <w:ins w:id="4907" w:author="MVI Technologies" w:date="2019-12-11T14:31:00Z">
              <w:del w:id="490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4909" w:author="MVI Technologies" w:date="2019-12-10T19:18:00Z">
              <w:del w:id="4910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4911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4912" w:author="MVI Technologies" w:date="2019-12-10T19:18:00Z"/>
                <w:del w:id="4913" w:author="Divek Vellaisamy" w:date="2019-12-11T15:41:00Z"/>
                <w:rFonts w:ascii="Calibri" w:hAnsi="Calibri"/>
              </w:rPr>
            </w:pPr>
            <w:ins w:id="4914" w:author="MVI Technologies" w:date="2019-12-10T19:18:00Z">
              <w:del w:id="491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916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4917" w:author="MVI Technologies" w:date="2019-12-10T19:18:00Z"/>
                <w:del w:id="4918" w:author="Divek Vellaisamy" w:date="2019-12-11T15:41:00Z"/>
                <w:rFonts w:ascii="Calibri" w:eastAsia="Calibri" w:hAnsi="Calibri" w:cs="Calibri"/>
              </w:rPr>
            </w:pPr>
            <w:ins w:id="4919" w:author="MVI Technologies" w:date="2019-12-10T19:18:00Z">
              <w:del w:id="49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921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4922" w:author="MVI Technologies" w:date="2019-12-10T19:18:00Z"/>
                <w:del w:id="4923" w:author="Divek Vellaisamy" w:date="2019-12-11T15:41:00Z"/>
                <w:rFonts w:ascii="Calibri" w:eastAsia="Calibri" w:hAnsi="Calibri" w:cs="Calibri"/>
              </w:rPr>
            </w:pPr>
            <w:ins w:id="4924" w:author="MVI Technologies" w:date="2019-12-10T19:18:00Z">
              <w:del w:id="4925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4926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4927" w:author="MVI Technologies" w:date="2019-12-10T19:18:00Z"/>
                <w:del w:id="4928" w:author="Divek Vellaisamy" w:date="2019-12-11T15:41:00Z"/>
                <w:rFonts w:ascii="Calibri" w:hAnsi="Calibri"/>
              </w:rPr>
            </w:pPr>
            <w:ins w:id="4929" w:author="MVI Technologies" w:date="2019-12-10T19:18:00Z">
              <w:del w:id="4930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4931" w:author="MVI Technologies" w:date="2019-12-11T15:42:00Z">
              <w:del w:id="4932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4933" w:author="MVI Technologies" w:date="2019-12-10T19:52:00Z"/>
          <w:del w:id="4934" w:author="Divek Vellaisamy" w:date="2019-12-11T15:41:00Z"/>
          <w:trPrChange w:id="4935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4936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37" w:author="MVI Technologies" w:date="2019-12-10T19:52:00Z"/>
                <w:del w:id="4938" w:author="Divek Vellaisamy" w:date="2019-12-11T15:41:00Z"/>
                <w:rFonts w:ascii="Calibri" w:eastAsia="Calibri" w:hAnsi="Calibri" w:cs="Calibri"/>
              </w:rPr>
            </w:pPr>
            <w:ins w:id="4939" w:author="MVI Technologies" w:date="2019-12-10T19:52:00Z">
              <w:del w:id="494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4941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4942" w:author="MVI Technologies" w:date="2019-12-10T19:52:00Z"/>
                <w:del w:id="4943" w:author="Divek Vellaisamy" w:date="2019-12-11T15:41:00Z"/>
                <w:rFonts w:ascii="Calibri" w:hAnsi="Calibri"/>
              </w:rPr>
            </w:pPr>
            <w:ins w:id="4944" w:author="MVI Technologies" w:date="2019-12-10T19:52:00Z">
              <w:del w:id="494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946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4947" w:author="MVI Technologies" w:date="2019-12-10T19:52:00Z"/>
                <w:del w:id="4948" w:author="Divek Vellaisamy" w:date="2019-12-11T15:41:00Z"/>
                <w:rFonts w:ascii="Calibri" w:hAnsi="Calibri"/>
              </w:rPr>
            </w:pPr>
            <w:ins w:id="4949" w:author="MVI Technologies" w:date="2019-12-10T19:52:00Z">
              <w:del w:id="495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951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4952" w:author="MVI Technologies" w:date="2019-12-10T19:52:00Z"/>
                <w:del w:id="4953" w:author="Divek Vellaisamy" w:date="2019-12-11T15:41:00Z"/>
                <w:rFonts w:ascii="Calibri" w:hAnsi="Calibri"/>
              </w:rPr>
            </w:pPr>
            <w:ins w:id="4954" w:author="MVI Technologies" w:date="2019-12-10T19:52:00Z">
              <w:del w:id="4955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4956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4957" w:author="MVI Technologies" w:date="2019-12-10T19:52:00Z"/>
                <w:del w:id="4958" w:author="Divek Vellaisamy" w:date="2019-12-11T15:41:00Z"/>
                <w:rFonts w:ascii="Calibri" w:hAnsi="Calibri"/>
              </w:rPr>
            </w:pPr>
            <w:ins w:id="4959" w:author="MVI Technologies" w:date="2019-12-10T19:52:00Z">
              <w:del w:id="4960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4961" w:author="MVI Technologies" w:date="2019-12-10T19:18:00Z"/>
          <w:del w:id="4962" w:author="Divek Vellaisamy" w:date="2019-12-11T15:41:00Z"/>
          <w:trPrChange w:id="4963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64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65" w:author="MVI Technologies" w:date="2019-12-10T19:18:00Z"/>
                <w:del w:id="4966" w:author="Divek Vellaisamy" w:date="2019-12-11T15:41:00Z"/>
                <w:rFonts w:ascii="Calibri" w:eastAsia="Calibri" w:hAnsi="Calibri" w:cs="Calibri"/>
                <w:lang w:val="en-IN"/>
              </w:rPr>
            </w:pPr>
            <w:ins w:id="4967" w:author="MVI Technologies" w:date="2019-12-10T19:18:00Z">
              <w:del w:id="4968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4969" w:author="MVI Technologies" w:date="2019-12-10T19:42:00Z">
              <w:del w:id="4970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71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72" w:author="MVI Technologies" w:date="2019-12-10T19:18:00Z"/>
                <w:del w:id="4973" w:author="Divek Vellaisamy" w:date="2019-12-11T15:41:00Z"/>
                <w:rFonts w:ascii="Calibri" w:hAnsi="Calibri"/>
                <w:lang w:val="en-IN"/>
              </w:rPr>
            </w:pPr>
            <w:ins w:id="4974" w:author="MVI Technologies" w:date="2019-12-10T19:18:00Z">
              <w:del w:id="4975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76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77" w:author="MVI Technologies" w:date="2019-12-10T19:18:00Z"/>
                <w:del w:id="4978" w:author="Divek Vellaisamy" w:date="2019-12-11T15:41:00Z"/>
                <w:rFonts w:ascii="Calibri" w:hAnsi="Calibri"/>
                <w:lang w:val="en-IN"/>
              </w:rPr>
            </w:pPr>
            <w:ins w:id="4979" w:author="MVI Technologies" w:date="2019-12-10T19:18:00Z">
              <w:del w:id="4980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81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82" w:author="MVI Technologies" w:date="2019-12-10T19:18:00Z"/>
                <w:del w:id="4983" w:author="Divek Vellaisamy" w:date="2019-12-11T15:41:00Z"/>
                <w:rFonts w:ascii="Calibri" w:hAnsi="Calibri"/>
                <w:lang w:val="en-IN"/>
              </w:rPr>
            </w:pPr>
            <w:ins w:id="4984" w:author="MVI Technologies" w:date="2019-12-10T19:18:00Z">
              <w:del w:id="4985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4986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4987" w:author="MVI Technologies" w:date="2019-12-10T19:18:00Z"/>
                <w:del w:id="4988" w:author="Divek Vellaisamy" w:date="2019-12-11T15:41:00Z"/>
                <w:rFonts w:ascii="Calibri" w:eastAsia="Calibri" w:hAnsi="Calibri" w:cs="Calibri"/>
                <w:lang w:val="en-IN"/>
              </w:rPr>
            </w:pPr>
            <w:ins w:id="4989" w:author="MVI Technologies" w:date="2019-12-10T19:18:00Z">
              <w:del w:id="4990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4991" w:author="MVI Technologies" w:date="2019-12-10T19:42:00Z">
              <w:del w:id="4992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4993" w:author="MVI Technologies" w:date="2019-12-10T19:18:00Z">
              <w:del w:id="499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4995" w:author="MVI Technologies" w:date="2019-12-10T19:42:00Z">
              <w:del w:id="4996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4997" w:author="MVI Technologies" w:date="2019-12-11T15:42:00Z">
              <w:del w:id="4998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4999" w:author="MVI Technologies" w:date="2019-12-10T19:42:00Z">
              <w:del w:id="5000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5001" w:author="MVI Technologies" w:date="2019-12-11T16:31:00Z">
              <w:del w:id="5002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5003" w:author="MVI Technologies" w:date="2019-12-10T19:51:00Z"/>
          <w:del w:id="5004" w:author="Divek Vellaisamy" w:date="2019-12-11T15:41:00Z"/>
          <w:trPrChange w:id="5005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5006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5007" w:author="MVI Technologies" w:date="2019-12-10T19:51:00Z"/>
                <w:del w:id="5008" w:author="Divek Vellaisamy" w:date="2019-12-11T15:41:00Z"/>
                <w:rFonts w:ascii="Calibri" w:eastAsia="Calibri" w:hAnsi="Calibri" w:cs="Calibri"/>
              </w:rPr>
            </w:pPr>
            <w:ins w:id="5009" w:author="MVI Technologies" w:date="2019-12-10T19:51:00Z">
              <w:del w:id="501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5011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5012" w:author="MVI Technologies" w:date="2019-12-10T19:51:00Z"/>
                <w:del w:id="5013" w:author="Divek Vellaisamy" w:date="2019-12-11T15:41:00Z"/>
                <w:rFonts w:ascii="Calibri" w:hAnsi="Calibri"/>
              </w:rPr>
            </w:pPr>
            <w:ins w:id="5014" w:author="MVI Technologies" w:date="2019-12-10T19:51:00Z">
              <w:del w:id="501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016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5017" w:author="MVI Technologies" w:date="2019-12-10T19:51:00Z"/>
                <w:del w:id="5018" w:author="Divek Vellaisamy" w:date="2019-12-11T15:41:00Z"/>
                <w:rFonts w:ascii="Calibri" w:hAnsi="Calibri"/>
              </w:rPr>
            </w:pPr>
            <w:ins w:id="5019" w:author="MVI Technologies" w:date="2019-12-10T19:51:00Z">
              <w:del w:id="502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021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5022" w:author="MVI Technologies" w:date="2019-12-10T19:51:00Z"/>
                <w:del w:id="5023" w:author="Divek Vellaisamy" w:date="2019-12-11T15:41:00Z"/>
                <w:rFonts w:ascii="Calibri" w:hAnsi="Calibri"/>
              </w:rPr>
            </w:pPr>
            <w:ins w:id="5024" w:author="MVI Technologies" w:date="2019-12-10T19:51:00Z">
              <w:del w:id="5025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5026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5027" w:author="MVI Technologies" w:date="2019-12-10T19:51:00Z"/>
                <w:del w:id="5028" w:author="Divek Vellaisamy" w:date="2019-12-11T15:41:00Z"/>
                <w:rFonts w:ascii="Calibri" w:eastAsia="Calibri" w:hAnsi="Calibri" w:cs="Calibri"/>
              </w:rPr>
            </w:pPr>
            <w:ins w:id="5029" w:author="MVI Technologies" w:date="2019-12-10T19:51:00Z">
              <w:del w:id="5030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5031" w:author="MVI Technologies" w:date="2019-12-10T19:41:00Z"/>
          <w:del w:id="5032" w:author="Divek Vellaisamy" w:date="2019-12-11T15:41:00Z"/>
          <w:trPrChange w:id="5033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34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35" w:author="MVI Technologies" w:date="2019-12-10T19:41:00Z"/>
                <w:del w:id="5036" w:author="Divek Vellaisamy" w:date="2019-12-11T15:41:00Z"/>
                <w:rFonts w:ascii="Calibri" w:eastAsia="Calibri" w:hAnsi="Calibri" w:cs="Calibri"/>
                <w:lang w:val="en-IN"/>
              </w:rPr>
            </w:pPr>
            <w:ins w:id="5037" w:author="MVI Technologies" w:date="2019-12-10T19:41:00Z">
              <w:del w:id="5038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39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40" w:author="MVI Technologies" w:date="2019-12-10T19:41:00Z"/>
                <w:del w:id="5041" w:author="Divek Vellaisamy" w:date="2019-12-11T15:41:00Z"/>
                <w:rFonts w:ascii="Calibri" w:hAnsi="Calibri"/>
                <w:lang w:val="en-IN"/>
              </w:rPr>
            </w:pPr>
            <w:ins w:id="5042" w:author="MVI Technologies" w:date="2019-12-10T19:41:00Z">
              <w:del w:id="504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44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45" w:author="MVI Technologies" w:date="2019-12-10T19:41:00Z"/>
                <w:del w:id="5046" w:author="Divek Vellaisamy" w:date="2019-12-11T15:41:00Z"/>
                <w:rFonts w:ascii="Calibri" w:hAnsi="Calibri"/>
                <w:lang w:val="en-IN"/>
              </w:rPr>
            </w:pPr>
            <w:ins w:id="5047" w:author="MVI Technologies" w:date="2019-12-10T19:41:00Z">
              <w:del w:id="504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49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50" w:author="MVI Technologies" w:date="2019-12-10T19:41:00Z"/>
                <w:del w:id="5051" w:author="Divek Vellaisamy" w:date="2019-12-11T15:41:00Z"/>
                <w:rFonts w:ascii="Calibri" w:hAnsi="Calibri"/>
                <w:lang w:val="en-IN"/>
              </w:rPr>
            </w:pPr>
            <w:ins w:id="5052" w:author="MVI Technologies" w:date="2019-12-10T19:41:00Z">
              <w:del w:id="505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5054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5055" w:author="MVI Technologies" w:date="2019-12-10T19:41:00Z"/>
                <w:del w:id="5056" w:author="Divek Vellaisamy" w:date="2019-12-11T15:41:00Z"/>
                <w:rFonts w:ascii="Calibri" w:hAnsi="Calibri"/>
                <w:lang w:val="en-IN"/>
              </w:rPr>
            </w:pPr>
            <w:ins w:id="5057" w:author="MVI Technologies" w:date="2019-12-10T19:41:00Z">
              <w:del w:id="505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5059" w:author="MVI Technologies" w:date="2019-12-10T19:41:00Z"/>
          <w:del w:id="5060" w:author="Divek Vellaisamy" w:date="2019-12-11T15:41:00Z"/>
          <w:trPrChange w:id="506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62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63" w:author="MVI Technologies" w:date="2019-12-10T19:41:00Z"/>
                <w:del w:id="5064" w:author="Divek Vellaisamy" w:date="2019-12-11T15:41:00Z"/>
                <w:rFonts w:ascii="Calibri" w:eastAsia="Calibri" w:hAnsi="Calibri" w:cs="Calibri"/>
                <w:lang w:val="en-IN"/>
              </w:rPr>
            </w:pPr>
            <w:ins w:id="5065" w:author="MVI Technologies" w:date="2019-12-10T19:41:00Z">
              <w:del w:id="506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67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68" w:author="MVI Technologies" w:date="2019-12-10T19:41:00Z"/>
                <w:del w:id="5069" w:author="Divek Vellaisamy" w:date="2019-12-11T15:41:00Z"/>
                <w:rFonts w:ascii="Calibri" w:hAnsi="Calibri"/>
                <w:lang w:val="en-IN"/>
              </w:rPr>
            </w:pPr>
            <w:ins w:id="5070" w:author="MVI Technologies" w:date="2019-12-10T19:41:00Z">
              <w:del w:id="507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7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73" w:author="MVI Technologies" w:date="2019-12-10T19:41:00Z"/>
                <w:del w:id="5074" w:author="Divek Vellaisamy" w:date="2019-12-11T15:41:00Z"/>
                <w:rFonts w:ascii="Calibri" w:hAnsi="Calibri"/>
                <w:lang w:val="en-IN"/>
              </w:rPr>
            </w:pPr>
            <w:ins w:id="5075" w:author="MVI Technologies" w:date="2019-12-10T19:41:00Z">
              <w:del w:id="507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7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78" w:author="MVI Technologies" w:date="2019-12-10T19:41:00Z"/>
                <w:del w:id="5079" w:author="Divek Vellaisamy" w:date="2019-12-11T15:41:00Z"/>
                <w:rFonts w:ascii="Calibri" w:hAnsi="Calibri"/>
                <w:lang w:val="en-IN"/>
              </w:rPr>
            </w:pPr>
            <w:ins w:id="5080" w:author="MVI Technologies" w:date="2019-12-10T19:41:00Z">
              <w:del w:id="508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5082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5083" w:author="MVI Technologies" w:date="2019-12-10T19:41:00Z"/>
                <w:del w:id="5084" w:author="Divek Vellaisamy" w:date="2019-12-11T15:41:00Z"/>
                <w:rFonts w:ascii="Calibri" w:hAnsi="Calibri"/>
                <w:lang w:val="en-IN"/>
              </w:rPr>
            </w:pPr>
            <w:ins w:id="5085" w:author="MVI Technologies" w:date="2019-12-10T19:41:00Z">
              <w:del w:id="508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5087" w:author="MVI Technologies" w:date="2019-12-11T16:12:00Z"/>
          <w:del w:id="5088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5089" w:author="MVI Technologies" w:date="2019-12-11T16:35:00Z"/>
          <w:del w:id="5090" w:author="Divek Vellaisamy" w:date="2019-12-11T15:42:00Z"/>
        </w:rPr>
      </w:pPr>
      <w:bookmarkStart w:id="5091" w:name="_Toc27400837"/>
      <w:ins w:id="5092" w:author="MVI Technologies" w:date="2019-12-11T16:12:00Z">
        <w:del w:id="5093" w:author="Divek Vellaisamy" w:date="2019-12-11T15:42:00Z">
          <w:r w:rsidDel="00824A87">
            <w:delText>Redeem</w:delText>
          </w:r>
        </w:del>
      </w:ins>
      <w:bookmarkEnd w:id="5091"/>
    </w:p>
    <w:p w14:paraId="6A2EDDDA" w14:textId="624E4140" w:rsidR="007D441F" w:rsidRPr="007D441F" w:rsidDel="00564E91" w:rsidRDefault="007D441F">
      <w:pPr>
        <w:rPr>
          <w:ins w:id="5094" w:author="MVI Technologies" w:date="2019-12-11T16:12:00Z"/>
          <w:del w:id="5095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5096" w:author="MVI Technologies" w:date="2019-12-11T16:12:00Z"/>
          <w:del w:id="5097" w:author="Divek Vellaisamy" w:date="2019-12-11T15:42:00Z"/>
          <w:rFonts w:ascii="Calibri" w:hAnsi="Calibri"/>
        </w:rPr>
      </w:pPr>
      <w:ins w:id="5098" w:author="MVI Technologies" w:date="2019-12-11T16:12:00Z">
        <w:del w:id="5099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5100" w:author="MVI Technologies" w:date="2019-12-11T16:35:00Z"/>
          <w:del w:id="5101" w:author="Divek Vellaisamy" w:date="2019-12-11T15:42:00Z"/>
          <w:rFonts w:ascii="Calibri" w:eastAsia="Calibri" w:hAnsi="Calibri" w:cs="Calibri"/>
        </w:rPr>
      </w:pPr>
      <w:ins w:id="5102" w:author="MVI Technologies" w:date="2019-12-11T16:35:00Z">
        <w:del w:id="5103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5104" w:author="MVI Technologies" w:date="2019-12-11T16:12:00Z">
        <w:del w:id="5105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5106" w:author="MVI Technologies" w:date="2019-12-11T16:16:00Z">
        <w:del w:id="5107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5108" w:author="MVI Technologies" w:date="2019-12-11T16:12:00Z">
        <w:del w:id="5109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5110" w:author="MVI Technologies" w:date="2019-12-11T16:35:00Z">
        <w:del w:id="5111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5112" w:author="MVI Technologies" w:date="2019-12-11T16:12:00Z">
        <w:del w:id="5113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5114" w:author="MVI Technologies" w:date="2019-12-11T16:16:00Z">
        <w:del w:id="5115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5116" w:author="MVI Technologies" w:date="2019-12-11T16:12:00Z">
        <w:del w:id="5117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5118" w:author="MVI Technologies" w:date="2019-12-11T16:35:00Z">
        <w:del w:id="5119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5120" w:author="MVI Technologies" w:date="2019-12-11T16:12:00Z"/>
          <w:del w:id="5121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5122" w:author="MVI Technologies" w:date="2019-12-11T16:12:00Z"/>
          <w:del w:id="5123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5124" w:author="MVI Technologies" w:date="2019-12-11T16:12:00Z"/>
                <w:del w:id="5125" w:author="Divek Vellaisamy" w:date="2019-12-11T15:42:00Z"/>
                <w:rFonts w:ascii="Calibri" w:hAnsi="Calibri"/>
              </w:rPr>
            </w:pPr>
            <w:ins w:id="5126" w:author="MVI Technologies" w:date="2019-12-11T16:12:00Z">
              <w:del w:id="5127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5128" w:author="MVI Technologies" w:date="2019-12-11T16:12:00Z"/>
                <w:del w:id="5129" w:author="Divek Vellaisamy" w:date="2019-12-11T15:42:00Z"/>
                <w:rFonts w:ascii="Calibri" w:hAnsi="Calibri"/>
              </w:rPr>
            </w:pPr>
            <w:ins w:id="5130" w:author="MVI Technologies" w:date="2019-12-11T16:12:00Z">
              <w:del w:id="513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5132" w:author="MVI Technologies" w:date="2019-12-11T16:12:00Z"/>
          <w:del w:id="5133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5134" w:author="MVI Technologies" w:date="2019-12-11T16:12:00Z"/>
                <w:del w:id="5135" w:author="Divek Vellaisamy" w:date="2019-12-11T15:42:00Z"/>
                <w:rFonts w:ascii="Calibri" w:hAnsi="Calibri"/>
              </w:rPr>
            </w:pPr>
            <w:ins w:id="5136" w:author="MVI Technologies" w:date="2019-12-11T16:12:00Z">
              <w:del w:id="513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5138" w:author="MVI Technologies" w:date="2019-12-11T16:16:00Z">
              <w:del w:id="5139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5140" w:author="MVI Technologies" w:date="2019-12-11T16:12:00Z">
              <w:del w:id="514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5142" w:author="MVI Technologies" w:date="2019-12-11T16:12:00Z"/>
                <w:del w:id="5143" w:author="Divek Vellaisamy" w:date="2019-12-11T15:42:00Z"/>
                <w:rFonts w:ascii="Calibri" w:eastAsia="Calibri" w:hAnsi="Calibri" w:cs="Calibri"/>
              </w:rPr>
            </w:pPr>
            <w:ins w:id="5144" w:author="MVI Technologies" w:date="2019-12-11T16:12:00Z">
              <w:del w:id="514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5146" w:author="MVI Technologies" w:date="2019-12-11T16:12:00Z"/>
          <w:del w:id="5147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5148" w:author="MVI Technologies" w:date="2019-12-11T16:12:00Z"/>
          <w:del w:id="5149" w:author="Divek Vellaisamy" w:date="2019-12-11T15:42:00Z"/>
          <w:rFonts w:ascii="Calibri" w:hAnsi="Calibri"/>
        </w:rPr>
      </w:pPr>
      <w:ins w:id="5150" w:author="MVI Technologies" w:date="2019-12-11T16:12:00Z">
        <w:del w:id="5151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5152" w:author="MVI Technologies" w:date="2019-12-11T16:12:00Z"/>
          <w:del w:id="5153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5154" w:author="MVI Technologies" w:date="2019-12-11T16:12:00Z"/>
                <w:del w:id="5155" w:author="Divek Vellaisamy" w:date="2019-12-11T15:42:00Z"/>
                <w:rFonts w:ascii="Calibri" w:hAnsi="Calibri"/>
              </w:rPr>
            </w:pPr>
            <w:ins w:id="5156" w:author="MVI Technologies" w:date="2019-12-11T16:12:00Z">
              <w:del w:id="5157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5158" w:author="MVI Technologies" w:date="2019-12-11T16:12:00Z"/>
                <w:del w:id="515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60" w:author="MVI Technologies" w:date="2019-12-11T16:12:00Z">
              <w:del w:id="516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5162" w:author="MVI Technologies" w:date="2019-12-11T16:12:00Z"/>
                <w:del w:id="516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64" w:author="MVI Technologies" w:date="2019-12-11T16:12:00Z">
              <w:del w:id="516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5166" w:author="MVI Technologies" w:date="2019-12-11T16:12:00Z"/>
                <w:del w:id="516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68" w:author="MVI Technologies" w:date="2019-12-11T16:12:00Z">
              <w:del w:id="516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5170" w:author="MVI Technologies" w:date="2019-12-11T16:12:00Z"/>
                <w:del w:id="5171" w:author="Divek Vellaisamy" w:date="2019-12-11T15:42:00Z"/>
                <w:rFonts w:ascii="Calibri" w:hAnsi="Calibri"/>
              </w:rPr>
            </w:pPr>
            <w:ins w:id="5172" w:author="MVI Technologies" w:date="2019-12-11T16:12:00Z">
              <w:del w:id="517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5174" w:author="MVI Technologies" w:date="2019-12-11T16:13:00Z"/>
          <w:del w:id="5175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76" w:author="MVI Technologies" w:date="2019-12-11T16:13:00Z"/>
                <w:del w:id="5177" w:author="Divek Vellaisamy" w:date="2019-12-11T15:42:00Z"/>
                <w:rFonts w:ascii="Calibri" w:eastAsia="Calibri" w:hAnsi="Calibri" w:cs="Calibri"/>
              </w:rPr>
            </w:pPr>
            <w:ins w:id="5178" w:author="MVI Technologies" w:date="2019-12-11T16:13:00Z">
              <w:del w:id="517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5180" w:author="MVI Technologies" w:date="2019-12-11T16:13:00Z"/>
                <w:del w:id="5181" w:author="Divek Vellaisamy" w:date="2019-12-11T15:42:00Z"/>
                <w:rFonts w:ascii="Calibri" w:hAnsi="Calibri"/>
              </w:rPr>
            </w:pPr>
            <w:ins w:id="5182" w:author="MVI Technologies" w:date="2019-12-11T16:13:00Z">
              <w:del w:id="518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5184" w:author="MVI Technologies" w:date="2019-12-11T16:13:00Z"/>
                <w:del w:id="5185" w:author="Divek Vellaisamy" w:date="2019-12-11T15:42:00Z"/>
                <w:rFonts w:ascii="Calibri" w:hAnsi="Calibri"/>
              </w:rPr>
            </w:pPr>
            <w:ins w:id="5186" w:author="MVI Technologies" w:date="2019-12-11T16:13:00Z">
              <w:del w:id="518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5188" w:author="MVI Technologies" w:date="2019-12-11T16:13:00Z"/>
                <w:del w:id="5189" w:author="Divek Vellaisamy" w:date="2019-12-11T15:42:00Z"/>
                <w:rFonts w:ascii="Calibri" w:hAnsi="Calibri"/>
              </w:rPr>
            </w:pPr>
            <w:ins w:id="5190" w:author="MVI Technologies" w:date="2019-12-11T16:13:00Z">
              <w:del w:id="5191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5192" w:author="MVI Technologies" w:date="2019-12-11T16:13:00Z"/>
                <w:del w:id="5193" w:author="Divek Vellaisamy" w:date="2019-12-11T15:42:00Z"/>
                <w:rFonts w:ascii="Calibri" w:hAnsi="Calibri"/>
              </w:rPr>
            </w:pPr>
            <w:ins w:id="5194" w:author="MVI Technologies" w:date="2019-12-11T16:13:00Z">
              <w:del w:id="5195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5196" w:author="MVI Technologies" w:date="2019-12-11T16:14:00Z"/>
          <w:del w:id="5197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98" w:author="MVI Technologies" w:date="2019-12-11T16:14:00Z"/>
                <w:del w:id="5199" w:author="Divek Vellaisamy" w:date="2019-12-11T15:42:00Z"/>
                <w:rFonts w:ascii="Calibri" w:eastAsia="Calibri" w:hAnsi="Calibri" w:cs="Calibri"/>
              </w:rPr>
            </w:pPr>
            <w:ins w:id="5200" w:author="MVI Technologies" w:date="2019-12-11T16:14:00Z">
              <w:del w:id="5201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5202" w:author="MVI Technologies" w:date="2019-12-11T16:14:00Z"/>
                <w:del w:id="5203" w:author="Divek Vellaisamy" w:date="2019-12-11T15:42:00Z"/>
                <w:rFonts w:ascii="Calibri" w:eastAsia="Calibri" w:hAnsi="Calibri" w:cs="Calibri"/>
              </w:rPr>
            </w:pPr>
            <w:ins w:id="5204" w:author="MVI Technologies" w:date="2019-12-11T16:14:00Z">
              <w:del w:id="520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5206" w:author="MVI Technologies" w:date="2019-12-11T16:14:00Z"/>
                <w:del w:id="5207" w:author="Divek Vellaisamy" w:date="2019-12-11T15:42:00Z"/>
                <w:rFonts w:ascii="Calibri" w:eastAsia="Calibri" w:hAnsi="Calibri" w:cs="Calibri"/>
              </w:rPr>
            </w:pPr>
            <w:ins w:id="5208" w:author="MVI Technologies" w:date="2019-12-11T16:21:00Z">
              <w:del w:id="520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5210" w:author="MVI Technologies" w:date="2019-12-11T16:14:00Z"/>
                <w:del w:id="5211" w:author="Divek Vellaisamy" w:date="2019-12-11T15:42:00Z"/>
                <w:rFonts w:ascii="Calibri" w:eastAsia="Calibri" w:hAnsi="Calibri" w:cs="Calibri"/>
              </w:rPr>
            </w:pPr>
            <w:ins w:id="5212" w:author="MVI Technologies" w:date="2019-12-11T16:14:00Z">
              <w:del w:id="521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5214" w:author="MVI Technologies" w:date="2019-12-11T16:14:00Z"/>
                <w:del w:id="5215" w:author="Divek Vellaisamy" w:date="2019-12-11T15:42:00Z"/>
                <w:rFonts w:ascii="Calibri" w:hAnsi="Calibri"/>
              </w:rPr>
            </w:pPr>
            <w:ins w:id="5216" w:author="MVI Technologies" w:date="2019-12-11T16:14:00Z">
              <w:del w:id="5217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5218" w:author="MVI Technologies" w:date="2019-12-11T16:14:00Z"/>
          <w:del w:id="5219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20" w:author="MVI Technologies" w:date="2019-12-11T16:14:00Z"/>
                <w:del w:id="5221" w:author="Divek Vellaisamy" w:date="2019-12-11T15:42:00Z"/>
                <w:rFonts w:ascii="Calibri" w:hAnsi="Calibri"/>
              </w:rPr>
            </w:pPr>
            <w:ins w:id="5222" w:author="MVI Technologies" w:date="2019-12-11T16:14:00Z">
              <w:del w:id="522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5224" w:author="MVI Technologies" w:date="2019-12-11T16:14:00Z"/>
                <w:del w:id="5225" w:author="Divek Vellaisamy" w:date="2019-12-11T15:42:00Z"/>
                <w:rFonts w:ascii="Calibri" w:eastAsia="Calibri" w:hAnsi="Calibri" w:cs="Calibri"/>
              </w:rPr>
            </w:pPr>
            <w:ins w:id="5226" w:author="MVI Technologies" w:date="2019-12-11T16:14:00Z">
              <w:del w:id="522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5228" w:author="MVI Technologies" w:date="2019-12-11T16:14:00Z"/>
                <w:del w:id="5229" w:author="Divek Vellaisamy" w:date="2019-12-11T15:42:00Z"/>
                <w:rFonts w:ascii="Calibri" w:eastAsia="Calibri" w:hAnsi="Calibri" w:cs="Calibri"/>
              </w:rPr>
            </w:pPr>
            <w:ins w:id="5230" w:author="MVI Technologies" w:date="2019-12-11T16:21:00Z">
              <w:del w:id="523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5232" w:author="MVI Technologies" w:date="2019-12-11T16:14:00Z"/>
                <w:del w:id="5233" w:author="Divek Vellaisamy" w:date="2019-12-11T15:42:00Z"/>
                <w:rFonts w:ascii="Calibri" w:eastAsia="Calibri" w:hAnsi="Calibri" w:cs="Calibri"/>
              </w:rPr>
            </w:pPr>
            <w:ins w:id="5234" w:author="MVI Technologies" w:date="2019-12-11T16:14:00Z">
              <w:del w:id="523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5236" w:author="MVI Technologies" w:date="2019-12-11T16:14:00Z"/>
                <w:del w:id="5237" w:author="Divek Vellaisamy" w:date="2019-12-11T15:42:00Z"/>
                <w:rFonts w:ascii="Calibri" w:hAnsi="Calibri"/>
              </w:rPr>
            </w:pPr>
            <w:ins w:id="5238" w:author="MVI Technologies" w:date="2019-12-11T16:14:00Z">
              <w:del w:id="5239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5240" w:author="MVI Technologies" w:date="2019-12-11T16:14:00Z"/>
          <w:del w:id="5241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42" w:author="MVI Technologies" w:date="2019-12-11T16:14:00Z"/>
                <w:del w:id="5243" w:author="Divek Vellaisamy" w:date="2019-12-11T15:42:00Z"/>
                <w:rFonts w:ascii="Calibri" w:eastAsia="Calibri" w:hAnsi="Calibri" w:cs="Calibri"/>
              </w:rPr>
            </w:pPr>
            <w:ins w:id="5244" w:author="MVI Technologies" w:date="2019-12-11T16:14:00Z">
              <w:del w:id="524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5246" w:author="MVI Technologies" w:date="2019-12-11T16:14:00Z"/>
                <w:del w:id="5247" w:author="Divek Vellaisamy" w:date="2019-12-11T15:42:00Z"/>
                <w:rFonts w:ascii="Calibri" w:hAnsi="Calibri"/>
              </w:rPr>
            </w:pPr>
            <w:ins w:id="5248" w:author="MVI Technologies" w:date="2019-12-11T16:14:00Z">
              <w:del w:id="524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5250" w:author="MVI Technologies" w:date="2019-12-11T16:14:00Z"/>
                <w:del w:id="5251" w:author="Divek Vellaisamy" w:date="2019-12-11T15:42:00Z"/>
                <w:rFonts w:ascii="Calibri" w:hAnsi="Calibri"/>
              </w:rPr>
            </w:pPr>
            <w:ins w:id="5252" w:author="MVI Technologies" w:date="2019-12-11T16:14:00Z">
              <w:del w:id="525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5254" w:author="MVI Technologies" w:date="2019-12-11T16:14:00Z"/>
                <w:del w:id="5255" w:author="Divek Vellaisamy" w:date="2019-12-11T15:42:00Z"/>
                <w:rFonts w:ascii="Calibri" w:hAnsi="Calibri"/>
              </w:rPr>
            </w:pPr>
            <w:ins w:id="5256" w:author="MVI Technologies" w:date="2019-12-11T16:14:00Z">
              <w:del w:id="5257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5258" w:author="MVI Technologies" w:date="2019-12-11T16:14:00Z"/>
                <w:del w:id="5259" w:author="Divek Vellaisamy" w:date="2019-12-11T15:42:00Z"/>
                <w:rFonts w:ascii="Calibri" w:hAnsi="Calibri"/>
              </w:rPr>
            </w:pPr>
            <w:ins w:id="5260" w:author="MVI Technologies" w:date="2019-12-11T16:14:00Z">
              <w:del w:id="5261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5262" w:author="MVI Technologies" w:date="2019-12-11T16:14:00Z"/>
          <w:del w:id="5263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64" w:author="MVI Technologies" w:date="2019-12-11T16:14:00Z"/>
                <w:del w:id="5265" w:author="Divek Vellaisamy" w:date="2019-12-11T15:42:00Z"/>
                <w:rFonts w:ascii="Calibri" w:eastAsia="Calibri" w:hAnsi="Calibri" w:cs="Calibri"/>
              </w:rPr>
            </w:pPr>
            <w:ins w:id="5266" w:author="MVI Technologies" w:date="2019-12-11T16:14:00Z">
              <w:del w:id="526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5268" w:author="MVI Technologies" w:date="2019-12-11T16:14:00Z"/>
                <w:del w:id="5269" w:author="Divek Vellaisamy" w:date="2019-12-11T15:42:00Z"/>
                <w:rFonts w:ascii="Calibri" w:hAnsi="Calibri"/>
              </w:rPr>
            </w:pPr>
            <w:ins w:id="5270" w:author="MVI Technologies" w:date="2019-12-11T16:14:00Z">
              <w:del w:id="5271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5272" w:author="MVI Technologies" w:date="2019-12-11T16:14:00Z"/>
                <w:del w:id="5273" w:author="Divek Vellaisamy" w:date="2019-12-11T15:42:00Z"/>
                <w:rFonts w:ascii="Calibri" w:hAnsi="Calibri"/>
              </w:rPr>
            </w:pPr>
            <w:ins w:id="5274" w:author="MVI Technologies" w:date="2019-12-11T16:14:00Z">
              <w:del w:id="527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5276" w:author="MVI Technologies" w:date="2019-12-11T16:14:00Z"/>
                <w:del w:id="5277" w:author="Divek Vellaisamy" w:date="2019-12-11T15:42:00Z"/>
                <w:rFonts w:ascii="Calibri" w:hAnsi="Calibri"/>
              </w:rPr>
            </w:pPr>
            <w:ins w:id="5278" w:author="MVI Technologies" w:date="2019-12-11T16:14:00Z">
              <w:del w:id="5279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5280" w:author="MVI Technologies" w:date="2019-12-11T16:14:00Z"/>
                <w:del w:id="5281" w:author="Divek Vellaisamy" w:date="2019-12-11T15:42:00Z"/>
                <w:rFonts w:ascii="Calibri" w:hAnsi="Calibri"/>
              </w:rPr>
            </w:pPr>
            <w:ins w:id="5282" w:author="MVI Technologies" w:date="2019-12-11T16:14:00Z">
              <w:del w:id="5283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5284" w:author="MVI Technologies" w:date="2019-12-11T16:14:00Z"/>
          <w:del w:id="5285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86" w:author="MVI Technologies" w:date="2019-12-11T16:14:00Z"/>
                <w:del w:id="5287" w:author="Divek Vellaisamy" w:date="2019-12-11T15:42:00Z"/>
                <w:rFonts w:ascii="Calibri" w:eastAsia="Calibri" w:hAnsi="Calibri" w:cs="Calibri"/>
              </w:rPr>
            </w:pPr>
            <w:ins w:id="5288" w:author="MVI Technologies" w:date="2019-12-11T16:14:00Z">
              <w:del w:id="528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5290" w:author="MVI Technologies" w:date="2019-12-11T16:14:00Z"/>
                <w:del w:id="5291" w:author="Divek Vellaisamy" w:date="2019-12-11T15:42:00Z"/>
                <w:rFonts w:ascii="Calibri" w:hAnsi="Calibri"/>
              </w:rPr>
            </w:pPr>
            <w:ins w:id="5292" w:author="MVI Technologies" w:date="2019-12-11T16:14:00Z">
              <w:del w:id="529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5294" w:author="MVI Technologies" w:date="2019-12-11T16:14:00Z"/>
                <w:del w:id="5295" w:author="Divek Vellaisamy" w:date="2019-12-11T15:42:00Z"/>
                <w:rFonts w:ascii="Calibri" w:hAnsi="Calibri"/>
              </w:rPr>
            </w:pPr>
            <w:ins w:id="5296" w:author="MVI Technologies" w:date="2019-12-11T16:14:00Z">
              <w:del w:id="529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5298" w:author="MVI Technologies" w:date="2019-12-11T16:14:00Z"/>
                <w:del w:id="5299" w:author="Divek Vellaisamy" w:date="2019-12-11T15:42:00Z"/>
                <w:rFonts w:ascii="Calibri" w:hAnsi="Calibri"/>
              </w:rPr>
            </w:pPr>
            <w:ins w:id="5300" w:author="MVI Technologies" w:date="2019-12-11T16:14:00Z">
              <w:del w:id="5301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5302" w:author="MVI Technologies" w:date="2019-12-11T16:14:00Z"/>
                <w:del w:id="5303" w:author="Divek Vellaisamy" w:date="2019-12-11T15:42:00Z"/>
                <w:rFonts w:ascii="Calibri" w:hAnsi="Calibri"/>
              </w:rPr>
            </w:pPr>
            <w:ins w:id="5304" w:author="MVI Technologies" w:date="2019-12-11T16:14:00Z">
              <w:del w:id="5305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5306" w:author="MVI Technologies" w:date="2019-12-11T16:15:00Z"/>
          <w:del w:id="5307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08" w:author="MVI Technologies" w:date="2019-12-11T16:15:00Z"/>
                <w:del w:id="5309" w:author="Divek Vellaisamy" w:date="2019-12-11T15:42:00Z"/>
                <w:rFonts w:ascii="Calibri" w:eastAsia="Calibri" w:hAnsi="Calibri" w:cs="Calibri"/>
              </w:rPr>
            </w:pPr>
            <w:ins w:id="5310" w:author="MVI Technologies" w:date="2019-12-11T16:15:00Z">
              <w:del w:id="531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5312" w:author="MVI Technologies" w:date="2019-12-11T16:15:00Z"/>
                <w:del w:id="5313" w:author="Divek Vellaisamy" w:date="2019-12-11T15:42:00Z"/>
                <w:rFonts w:ascii="Calibri" w:hAnsi="Calibri"/>
              </w:rPr>
            </w:pPr>
            <w:ins w:id="5314" w:author="MVI Technologies" w:date="2019-12-11T16:15:00Z">
              <w:del w:id="531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5316" w:author="MVI Technologies" w:date="2019-12-11T16:15:00Z"/>
                <w:del w:id="5317" w:author="Divek Vellaisamy" w:date="2019-12-11T15:42:00Z"/>
                <w:rFonts w:ascii="Calibri" w:hAnsi="Calibri"/>
              </w:rPr>
            </w:pPr>
            <w:ins w:id="5318" w:author="MVI Technologies" w:date="2019-12-11T16:15:00Z">
              <w:del w:id="5319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5320" w:author="MVI Technologies" w:date="2019-12-11T16:15:00Z"/>
                <w:del w:id="5321" w:author="Divek Vellaisamy" w:date="2019-12-11T15:42:00Z"/>
                <w:rFonts w:ascii="Calibri" w:hAnsi="Calibri"/>
              </w:rPr>
            </w:pPr>
            <w:ins w:id="5322" w:author="MVI Technologies" w:date="2019-12-11T16:15:00Z">
              <w:del w:id="5323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5324" w:author="MVI Technologies" w:date="2019-12-11T16:15:00Z"/>
                <w:del w:id="5325" w:author="Divek Vellaisamy" w:date="2019-12-11T15:42:00Z"/>
                <w:rFonts w:ascii="Calibri" w:hAnsi="Calibri"/>
              </w:rPr>
            </w:pPr>
            <w:ins w:id="5326" w:author="MVI Technologies" w:date="2019-12-11T16:15:00Z">
              <w:del w:id="5327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5328" w:author="MVI Technologies" w:date="2019-12-11T16:14:00Z"/>
          <w:del w:id="5329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30" w:author="MVI Technologies" w:date="2019-12-11T16:14:00Z"/>
                <w:del w:id="5331" w:author="Divek Vellaisamy" w:date="2019-12-11T15:42:00Z"/>
                <w:rFonts w:ascii="Calibri" w:eastAsia="Calibri" w:hAnsi="Calibri" w:cs="Calibri"/>
              </w:rPr>
            </w:pPr>
            <w:ins w:id="5332" w:author="MVI Technologies" w:date="2019-12-11T16:14:00Z">
              <w:del w:id="533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5334" w:author="MVI Technologies" w:date="2019-12-11T16:14:00Z"/>
                <w:del w:id="5335" w:author="Divek Vellaisamy" w:date="2019-12-11T15:42:00Z"/>
                <w:rFonts w:ascii="Calibri" w:hAnsi="Calibri"/>
              </w:rPr>
            </w:pPr>
            <w:ins w:id="5336" w:author="MVI Technologies" w:date="2019-12-11T16:14:00Z">
              <w:del w:id="533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5338" w:author="MVI Technologies" w:date="2019-12-11T16:14:00Z"/>
                <w:del w:id="5339" w:author="Divek Vellaisamy" w:date="2019-12-11T15:42:00Z"/>
                <w:rFonts w:ascii="Calibri" w:hAnsi="Calibri"/>
              </w:rPr>
            </w:pPr>
            <w:ins w:id="5340" w:author="MVI Technologies" w:date="2019-12-11T16:14:00Z">
              <w:del w:id="534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5342" w:author="MVI Technologies" w:date="2019-12-11T16:14:00Z"/>
                <w:del w:id="5343" w:author="Divek Vellaisamy" w:date="2019-12-11T15:42:00Z"/>
                <w:rFonts w:ascii="Calibri" w:hAnsi="Calibri"/>
              </w:rPr>
            </w:pPr>
            <w:ins w:id="5344" w:author="MVI Technologies" w:date="2019-12-11T16:14:00Z">
              <w:del w:id="5345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5346" w:author="MVI Technologies" w:date="2019-12-11T16:14:00Z"/>
                <w:del w:id="5347" w:author="Divek Vellaisamy" w:date="2019-12-11T15:42:00Z"/>
                <w:rFonts w:ascii="Calibri" w:hAnsi="Calibri"/>
              </w:rPr>
            </w:pPr>
            <w:ins w:id="5348" w:author="MVI Technologies" w:date="2019-12-11T16:14:00Z">
              <w:del w:id="5349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5350" w:author="MVI Technologies" w:date="2019-12-11T16:14:00Z"/>
          <w:del w:id="5351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52" w:author="MVI Technologies" w:date="2019-12-11T16:14:00Z"/>
                <w:del w:id="5353" w:author="Divek Vellaisamy" w:date="2019-12-11T15:42:00Z"/>
                <w:rFonts w:ascii="Calibri" w:eastAsia="Calibri" w:hAnsi="Calibri" w:cs="Calibri"/>
              </w:rPr>
            </w:pPr>
            <w:ins w:id="5354" w:author="MVI Technologies" w:date="2019-12-11T16:14:00Z">
              <w:del w:id="535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5356" w:author="MVI Technologies" w:date="2019-12-11T16:14:00Z"/>
                <w:del w:id="5357" w:author="Divek Vellaisamy" w:date="2019-12-11T15:42:00Z"/>
                <w:rFonts w:ascii="Calibri" w:hAnsi="Calibri"/>
              </w:rPr>
            </w:pPr>
            <w:ins w:id="5358" w:author="MVI Technologies" w:date="2019-12-11T16:14:00Z">
              <w:del w:id="535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5360" w:author="MVI Technologies" w:date="2019-12-11T16:14:00Z"/>
                <w:del w:id="5361" w:author="Divek Vellaisamy" w:date="2019-12-11T15:42:00Z"/>
                <w:rFonts w:ascii="Calibri" w:hAnsi="Calibri"/>
              </w:rPr>
            </w:pPr>
            <w:ins w:id="5362" w:author="MVI Technologies" w:date="2019-12-11T16:14:00Z">
              <w:del w:id="536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5364" w:author="MVI Technologies" w:date="2019-12-11T16:14:00Z"/>
                <w:del w:id="5365" w:author="Divek Vellaisamy" w:date="2019-12-11T15:42:00Z"/>
                <w:rFonts w:ascii="Calibri" w:hAnsi="Calibri"/>
              </w:rPr>
            </w:pPr>
            <w:ins w:id="5366" w:author="MVI Technologies" w:date="2019-12-11T16:14:00Z">
              <w:del w:id="5367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5368" w:author="MVI Technologies" w:date="2019-12-11T16:14:00Z"/>
                <w:del w:id="5369" w:author="Divek Vellaisamy" w:date="2019-12-11T15:42:00Z"/>
                <w:rFonts w:ascii="Calibri" w:hAnsi="Calibri"/>
              </w:rPr>
            </w:pPr>
            <w:ins w:id="5370" w:author="MVI Technologies" w:date="2019-12-11T16:14:00Z">
              <w:del w:id="5371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5372" w:author="MVI Technologies" w:date="2019-12-11T16:15:00Z"/>
          <w:del w:id="5373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74" w:author="MVI Technologies" w:date="2019-12-11T16:15:00Z"/>
                <w:del w:id="5375" w:author="Divek Vellaisamy" w:date="2019-12-11T15:42:00Z"/>
                <w:rFonts w:ascii="Calibri" w:eastAsia="Calibri" w:hAnsi="Calibri" w:cs="Calibri"/>
              </w:rPr>
            </w:pPr>
            <w:ins w:id="5376" w:author="MVI Technologies" w:date="2019-12-11T16:15:00Z">
              <w:del w:id="537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5378" w:author="MVI Technologies" w:date="2019-12-11T16:15:00Z"/>
                <w:del w:id="5379" w:author="Divek Vellaisamy" w:date="2019-12-11T15:42:00Z"/>
                <w:rFonts w:ascii="Calibri" w:hAnsi="Calibri"/>
              </w:rPr>
            </w:pPr>
            <w:ins w:id="5380" w:author="MVI Technologies" w:date="2019-12-11T16:15:00Z">
              <w:del w:id="538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5382" w:author="MVI Technologies" w:date="2019-12-11T16:15:00Z"/>
                <w:del w:id="5383" w:author="Divek Vellaisamy" w:date="2019-12-11T15:42:00Z"/>
                <w:rFonts w:ascii="Calibri" w:hAnsi="Calibri"/>
              </w:rPr>
            </w:pPr>
            <w:ins w:id="5384" w:author="MVI Technologies" w:date="2019-12-11T16:15:00Z">
              <w:del w:id="5385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5386" w:author="MVI Technologies" w:date="2019-12-11T16:15:00Z"/>
                <w:del w:id="5387" w:author="Divek Vellaisamy" w:date="2019-12-11T15:42:00Z"/>
                <w:rFonts w:ascii="Calibri" w:hAnsi="Calibri"/>
              </w:rPr>
            </w:pPr>
            <w:ins w:id="5388" w:author="MVI Technologies" w:date="2019-12-11T16:15:00Z">
              <w:del w:id="5389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5390" w:author="MVI Technologies" w:date="2019-12-11T16:15:00Z"/>
                <w:del w:id="5391" w:author="Divek Vellaisamy" w:date="2019-12-11T15:42:00Z"/>
                <w:rFonts w:ascii="Calibri" w:hAnsi="Calibri"/>
              </w:rPr>
            </w:pPr>
            <w:ins w:id="5392" w:author="MVI Technologies" w:date="2019-12-11T16:15:00Z">
              <w:del w:id="5393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5394" w:author="MVI Technologies" w:date="2019-12-11T16:14:00Z"/>
          <w:del w:id="5395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96" w:author="MVI Technologies" w:date="2019-12-11T16:14:00Z"/>
                <w:del w:id="5397" w:author="Divek Vellaisamy" w:date="2019-12-11T15:42:00Z"/>
                <w:rFonts w:ascii="Calibri" w:eastAsia="Calibri" w:hAnsi="Calibri" w:cs="Calibri"/>
              </w:rPr>
            </w:pPr>
            <w:ins w:id="5398" w:author="MVI Technologies" w:date="2019-12-11T16:14:00Z">
              <w:del w:id="539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5400" w:author="MVI Technologies" w:date="2019-12-11T16:14:00Z"/>
                <w:del w:id="5401" w:author="Divek Vellaisamy" w:date="2019-12-11T15:42:00Z"/>
                <w:rFonts w:ascii="Calibri" w:hAnsi="Calibri"/>
              </w:rPr>
            </w:pPr>
            <w:ins w:id="5402" w:author="MVI Technologies" w:date="2019-12-11T16:14:00Z">
              <w:del w:id="540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5404" w:author="MVI Technologies" w:date="2019-12-11T16:14:00Z"/>
                <w:del w:id="5405" w:author="Divek Vellaisamy" w:date="2019-12-11T15:42:00Z"/>
                <w:rFonts w:ascii="Calibri" w:hAnsi="Calibri"/>
              </w:rPr>
            </w:pPr>
            <w:ins w:id="5406" w:author="MVI Technologies" w:date="2019-12-11T16:14:00Z">
              <w:del w:id="540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5408" w:author="MVI Technologies" w:date="2019-12-11T16:14:00Z"/>
                <w:del w:id="5409" w:author="Divek Vellaisamy" w:date="2019-12-11T15:42:00Z"/>
                <w:rFonts w:ascii="Calibri" w:hAnsi="Calibri"/>
              </w:rPr>
            </w:pPr>
            <w:ins w:id="5410" w:author="MVI Technologies" w:date="2019-12-11T16:14:00Z">
              <w:del w:id="5411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5412" w:author="MVI Technologies" w:date="2019-12-11T16:14:00Z"/>
                <w:del w:id="5413" w:author="Divek Vellaisamy" w:date="2019-12-11T15:42:00Z"/>
                <w:rFonts w:ascii="Calibri" w:hAnsi="Calibri"/>
              </w:rPr>
            </w:pPr>
            <w:ins w:id="5414" w:author="MVI Technologies" w:date="2019-12-11T16:14:00Z">
              <w:del w:id="5415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5416" w:author="MVI Technologies" w:date="2019-12-11T16:14:00Z"/>
          <w:del w:id="5417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18" w:author="MVI Technologies" w:date="2019-12-11T16:14:00Z"/>
                <w:del w:id="5419" w:author="Divek Vellaisamy" w:date="2019-12-11T15:42:00Z"/>
                <w:rFonts w:ascii="Calibri" w:eastAsia="Calibri" w:hAnsi="Calibri" w:cs="Calibri"/>
              </w:rPr>
            </w:pPr>
            <w:ins w:id="5420" w:author="MVI Technologies" w:date="2019-12-11T16:14:00Z">
              <w:del w:id="542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5422" w:author="MVI Technologies" w:date="2019-12-11T16:14:00Z"/>
                <w:del w:id="5423" w:author="Divek Vellaisamy" w:date="2019-12-11T15:42:00Z"/>
                <w:rFonts w:ascii="Calibri" w:hAnsi="Calibri"/>
              </w:rPr>
            </w:pPr>
            <w:ins w:id="5424" w:author="MVI Technologies" w:date="2019-12-11T16:14:00Z">
              <w:del w:id="542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5426" w:author="MVI Technologies" w:date="2019-12-11T16:14:00Z"/>
                <w:del w:id="5427" w:author="Divek Vellaisamy" w:date="2019-12-11T15:42:00Z"/>
                <w:rFonts w:ascii="Calibri" w:hAnsi="Calibri"/>
              </w:rPr>
            </w:pPr>
            <w:ins w:id="5428" w:author="MVI Technologies" w:date="2019-12-11T16:14:00Z">
              <w:del w:id="5429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5430" w:author="MVI Technologies" w:date="2019-12-11T16:14:00Z"/>
                <w:del w:id="5431" w:author="Divek Vellaisamy" w:date="2019-12-11T15:42:00Z"/>
                <w:rFonts w:ascii="Calibri" w:hAnsi="Calibri"/>
              </w:rPr>
            </w:pPr>
            <w:ins w:id="5432" w:author="MVI Technologies" w:date="2019-12-11T16:14:00Z">
              <w:del w:id="5433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5434" w:author="MVI Technologies" w:date="2019-12-11T16:14:00Z"/>
                <w:del w:id="5435" w:author="Divek Vellaisamy" w:date="2019-12-11T15:42:00Z"/>
                <w:rFonts w:ascii="Calibri" w:hAnsi="Calibri"/>
              </w:rPr>
            </w:pPr>
            <w:ins w:id="5436" w:author="MVI Technologies" w:date="2019-12-11T16:14:00Z">
              <w:del w:id="5437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5438" w:author="MVI Technologies" w:date="2019-12-11T16:12:00Z"/>
          <w:del w:id="5439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5440" w:author="MVI Technologies" w:date="2019-12-11T16:12:00Z"/>
          <w:del w:id="5441" w:author="Divek Vellaisamy" w:date="2019-12-11T15:42:00Z"/>
          <w:rFonts w:ascii="Calibri" w:hAnsi="Calibri"/>
        </w:rPr>
      </w:pPr>
      <w:ins w:id="5442" w:author="MVI Technologies" w:date="2019-12-11T16:12:00Z">
        <w:del w:id="5443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5444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5445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5446" w:author="MVI Technologies" w:date="2019-12-11T16:12:00Z"/>
          <w:del w:id="5447" w:author="Divek Vellaisamy" w:date="2019-12-11T15:42:00Z"/>
          <w:trPrChange w:id="5448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5449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5450" w:author="MVI Technologies" w:date="2019-12-11T16:12:00Z"/>
                <w:del w:id="545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52" w:author="MVI Technologies" w:date="2019-12-11T16:12:00Z">
              <w:del w:id="545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5454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5455" w:author="MVI Technologies" w:date="2019-12-11T16:12:00Z"/>
                <w:del w:id="545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57" w:author="MVI Technologies" w:date="2019-12-11T16:12:00Z">
              <w:del w:id="545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5459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5460" w:author="MVI Technologies" w:date="2019-12-11T16:12:00Z"/>
                <w:del w:id="546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62" w:author="MVI Technologies" w:date="2019-12-11T16:12:00Z">
              <w:del w:id="546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5464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5465" w:author="MVI Technologies" w:date="2019-12-11T16:12:00Z"/>
                <w:del w:id="5466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67" w:author="MVI Technologies" w:date="2019-12-11T16:12:00Z">
              <w:del w:id="5468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5469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5470" w:author="MVI Technologies" w:date="2019-12-11T16:12:00Z"/>
                <w:del w:id="5471" w:author="Divek Vellaisamy" w:date="2019-12-11T15:42:00Z"/>
                <w:rFonts w:ascii="Calibri" w:hAnsi="Calibri"/>
              </w:rPr>
            </w:pPr>
            <w:ins w:id="5472" w:author="MVI Technologies" w:date="2019-12-11T16:12:00Z">
              <w:del w:id="547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5474" w:author="MVI Technologies" w:date="2019-12-11T16:12:00Z"/>
          <w:del w:id="5475" w:author="Divek Vellaisamy" w:date="2019-12-11T15:42:00Z"/>
          <w:trPrChange w:id="5476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77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78" w:author="MVI Technologies" w:date="2019-12-11T16:12:00Z"/>
                <w:del w:id="5479" w:author="Divek Vellaisamy" w:date="2019-12-11T15:42:00Z"/>
                <w:rFonts w:ascii="Calibri" w:eastAsia="Calibri" w:hAnsi="Calibri" w:cs="Calibri"/>
              </w:rPr>
            </w:pPr>
            <w:ins w:id="5480" w:author="MVI Technologies" w:date="2019-12-11T16:12:00Z">
              <w:del w:id="548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5482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83" w:author="MVI Technologies" w:date="2019-12-11T16:12:00Z"/>
                <w:del w:id="5484" w:author="Divek Vellaisamy" w:date="2019-12-11T15:42:00Z"/>
                <w:rFonts w:ascii="Calibri" w:eastAsia="Calibri" w:hAnsi="Calibri" w:cs="Calibri"/>
              </w:rPr>
            </w:pPr>
            <w:ins w:id="5485" w:author="MVI Technologies" w:date="2019-12-11T16:12:00Z">
              <w:del w:id="548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487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88" w:author="MVI Technologies" w:date="2019-12-11T16:12:00Z"/>
                <w:del w:id="5489" w:author="Divek Vellaisamy" w:date="2019-12-11T15:42:00Z"/>
                <w:rFonts w:ascii="Calibri" w:eastAsia="Calibri" w:hAnsi="Calibri" w:cs="Calibri"/>
              </w:rPr>
            </w:pPr>
            <w:ins w:id="5490" w:author="MVI Technologies" w:date="2019-12-11T16:12:00Z">
              <w:del w:id="549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492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93" w:author="MVI Technologies" w:date="2019-12-11T16:12:00Z"/>
                <w:del w:id="5494" w:author="Divek Vellaisamy" w:date="2019-12-11T15:42:00Z"/>
                <w:rFonts w:ascii="Calibri" w:eastAsia="Calibri" w:hAnsi="Calibri" w:cs="Calibri"/>
              </w:rPr>
            </w:pPr>
            <w:ins w:id="5495" w:author="MVI Technologies" w:date="2019-12-11T16:12:00Z">
              <w:del w:id="549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497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5498" w:author="MVI Technologies" w:date="2019-12-11T16:12:00Z"/>
                <w:del w:id="5499" w:author="Divek Vellaisamy" w:date="2019-12-11T15:42:00Z"/>
                <w:rFonts w:ascii="Calibri" w:hAnsi="Calibri"/>
              </w:rPr>
            </w:pPr>
            <w:ins w:id="5500" w:author="MVI Technologies" w:date="2019-12-11T16:12:00Z">
              <w:del w:id="550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5502" w:author="MVI Technologies" w:date="2019-12-11T16:12:00Z"/>
          <w:del w:id="5503" w:author="Divek Vellaisamy" w:date="2019-12-11T15:42:00Z"/>
          <w:trPrChange w:id="5504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05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06" w:author="MVI Technologies" w:date="2019-12-11T16:12:00Z"/>
                <w:del w:id="5507" w:author="Divek Vellaisamy" w:date="2019-12-11T15:42:00Z"/>
                <w:rFonts w:ascii="Calibri" w:eastAsia="Calibri" w:hAnsi="Calibri" w:cs="Calibri"/>
              </w:rPr>
            </w:pPr>
            <w:ins w:id="5508" w:author="MVI Technologies" w:date="2019-12-11T16:12:00Z">
              <w:del w:id="550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5510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11" w:author="MVI Technologies" w:date="2019-12-11T16:12:00Z"/>
                <w:del w:id="5512" w:author="Divek Vellaisamy" w:date="2019-12-11T15:42:00Z"/>
                <w:rFonts w:ascii="Calibri" w:eastAsia="Calibri" w:hAnsi="Calibri" w:cs="Calibri"/>
              </w:rPr>
            </w:pPr>
            <w:ins w:id="5513" w:author="MVI Technologies" w:date="2019-12-11T16:12:00Z">
              <w:del w:id="551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15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16" w:author="MVI Technologies" w:date="2019-12-11T16:12:00Z"/>
                <w:del w:id="5517" w:author="Divek Vellaisamy" w:date="2019-12-11T15:42:00Z"/>
                <w:rFonts w:ascii="Calibri" w:hAnsi="Calibri"/>
              </w:rPr>
            </w:pPr>
            <w:ins w:id="5518" w:author="MVI Technologies" w:date="2019-12-11T16:12:00Z">
              <w:del w:id="5519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520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21" w:author="MVI Technologies" w:date="2019-12-11T16:12:00Z"/>
                <w:del w:id="5522" w:author="Divek Vellaisamy" w:date="2019-12-11T15:42:00Z"/>
                <w:rFonts w:ascii="Calibri" w:eastAsia="Calibri" w:hAnsi="Calibri" w:cs="Calibri"/>
              </w:rPr>
            </w:pPr>
            <w:ins w:id="5523" w:author="MVI Technologies" w:date="2019-12-11T16:12:00Z">
              <w:del w:id="5524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25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5526" w:author="MVI Technologies" w:date="2019-12-11T16:12:00Z"/>
                <w:del w:id="5527" w:author="Divek Vellaisamy" w:date="2019-12-11T15:42:00Z"/>
                <w:rFonts w:ascii="Calibri" w:eastAsia="Calibri" w:hAnsi="Calibri" w:cs="Calibri"/>
              </w:rPr>
            </w:pPr>
            <w:ins w:id="5528" w:author="MVI Technologies" w:date="2019-12-11T16:12:00Z">
              <w:del w:id="552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5530" w:author="MVI Technologies" w:date="2019-12-11T16:12:00Z"/>
          <w:del w:id="5531" w:author="Divek Vellaisamy" w:date="2019-12-11T15:42:00Z"/>
          <w:trPrChange w:id="5532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33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34" w:author="MVI Technologies" w:date="2019-12-11T16:12:00Z"/>
                <w:del w:id="5535" w:author="Divek Vellaisamy" w:date="2019-12-11T15:42:00Z"/>
                <w:rFonts w:ascii="Calibri" w:eastAsia="Calibri" w:hAnsi="Calibri" w:cs="Calibri"/>
              </w:rPr>
            </w:pPr>
            <w:ins w:id="5536" w:author="MVI Technologies" w:date="2019-12-11T16:12:00Z">
              <w:del w:id="553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5538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39" w:author="MVI Technologies" w:date="2019-12-11T16:12:00Z"/>
                <w:del w:id="5540" w:author="Divek Vellaisamy" w:date="2019-12-11T15:42:00Z"/>
                <w:rFonts w:ascii="Calibri" w:hAnsi="Calibri"/>
              </w:rPr>
            </w:pPr>
            <w:ins w:id="5541" w:author="MVI Technologies" w:date="2019-12-11T16:12:00Z">
              <w:del w:id="554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43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44" w:author="MVI Technologies" w:date="2019-12-11T16:12:00Z"/>
                <w:del w:id="5545" w:author="Divek Vellaisamy" w:date="2019-12-11T15:42:00Z"/>
                <w:rFonts w:ascii="Calibri" w:hAnsi="Calibri"/>
              </w:rPr>
            </w:pPr>
            <w:ins w:id="5546" w:author="MVI Technologies" w:date="2019-12-11T16:12:00Z">
              <w:del w:id="554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548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49" w:author="MVI Technologies" w:date="2019-12-11T16:12:00Z"/>
                <w:del w:id="5550" w:author="Divek Vellaisamy" w:date="2019-12-11T15:42:00Z"/>
                <w:rFonts w:ascii="Calibri" w:hAnsi="Calibri"/>
              </w:rPr>
            </w:pPr>
            <w:ins w:id="5551" w:author="MVI Technologies" w:date="2019-12-11T16:12:00Z">
              <w:del w:id="5552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53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5554" w:author="MVI Technologies" w:date="2019-12-11T16:12:00Z"/>
                <w:del w:id="5555" w:author="Divek Vellaisamy" w:date="2019-12-11T15:42:00Z"/>
                <w:rFonts w:ascii="Calibri" w:eastAsia="Calibri" w:hAnsi="Calibri" w:cs="Calibri"/>
              </w:rPr>
            </w:pPr>
            <w:ins w:id="5556" w:author="MVI Technologies" w:date="2019-12-11T16:12:00Z">
              <w:del w:id="555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5558" w:author="MVI Technologies" w:date="2019-12-11T16:12:00Z"/>
          <w:del w:id="5559" w:author="Divek Vellaisamy" w:date="2019-12-11T15:42:00Z"/>
          <w:trPrChange w:id="5560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61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62" w:author="MVI Technologies" w:date="2019-12-11T16:12:00Z"/>
                <w:del w:id="5563" w:author="Divek Vellaisamy" w:date="2019-12-11T15:42:00Z"/>
                <w:rFonts w:ascii="Calibri" w:eastAsia="Calibri" w:hAnsi="Calibri" w:cs="Calibri"/>
              </w:rPr>
            </w:pPr>
            <w:ins w:id="5564" w:author="MVI Technologies" w:date="2019-12-11T16:12:00Z">
              <w:del w:id="5565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5566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67" w:author="MVI Technologies" w:date="2019-12-11T16:12:00Z"/>
                <w:del w:id="5568" w:author="Divek Vellaisamy" w:date="2019-12-11T15:42:00Z"/>
                <w:rFonts w:ascii="Calibri" w:hAnsi="Calibri"/>
              </w:rPr>
            </w:pPr>
            <w:ins w:id="5569" w:author="MVI Technologies" w:date="2019-12-11T16:12:00Z">
              <w:del w:id="557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71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72" w:author="MVI Technologies" w:date="2019-12-11T16:12:00Z"/>
                <w:del w:id="5573" w:author="Divek Vellaisamy" w:date="2019-12-11T15:42:00Z"/>
                <w:rFonts w:ascii="Calibri" w:hAnsi="Calibri"/>
              </w:rPr>
            </w:pPr>
            <w:ins w:id="5574" w:author="MVI Technologies" w:date="2019-12-11T16:12:00Z">
              <w:del w:id="5575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576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77" w:author="MVI Technologies" w:date="2019-12-11T16:12:00Z"/>
                <w:del w:id="5578" w:author="Divek Vellaisamy" w:date="2019-12-11T15:42:00Z"/>
                <w:rFonts w:ascii="Calibri" w:hAnsi="Calibri"/>
              </w:rPr>
            </w:pPr>
            <w:ins w:id="5579" w:author="MVI Technologies" w:date="2019-12-11T16:12:00Z">
              <w:del w:id="5580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81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5582" w:author="MVI Technologies" w:date="2019-12-11T16:12:00Z"/>
                <w:del w:id="5583" w:author="Divek Vellaisamy" w:date="2019-12-11T15:42:00Z"/>
                <w:rFonts w:ascii="Calibri" w:eastAsia="Calibri" w:hAnsi="Calibri" w:cs="Calibri"/>
              </w:rPr>
            </w:pPr>
            <w:ins w:id="5584" w:author="MVI Technologies" w:date="2019-12-11T16:12:00Z">
              <w:del w:id="558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5586" w:author="MVI Technologies" w:date="2019-12-11T16:12:00Z"/>
          <w:del w:id="5587" w:author="Divek Vellaisamy" w:date="2019-12-11T15:42:00Z"/>
          <w:trPrChange w:id="5588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89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90" w:author="MVI Technologies" w:date="2019-12-11T16:12:00Z"/>
                <w:del w:id="5591" w:author="Divek Vellaisamy" w:date="2019-12-11T15:42:00Z"/>
                <w:rFonts w:ascii="Calibri" w:eastAsia="Calibri" w:hAnsi="Calibri" w:cs="Calibri"/>
              </w:rPr>
            </w:pPr>
            <w:ins w:id="5592" w:author="MVI Technologies" w:date="2019-12-11T16:12:00Z">
              <w:del w:id="55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5594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95" w:author="MVI Technologies" w:date="2019-12-11T16:12:00Z"/>
                <w:del w:id="5596" w:author="Divek Vellaisamy" w:date="2019-12-11T15:42:00Z"/>
                <w:rFonts w:ascii="Calibri" w:hAnsi="Calibri"/>
              </w:rPr>
            </w:pPr>
            <w:ins w:id="5597" w:author="MVI Technologies" w:date="2019-12-11T16:12:00Z">
              <w:del w:id="559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99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600" w:author="MVI Technologies" w:date="2019-12-11T16:12:00Z"/>
                <w:del w:id="5601" w:author="Divek Vellaisamy" w:date="2019-12-11T15:42:00Z"/>
                <w:rFonts w:ascii="Calibri" w:hAnsi="Calibri"/>
              </w:rPr>
            </w:pPr>
            <w:ins w:id="5602" w:author="MVI Technologies" w:date="2019-12-11T16:12:00Z">
              <w:del w:id="560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04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605" w:author="MVI Technologies" w:date="2019-12-11T16:12:00Z"/>
                <w:del w:id="5606" w:author="Divek Vellaisamy" w:date="2019-12-11T15:42:00Z"/>
                <w:rFonts w:ascii="Calibri" w:hAnsi="Calibri"/>
              </w:rPr>
            </w:pPr>
            <w:ins w:id="5607" w:author="MVI Technologies" w:date="2019-12-11T16:12:00Z">
              <w:del w:id="5608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609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5610" w:author="MVI Technologies" w:date="2019-12-11T16:12:00Z"/>
                <w:del w:id="5611" w:author="Divek Vellaisamy" w:date="2019-12-11T15:42:00Z"/>
                <w:rFonts w:ascii="Calibri" w:eastAsia="Calibri" w:hAnsi="Calibri" w:cs="Calibri"/>
              </w:rPr>
            </w:pPr>
            <w:ins w:id="5612" w:author="MVI Technologies" w:date="2019-12-11T16:12:00Z">
              <w:del w:id="561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5614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15" w:author="MVI Technologies" w:date="2019-12-11T16:21:00Z"/>
          <w:del w:id="5616" w:author="Divek Vellaisamy" w:date="2019-12-11T15:42:00Z"/>
          <w:trPrChange w:id="5617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18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19" w:author="MVI Technologies" w:date="2019-12-11T16:21:00Z"/>
                <w:del w:id="5620" w:author="Divek Vellaisamy" w:date="2019-12-11T15:42:00Z"/>
                <w:rFonts w:ascii="Calibri" w:eastAsia="Calibri" w:hAnsi="Calibri" w:cs="Calibri"/>
              </w:rPr>
            </w:pPr>
            <w:ins w:id="5621" w:author="MVI Technologies" w:date="2019-12-11T16:21:00Z">
              <w:del w:id="5622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5623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5624" w:author="MVI Technologies" w:date="2019-12-11T16:21:00Z"/>
                <w:del w:id="5625" w:author="Divek Vellaisamy" w:date="2019-12-11T15:42:00Z"/>
                <w:rFonts w:ascii="Calibri" w:eastAsia="Calibri" w:hAnsi="Calibri" w:cs="Calibri"/>
              </w:rPr>
            </w:pPr>
            <w:ins w:id="5626" w:author="MVI Technologies" w:date="2019-12-11T16:21:00Z">
              <w:del w:id="562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28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5629" w:author="MVI Technologies" w:date="2019-12-11T16:21:00Z"/>
                <w:del w:id="5630" w:author="Divek Vellaisamy" w:date="2019-12-11T15:42:00Z"/>
                <w:rFonts w:ascii="Calibri" w:eastAsia="Calibri" w:hAnsi="Calibri" w:cs="Calibri"/>
              </w:rPr>
            </w:pPr>
            <w:ins w:id="5631" w:author="MVI Technologies" w:date="2019-12-11T16:21:00Z">
              <w:del w:id="5632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5633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5634" w:author="MVI Technologies" w:date="2019-12-11T16:21:00Z"/>
                <w:del w:id="5635" w:author="Divek Vellaisamy" w:date="2019-12-11T15:42:00Z"/>
                <w:rFonts w:ascii="Calibri" w:eastAsia="Calibri" w:hAnsi="Calibri" w:cs="Calibri"/>
              </w:rPr>
            </w:pPr>
            <w:ins w:id="5636" w:author="MVI Technologies" w:date="2019-12-11T16:21:00Z">
              <w:del w:id="563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5638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5639" w:author="MVI Technologies" w:date="2019-12-11T16:21:00Z"/>
                <w:del w:id="5640" w:author="Divek Vellaisamy" w:date="2019-12-11T15:42:00Z"/>
                <w:rFonts w:ascii="Calibri" w:hAnsi="Calibri"/>
              </w:rPr>
            </w:pPr>
            <w:ins w:id="5641" w:author="MVI Technologies" w:date="2019-12-11T16:21:00Z">
              <w:del w:id="5642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5643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44" w:author="MVI Technologies" w:date="2019-12-11T16:21:00Z"/>
          <w:del w:id="5645" w:author="Divek Vellaisamy" w:date="2019-12-11T15:42:00Z"/>
          <w:trPrChange w:id="5646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47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48" w:author="MVI Technologies" w:date="2019-12-11T16:21:00Z"/>
                <w:del w:id="5649" w:author="Divek Vellaisamy" w:date="2019-12-11T15:42:00Z"/>
                <w:rFonts w:ascii="Calibri" w:hAnsi="Calibri"/>
              </w:rPr>
            </w:pPr>
            <w:ins w:id="5650" w:author="MVI Technologies" w:date="2019-12-11T16:21:00Z">
              <w:del w:id="565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5652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5653" w:author="MVI Technologies" w:date="2019-12-11T16:21:00Z"/>
                <w:del w:id="5654" w:author="Divek Vellaisamy" w:date="2019-12-11T15:42:00Z"/>
                <w:rFonts w:ascii="Calibri" w:eastAsia="Calibri" w:hAnsi="Calibri" w:cs="Calibri"/>
              </w:rPr>
            </w:pPr>
            <w:ins w:id="5655" w:author="MVI Technologies" w:date="2019-12-11T16:21:00Z">
              <w:del w:id="56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57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5658" w:author="MVI Technologies" w:date="2019-12-11T16:21:00Z"/>
                <w:del w:id="5659" w:author="Divek Vellaisamy" w:date="2019-12-11T15:42:00Z"/>
                <w:rFonts w:ascii="Calibri" w:eastAsia="Calibri" w:hAnsi="Calibri" w:cs="Calibri"/>
              </w:rPr>
            </w:pPr>
            <w:ins w:id="5660" w:author="MVI Technologies" w:date="2019-12-11T16:21:00Z">
              <w:del w:id="566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5662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5663" w:author="MVI Technologies" w:date="2019-12-11T16:21:00Z"/>
                <w:del w:id="5664" w:author="Divek Vellaisamy" w:date="2019-12-11T15:42:00Z"/>
                <w:rFonts w:ascii="Calibri" w:eastAsia="Calibri" w:hAnsi="Calibri" w:cs="Calibri"/>
              </w:rPr>
            </w:pPr>
            <w:ins w:id="5665" w:author="MVI Technologies" w:date="2019-12-11T16:21:00Z">
              <w:del w:id="566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5667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5668" w:author="MVI Technologies" w:date="2019-12-11T16:21:00Z"/>
                <w:del w:id="5669" w:author="Divek Vellaisamy" w:date="2019-12-11T15:42:00Z"/>
                <w:rFonts w:ascii="Calibri" w:hAnsi="Calibri"/>
              </w:rPr>
            </w:pPr>
            <w:ins w:id="5670" w:author="MVI Technologies" w:date="2019-12-11T16:21:00Z">
              <w:del w:id="5671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5672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73" w:author="MVI Technologies" w:date="2019-12-11T16:21:00Z"/>
          <w:del w:id="5674" w:author="Divek Vellaisamy" w:date="2019-12-11T15:42:00Z"/>
          <w:trPrChange w:id="5675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76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77" w:author="MVI Technologies" w:date="2019-12-11T16:21:00Z"/>
                <w:del w:id="5678" w:author="Divek Vellaisamy" w:date="2019-12-11T15:42:00Z"/>
                <w:rFonts w:ascii="Calibri" w:eastAsia="Calibri" w:hAnsi="Calibri" w:cs="Calibri"/>
              </w:rPr>
            </w:pPr>
            <w:ins w:id="5679" w:author="MVI Technologies" w:date="2019-12-11T16:21:00Z">
              <w:del w:id="568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5681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5682" w:author="MVI Technologies" w:date="2019-12-11T16:21:00Z"/>
                <w:del w:id="5683" w:author="Divek Vellaisamy" w:date="2019-12-11T15:42:00Z"/>
                <w:rFonts w:ascii="Calibri" w:hAnsi="Calibri"/>
              </w:rPr>
            </w:pPr>
            <w:ins w:id="5684" w:author="MVI Technologies" w:date="2019-12-11T16:21:00Z">
              <w:del w:id="568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86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5687" w:author="MVI Technologies" w:date="2019-12-11T16:21:00Z"/>
                <w:del w:id="5688" w:author="Divek Vellaisamy" w:date="2019-12-11T15:42:00Z"/>
                <w:rFonts w:ascii="Calibri" w:hAnsi="Calibri"/>
              </w:rPr>
            </w:pPr>
            <w:ins w:id="5689" w:author="MVI Technologies" w:date="2019-12-11T16:21:00Z">
              <w:del w:id="569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91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5692" w:author="MVI Technologies" w:date="2019-12-11T16:21:00Z"/>
                <w:del w:id="5693" w:author="Divek Vellaisamy" w:date="2019-12-11T15:42:00Z"/>
                <w:rFonts w:ascii="Calibri" w:hAnsi="Calibri"/>
              </w:rPr>
            </w:pPr>
            <w:ins w:id="5694" w:author="MVI Technologies" w:date="2019-12-11T16:21:00Z">
              <w:del w:id="5695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5696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5697" w:author="MVI Technologies" w:date="2019-12-11T16:21:00Z"/>
                <w:del w:id="5698" w:author="Divek Vellaisamy" w:date="2019-12-11T15:42:00Z"/>
                <w:rFonts w:ascii="Calibri" w:hAnsi="Calibri"/>
              </w:rPr>
            </w:pPr>
            <w:ins w:id="5699" w:author="MVI Technologies" w:date="2019-12-11T16:21:00Z">
              <w:del w:id="5700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5701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702" w:author="MVI Technologies" w:date="2019-12-11T16:21:00Z"/>
          <w:del w:id="5703" w:author="Divek Vellaisamy" w:date="2019-12-11T15:42:00Z"/>
          <w:trPrChange w:id="5704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705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06" w:author="MVI Technologies" w:date="2019-12-11T16:21:00Z"/>
                <w:del w:id="5707" w:author="Divek Vellaisamy" w:date="2019-12-11T15:42:00Z"/>
                <w:rFonts w:ascii="Calibri" w:eastAsia="Calibri" w:hAnsi="Calibri" w:cs="Calibri"/>
              </w:rPr>
            </w:pPr>
            <w:ins w:id="5708" w:author="MVI Technologies" w:date="2019-12-11T16:29:00Z">
              <w:del w:id="570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5710" w:author="MVI Technologies" w:date="2019-12-11T16:21:00Z">
              <w:del w:id="571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5712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5713" w:author="MVI Technologies" w:date="2019-12-11T16:21:00Z"/>
                <w:del w:id="5714" w:author="Divek Vellaisamy" w:date="2019-12-11T15:42:00Z"/>
                <w:rFonts w:ascii="Calibri" w:hAnsi="Calibri"/>
              </w:rPr>
            </w:pPr>
            <w:ins w:id="5715" w:author="MVI Technologies" w:date="2019-12-11T16:21:00Z">
              <w:del w:id="5716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5717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5718" w:author="MVI Technologies" w:date="2019-12-11T16:21:00Z"/>
                <w:del w:id="5719" w:author="Divek Vellaisamy" w:date="2019-12-11T15:42:00Z"/>
                <w:rFonts w:ascii="Calibri" w:hAnsi="Calibri"/>
              </w:rPr>
            </w:pPr>
            <w:ins w:id="5720" w:author="MVI Technologies" w:date="2019-12-11T16:21:00Z">
              <w:del w:id="572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22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5723" w:author="MVI Technologies" w:date="2019-12-11T16:21:00Z"/>
                <w:del w:id="5724" w:author="Divek Vellaisamy" w:date="2019-12-11T15:42:00Z"/>
                <w:rFonts w:ascii="Calibri" w:hAnsi="Calibri"/>
              </w:rPr>
            </w:pPr>
            <w:ins w:id="5725" w:author="MVI Technologies" w:date="2019-12-11T16:21:00Z">
              <w:del w:id="5726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5727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5728" w:author="MVI Technologies" w:date="2019-12-11T16:21:00Z"/>
                <w:del w:id="5729" w:author="Divek Vellaisamy" w:date="2019-12-11T15:42:00Z"/>
                <w:rFonts w:ascii="Calibri" w:hAnsi="Calibri"/>
              </w:rPr>
            </w:pPr>
            <w:ins w:id="5730" w:author="MVI Technologies" w:date="2019-12-11T16:31:00Z">
              <w:del w:id="5731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5732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733" w:author="MVI Technologies" w:date="2019-12-11T16:21:00Z"/>
          <w:del w:id="5734" w:author="Divek Vellaisamy" w:date="2019-12-11T15:42:00Z"/>
          <w:trPrChange w:id="5735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736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37" w:author="MVI Technologies" w:date="2019-12-11T16:21:00Z"/>
                <w:del w:id="5738" w:author="Divek Vellaisamy" w:date="2019-12-11T15:42:00Z"/>
                <w:rFonts w:ascii="Calibri" w:eastAsia="Calibri" w:hAnsi="Calibri" w:cs="Calibri"/>
              </w:rPr>
            </w:pPr>
            <w:ins w:id="5739" w:author="MVI Technologies" w:date="2019-12-11T16:21:00Z">
              <w:del w:id="574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5741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5742" w:author="MVI Technologies" w:date="2019-12-11T16:21:00Z"/>
                <w:del w:id="5743" w:author="Divek Vellaisamy" w:date="2019-12-11T15:42:00Z"/>
                <w:rFonts w:ascii="Calibri" w:hAnsi="Calibri"/>
              </w:rPr>
            </w:pPr>
            <w:ins w:id="5744" w:author="MVI Technologies" w:date="2019-12-11T16:21:00Z">
              <w:del w:id="574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46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5747" w:author="MVI Technologies" w:date="2019-12-11T16:21:00Z"/>
                <w:del w:id="5748" w:author="Divek Vellaisamy" w:date="2019-12-11T15:42:00Z"/>
                <w:rFonts w:ascii="Calibri" w:hAnsi="Calibri"/>
              </w:rPr>
            </w:pPr>
            <w:ins w:id="5749" w:author="MVI Technologies" w:date="2019-12-11T16:21:00Z">
              <w:del w:id="5750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51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5752" w:author="MVI Technologies" w:date="2019-12-11T16:21:00Z"/>
                <w:del w:id="5753" w:author="Divek Vellaisamy" w:date="2019-12-11T15:42:00Z"/>
                <w:rFonts w:ascii="Calibri" w:hAnsi="Calibri"/>
              </w:rPr>
            </w:pPr>
            <w:ins w:id="5754" w:author="MVI Technologies" w:date="2019-12-11T16:21:00Z">
              <w:del w:id="5755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5756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5757" w:author="MVI Technologies" w:date="2019-12-11T16:21:00Z"/>
                <w:del w:id="5758" w:author="Divek Vellaisamy" w:date="2019-12-11T15:42:00Z"/>
                <w:rFonts w:ascii="Calibri" w:hAnsi="Calibri"/>
              </w:rPr>
            </w:pPr>
            <w:ins w:id="5759" w:author="MVI Technologies" w:date="2019-12-11T16:21:00Z">
              <w:del w:id="5760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5761" w:author="MVI Technologies" w:date="2019-12-11T16:12:00Z"/>
          <w:del w:id="5762" w:author="Divek Vellaisamy" w:date="2019-12-11T15:42:00Z"/>
          <w:trPrChange w:id="5763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764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65" w:author="MVI Technologies" w:date="2019-12-11T16:12:00Z"/>
                <w:del w:id="5766" w:author="Divek Vellaisamy" w:date="2019-12-11T15:42:00Z"/>
                <w:rFonts w:ascii="Calibri" w:eastAsia="Calibri" w:hAnsi="Calibri" w:cs="Calibri"/>
              </w:rPr>
            </w:pPr>
            <w:ins w:id="5767" w:author="MVI Technologies" w:date="2019-12-11T16:12:00Z">
              <w:del w:id="576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5769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70" w:author="MVI Technologies" w:date="2019-12-11T16:12:00Z"/>
                <w:del w:id="5771" w:author="Divek Vellaisamy" w:date="2019-12-11T15:42:00Z"/>
                <w:rFonts w:ascii="Calibri" w:hAnsi="Calibri"/>
              </w:rPr>
            </w:pPr>
            <w:ins w:id="5772" w:author="MVI Technologies" w:date="2019-12-11T16:12:00Z">
              <w:del w:id="577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74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75" w:author="MVI Technologies" w:date="2019-12-11T16:12:00Z"/>
                <w:del w:id="5776" w:author="Divek Vellaisamy" w:date="2019-12-11T15:42:00Z"/>
                <w:rFonts w:ascii="Calibri" w:hAnsi="Calibri"/>
              </w:rPr>
            </w:pPr>
            <w:ins w:id="5777" w:author="MVI Technologies" w:date="2019-12-11T16:12:00Z">
              <w:del w:id="577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79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80" w:author="MVI Technologies" w:date="2019-12-11T16:12:00Z"/>
                <w:del w:id="5781" w:author="Divek Vellaisamy" w:date="2019-12-11T15:42:00Z"/>
                <w:rFonts w:ascii="Calibri" w:hAnsi="Calibri"/>
              </w:rPr>
            </w:pPr>
            <w:ins w:id="5782" w:author="MVI Technologies" w:date="2019-12-11T16:12:00Z">
              <w:del w:id="5783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784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5785" w:author="MVI Technologies" w:date="2019-12-11T16:12:00Z"/>
                <w:del w:id="5786" w:author="Divek Vellaisamy" w:date="2019-12-11T15:42:00Z"/>
                <w:rFonts w:ascii="Calibri" w:eastAsia="Calibri" w:hAnsi="Calibri" w:cs="Calibri"/>
              </w:rPr>
            </w:pPr>
            <w:ins w:id="5787" w:author="MVI Technologies" w:date="2019-12-11T16:12:00Z">
              <w:del w:id="5788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5789" w:author="MVI Technologies" w:date="2019-12-11T16:22:00Z"/>
          <w:del w:id="5790" w:author="Divek Vellaisamy" w:date="2019-12-11T15:42:00Z"/>
        </w:trPr>
        <w:tc>
          <w:tcPr>
            <w:tcW w:w="2348" w:type="dxa"/>
            <w:tcPrChange w:id="5791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92" w:author="MVI Technologies" w:date="2019-12-11T16:22:00Z"/>
                <w:del w:id="5793" w:author="Divek Vellaisamy" w:date="2019-12-11T15:42:00Z"/>
                <w:rFonts w:ascii="Calibri" w:eastAsia="Calibri" w:hAnsi="Calibri" w:cs="Calibri"/>
              </w:rPr>
            </w:pPr>
            <w:ins w:id="5794" w:author="MVI Technologies" w:date="2019-12-11T16:22:00Z">
              <w:del w:id="579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5796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97" w:author="MVI Technologies" w:date="2019-12-11T16:22:00Z"/>
                <w:del w:id="5798" w:author="Divek Vellaisamy" w:date="2019-12-11T15:42:00Z"/>
                <w:rFonts w:ascii="Calibri" w:hAnsi="Calibri"/>
              </w:rPr>
            </w:pPr>
            <w:ins w:id="5799" w:author="MVI Technologies" w:date="2019-12-11T16:22:00Z">
              <w:del w:id="580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801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02" w:author="MVI Technologies" w:date="2019-12-11T16:22:00Z"/>
                <w:del w:id="5803" w:author="Divek Vellaisamy" w:date="2019-12-11T15:42:00Z"/>
                <w:rFonts w:ascii="Calibri" w:hAnsi="Calibri"/>
              </w:rPr>
            </w:pPr>
            <w:ins w:id="5804" w:author="MVI Technologies" w:date="2019-12-11T16:22:00Z">
              <w:del w:id="580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806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07" w:author="MVI Technologies" w:date="2019-12-11T16:22:00Z"/>
                <w:del w:id="5808" w:author="Divek Vellaisamy" w:date="2019-12-11T15:42:00Z"/>
                <w:rFonts w:ascii="Calibri" w:hAnsi="Calibri"/>
              </w:rPr>
            </w:pPr>
            <w:ins w:id="5809" w:author="MVI Technologies" w:date="2019-12-11T16:22:00Z">
              <w:del w:id="5810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5811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5812" w:author="MVI Technologies" w:date="2019-12-11T16:22:00Z"/>
                <w:del w:id="5813" w:author="Divek Vellaisamy" w:date="2019-12-11T15:42:00Z"/>
                <w:rFonts w:ascii="Calibri" w:eastAsia="Calibri" w:hAnsi="Calibri" w:cs="Calibri"/>
              </w:rPr>
            </w:pPr>
            <w:ins w:id="5814" w:author="MVI Technologies" w:date="2019-12-11T16:22:00Z">
              <w:del w:id="5815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5816" w:author="MVI Technologies" w:date="2019-12-11T16:22:00Z"/>
          <w:del w:id="5817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818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19" w:author="MVI Technologies" w:date="2019-12-11T16:22:00Z"/>
                <w:del w:id="5820" w:author="Divek Vellaisamy" w:date="2019-12-11T15:42:00Z"/>
                <w:rFonts w:ascii="Calibri" w:eastAsia="Calibri" w:hAnsi="Calibri" w:cs="Calibri"/>
                <w:lang w:val="en-IN"/>
              </w:rPr>
            </w:pPr>
            <w:ins w:id="5821" w:author="MVI Technologies" w:date="2019-12-11T16:22:00Z">
              <w:del w:id="5822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823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24" w:author="MVI Technologies" w:date="2019-12-11T16:22:00Z"/>
                <w:del w:id="5825" w:author="Divek Vellaisamy" w:date="2019-12-11T15:42:00Z"/>
                <w:rFonts w:ascii="Calibri" w:hAnsi="Calibri"/>
                <w:lang w:val="en-IN"/>
              </w:rPr>
            </w:pPr>
            <w:ins w:id="5826" w:author="MVI Technologies" w:date="2019-12-11T16:22:00Z">
              <w:del w:id="582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828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29" w:author="MVI Technologies" w:date="2019-12-11T16:22:00Z"/>
                <w:del w:id="5830" w:author="Divek Vellaisamy" w:date="2019-12-11T15:42:00Z"/>
                <w:rFonts w:ascii="Calibri" w:hAnsi="Calibri"/>
                <w:lang w:val="en-IN"/>
              </w:rPr>
            </w:pPr>
            <w:ins w:id="5831" w:author="MVI Technologies" w:date="2019-12-11T16:22:00Z">
              <w:del w:id="583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833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34" w:author="MVI Technologies" w:date="2019-12-11T16:22:00Z"/>
                <w:del w:id="5835" w:author="Divek Vellaisamy" w:date="2019-12-11T15:42:00Z"/>
                <w:rFonts w:ascii="Calibri" w:hAnsi="Calibri"/>
                <w:lang w:val="en-IN"/>
              </w:rPr>
            </w:pPr>
            <w:ins w:id="5836" w:author="MVI Technologies" w:date="2019-12-11T16:22:00Z">
              <w:del w:id="583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5838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5839" w:author="MVI Technologies" w:date="2019-12-11T16:22:00Z"/>
                <w:del w:id="5840" w:author="Divek Vellaisamy" w:date="2019-12-11T15:42:00Z"/>
                <w:rFonts w:ascii="Calibri" w:hAnsi="Calibri"/>
                <w:lang w:val="en-IN"/>
              </w:rPr>
            </w:pPr>
            <w:ins w:id="5841" w:author="MVI Technologies" w:date="2019-12-11T16:22:00Z">
              <w:del w:id="584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5843" w:author="MVI Technologies" w:date="2019-12-11T16:22:00Z"/>
          <w:del w:id="5844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45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46" w:author="MVI Technologies" w:date="2019-12-11T16:22:00Z"/>
                <w:del w:id="5847" w:author="Divek Vellaisamy" w:date="2019-12-11T15:42:00Z"/>
                <w:rFonts w:ascii="Calibri" w:eastAsia="Calibri" w:hAnsi="Calibri" w:cs="Calibri"/>
                <w:lang w:val="en-IN"/>
              </w:rPr>
            </w:pPr>
            <w:ins w:id="5848" w:author="MVI Technologies" w:date="2019-12-11T16:22:00Z">
              <w:del w:id="5849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50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51" w:author="MVI Technologies" w:date="2019-12-11T16:22:00Z"/>
                <w:del w:id="5852" w:author="Divek Vellaisamy" w:date="2019-12-11T15:42:00Z"/>
                <w:rFonts w:ascii="Calibri" w:hAnsi="Calibri"/>
                <w:lang w:val="en-IN"/>
              </w:rPr>
            </w:pPr>
            <w:ins w:id="5853" w:author="MVI Technologies" w:date="2019-12-11T16:22:00Z">
              <w:del w:id="585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55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56" w:author="MVI Technologies" w:date="2019-12-11T16:22:00Z"/>
                <w:del w:id="5857" w:author="Divek Vellaisamy" w:date="2019-12-11T15:42:00Z"/>
                <w:rFonts w:ascii="Calibri" w:hAnsi="Calibri"/>
                <w:lang w:val="en-IN"/>
              </w:rPr>
            </w:pPr>
            <w:ins w:id="5858" w:author="MVI Technologies" w:date="2019-12-11T16:22:00Z">
              <w:del w:id="585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60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61" w:author="MVI Technologies" w:date="2019-12-11T16:22:00Z"/>
                <w:del w:id="5862" w:author="Divek Vellaisamy" w:date="2019-12-11T15:42:00Z"/>
                <w:rFonts w:ascii="Calibri" w:hAnsi="Calibri"/>
                <w:lang w:val="en-IN"/>
              </w:rPr>
            </w:pPr>
            <w:ins w:id="5863" w:author="MVI Technologies" w:date="2019-12-11T16:22:00Z">
              <w:del w:id="5864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5865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5866" w:author="MVI Technologies" w:date="2019-12-11T16:22:00Z"/>
                <w:del w:id="5867" w:author="Divek Vellaisamy" w:date="2019-12-11T15:42:00Z"/>
                <w:rFonts w:ascii="Calibri" w:hAnsi="Calibri"/>
                <w:lang w:val="en-IN"/>
              </w:rPr>
            </w:pPr>
            <w:ins w:id="5868" w:author="MVI Technologies" w:date="2019-12-11T16:22:00Z">
              <w:del w:id="5869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5870" w:author="MVI Technologies" w:date="2019-12-11T16:12:00Z"/>
          <w:del w:id="5871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4"/>
      <w:footerReference w:type="default" r:id="rId15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7F377" w14:textId="77777777" w:rsidR="009556FA" w:rsidRDefault="009556FA">
      <w:pPr>
        <w:spacing w:after="0" w:line="240" w:lineRule="auto"/>
      </w:pPr>
      <w:r>
        <w:separator/>
      </w:r>
    </w:p>
  </w:endnote>
  <w:endnote w:type="continuationSeparator" w:id="0">
    <w:p w14:paraId="492C81D3" w14:textId="77777777" w:rsidR="009556FA" w:rsidRDefault="0095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7B47D" w14:textId="41E6D3A6" w:rsidR="006F3802" w:rsidRPr="001F6FB6" w:rsidRDefault="006F3802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37DC73C8" w:rsidR="006F3802" w:rsidRDefault="006F3802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25</w:t>
    </w:r>
    <w:r>
      <w:fldChar w:fldCharType="end"/>
    </w:r>
    <w:r>
      <w:t xml:space="preserve"> </w:t>
    </w:r>
  </w:p>
  <w:p w14:paraId="79B35918" w14:textId="77777777" w:rsidR="006F3802" w:rsidRDefault="006F3802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6F3802" w:rsidRDefault="006F3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FC555" w14:textId="77777777" w:rsidR="009556FA" w:rsidRDefault="009556FA">
      <w:pPr>
        <w:spacing w:after="0" w:line="240" w:lineRule="auto"/>
      </w:pPr>
      <w:r>
        <w:separator/>
      </w:r>
    </w:p>
  </w:footnote>
  <w:footnote w:type="continuationSeparator" w:id="0">
    <w:p w14:paraId="61F60058" w14:textId="77777777" w:rsidR="009556FA" w:rsidRDefault="0095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20735" w14:textId="77777777" w:rsidR="006F3802" w:rsidRDefault="006F3802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6F3802" w:rsidRDefault="006F3802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6F3802" w:rsidRDefault="006F38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24E4747F"/>
    <w:multiLevelType w:val="multilevel"/>
    <w:tmpl w:val="6204A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and Gorantla">
    <w15:presenceInfo w15:providerId="None" w15:userId="Anand Gorantla"/>
  </w15:person>
  <w15:person w15:author="Mary Indira Augustine">
    <w15:presenceInfo w15:providerId="AD" w15:userId="S::maryindira@mvitech.com::29899746-8e76-4738-9fc6-058e80b80a06"/>
  </w15:person>
  <w15:person w15:author="Kavinithees Palanisamy">
    <w15:presenceInfo w15:providerId="None" w15:userId="Kavinithees Palanisamy"/>
  </w15:person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  <w15:person w15:author="Srinath Neelakandan">
    <w15:presenceInfo w15:providerId="AD" w15:userId="S::srinathn@mvitech.com::b9334c09-59ec-4b83-8c78-a00c821084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06F26"/>
    <w:rsid w:val="00010F67"/>
    <w:rsid w:val="0001205A"/>
    <w:rsid w:val="00012960"/>
    <w:rsid w:val="00015833"/>
    <w:rsid w:val="00015A47"/>
    <w:rsid w:val="00016F85"/>
    <w:rsid w:val="00017413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807"/>
    <w:rsid w:val="00040D0B"/>
    <w:rsid w:val="00042AE8"/>
    <w:rsid w:val="00043178"/>
    <w:rsid w:val="00053641"/>
    <w:rsid w:val="0005374E"/>
    <w:rsid w:val="0005389F"/>
    <w:rsid w:val="00053A7F"/>
    <w:rsid w:val="00053AD6"/>
    <w:rsid w:val="00054E00"/>
    <w:rsid w:val="00055403"/>
    <w:rsid w:val="000622F7"/>
    <w:rsid w:val="00066C24"/>
    <w:rsid w:val="00075007"/>
    <w:rsid w:val="00080D2F"/>
    <w:rsid w:val="000812A4"/>
    <w:rsid w:val="00082545"/>
    <w:rsid w:val="00083043"/>
    <w:rsid w:val="000837AE"/>
    <w:rsid w:val="00083A8A"/>
    <w:rsid w:val="0008673A"/>
    <w:rsid w:val="00092237"/>
    <w:rsid w:val="00092AE2"/>
    <w:rsid w:val="000933E7"/>
    <w:rsid w:val="000942F4"/>
    <w:rsid w:val="00094718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0C4"/>
    <w:rsid w:val="000B4144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50B8"/>
    <w:rsid w:val="000D605A"/>
    <w:rsid w:val="000E0B30"/>
    <w:rsid w:val="000E1A51"/>
    <w:rsid w:val="000E4BF7"/>
    <w:rsid w:val="000F03E0"/>
    <w:rsid w:val="000F20AF"/>
    <w:rsid w:val="000F5CAF"/>
    <w:rsid w:val="00100D38"/>
    <w:rsid w:val="00102A64"/>
    <w:rsid w:val="0010302C"/>
    <w:rsid w:val="001037D4"/>
    <w:rsid w:val="00103A62"/>
    <w:rsid w:val="00103F9F"/>
    <w:rsid w:val="001047D1"/>
    <w:rsid w:val="00104C61"/>
    <w:rsid w:val="001051AC"/>
    <w:rsid w:val="001058D1"/>
    <w:rsid w:val="00107790"/>
    <w:rsid w:val="00114E3C"/>
    <w:rsid w:val="001205DE"/>
    <w:rsid w:val="00125A9B"/>
    <w:rsid w:val="0013033C"/>
    <w:rsid w:val="00130D3E"/>
    <w:rsid w:val="001330B0"/>
    <w:rsid w:val="00133DB1"/>
    <w:rsid w:val="0013536A"/>
    <w:rsid w:val="00135A47"/>
    <w:rsid w:val="00140CDF"/>
    <w:rsid w:val="00140F1C"/>
    <w:rsid w:val="001475FA"/>
    <w:rsid w:val="00147709"/>
    <w:rsid w:val="001529A1"/>
    <w:rsid w:val="00154B7D"/>
    <w:rsid w:val="00154CAD"/>
    <w:rsid w:val="00156FB5"/>
    <w:rsid w:val="0016080C"/>
    <w:rsid w:val="00164988"/>
    <w:rsid w:val="00165B41"/>
    <w:rsid w:val="00166816"/>
    <w:rsid w:val="00171A86"/>
    <w:rsid w:val="00180298"/>
    <w:rsid w:val="00183113"/>
    <w:rsid w:val="00184E80"/>
    <w:rsid w:val="001853C2"/>
    <w:rsid w:val="00185C15"/>
    <w:rsid w:val="001862BC"/>
    <w:rsid w:val="00190987"/>
    <w:rsid w:val="0019680D"/>
    <w:rsid w:val="001A0491"/>
    <w:rsid w:val="001A0EAF"/>
    <w:rsid w:val="001A26BF"/>
    <w:rsid w:val="001A33CB"/>
    <w:rsid w:val="001A51AA"/>
    <w:rsid w:val="001A6F4E"/>
    <w:rsid w:val="001B0628"/>
    <w:rsid w:val="001B4989"/>
    <w:rsid w:val="001B4D29"/>
    <w:rsid w:val="001C1928"/>
    <w:rsid w:val="001C4728"/>
    <w:rsid w:val="001C70FB"/>
    <w:rsid w:val="001C7F5A"/>
    <w:rsid w:val="001D49D9"/>
    <w:rsid w:val="001D5846"/>
    <w:rsid w:val="001E0BF3"/>
    <w:rsid w:val="001E132A"/>
    <w:rsid w:val="001E16BC"/>
    <w:rsid w:val="001E2390"/>
    <w:rsid w:val="001E2A59"/>
    <w:rsid w:val="001E4403"/>
    <w:rsid w:val="001E69F6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A5216"/>
    <w:rsid w:val="002B30C7"/>
    <w:rsid w:val="002B7CE4"/>
    <w:rsid w:val="002C3AFB"/>
    <w:rsid w:val="002C5789"/>
    <w:rsid w:val="002D0DAD"/>
    <w:rsid w:val="002D0FF5"/>
    <w:rsid w:val="002D146E"/>
    <w:rsid w:val="002D3457"/>
    <w:rsid w:val="002D58CB"/>
    <w:rsid w:val="002E03AB"/>
    <w:rsid w:val="002E363C"/>
    <w:rsid w:val="002F0E6E"/>
    <w:rsid w:val="002F1994"/>
    <w:rsid w:val="002F1B69"/>
    <w:rsid w:val="002F6635"/>
    <w:rsid w:val="002F6B47"/>
    <w:rsid w:val="002F7D21"/>
    <w:rsid w:val="00300974"/>
    <w:rsid w:val="003019C9"/>
    <w:rsid w:val="00304517"/>
    <w:rsid w:val="00305624"/>
    <w:rsid w:val="00305A2A"/>
    <w:rsid w:val="0030672C"/>
    <w:rsid w:val="00307453"/>
    <w:rsid w:val="00307EF9"/>
    <w:rsid w:val="00313929"/>
    <w:rsid w:val="00315527"/>
    <w:rsid w:val="00316026"/>
    <w:rsid w:val="00316F28"/>
    <w:rsid w:val="00317835"/>
    <w:rsid w:val="00317D45"/>
    <w:rsid w:val="003253A8"/>
    <w:rsid w:val="003258DF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4483"/>
    <w:rsid w:val="003477C2"/>
    <w:rsid w:val="003524B4"/>
    <w:rsid w:val="00353BD5"/>
    <w:rsid w:val="0035577D"/>
    <w:rsid w:val="00357BC8"/>
    <w:rsid w:val="003617F6"/>
    <w:rsid w:val="0036183A"/>
    <w:rsid w:val="00362575"/>
    <w:rsid w:val="00362976"/>
    <w:rsid w:val="0036553A"/>
    <w:rsid w:val="00366428"/>
    <w:rsid w:val="0037478B"/>
    <w:rsid w:val="00376BD6"/>
    <w:rsid w:val="00384592"/>
    <w:rsid w:val="0038598A"/>
    <w:rsid w:val="00386979"/>
    <w:rsid w:val="00386D51"/>
    <w:rsid w:val="00387208"/>
    <w:rsid w:val="00387AA1"/>
    <w:rsid w:val="003946FF"/>
    <w:rsid w:val="003A4A06"/>
    <w:rsid w:val="003A4C24"/>
    <w:rsid w:val="003A6A3F"/>
    <w:rsid w:val="003B1CF0"/>
    <w:rsid w:val="003B1F4E"/>
    <w:rsid w:val="003B5956"/>
    <w:rsid w:val="003B6762"/>
    <w:rsid w:val="003B692D"/>
    <w:rsid w:val="003C1E5B"/>
    <w:rsid w:val="003C6414"/>
    <w:rsid w:val="003C6837"/>
    <w:rsid w:val="003C7828"/>
    <w:rsid w:val="003D0A4B"/>
    <w:rsid w:val="003D10A6"/>
    <w:rsid w:val="003D1F01"/>
    <w:rsid w:val="003D2BF2"/>
    <w:rsid w:val="003D4DBF"/>
    <w:rsid w:val="003E1AF5"/>
    <w:rsid w:val="003E1E06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5065"/>
    <w:rsid w:val="0041623E"/>
    <w:rsid w:val="00421B88"/>
    <w:rsid w:val="004235E8"/>
    <w:rsid w:val="00423A85"/>
    <w:rsid w:val="00424289"/>
    <w:rsid w:val="0042773E"/>
    <w:rsid w:val="004354A4"/>
    <w:rsid w:val="00435A1E"/>
    <w:rsid w:val="00437524"/>
    <w:rsid w:val="004401DA"/>
    <w:rsid w:val="00440671"/>
    <w:rsid w:val="00443611"/>
    <w:rsid w:val="00443D4E"/>
    <w:rsid w:val="00444E4C"/>
    <w:rsid w:val="00445E7C"/>
    <w:rsid w:val="004468A5"/>
    <w:rsid w:val="004514D0"/>
    <w:rsid w:val="004533D8"/>
    <w:rsid w:val="004541DC"/>
    <w:rsid w:val="0045531B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2C28"/>
    <w:rsid w:val="004C360B"/>
    <w:rsid w:val="004C39ED"/>
    <w:rsid w:val="004D3816"/>
    <w:rsid w:val="004E517F"/>
    <w:rsid w:val="004E6651"/>
    <w:rsid w:val="004F1347"/>
    <w:rsid w:val="004F1851"/>
    <w:rsid w:val="004F3723"/>
    <w:rsid w:val="004F41BB"/>
    <w:rsid w:val="004F4BEA"/>
    <w:rsid w:val="004F6168"/>
    <w:rsid w:val="00501125"/>
    <w:rsid w:val="00501C6B"/>
    <w:rsid w:val="00503BE2"/>
    <w:rsid w:val="00503E07"/>
    <w:rsid w:val="005041BF"/>
    <w:rsid w:val="00504CEB"/>
    <w:rsid w:val="0050520F"/>
    <w:rsid w:val="0050561D"/>
    <w:rsid w:val="00507EBA"/>
    <w:rsid w:val="00510980"/>
    <w:rsid w:val="00512356"/>
    <w:rsid w:val="005146E5"/>
    <w:rsid w:val="005224C8"/>
    <w:rsid w:val="00523624"/>
    <w:rsid w:val="00524683"/>
    <w:rsid w:val="00524B54"/>
    <w:rsid w:val="00526357"/>
    <w:rsid w:val="0053006E"/>
    <w:rsid w:val="00530082"/>
    <w:rsid w:val="005300F5"/>
    <w:rsid w:val="00530D3C"/>
    <w:rsid w:val="0053557F"/>
    <w:rsid w:val="00540B23"/>
    <w:rsid w:val="0054343C"/>
    <w:rsid w:val="00545445"/>
    <w:rsid w:val="00545A30"/>
    <w:rsid w:val="00545CC9"/>
    <w:rsid w:val="005508A8"/>
    <w:rsid w:val="00551BB7"/>
    <w:rsid w:val="0055265E"/>
    <w:rsid w:val="00552A44"/>
    <w:rsid w:val="00553638"/>
    <w:rsid w:val="00560B2E"/>
    <w:rsid w:val="0056106E"/>
    <w:rsid w:val="00564320"/>
    <w:rsid w:val="00564805"/>
    <w:rsid w:val="00564E91"/>
    <w:rsid w:val="00565C5B"/>
    <w:rsid w:val="00567074"/>
    <w:rsid w:val="005764DE"/>
    <w:rsid w:val="00577AE0"/>
    <w:rsid w:val="00580738"/>
    <w:rsid w:val="0058095D"/>
    <w:rsid w:val="00581FE8"/>
    <w:rsid w:val="00584C90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A4416"/>
    <w:rsid w:val="005B2F14"/>
    <w:rsid w:val="005B3DA5"/>
    <w:rsid w:val="005B55B4"/>
    <w:rsid w:val="005B59EF"/>
    <w:rsid w:val="005B6FD4"/>
    <w:rsid w:val="005C321F"/>
    <w:rsid w:val="005C3E99"/>
    <w:rsid w:val="005C6125"/>
    <w:rsid w:val="005C657B"/>
    <w:rsid w:val="005C68CF"/>
    <w:rsid w:val="005D13C4"/>
    <w:rsid w:val="005D522E"/>
    <w:rsid w:val="005D5A9F"/>
    <w:rsid w:val="005D6E7D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170B1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048E"/>
    <w:rsid w:val="0064284E"/>
    <w:rsid w:val="00642D5F"/>
    <w:rsid w:val="00650062"/>
    <w:rsid w:val="00652833"/>
    <w:rsid w:val="00653CAD"/>
    <w:rsid w:val="00654AA1"/>
    <w:rsid w:val="00657A38"/>
    <w:rsid w:val="00664477"/>
    <w:rsid w:val="00665BD1"/>
    <w:rsid w:val="00666786"/>
    <w:rsid w:val="006670FF"/>
    <w:rsid w:val="00675270"/>
    <w:rsid w:val="00675F97"/>
    <w:rsid w:val="00680EE0"/>
    <w:rsid w:val="00683D5A"/>
    <w:rsid w:val="00687AF5"/>
    <w:rsid w:val="006906ED"/>
    <w:rsid w:val="006926A5"/>
    <w:rsid w:val="0069372D"/>
    <w:rsid w:val="00693D46"/>
    <w:rsid w:val="00693E2B"/>
    <w:rsid w:val="0069407E"/>
    <w:rsid w:val="00694A80"/>
    <w:rsid w:val="00694CC7"/>
    <w:rsid w:val="006972C0"/>
    <w:rsid w:val="006A2309"/>
    <w:rsid w:val="006A2ABA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005"/>
    <w:rsid w:val="006E1154"/>
    <w:rsid w:val="006E405E"/>
    <w:rsid w:val="006F2711"/>
    <w:rsid w:val="006F2AD7"/>
    <w:rsid w:val="006F3802"/>
    <w:rsid w:val="006F382C"/>
    <w:rsid w:val="006F3B8E"/>
    <w:rsid w:val="006F3BF0"/>
    <w:rsid w:val="006F49C9"/>
    <w:rsid w:val="006F5CBB"/>
    <w:rsid w:val="006F67E5"/>
    <w:rsid w:val="006F6F73"/>
    <w:rsid w:val="006F6FA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BE9"/>
    <w:rsid w:val="00755DB8"/>
    <w:rsid w:val="0076461C"/>
    <w:rsid w:val="007658CB"/>
    <w:rsid w:val="007745F4"/>
    <w:rsid w:val="0077485C"/>
    <w:rsid w:val="00780247"/>
    <w:rsid w:val="00780D66"/>
    <w:rsid w:val="007819E1"/>
    <w:rsid w:val="007826AA"/>
    <w:rsid w:val="00787409"/>
    <w:rsid w:val="0079244F"/>
    <w:rsid w:val="007926FB"/>
    <w:rsid w:val="007935B8"/>
    <w:rsid w:val="00793DAD"/>
    <w:rsid w:val="007948DC"/>
    <w:rsid w:val="007954C7"/>
    <w:rsid w:val="007A20D6"/>
    <w:rsid w:val="007A355F"/>
    <w:rsid w:val="007A6295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E7EDA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3749"/>
    <w:rsid w:val="008161B9"/>
    <w:rsid w:val="00816ADA"/>
    <w:rsid w:val="0082013E"/>
    <w:rsid w:val="00821CD6"/>
    <w:rsid w:val="00822D05"/>
    <w:rsid w:val="00824A87"/>
    <w:rsid w:val="00826B2B"/>
    <w:rsid w:val="00830ECA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56C95"/>
    <w:rsid w:val="00857170"/>
    <w:rsid w:val="00860210"/>
    <w:rsid w:val="00861303"/>
    <w:rsid w:val="00861E1C"/>
    <w:rsid w:val="00863E20"/>
    <w:rsid w:val="0086497C"/>
    <w:rsid w:val="00866020"/>
    <w:rsid w:val="0087077E"/>
    <w:rsid w:val="00872892"/>
    <w:rsid w:val="00875EFA"/>
    <w:rsid w:val="0087614E"/>
    <w:rsid w:val="00881746"/>
    <w:rsid w:val="00882935"/>
    <w:rsid w:val="0088422B"/>
    <w:rsid w:val="00885A9F"/>
    <w:rsid w:val="008941BD"/>
    <w:rsid w:val="0089626B"/>
    <w:rsid w:val="00897A0F"/>
    <w:rsid w:val="00897CF2"/>
    <w:rsid w:val="008A11F2"/>
    <w:rsid w:val="008A1B34"/>
    <w:rsid w:val="008A1BBD"/>
    <w:rsid w:val="008A5EC4"/>
    <w:rsid w:val="008A5FA9"/>
    <w:rsid w:val="008A76E0"/>
    <w:rsid w:val="008A7E78"/>
    <w:rsid w:val="008B133C"/>
    <w:rsid w:val="008B1CEB"/>
    <w:rsid w:val="008B2A2F"/>
    <w:rsid w:val="008B7943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20933"/>
    <w:rsid w:val="00922A69"/>
    <w:rsid w:val="00930C9C"/>
    <w:rsid w:val="009332FF"/>
    <w:rsid w:val="009401DA"/>
    <w:rsid w:val="009415B7"/>
    <w:rsid w:val="00946287"/>
    <w:rsid w:val="009464DA"/>
    <w:rsid w:val="00946F68"/>
    <w:rsid w:val="00954982"/>
    <w:rsid w:val="009556FA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16B8"/>
    <w:rsid w:val="009C50A7"/>
    <w:rsid w:val="009C7385"/>
    <w:rsid w:val="009C798C"/>
    <w:rsid w:val="009D017A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02D9"/>
    <w:rsid w:val="009F2C1D"/>
    <w:rsid w:val="009F462C"/>
    <w:rsid w:val="009F54EA"/>
    <w:rsid w:val="009F5DE2"/>
    <w:rsid w:val="009F6729"/>
    <w:rsid w:val="009F7284"/>
    <w:rsid w:val="009F74D8"/>
    <w:rsid w:val="009F766B"/>
    <w:rsid w:val="009F7F1F"/>
    <w:rsid w:val="00A0101A"/>
    <w:rsid w:val="00A02610"/>
    <w:rsid w:val="00A02EAD"/>
    <w:rsid w:val="00A04A4F"/>
    <w:rsid w:val="00A05CD2"/>
    <w:rsid w:val="00A0626B"/>
    <w:rsid w:val="00A066C8"/>
    <w:rsid w:val="00A06D8A"/>
    <w:rsid w:val="00A101E7"/>
    <w:rsid w:val="00A10931"/>
    <w:rsid w:val="00A12782"/>
    <w:rsid w:val="00A13B45"/>
    <w:rsid w:val="00A1410C"/>
    <w:rsid w:val="00A162C4"/>
    <w:rsid w:val="00A164B9"/>
    <w:rsid w:val="00A17D15"/>
    <w:rsid w:val="00A2085A"/>
    <w:rsid w:val="00A20C18"/>
    <w:rsid w:val="00A21112"/>
    <w:rsid w:val="00A212E0"/>
    <w:rsid w:val="00A213C4"/>
    <w:rsid w:val="00A30639"/>
    <w:rsid w:val="00A31D9E"/>
    <w:rsid w:val="00A32FA4"/>
    <w:rsid w:val="00A36B20"/>
    <w:rsid w:val="00A36FEE"/>
    <w:rsid w:val="00A377BC"/>
    <w:rsid w:val="00A43298"/>
    <w:rsid w:val="00A56C76"/>
    <w:rsid w:val="00A5742F"/>
    <w:rsid w:val="00A57E3B"/>
    <w:rsid w:val="00A60BB5"/>
    <w:rsid w:val="00A63061"/>
    <w:rsid w:val="00A70043"/>
    <w:rsid w:val="00A7062B"/>
    <w:rsid w:val="00A723FD"/>
    <w:rsid w:val="00A729AA"/>
    <w:rsid w:val="00A759AE"/>
    <w:rsid w:val="00A8041F"/>
    <w:rsid w:val="00A83CE3"/>
    <w:rsid w:val="00A83DB5"/>
    <w:rsid w:val="00A83F28"/>
    <w:rsid w:val="00A870F4"/>
    <w:rsid w:val="00A925AF"/>
    <w:rsid w:val="00A947D3"/>
    <w:rsid w:val="00AA1F17"/>
    <w:rsid w:val="00AA3C1A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433B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16D9D"/>
    <w:rsid w:val="00B21D2A"/>
    <w:rsid w:val="00B22E08"/>
    <w:rsid w:val="00B23E19"/>
    <w:rsid w:val="00B2722C"/>
    <w:rsid w:val="00B323B3"/>
    <w:rsid w:val="00B333F3"/>
    <w:rsid w:val="00B34564"/>
    <w:rsid w:val="00B35861"/>
    <w:rsid w:val="00B4284D"/>
    <w:rsid w:val="00B4314F"/>
    <w:rsid w:val="00B43357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57B2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96808"/>
    <w:rsid w:val="00BA0F55"/>
    <w:rsid w:val="00BA11E7"/>
    <w:rsid w:val="00BA2780"/>
    <w:rsid w:val="00BA481D"/>
    <w:rsid w:val="00BB2792"/>
    <w:rsid w:val="00BB2FC5"/>
    <w:rsid w:val="00BB3C1E"/>
    <w:rsid w:val="00BB48FD"/>
    <w:rsid w:val="00BC0FB5"/>
    <w:rsid w:val="00BC4B7B"/>
    <w:rsid w:val="00BD00CF"/>
    <w:rsid w:val="00BD06A5"/>
    <w:rsid w:val="00BD145E"/>
    <w:rsid w:val="00BD5F6E"/>
    <w:rsid w:val="00BE7E05"/>
    <w:rsid w:val="00BF0DF9"/>
    <w:rsid w:val="00BF2F32"/>
    <w:rsid w:val="00BF56ED"/>
    <w:rsid w:val="00BF6724"/>
    <w:rsid w:val="00C00859"/>
    <w:rsid w:val="00C00C53"/>
    <w:rsid w:val="00C0332C"/>
    <w:rsid w:val="00C04C4A"/>
    <w:rsid w:val="00C06A00"/>
    <w:rsid w:val="00C07A3F"/>
    <w:rsid w:val="00C16231"/>
    <w:rsid w:val="00C16293"/>
    <w:rsid w:val="00C16438"/>
    <w:rsid w:val="00C1702B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4E2A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6B5D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03AF"/>
    <w:rsid w:val="00CF11F4"/>
    <w:rsid w:val="00CF271E"/>
    <w:rsid w:val="00CF7A1F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23701"/>
    <w:rsid w:val="00D3099D"/>
    <w:rsid w:val="00D33D12"/>
    <w:rsid w:val="00D3429E"/>
    <w:rsid w:val="00D5128E"/>
    <w:rsid w:val="00D56630"/>
    <w:rsid w:val="00D61957"/>
    <w:rsid w:val="00D626A6"/>
    <w:rsid w:val="00D63A78"/>
    <w:rsid w:val="00D653E1"/>
    <w:rsid w:val="00D65656"/>
    <w:rsid w:val="00D6650A"/>
    <w:rsid w:val="00D66F26"/>
    <w:rsid w:val="00D70387"/>
    <w:rsid w:val="00D70772"/>
    <w:rsid w:val="00D70CB1"/>
    <w:rsid w:val="00D7275C"/>
    <w:rsid w:val="00D7346D"/>
    <w:rsid w:val="00D73E4C"/>
    <w:rsid w:val="00D73E50"/>
    <w:rsid w:val="00D74424"/>
    <w:rsid w:val="00D750F6"/>
    <w:rsid w:val="00D7669B"/>
    <w:rsid w:val="00D77C43"/>
    <w:rsid w:val="00D874C9"/>
    <w:rsid w:val="00D87AD7"/>
    <w:rsid w:val="00D917CF"/>
    <w:rsid w:val="00D92A4E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5440"/>
    <w:rsid w:val="00DC163D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43D5"/>
    <w:rsid w:val="00DD5C46"/>
    <w:rsid w:val="00DE37F7"/>
    <w:rsid w:val="00DE4497"/>
    <w:rsid w:val="00DF2CDA"/>
    <w:rsid w:val="00DF31EB"/>
    <w:rsid w:val="00DF625A"/>
    <w:rsid w:val="00DF7729"/>
    <w:rsid w:val="00E02002"/>
    <w:rsid w:val="00E02C78"/>
    <w:rsid w:val="00E06828"/>
    <w:rsid w:val="00E06A2B"/>
    <w:rsid w:val="00E06D08"/>
    <w:rsid w:val="00E10667"/>
    <w:rsid w:val="00E10F93"/>
    <w:rsid w:val="00E11DC4"/>
    <w:rsid w:val="00E129CA"/>
    <w:rsid w:val="00E16E62"/>
    <w:rsid w:val="00E229BF"/>
    <w:rsid w:val="00E236FD"/>
    <w:rsid w:val="00E246A7"/>
    <w:rsid w:val="00E277A4"/>
    <w:rsid w:val="00E31776"/>
    <w:rsid w:val="00E326F7"/>
    <w:rsid w:val="00E34DB0"/>
    <w:rsid w:val="00E37F2B"/>
    <w:rsid w:val="00E417E7"/>
    <w:rsid w:val="00E41C05"/>
    <w:rsid w:val="00E45C21"/>
    <w:rsid w:val="00E56EB2"/>
    <w:rsid w:val="00E57938"/>
    <w:rsid w:val="00E60D44"/>
    <w:rsid w:val="00E621F5"/>
    <w:rsid w:val="00E622AB"/>
    <w:rsid w:val="00E63681"/>
    <w:rsid w:val="00E650E9"/>
    <w:rsid w:val="00E70394"/>
    <w:rsid w:val="00E710F7"/>
    <w:rsid w:val="00E72085"/>
    <w:rsid w:val="00E7469C"/>
    <w:rsid w:val="00E74B69"/>
    <w:rsid w:val="00E753CB"/>
    <w:rsid w:val="00E75E98"/>
    <w:rsid w:val="00E77919"/>
    <w:rsid w:val="00E80A86"/>
    <w:rsid w:val="00E82445"/>
    <w:rsid w:val="00E83586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576E"/>
    <w:rsid w:val="00EA7CFC"/>
    <w:rsid w:val="00EA7DBF"/>
    <w:rsid w:val="00EB0EE7"/>
    <w:rsid w:val="00EB1059"/>
    <w:rsid w:val="00EB2601"/>
    <w:rsid w:val="00EB26C4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42AF"/>
    <w:rsid w:val="00ED5AEA"/>
    <w:rsid w:val="00ED5F68"/>
    <w:rsid w:val="00ED6561"/>
    <w:rsid w:val="00EE0561"/>
    <w:rsid w:val="00EE1B57"/>
    <w:rsid w:val="00EE3E53"/>
    <w:rsid w:val="00EE79FE"/>
    <w:rsid w:val="00EF78DF"/>
    <w:rsid w:val="00F00883"/>
    <w:rsid w:val="00F0124A"/>
    <w:rsid w:val="00F01477"/>
    <w:rsid w:val="00F02DC6"/>
    <w:rsid w:val="00F064D8"/>
    <w:rsid w:val="00F066AE"/>
    <w:rsid w:val="00F0670D"/>
    <w:rsid w:val="00F1039E"/>
    <w:rsid w:val="00F108E4"/>
    <w:rsid w:val="00F10E87"/>
    <w:rsid w:val="00F12C46"/>
    <w:rsid w:val="00F14496"/>
    <w:rsid w:val="00F21629"/>
    <w:rsid w:val="00F2389F"/>
    <w:rsid w:val="00F27149"/>
    <w:rsid w:val="00F27B78"/>
    <w:rsid w:val="00F33277"/>
    <w:rsid w:val="00F34514"/>
    <w:rsid w:val="00F35966"/>
    <w:rsid w:val="00F35F13"/>
    <w:rsid w:val="00F36329"/>
    <w:rsid w:val="00F36C77"/>
    <w:rsid w:val="00F37052"/>
    <w:rsid w:val="00F37DB2"/>
    <w:rsid w:val="00F43823"/>
    <w:rsid w:val="00F44580"/>
    <w:rsid w:val="00F457B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5933"/>
    <w:rsid w:val="00F96D5F"/>
    <w:rsid w:val="00FA0CD2"/>
    <w:rsid w:val="00FA2FB0"/>
    <w:rsid w:val="00FA319F"/>
    <w:rsid w:val="00FA5AAB"/>
    <w:rsid w:val="00FA7A14"/>
    <w:rsid w:val="00FB0275"/>
    <w:rsid w:val="00FB45F9"/>
    <w:rsid w:val="00FB640A"/>
    <w:rsid w:val="00FB6DFF"/>
    <w:rsid w:val="00FC0881"/>
    <w:rsid w:val="00FC23EA"/>
    <w:rsid w:val="00FC469D"/>
    <w:rsid w:val="00FC5167"/>
    <w:rsid w:val="00FC5307"/>
    <w:rsid w:val="00FD514D"/>
    <w:rsid w:val="00FE1541"/>
    <w:rsid w:val="00FE4276"/>
    <w:rsid w:val="00FE4C60"/>
    <w:rsid w:val="00FF1ED8"/>
    <w:rsid w:val="00FF3D61"/>
    <w:rsid w:val="00FF57A9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B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ols.ietf.org/html/rfc751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6" ma:contentTypeDescription="Create a new document." ma:contentTypeScope="" ma:versionID="f568c023350dbece70ed7d95e4156927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6d96fbf546408e835cfb2461f98ea5c2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53BD4BC-53CE-45FB-B672-2F4BBEABE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04B1C09-962A-4E96-A8F4-EFA45FAD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27</Pages>
  <Words>6123</Words>
  <Characters>34906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Vijayakumar Shanmugiah</dc:creator>
  <cp:lastModifiedBy>Mary Indira Augustine</cp:lastModifiedBy>
  <cp:revision>44</cp:revision>
  <dcterms:created xsi:type="dcterms:W3CDTF">2020-01-03T05:54:00Z</dcterms:created>
  <dcterms:modified xsi:type="dcterms:W3CDTF">2020-01-14T06:29:00Z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