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A061F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0A09B832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31EBFCF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4554E01B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64264B1E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2C1C998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603AFC3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51EB26A5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45365F28" w14:textId="14B1BBD7" w:rsidR="008161B9" w:rsidRDefault="0072373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44"/>
          <w:szCs w:val="40"/>
          <w:lang w:val="en-US"/>
        </w:rPr>
        <w:t>Mighty</w:t>
      </w:r>
      <w:r w:rsidR="00642D5F">
        <w:rPr>
          <w:rFonts w:ascii="Arial" w:eastAsia="Times New Roman" w:hAnsi="Arial" w:cs="Arial"/>
          <w:b/>
          <w:bCs/>
          <w:sz w:val="44"/>
          <w:szCs w:val="40"/>
          <w:lang w:val="en-US"/>
        </w:rPr>
        <w:t>p</w:t>
      </w:r>
      <w:r>
        <w:rPr>
          <w:rFonts w:ascii="Arial" w:eastAsia="Times New Roman" w:hAnsi="Arial" w:cs="Arial"/>
          <w:b/>
          <w:bCs/>
          <w:sz w:val="44"/>
          <w:szCs w:val="40"/>
          <w:lang w:val="en-US"/>
        </w:rPr>
        <w:t>ay</w:t>
      </w:r>
      <w:proofErr w:type="spellEnd"/>
      <w:r>
        <w:rPr>
          <w:rFonts w:ascii="Arial" w:eastAsia="Times New Roman" w:hAnsi="Arial" w:cs="Arial"/>
          <w:b/>
          <w:bCs/>
          <w:sz w:val="44"/>
          <w:szCs w:val="40"/>
          <w:lang w:val="en-US"/>
        </w:rPr>
        <w:t xml:space="preserve"> </w:t>
      </w:r>
      <w:r w:rsidR="008F4BA4">
        <w:rPr>
          <w:rFonts w:ascii="Arial" w:eastAsia="Times New Roman" w:hAnsi="Arial" w:cs="Arial"/>
          <w:b/>
          <w:bCs/>
          <w:sz w:val="44"/>
          <w:szCs w:val="40"/>
          <w:lang w:val="en-US"/>
        </w:rPr>
        <w:t>API Interfacing Guide</w:t>
      </w:r>
    </w:p>
    <w:p w14:paraId="51ED6BDB" w14:textId="2CF008BE" w:rsidR="008161B9" w:rsidRDefault="008F4BA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Version </w:t>
      </w:r>
      <w:r w:rsidR="003F06B7">
        <w:rPr>
          <w:rFonts w:ascii="Arial" w:eastAsia="Times New Roman" w:hAnsi="Arial" w:cs="Arial"/>
          <w:b/>
          <w:bCs/>
          <w:sz w:val="24"/>
          <w:szCs w:val="24"/>
          <w:lang w:val="en-US"/>
        </w:rPr>
        <w:t>0.</w:t>
      </w:r>
      <w:r w:rsidR="00F61B58">
        <w:rPr>
          <w:rFonts w:ascii="Arial" w:eastAsia="Times New Roman" w:hAnsi="Arial" w:cs="Arial"/>
          <w:b/>
          <w:bCs/>
          <w:sz w:val="24"/>
          <w:szCs w:val="24"/>
          <w:lang w:val="en-US"/>
        </w:rPr>
        <w:t>1</w:t>
      </w:r>
      <w:r w:rsidR="00930C9C">
        <w:rPr>
          <w:rFonts w:ascii="Arial" w:eastAsia="Times New Roman" w:hAnsi="Arial" w:cs="Arial"/>
          <w:b/>
          <w:bCs/>
          <w:sz w:val="24"/>
          <w:szCs w:val="24"/>
          <w:lang w:val="en-US"/>
        </w:rPr>
        <w:t>.</w:t>
      </w:r>
      <w:ins w:id="0" w:author="Anand Gorantla" w:date="2019-12-16T16:50:00Z">
        <w:del w:id="1" w:author="Mary Indira Augustine" w:date="2020-01-07T10:59:00Z">
          <w:r w:rsidR="00B22E08" w:rsidDel="005A4416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g</w:delText>
          </w:r>
        </w:del>
      </w:ins>
      <w:ins w:id="2" w:author="Mary Indira Augustine" w:date="2020-01-07T10:59:00Z">
        <w:r w:rsidR="005A4416">
          <w:rPr>
            <w:rFonts w:ascii="Arial" w:eastAsia="Times New Roman" w:hAnsi="Arial" w:cs="Arial"/>
            <w:b/>
            <w:bCs/>
            <w:sz w:val="24"/>
            <w:szCs w:val="24"/>
            <w:lang w:val="en-US"/>
          </w:rPr>
          <w:t>h</w:t>
        </w:r>
      </w:ins>
      <w:ins w:id="3" w:author="Kavinithees Palanisamy" w:date="2019-12-16T14:59:00Z">
        <w:del w:id="4" w:author="Anand Gorantla" w:date="2019-12-16T16:50:00Z">
          <w:r w:rsidR="00565C5B" w:rsidDel="00B22E08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f</w:delText>
          </w:r>
        </w:del>
      </w:ins>
      <w:ins w:id="5" w:author="Divek Vellaisamy" w:date="2019-12-11T15:03:00Z">
        <w:del w:id="6" w:author="Kavinithees Palanisamy" w:date="2019-12-16T14:59:00Z">
          <w:r w:rsidR="009E3F53" w:rsidDel="00565C5B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e</w:delText>
          </w:r>
        </w:del>
      </w:ins>
      <w:ins w:id="7" w:author="MVI Technologies" w:date="2019-12-11T16:37:00Z">
        <w:del w:id="8" w:author="Divek Vellaisamy" w:date="2019-12-11T15:03:00Z">
          <w:r w:rsidR="00F37052" w:rsidDel="009E3F53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d</w:delText>
          </w:r>
        </w:del>
      </w:ins>
      <w:del w:id="9" w:author="MVI Technologies" w:date="2019-12-10T19:30:00Z">
        <w:r w:rsidR="007D3F73" w:rsidDel="00A04A4F">
          <w:rPr>
            <w:rFonts w:ascii="Arial" w:eastAsia="Times New Roman" w:hAnsi="Arial" w:cs="Arial"/>
            <w:b/>
            <w:bCs/>
            <w:sz w:val="24"/>
            <w:szCs w:val="24"/>
            <w:lang w:val="en-US"/>
          </w:rPr>
          <w:delText>b</w:delText>
        </w:r>
      </w:del>
    </w:p>
    <w:p w14:paraId="1C4F80BC" w14:textId="77777777" w:rsidR="008161B9" w:rsidRDefault="008161B9"/>
    <w:p w14:paraId="310A6D69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814291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3878357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6A6CF71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871265F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27DA0253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197EEB6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6CAD9DAC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B86BC81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AFA85CA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7EB89EC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02170006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47689F2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17112FA4" w14:textId="77777777" w:rsidR="00DB2FDB" w:rsidRDefault="00DB2FDB">
      <w:pPr>
        <w:jc w:val="both"/>
        <w:rPr>
          <w:rFonts w:ascii="Arial" w:hAnsi="Arial" w:cs="Arial"/>
          <w:b/>
          <w:szCs w:val="20"/>
        </w:rPr>
      </w:pPr>
    </w:p>
    <w:p w14:paraId="5F5CE559" w14:textId="77777777" w:rsidR="00DB2FDB" w:rsidRDefault="00DB2FDB">
      <w:pPr>
        <w:jc w:val="both"/>
        <w:rPr>
          <w:rFonts w:ascii="Arial" w:hAnsi="Arial" w:cs="Arial"/>
          <w:b/>
          <w:szCs w:val="20"/>
        </w:rPr>
      </w:pPr>
    </w:p>
    <w:p w14:paraId="29D9A293" w14:textId="77777777" w:rsidR="00DB2FDB" w:rsidRDefault="00DB2FDB">
      <w:pPr>
        <w:jc w:val="both"/>
        <w:rPr>
          <w:rFonts w:ascii="Arial" w:hAnsi="Arial" w:cs="Arial"/>
          <w:b/>
          <w:szCs w:val="20"/>
        </w:rPr>
      </w:pPr>
    </w:p>
    <w:p w14:paraId="4FBB096F" w14:textId="09D77614" w:rsidR="009F74D8" w:rsidRDefault="008F4BA4">
      <w:p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All rights reserved. </w:t>
      </w:r>
      <w:r w:rsidR="009F74D8" w:rsidRPr="009F74D8">
        <w:rPr>
          <w:rFonts w:ascii="Arial" w:hAnsi="Arial" w:cs="Arial"/>
          <w:b/>
          <w:szCs w:val="20"/>
        </w:rPr>
        <w:t xml:space="preserve">This document is proprietary and confidential. </w:t>
      </w:r>
      <w:r>
        <w:rPr>
          <w:rFonts w:ascii="Arial" w:hAnsi="Arial" w:cs="Arial"/>
          <w:b/>
          <w:szCs w:val="20"/>
        </w:rPr>
        <w:t xml:space="preserve">This document may contain trade secrets and information proprietary to </w:t>
      </w:r>
      <w:r w:rsidR="009F74D8" w:rsidRPr="009F74D8">
        <w:rPr>
          <w:rFonts w:ascii="Arial" w:hAnsi="Arial" w:cs="Arial"/>
          <w:b/>
          <w:szCs w:val="20"/>
        </w:rPr>
        <w:t>MVI Technologies (S) Pte Ltd</w:t>
      </w:r>
      <w:r>
        <w:rPr>
          <w:rFonts w:ascii="Arial" w:hAnsi="Arial" w:cs="Arial"/>
          <w:b/>
          <w:szCs w:val="20"/>
        </w:rPr>
        <w:t xml:space="preserve">. </w:t>
      </w:r>
      <w:r w:rsidR="009F74D8" w:rsidRPr="009F74D8">
        <w:rPr>
          <w:rFonts w:ascii="Arial" w:hAnsi="Arial" w:cs="Arial"/>
          <w:b/>
          <w:szCs w:val="20"/>
        </w:rPr>
        <w:t>No part of this document may be disclosed in any manner to a third party without the prior written consent of MVI Technologies (S) Pte Ltd</w:t>
      </w:r>
      <w:r w:rsidR="009F74D8">
        <w:rPr>
          <w:rFonts w:ascii="Arial" w:hAnsi="Arial" w:cs="Arial"/>
          <w:b/>
          <w:szCs w:val="20"/>
        </w:rPr>
        <w:t xml:space="preserve">. </w:t>
      </w:r>
      <w:r>
        <w:rPr>
          <w:rFonts w:ascii="Arial" w:hAnsi="Arial" w:cs="Arial"/>
          <w:b/>
          <w:szCs w:val="20"/>
        </w:rPr>
        <w:t xml:space="preserve">This document is protected under copyright laws as unpublished work of </w:t>
      </w:r>
      <w:r w:rsidR="009F74D8" w:rsidRPr="009F74D8">
        <w:rPr>
          <w:rFonts w:ascii="Arial" w:hAnsi="Arial" w:cs="Arial"/>
          <w:b/>
          <w:szCs w:val="20"/>
        </w:rPr>
        <w:t>MVI Technologies (S) Pte Ltd</w:t>
      </w:r>
      <w:r w:rsidR="009F74D8">
        <w:rPr>
          <w:rFonts w:ascii="Arial" w:hAnsi="Arial" w:cs="Arial"/>
          <w:b/>
          <w:szCs w:val="20"/>
        </w:rPr>
        <w:t xml:space="preserve">. </w:t>
      </w:r>
    </w:p>
    <w:p w14:paraId="3F539007" w14:textId="660E0F91" w:rsidR="009F74D8" w:rsidDel="00DB2FDB" w:rsidRDefault="009F74D8">
      <w:pPr>
        <w:jc w:val="both"/>
        <w:rPr>
          <w:del w:id="10" w:author="Divek Vellaisamy" w:date="2019-12-11T14:54:00Z"/>
          <w:rFonts w:ascii="Arial" w:hAnsi="Arial" w:cs="Arial"/>
          <w:b/>
          <w:szCs w:val="20"/>
        </w:rPr>
      </w:pPr>
    </w:p>
    <w:p w14:paraId="5A46531E" w14:textId="447825A3" w:rsidR="009F74D8" w:rsidDel="00DB2FDB" w:rsidRDefault="009F74D8">
      <w:pPr>
        <w:jc w:val="both"/>
        <w:rPr>
          <w:del w:id="11" w:author="Divek Vellaisamy" w:date="2019-12-11T14:54:00Z"/>
          <w:rFonts w:ascii="Arial" w:hAnsi="Arial" w:cs="Arial"/>
          <w:b/>
          <w:szCs w:val="20"/>
        </w:rPr>
      </w:pPr>
    </w:p>
    <w:p w14:paraId="7ED282CC" w14:textId="0FAD2F90" w:rsidR="008161B9" w:rsidDel="00DB2FDB" w:rsidRDefault="008F4BA4">
      <w:pPr>
        <w:jc w:val="both"/>
        <w:rPr>
          <w:del w:id="12" w:author="Divek Vellaisamy" w:date="2019-12-11T14:54:00Z"/>
          <w:rFonts w:ascii="Arial" w:hAnsi="Arial" w:cs="Arial"/>
        </w:rPr>
      </w:pPr>
      <w:del w:id="13" w:author="Divek Vellaisamy" w:date="2019-12-11T14:54:00Z">
        <w:r w:rsidDel="00DB2FDB">
          <w:rPr>
            <w:rFonts w:ascii="Arial" w:hAnsi="Arial" w:cs="Arial"/>
          </w:rPr>
          <w:delText xml:space="preserve"> </w:delText>
        </w:r>
      </w:del>
    </w:p>
    <w:p w14:paraId="7BE6D807" w14:textId="77777777" w:rsidR="008161B9" w:rsidRDefault="008F4BA4">
      <w:pPr>
        <w:jc w:val="both"/>
        <w:rPr>
          <w:rFonts w:ascii="Calibri" w:eastAsia="Calibri" w:hAnsi="Calibri" w:cs="Calibri"/>
          <w:b/>
        </w:rPr>
        <w:pPrChange w:id="14" w:author="Divek Vellaisamy" w:date="2019-12-11T14:54:00Z">
          <w:pPr/>
        </w:pPrChange>
      </w:pPr>
      <w:r>
        <w:rPr>
          <w:rFonts w:ascii="Calibri" w:eastAsia="Calibri" w:hAnsi="Calibri" w:cs="Calibri"/>
          <w:b/>
        </w:rPr>
        <w:t>Version History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  <w:tblPrChange w:id="15" w:author="MVI Technologies" w:date="2019-12-11T16:37:00Z">
          <w:tblPr>
            <w:tblStyle w:val="TableGrid"/>
            <w:tblW w:w="901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98"/>
        <w:gridCol w:w="1737"/>
        <w:gridCol w:w="2806"/>
        <w:gridCol w:w="2075"/>
        <w:tblGridChange w:id="16">
          <w:tblGrid>
            <w:gridCol w:w="2398"/>
            <w:gridCol w:w="1737"/>
            <w:gridCol w:w="642"/>
            <w:gridCol w:w="2164"/>
            <w:gridCol w:w="2075"/>
          </w:tblGrid>
        </w:tblGridChange>
      </w:tblGrid>
      <w:tr w:rsidR="008161B9" w14:paraId="7B842899" w14:textId="77777777" w:rsidTr="00F37052">
        <w:tc>
          <w:tcPr>
            <w:tcW w:w="2398" w:type="dxa"/>
            <w:shd w:val="clear" w:color="auto" w:fill="D0CECE" w:themeFill="background2" w:themeFillShade="E6"/>
            <w:tcPrChange w:id="17" w:author="MVI Technologies" w:date="2019-12-11T16:37:00Z">
              <w:tcPr>
                <w:tcW w:w="2398" w:type="dxa"/>
                <w:shd w:val="clear" w:color="auto" w:fill="D0CECE" w:themeFill="background2" w:themeFillShade="E6"/>
              </w:tcPr>
            </w:tcPrChange>
          </w:tcPr>
          <w:p w14:paraId="61FA7B27" w14:textId="4BEE60B1" w:rsidR="008161B9" w:rsidRDefault="008F4BA4" w:rsidP="009F74D8">
            <w:pPr>
              <w:tabs>
                <w:tab w:val="right" w:pos="2182"/>
              </w:tabs>
              <w:rPr>
                <w:b/>
              </w:rPr>
            </w:pPr>
            <w:r>
              <w:rPr>
                <w:b/>
              </w:rPr>
              <w:t>Author</w:t>
            </w:r>
            <w:r w:rsidR="009F74D8">
              <w:rPr>
                <w:b/>
              </w:rPr>
              <w:tab/>
            </w:r>
          </w:p>
        </w:tc>
        <w:tc>
          <w:tcPr>
            <w:tcW w:w="1737" w:type="dxa"/>
            <w:shd w:val="clear" w:color="auto" w:fill="D0CECE" w:themeFill="background2" w:themeFillShade="E6"/>
            <w:tcPrChange w:id="18" w:author="MVI Technologies" w:date="2019-12-11T16:37:00Z">
              <w:tcPr>
                <w:tcW w:w="2379" w:type="dxa"/>
                <w:gridSpan w:val="2"/>
                <w:shd w:val="clear" w:color="auto" w:fill="D0CECE" w:themeFill="background2" w:themeFillShade="E6"/>
              </w:tcPr>
            </w:tcPrChange>
          </w:tcPr>
          <w:p w14:paraId="615375AF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806" w:type="dxa"/>
            <w:shd w:val="clear" w:color="auto" w:fill="D0CECE" w:themeFill="background2" w:themeFillShade="E6"/>
            <w:tcPrChange w:id="19" w:author="MVI Technologies" w:date="2019-12-11T16:37:00Z">
              <w:tcPr>
                <w:tcW w:w="2164" w:type="dxa"/>
                <w:shd w:val="clear" w:color="auto" w:fill="D0CECE" w:themeFill="background2" w:themeFillShade="E6"/>
              </w:tcPr>
            </w:tcPrChange>
          </w:tcPr>
          <w:p w14:paraId="59D6B7B4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75" w:type="dxa"/>
            <w:shd w:val="clear" w:color="auto" w:fill="D0CECE" w:themeFill="background2" w:themeFillShade="E6"/>
            <w:tcPrChange w:id="20" w:author="MVI Technologies" w:date="2019-12-11T16:37:00Z">
              <w:tcPr>
                <w:tcW w:w="2075" w:type="dxa"/>
                <w:shd w:val="clear" w:color="auto" w:fill="D0CECE" w:themeFill="background2" w:themeFillShade="E6"/>
              </w:tcPr>
            </w:tcPrChange>
          </w:tcPr>
          <w:p w14:paraId="1D525B45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40671" w14:paraId="3C7A8716" w14:textId="77777777" w:rsidTr="00F37052">
        <w:tc>
          <w:tcPr>
            <w:tcW w:w="2398" w:type="dxa"/>
            <w:tcPrChange w:id="21" w:author="MVI Technologies" w:date="2019-12-11T16:37:00Z">
              <w:tcPr>
                <w:tcW w:w="2398" w:type="dxa"/>
              </w:tcPr>
            </w:tcPrChange>
          </w:tcPr>
          <w:p w14:paraId="1816812D" w14:textId="77777777" w:rsidR="00440671" w:rsidRDefault="00440671" w:rsidP="001F6FB6">
            <w:r>
              <w:t>Vijayakumar</w:t>
            </w:r>
          </w:p>
        </w:tc>
        <w:tc>
          <w:tcPr>
            <w:tcW w:w="1737" w:type="dxa"/>
            <w:tcPrChange w:id="22" w:author="MVI Technologies" w:date="2019-12-11T16:37:00Z">
              <w:tcPr>
                <w:tcW w:w="2379" w:type="dxa"/>
                <w:gridSpan w:val="2"/>
              </w:tcPr>
            </w:tcPrChange>
          </w:tcPr>
          <w:p w14:paraId="32665E1C" w14:textId="2D89B6E7" w:rsidR="00440671" w:rsidRDefault="009F74D8" w:rsidP="001F6FB6">
            <w:r>
              <w:t>05-Dec-2019</w:t>
            </w:r>
          </w:p>
        </w:tc>
        <w:tc>
          <w:tcPr>
            <w:tcW w:w="2806" w:type="dxa"/>
            <w:tcPrChange w:id="23" w:author="MVI Technologies" w:date="2019-12-11T16:37:00Z">
              <w:tcPr>
                <w:tcW w:w="2164" w:type="dxa"/>
              </w:tcPr>
            </w:tcPrChange>
          </w:tcPr>
          <w:p w14:paraId="1C352BF2" w14:textId="77777777" w:rsidR="00440671" w:rsidRDefault="00F76033" w:rsidP="001F6FB6">
            <w:r>
              <w:t>Initial version</w:t>
            </w:r>
          </w:p>
        </w:tc>
        <w:tc>
          <w:tcPr>
            <w:tcW w:w="2075" w:type="dxa"/>
            <w:tcPrChange w:id="24" w:author="MVI Technologies" w:date="2019-12-11T16:37:00Z">
              <w:tcPr>
                <w:tcW w:w="2075" w:type="dxa"/>
              </w:tcPr>
            </w:tcPrChange>
          </w:tcPr>
          <w:p w14:paraId="3EE3993D" w14:textId="75284EBC" w:rsidR="00440671" w:rsidRDefault="00440671" w:rsidP="001F6FB6">
            <w:r>
              <w:t>0.</w:t>
            </w:r>
            <w:r w:rsidR="00F76033">
              <w:t>1</w:t>
            </w:r>
            <w:r w:rsidR="001F0E3D">
              <w:t>.</w:t>
            </w:r>
            <w:r w:rsidR="002A386A">
              <w:t>b</w:t>
            </w:r>
          </w:p>
        </w:tc>
      </w:tr>
      <w:tr w:rsidR="009D26F3" w14:paraId="39EBC862" w14:textId="77777777" w:rsidTr="00F37052">
        <w:trPr>
          <w:ins w:id="25" w:author="MVI Technologies" w:date="2019-12-10T19:24:00Z"/>
        </w:trPr>
        <w:tc>
          <w:tcPr>
            <w:tcW w:w="2398" w:type="dxa"/>
            <w:tcPrChange w:id="26" w:author="MVI Technologies" w:date="2019-12-11T16:37:00Z">
              <w:tcPr>
                <w:tcW w:w="2398" w:type="dxa"/>
              </w:tcPr>
            </w:tcPrChange>
          </w:tcPr>
          <w:p w14:paraId="786DE05D" w14:textId="3FE6D36A" w:rsidR="009D26F3" w:rsidRDefault="009D26F3" w:rsidP="001F6FB6">
            <w:pPr>
              <w:rPr>
                <w:ins w:id="27" w:author="MVI Technologies" w:date="2019-12-10T19:24:00Z"/>
              </w:rPr>
            </w:pPr>
            <w:ins w:id="28" w:author="MVI Technologies" w:date="2019-12-10T19:24:00Z">
              <w:r>
                <w:t>Preethi</w:t>
              </w:r>
            </w:ins>
          </w:p>
        </w:tc>
        <w:tc>
          <w:tcPr>
            <w:tcW w:w="1737" w:type="dxa"/>
            <w:tcPrChange w:id="29" w:author="MVI Technologies" w:date="2019-12-11T16:37:00Z">
              <w:tcPr>
                <w:tcW w:w="2379" w:type="dxa"/>
                <w:gridSpan w:val="2"/>
              </w:tcPr>
            </w:tcPrChange>
          </w:tcPr>
          <w:p w14:paraId="2A455409" w14:textId="461BA52B" w:rsidR="009D26F3" w:rsidRDefault="009D26F3" w:rsidP="001F6FB6">
            <w:pPr>
              <w:rPr>
                <w:ins w:id="30" w:author="MVI Technologies" w:date="2019-12-10T19:24:00Z"/>
              </w:rPr>
            </w:pPr>
            <w:ins w:id="31" w:author="MVI Technologies" w:date="2019-12-10T19:24:00Z">
              <w:r>
                <w:t>10-Dec-2019</w:t>
              </w:r>
            </w:ins>
          </w:p>
        </w:tc>
        <w:tc>
          <w:tcPr>
            <w:tcW w:w="2806" w:type="dxa"/>
            <w:tcPrChange w:id="32" w:author="MVI Technologies" w:date="2019-12-11T16:37:00Z">
              <w:tcPr>
                <w:tcW w:w="2164" w:type="dxa"/>
              </w:tcPr>
            </w:tcPrChange>
          </w:tcPr>
          <w:p w14:paraId="40B5A7AC" w14:textId="06094510" w:rsidR="009D26F3" w:rsidRDefault="009D26F3" w:rsidP="001F6FB6">
            <w:pPr>
              <w:rPr>
                <w:ins w:id="33" w:author="MVI Technologies" w:date="2019-12-10T19:24:00Z"/>
              </w:rPr>
            </w:pPr>
            <w:ins w:id="34" w:author="MVI Technologies" w:date="2019-12-10T19:24:00Z">
              <w:r>
                <w:t xml:space="preserve">Addition of </w:t>
              </w:r>
            </w:ins>
            <w:ins w:id="35" w:author="MVI Technologies" w:date="2019-12-11T16:37:00Z">
              <w:r w:rsidR="00F37052">
                <w:t>P2P</w:t>
              </w:r>
            </w:ins>
            <w:ins w:id="36" w:author="MVI Technologies" w:date="2019-12-10T19:24:00Z">
              <w:r>
                <w:t xml:space="preserve"> Transfer A</w:t>
              </w:r>
            </w:ins>
            <w:ins w:id="37" w:author="MVI Technologies" w:date="2019-12-10T19:25:00Z">
              <w:r>
                <w:t>PI Specification</w:t>
              </w:r>
            </w:ins>
          </w:p>
        </w:tc>
        <w:tc>
          <w:tcPr>
            <w:tcW w:w="2075" w:type="dxa"/>
            <w:tcPrChange w:id="38" w:author="MVI Technologies" w:date="2019-12-11T16:37:00Z">
              <w:tcPr>
                <w:tcW w:w="2075" w:type="dxa"/>
              </w:tcPr>
            </w:tcPrChange>
          </w:tcPr>
          <w:p w14:paraId="13EE597D" w14:textId="3102B7D3" w:rsidR="009D26F3" w:rsidRDefault="009D26F3" w:rsidP="001F6FB6">
            <w:pPr>
              <w:rPr>
                <w:ins w:id="39" w:author="MVI Technologies" w:date="2019-12-10T19:24:00Z"/>
              </w:rPr>
            </w:pPr>
            <w:ins w:id="40" w:author="MVI Technologies" w:date="2019-12-10T19:25:00Z">
              <w:r>
                <w:t>0.1.c</w:t>
              </w:r>
            </w:ins>
          </w:p>
        </w:tc>
      </w:tr>
      <w:tr w:rsidR="00F37052" w14:paraId="03716571" w14:textId="77777777" w:rsidTr="00F37052">
        <w:trPr>
          <w:ins w:id="41" w:author="MVI Technologies" w:date="2019-12-11T16:37:00Z"/>
        </w:trPr>
        <w:tc>
          <w:tcPr>
            <w:tcW w:w="2398" w:type="dxa"/>
            <w:tcPrChange w:id="42" w:author="MVI Technologies" w:date="2019-12-11T16:37:00Z">
              <w:tcPr>
                <w:tcW w:w="2398" w:type="dxa"/>
              </w:tcPr>
            </w:tcPrChange>
          </w:tcPr>
          <w:p w14:paraId="72418AF6" w14:textId="3097E876" w:rsidR="00F37052" w:rsidRDefault="00F37052" w:rsidP="001F6FB6">
            <w:pPr>
              <w:rPr>
                <w:ins w:id="43" w:author="MVI Technologies" w:date="2019-12-11T16:37:00Z"/>
              </w:rPr>
            </w:pPr>
            <w:ins w:id="44" w:author="MVI Technologies" w:date="2019-12-11T16:37:00Z">
              <w:r>
                <w:t>Preethi</w:t>
              </w:r>
            </w:ins>
          </w:p>
        </w:tc>
        <w:tc>
          <w:tcPr>
            <w:tcW w:w="1737" w:type="dxa"/>
            <w:tcPrChange w:id="45" w:author="MVI Technologies" w:date="2019-12-11T16:37:00Z">
              <w:tcPr>
                <w:tcW w:w="2379" w:type="dxa"/>
                <w:gridSpan w:val="2"/>
              </w:tcPr>
            </w:tcPrChange>
          </w:tcPr>
          <w:p w14:paraId="577CF0CF" w14:textId="14C11410" w:rsidR="00F37052" w:rsidRDefault="00F37052" w:rsidP="001F6FB6">
            <w:pPr>
              <w:rPr>
                <w:ins w:id="46" w:author="MVI Technologies" w:date="2019-12-11T16:37:00Z"/>
              </w:rPr>
            </w:pPr>
            <w:ins w:id="47" w:author="MVI Technologies" w:date="2019-12-11T16:37:00Z">
              <w:r>
                <w:t>11-Dec-2019</w:t>
              </w:r>
            </w:ins>
          </w:p>
        </w:tc>
        <w:tc>
          <w:tcPr>
            <w:tcW w:w="2806" w:type="dxa"/>
            <w:tcPrChange w:id="48" w:author="MVI Technologies" w:date="2019-12-11T16:37:00Z">
              <w:tcPr>
                <w:tcW w:w="2164" w:type="dxa"/>
              </w:tcPr>
            </w:tcPrChange>
          </w:tcPr>
          <w:p w14:paraId="6F2F0F56" w14:textId="79EFA81B" w:rsidR="00F37052" w:rsidRDefault="00F37052" w:rsidP="001F6FB6">
            <w:pPr>
              <w:rPr>
                <w:ins w:id="49" w:author="MVI Technologies" w:date="2019-12-11T16:37:00Z"/>
              </w:rPr>
            </w:pPr>
            <w:ins w:id="50" w:author="MVI Technologies" w:date="2019-12-11T16:37:00Z">
              <w:r>
                <w:t xml:space="preserve">Addition of </w:t>
              </w:r>
            </w:ins>
            <w:ins w:id="51" w:author="MVI Technologies" w:date="2019-12-11T16:38:00Z">
              <w:r>
                <w:t>Redeem API Specification</w:t>
              </w:r>
            </w:ins>
          </w:p>
        </w:tc>
        <w:tc>
          <w:tcPr>
            <w:tcW w:w="2075" w:type="dxa"/>
            <w:tcPrChange w:id="52" w:author="MVI Technologies" w:date="2019-12-11T16:37:00Z">
              <w:tcPr>
                <w:tcW w:w="2075" w:type="dxa"/>
              </w:tcPr>
            </w:tcPrChange>
          </w:tcPr>
          <w:p w14:paraId="7B6C43C9" w14:textId="6023AFB3" w:rsidR="00F37052" w:rsidRDefault="00F37052" w:rsidP="001F6FB6">
            <w:pPr>
              <w:rPr>
                <w:ins w:id="53" w:author="MVI Technologies" w:date="2019-12-11T16:37:00Z"/>
              </w:rPr>
            </w:pPr>
            <w:ins w:id="54" w:author="MVI Technologies" w:date="2019-12-11T16:38:00Z">
              <w:r>
                <w:t>0.1.d</w:t>
              </w:r>
            </w:ins>
          </w:p>
        </w:tc>
      </w:tr>
      <w:tr w:rsidR="00B540E6" w14:paraId="1422C63D" w14:textId="77777777" w:rsidTr="00F37052">
        <w:tc>
          <w:tcPr>
            <w:tcW w:w="2398" w:type="dxa"/>
          </w:tcPr>
          <w:p w14:paraId="6D3BC371" w14:textId="1BCF9B23" w:rsidR="00B540E6" w:rsidRDefault="00B540E6" w:rsidP="001F6FB6">
            <w:r>
              <w:t>Divek V</w:t>
            </w:r>
          </w:p>
        </w:tc>
        <w:tc>
          <w:tcPr>
            <w:tcW w:w="1737" w:type="dxa"/>
          </w:tcPr>
          <w:p w14:paraId="28C5B805" w14:textId="33717266" w:rsidR="00B540E6" w:rsidRDefault="00B540E6" w:rsidP="001F6FB6">
            <w:r>
              <w:t>11-Dec-2019</w:t>
            </w:r>
          </w:p>
        </w:tc>
        <w:tc>
          <w:tcPr>
            <w:tcW w:w="2806" w:type="dxa"/>
          </w:tcPr>
          <w:p w14:paraId="443155EF" w14:textId="036E5EFC" w:rsidR="00B540E6" w:rsidRDefault="00B540E6" w:rsidP="001F6FB6">
            <w:r>
              <w:t>Addition of Query Wallet Balance API Specification</w:t>
            </w:r>
          </w:p>
        </w:tc>
        <w:tc>
          <w:tcPr>
            <w:tcW w:w="2075" w:type="dxa"/>
          </w:tcPr>
          <w:p w14:paraId="33BA7B8E" w14:textId="5F086F03" w:rsidR="007948DC" w:rsidRDefault="00B540E6" w:rsidP="001F6FB6">
            <w:r>
              <w:t>0.1.e</w:t>
            </w:r>
          </w:p>
        </w:tc>
      </w:tr>
      <w:tr w:rsidR="009C16B8" w14:paraId="3189B39C" w14:textId="77777777" w:rsidTr="00F37052">
        <w:trPr>
          <w:ins w:id="55" w:author="Anand Gorantla" w:date="2019-12-16T16:52:00Z"/>
        </w:trPr>
        <w:tc>
          <w:tcPr>
            <w:tcW w:w="2398" w:type="dxa"/>
          </w:tcPr>
          <w:p w14:paraId="0BF83246" w14:textId="31CA0E75" w:rsidR="009C16B8" w:rsidRDefault="009C16B8" w:rsidP="009C16B8">
            <w:pPr>
              <w:rPr>
                <w:ins w:id="56" w:author="Anand Gorantla" w:date="2019-12-16T16:52:00Z"/>
              </w:rPr>
            </w:pPr>
            <w:ins w:id="57" w:author="Anand Gorantla" w:date="2019-12-16T16:52:00Z">
              <w:r>
                <w:t>Brahmanandam G</w:t>
              </w:r>
            </w:ins>
          </w:p>
        </w:tc>
        <w:tc>
          <w:tcPr>
            <w:tcW w:w="1737" w:type="dxa"/>
          </w:tcPr>
          <w:p w14:paraId="4BAD6D30" w14:textId="789AC51F" w:rsidR="009C16B8" w:rsidRDefault="009C16B8" w:rsidP="009C16B8">
            <w:pPr>
              <w:rPr>
                <w:ins w:id="58" w:author="Anand Gorantla" w:date="2019-12-16T16:52:00Z"/>
              </w:rPr>
            </w:pPr>
            <w:ins w:id="59" w:author="Anand Gorantla" w:date="2019-12-16T16:52:00Z">
              <w:r>
                <w:t>11-Dec-2019</w:t>
              </w:r>
            </w:ins>
          </w:p>
        </w:tc>
        <w:tc>
          <w:tcPr>
            <w:tcW w:w="2806" w:type="dxa"/>
          </w:tcPr>
          <w:p w14:paraId="5742A865" w14:textId="19561D6D" w:rsidR="009C16B8" w:rsidRDefault="009C16B8">
            <w:pPr>
              <w:rPr>
                <w:ins w:id="60" w:author="Anand Gorantla" w:date="2019-12-16T16:52:00Z"/>
              </w:rPr>
            </w:pPr>
            <w:ins w:id="61" w:author="Anand Gorantla" w:date="2019-12-16T16:52:00Z">
              <w:r>
                <w:t>Addition of Query Redeem API Specification</w:t>
              </w:r>
            </w:ins>
          </w:p>
        </w:tc>
        <w:tc>
          <w:tcPr>
            <w:tcW w:w="2075" w:type="dxa"/>
          </w:tcPr>
          <w:p w14:paraId="3343225A" w14:textId="5D39B83D" w:rsidR="009C16B8" w:rsidRDefault="009C16B8" w:rsidP="009C16B8">
            <w:pPr>
              <w:rPr>
                <w:ins w:id="62" w:author="Anand Gorantla" w:date="2019-12-16T16:52:00Z"/>
              </w:rPr>
            </w:pPr>
            <w:ins w:id="63" w:author="Anand Gorantla" w:date="2019-12-16T16:52:00Z">
              <w:r>
                <w:t>0.1.f</w:t>
              </w:r>
            </w:ins>
          </w:p>
        </w:tc>
      </w:tr>
      <w:tr w:rsidR="009C16B8" w14:paraId="41D33526" w14:textId="77777777" w:rsidTr="00F37052">
        <w:trPr>
          <w:ins w:id="64" w:author="Kavinithees Palanisamy" w:date="2019-12-16T12:41:00Z"/>
        </w:trPr>
        <w:tc>
          <w:tcPr>
            <w:tcW w:w="2398" w:type="dxa"/>
          </w:tcPr>
          <w:p w14:paraId="0EA5CEA0" w14:textId="2EED4C90" w:rsidR="009C16B8" w:rsidRDefault="009C16B8" w:rsidP="009C16B8">
            <w:pPr>
              <w:rPr>
                <w:ins w:id="65" w:author="Kavinithees Palanisamy" w:date="2019-12-16T12:41:00Z"/>
              </w:rPr>
            </w:pPr>
            <w:ins w:id="66" w:author="Kavinithees Palanisamy" w:date="2019-12-16T12:41:00Z">
              <w:r>
                <w:t>Kavinithees</w:t>
              </w:r>
            </w:ins>
          </w:p>
        </w:tc>
        <w:tc>
          <w:tcPr>
            <w:tcW w:w="1737" w:type="dxa"/>
          </w:tcPr>
          <w:p w14:paraId="09F49237" w14:textId="4CF132E5" w:rsidR="009C16B8" w:rsidRDefault="009C16B8" w:rsidP="009C16B8">
            <w:pPr>
              <w:rPr>
                <w:ins w:id="67" w:author="Kavinithees Palanisamy" w:date="2019-12-16T12:41:00Z"/>
              </w:rPr>
            </w:pPr>
            <w:ins w:id="68" w:author="Kavinithees Palanisamy" w:date="2019-12-16T12:41:00Z">
              <w:r>
                <w:t>16-Dec-2019</w:t>
              </w:r>
            </w:ins>
          </w:p>
        </w:tc>
        <w:tc>
          <w:tcPr>
            <w:tcW w:w="2806" w:type="dxa"/>
          </w:tcPr>
          <w:p w14:paraId="069A0367" w14:textId="3466DCD8" w:rsidR="009C16B8" w:rsidRDefault="009C16B8" w:rsidP="009C16B8">
            <w:pPr>
              <w:rPr>
                <w:ins w:id="69" w:author="Kavinithees Palanisamy" w:date="2019-12-16T12:41:00Z"/>
              </w:rPr>
            </w:pPr>
            <w:ins w:id="70" w:author="Kavinithees Palanisamy" w:date="2019-12-16T12:41:00Z">
              <w:r>
                <w:t xml:space="preserve">Addition of </w:t>
              </w:r>
            </w:ins>
            <w:bookmarkStart w:id="71" w:name="_Toc15050210"/>
            <w:ins w:id="72" w:author="Kavinithees Palanisamy" w:date="2019-12-16T12:44:00Z">
              <w:r>
                <w:t>Transaction History Enquiry</w:t>
              </w:r>
              <w:bookmarkEnd w:id="71"/>
              <w:r>
                <w:t xml:space="preserve"> </w:t>
              </w:r>
            </w:ins>
            <w:ins w:id="73" w:author="Kavinithees Palanisamy" w:date="2019-12-16T12:41:00Z">
              <w:r>
                <w:t>API Specification</w:t>
              </w:r>
            </w:ins>
          </w:p>
        </w:tc>
        <w:tc>
          <w:tcPr>
            <w:tcW w:w="2075" w:type="dxa"/>
          </w:tcPr>
          <w:p w14:paraId="5D813B77" w14:textId="200643A8" w:rsidR="009C16B8" w:rsidRDefault="009C16B8" w:rsidP="009C16B8">
            <w:pPr>
              <w:rPr>
                <w:ins w:id="74" w:author="Kavinithees Palanisamy" w:date="2019-12-16T12:41:00Z"/>
              </w:rPr>
            </w:pPr>
            <w:ins w:id="75" w:author="Kavinithees Palanisamy" w:date="2019-12-16T12:41:00Z">
              <w:r>
                <w:t>0.1.</w:t>
              </w:r>
            </w:ins>
            <w:ins w:id="76" w:author="Anand Gorantla" w:date="2019-12-16T16:52:00Z">
              <w:r>
                <w:t>g</w:t>
              </w:r>
            </w:ins>
            <w:ins w:id="77" w:author="Kavinithees Palanisamy" w:date="2019-12-16T12:42:00Z">
              <w:del w:id="78" w:author="Anand Gorantla" w:date="2019-12-16T16:52:00Z">
                <w:r w:rsidDel="009C16B8">
                  <w:delText>f</w:delText>
                </w:r>
              </w:del>
            </w:ins>
          </w:p>
        </w:tc>
      </w:tr>
      <w:tr w:rsidR="00094718" w14:paraId="04710BE9" w14:textId="77777777" w:rsidTr="00F37052">
        <w:trPr>
          <w:ins w:id="79" w:author="Srinath Neelakandan" w:date="2020-01-03T10:07:00Z"/>
        </w:trPr>
        <w:tc>
          <w:tcPr>
            <w:tcW w:w="2398" w:type="dxa"/>
          </w:tcPr>
          <w:p w14:paraId="3FDE98A1" w14:textId="1B15909C" w:rsidR="00094718" w:rsidRDefault="00094718" w:rsidP="009C16B8">
            <w:pPr>
              <w:rPr>
                <w:ins w:id="80" w:author="Srinath Neelakandan" w:date="2020-01-03T10:07:00Z"/>
              </w:rPr>
            </w:pPr>
            <w:ins w:id="81" w:author="Srinath Neelakandan" w:date="2020-01-03T10:07:00Z">
              <w:r>
                <w:t>Sri</w:t>
              </w:r>
            </w:ins>
            <w:ins w:id="82" w:author="Srinath Neelakandan" w:date="2020-01-03T10:08:00Z">
              <w:r>
                <w:t>nath N</w:t>
              </w:r>
            </w:ins>
          </w:p>
        </w:tc>
        <w:tc>
          <w:tcPr>
            <w:tcW w:w="1737" w:type="dxa"/>
          </w:tcPr>
          <w:p w14:paraId="5992340D" w14:textId="5E5F2140" w:rsidR="00094718" w:rsidRDefault="00094718" w:rsidP="009C16B8">
            <w:pPr>
              <w:rPr>
                <w:ins w:id="83" w:author="Srinath Neelakandan" w:date="2020-01-03T10:07:00Z"/>
              </w:rPr>
            </w:pPr>
            <w:ins w:id="84" w:author="Srinath Neelakandan" w:date="2020-01-03T10:08:00Z">
              <w:r>
                <w:t>03-01-2020</w:t>
              </w:r>
            </w:ins>
          </w:p>
        </w:tc>
        <w:tc>
          <w:tcPr>
            <w:tcW w:w="2806" w:type="dxa"/>
          </w:tcPr>
          <w:p w14:paraId="58E3AF36" w14:textId="20B166EC" w:rsidR="00094718" w:rsidRDefault="00094718" w:rsidP="009C16B8">
            <w:pPr>
              <w:rPr>
                <w:ins w:id="85" w:author="Srinath Neelakandan" w:date="2020-01-03T10:07:00Z"/>
              </w:rPr>
            </w:pPr>
            <w:ins w:id="86" w:author="Srinath Neelakandan" w:date="2020-01-03T10:08:00Z">
              <w:r>
                <w:t>Addition of Login API Specification</w:t>
              </w:r>
            </w:ins>
          </w:p>
        </w:tc>
        <w:tc>
          <w:tcPr>
            <w:tcW w:w="2075" w:type="dxa"/>
          </w:tcPr>
          <w:p w14:paraId="31C59850" w14:textId="68064E6C" w:rsidR="00094718" w:rsidRDefault="00094718" w:rsidP="009C16B8">
            <w:pPr>
              <w:rPr>
                <w:ins w:id="87" w:author="Srinath Neelakandan" w:date="2020-01-03T10:07:00Z"/>
              </w:rPr>
            </w:pPr>
            <w:ins w:id="88" w:author="Srinath Neelakandan" w:date="2020-01-03T10:08:00Z">
              <w:r>
                <w:t>0.1</w:t>
              </w:r>
            </w:ins>
            <w:ins w:id="89" w:author="Srinath Neelakandan" w:date="2020-01-03T11:24:00Z">
              <w:r w:rsidR="00BD5F6E">
                <w:t>h</w:t>
              </w:r>
            </w:ins>
          </w:p>
        </w:tc>
      </w:tr>
      <w:tr w:rsidR="00D53A78" w14:paraId="1DA71342" w14:textId="77777777" w:rsidTr="00F37052">
        <w:tc>
          <w:tcPr>
            <w:tcW w:w="2398" w:type="dxa"/>
          </w:tcPr>
          <w:p w14:paraId="26DAFC84" w14:textId="574EF2DB" w:rsidR="00D53A78" w:rsidRDefault="00D53A78" w:rsidP="009C16B8">
            <w:ins w:id="90" w:author="Anand Gorantla" w:date="2019-12-16T16:52:00Z">
              <w:r>
                <w:t>Brahmanandam G</w:t>
              </w:r>
            </w:ins>
          </w:p>
        </w:tc>
        <w:tc>
          <w:tcPr>
            <w:tcW w:w="1737" w:type="dxa"/>
          </w:tcPr>
          <w:p w14:paraId="3A160854" w14:textId="364E400C" w:rsidR="00D53A78" w:rsidRDefault="00D53A78" w:rsidP="009C16B8">
            <w:r>
              <w:t>24</w:t>
            </w:r>
            <w:ins w:id="91" w:author="Srinath Neelakandan" w:date="2020-01-03T10:08:00Z">
              <w:r>
                <w:t>-01-2020</w:t>
              </w:r>
            </w:ins>
          </w:p>
        </w:tc>
        <w:tc>
          <w:tcPr>
            <w:tcW w:w="2806" w:type="dxa"/>
          </w:tcPr>
          <w:p w14:paraId="7A4A5714" w14:textId="5DF8EAA0" w:rsidR="00D53A78" w:rsidRDefault="00D53A78" w:rsidP="00D53A78">
            <w:proofErr w:type="spellStart"/>
            <w:r>
              <w:t>Updation</w:t>
            </w:r>
            <w:proofErr w:type="spellEnd"/>
            <w:r>
              <w:t xml:space="preserve"> of All the APIs responses based on VIT issues.</w:t>
            </w:r>
          </w:p>
        </w:tc>
        <w:tc>
          <w:tcPr>
            <w:tcW w:w="2075" w:type="dxa"/>
          </w:tcPr>
          <w:p w14:paraId="10FB8EEF" w14:textId="14AD6FE6" w:rsidR="00D53A78" w:rsidRDefault="001B50EC" w:rsidP="009C16B8">
            <w:r>
              <w:t>0.1i</w:t>
            </w:r>
          </w:p>
        </w:tc>
        <w:bookmarkStart w:id="92" w:name="_GoBack"/>
        <w:bookmarkEnd w:id="92"/>
      </w:tr>
    </w:tbl>
    <w:p w14:paraId="439D2D3C" w14:textId="77777777" w:rsidR="008161B9" w:rsidRDefault="008161B9"/>
    <w:p w14:paraId="7FDD3341" w14:textId="77777777" w:rsidR="00443D4E" w:rsidRDefault="00443D4E"/>
    <w:p w14:paraId="64044A5C" w14:textId="77777777" w:rsidR="00443D4E" w:rsidRDefault="00443D4E"/>
    <w:p w14:paraId="13A58E1B" w14:textId="77777777" w:rsidR="00443D4E" w:rsidRDefault="00443D4E"/>
    <w:p w14:paraId="51495DC0" w14:textId="77777777" w:rsidR="00443D4E" w:rsidRDefault="00443D4E"/>
    <w:p w14:paraId="069E7495" w14:textId="77777777" w:rsidR="00443D4E" w:rsidRDefault="00443D4E"/>
    <w:p w14:paraId="07EB25D7" w14:textId="77777777" w:rsidR="00443D4E" w:rsidRDefault="00443D4E"/>
    <w:p w14:paraId="631754F0" w14:textId="77777777" w:rsidR="00443D4E" w:rsidRDefault="00443D4E"/>
    <w:p w14:paraId="11225EFF" w14:textId="77777777" w:rsidR="00443D4E" w:rsidRDefault="00443D4E"/>
    <w:p w14:paraId="6EA30E03" w14:textId="77777777" w:rsidR="00443D4E" w:rsidRDefault="00443D4E"/>
    <w:p w14:paraId="005D7DD5" w14:textId="77777777" w:rsidR="00443D4E" w:rsidRDefault="00443D4E"/>
    <w:p w14:paraId="1DB107DB" w14:textId="77777777" w:rsidR="00443D4E" w:rsidRDefault="00443D4E"/>
    <w:p w14:paraId="2B872E3C" w14:textId="77777777" w:rsidR="00443D4E" w:rsidRDefault="00443D4E"/>
    <w:p w14:paraId="7C057535" w14:textId="77777777" w:rsidR="00443D4E" w:rsidRDefault="00443D4E"/>
    <w:p w14:paraId="786E620B" w14:textId="77777777" w:rsidR="0053557F" w:rsidRDefault="0053557F"/>
    <w:p w14:paraId="3DB44080" w14:textId="77777777" w:rsidR="0053557F" w:rsidRDefault="0053557F"/>
    <w:p w14:paraId="471B35C2" w14:textId="77777777" w:rsidR="0053557F" w:rsidRDefault="0053557F"/>
    <w:p w14:paraId="0C00EB17" w14:textId="19FC340A" w:rsidR="0053557F" w:rsidRDefault="0053557F"/>
    <w:p w14:paraId="1C877BB3" w14:textId="309A19A8" w:rsidR="00102A64" w:rsidDel="00B4314F" w:rsidRDefault="00102A64">
      <w:pPr>
        <w:rPr>
          <w:del w:id="93" w:author="Divek Vellaisamy" w:date="2020-01-10T09:44:00Z"/>
        </w:rPr>
      </w:pPr>
    </w:p>
    <w:p w14:paraId="0A574777" w14:textId="22D717FA" w:rsidR="00102A64" w:rsidDel="00B4314F" w:rsidRDefault="00102A64">
      <w:pPr>
        <w:rPr>
          <w:del w:id="94" w:author="Divek Vellaisamy" w:date="2020-01-10T09:44:00Z"/>
        </w:rPr>
      </w:pPr>
    </w:p>
    <w:p w14:paraId="0660C169" w14:textId="30BF9269" w:rsidR="00102A64" w:rsidDel="00B4314F" w:rsidRDefault="00102A64">
      <w:pPr>
        <w:rPr>
          <w:del w:id="95" w:author="Divek Vellaisamy" w:date="2020-01-10T09:44:00Z"/>
        </w:rPr>
      </w:pPr>
    </w:p>
    <w:p w14:paraId="1A479B16" w14:textId="40608FA6" w:rsidR="0053557F" w:rsidDel="00B4314F" w:rsidRDefault="0053557F">
      <w:pPr>
        <w:rPr>
          <w:del w:id="96" w:author="Divek Vellaisamy" w:date="2020-01-10T09:44:00Z"/>
        </w:rPr>
      </w:pPr>
    </w:p>
    <w:p w14:paraId="3A31ABF2" w14:textId="7580EB8C" w:rsidR="009F74D8" w:rsidDel="00FC0881" w:rsidRDefault="009F74D8">
      <w:pPr>
        <w:rPr>
          <w:del w:id="97" w:author="Divek Vellaisamy" w:date="2019-12-11T14:55:00Z"/>
        </w:rPr>
      </w:pPr>
    </w:p>
    <w:p w14:paraId="38C9BB8F" w14:textId="6DD95617" w:rsidR="009F74D8" w:rsidDel="00FC0881" w:rsidRDefault="009F74D8">
      <w:pPr>
        <w:rPr>
          <w:del w:id="98" w:author="Divek Vellaisamy" w:date="2019-12-11T14:55:00Z"/>
        </w:rPr>
      </w:pPr>
    </w:p>
    <w:p w14:paraId="1898A9AD" w14:textId="45C8907D" w:rsidR="009F74D8" w:rsidDel="00FC0881" w:rsidRDefault="009F74D8">
      <w:pPr>
        <w:rPr>
          <w:del w:id="99" w:author="Divek Vellaisamy" w:date="2019-12-11T14:55:00Z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395978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8AD948" w14:textId="77777777" w:rsidR="008161B9" w:rsidRDefault="008F4BA4">
          <w:pPr>
            <w:pStyle w:val="TOCHeading1"/>
          </w:pPr>
          <w:r>
            <w:t>Contents</w:t>
          </w:r>
        </w:p>
        <w:p w14:paraId="36AFF674" w14:textId="189D3EA6" w:rsidR="00307EF9" w:rsidRDefault="008F4BA4">
          <w:pPr>
            <w:pStyle w:val="TOC1"/>
            <w:tabs>
              <w:tab w:val="left" w:pos="440"/>
              <w:tab w:val="right" w:leader="dot" w:pos="9016"/>
            </w:tabs>
            <w:rPr>
              <w:ins w:id="100" w:author="Divek Vellaisamy" w:date="2020-01-10T12:47:00Z"/>
              <w:rFonts w:eastAsiaTheme="minorEastAsia"/>
              <w:noProof/>
              <w:lang w:val="en-IN" w:eastAsia="en-I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ins w:id="101" w:author="Divek Vellaisamy" w:date="2020-01-10T12:47:00Z">
            <w:r w:rsidR="00307EF9" w:rsidRPr="00822B81">
              <w:rPr>
                <w:rStyle w:val="Hyperlink"/>
                <w:noProof/>
              </w:rPr>
              <w:fldChar w:fldCharType="begin"/>
            </w:r>
            <w:r w:rsidR="00307EF9" w:rsidRPr="00822B81">
              <w:rPr>
                <w:rStyle w:val="Hyperlink"/>
                <w:noProof/>
              </w:rPr>
              <w:instrText xml:space="preserve"> </w:instrText>
            </w:r>
            <w:r w:rsidR="00307EF9">
              <w:rPr>
                <w:noProof/>
              </w:rPr>
              <w:instrText>HYPERLINK \l "_Toc29552883"</w:instrText>
            </w:r>
            <w:r w:rsidR="00307EF9" w:rsidRPr="00822B81">
              <w:rPr>
                <w:rStyle w:val="Hyperlink"/>
                <w:noProof/>
              </w:rPr>
              <w:instrText xml:space="preserve"> </w:instrText>
            </w:r>
            <w:r w:rsidR="00307EF9" w:rsidRPr="00822B81">
              <w:rPr>
                <w:rStyle w:val="Hyperlink"/>
                <w:noProof/>
              </w:rPr>
              <w:fldChar w:fldCharType="separate"/>
            </w:r>
            <w:r w:rsidR="00307EF9" w:rsidRPr="00822B81">
              <w:rPr>
                <w:rStyle w:val="Hyperlink"/>
                <w:noProof/>
              </w:rPr>
              <w:t>1.</w:t>
            </w:r>
            <w:r w:rsidR="00307EF9">
              <w:rPr>
                <w:rFonts w:eastAsiaTheme="minorEastAsia"/>
                <w:noProof/>
                <w:lang w:val="en-IN" w:eastAsia="en-IN"/>
              </w:rPr>
              <w:tab/>
            </w:r>
            <w:r w:rsidR="00307EF9" w:rsidRPr="00822B81">
              <w:rPr>
                <w:rStyle w:val="Hyperlink"/>
                <w:noProof/>
              </w:rPr>
              <w:t>About Mightypay System</w:t>
            </w:r>
            <w:r w:rsidR="00307EF9">
              <w:rPr>
                <w:noProof/>
                <w:webHidden/>
              </w:rPr>
              <w:tab/>
            </w:r>
            <w:r w:rsidR="00307EF9">
              <w:rPr>
                <w:noProof/>
                <w:webHidden/>
              </w:rPr>
              <w:fldChar w:fldCharType="begin"/>
            </w:r>
            <w:r w:rsidR="00307EF9">
              <w:rPr>
                <w:noProof/>
                <w:webHidden/>
              </w:rPr>
              <w:instrText xml:space="preserve"> PAGEREF _Toc29552883 \h </w:instrText>
            </w:r>
          </w:ins>
          <w:r w:rsidR="00307EF9">
            <w:rPr>
              <w:noProof/>
              <w:webHidden/>
            </w:rPr>
          </w:r>
          <w:r w:rsidR="00307EF9">
            <w:rPr>
              <w:noProof/>
              <w:webHidden/>
            </w:rPr>
            <w:fldChar w:fldCharType="separate"/>
          </w:r>
          <w:ins w:id="102" w:author="Divek Vellaisamy" w:date="2020-01-10T12:47:00Z">
            <w:r w:rsidR="00307EF9">
              <w:rPr>
                <w:noProof/>
                <w:webHidden/>
              </w:rPr>
              <w:t>4</w:t>
            </w:r>
            <w:r w:rsidR="00307EF9">
              <w:rPr>
                <w:noProof/>
                <w:webHidden/>
              </w:rPr>
              <w:fldChar w:fldCharType="end"/>
            </w:r>
            <w:r w:rsidR="00307EF9" w:rsidRPr="00822B81">
              <w:rPr>
                <w:rStyle w:val="Hyperlink"/>
                <w:noProof/>
              </w:rPr>
              <w:fldChar w:fldCharType="end"/>
            </w:r>
          </w:ins>
        </w:p>
        <w:p w14:paraId="178E9AF5" w14:textId="7332AA58" w:rsidR="00307EF9" w:rsidRDefault="00307EF9">
          <w:pPr>
            <w:pStyle w:val="TOC1"/>
            <w:tabs>
              <w:tab w:val="left" w:pos="440"/>
              <w:tab w:val="right" w:leader="dot" w:pos="9016"/>
            </w:tabs>
            <w:rPr>
              <w:ins w:id="103" w:author="Divek Vellaisamy" w:date="2020-01-10T12:47:00Z"/>
              <w:rFonts w:eastAsiaTheme="minorEastAsia"/>
              <w:noProof/>
              <w:lang w:val="en-IN" w:eastAsia="en-IN"/>
            </w:rPr>
          </w:pPr>
          <w:ins w:id="104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"_Toc29552884"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Topup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5" w:author="Divek Vellaisamy" w:date="2020-01-10T12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54DB622C" w14:textId="369531E7" w:rsidR="00307EF9" w:rsidRDefault="00307EF9">
          <w:pPr>
            <w:pStyle w:val="TOC1"/>
            <w:tabs>
              <w:tab w:val="left" w:pos="440"/>
              <w:tab w:val="right" w:leader="dot" w:pos="9016"/>
            </w:tabs>
            <w:rPr>
              <w:ins w:id="106" w:author="Divek Vellaisamy" w:date="2020-01-10T12:47:00Z"/>
              <w:rFonts w:eastAsiaTheme="minorEastAsia"/>
              <w:noProof/>
              <w:lang w:val="en-IN" w:eastAsia="en-IN"/>
            </w:rPr>
          </w:pPr>
          <w:ins w:id="107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"_Toc29552885"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Onboard User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8" w:author="Divek Vellaisamy" w:date="2020-01-10T12:4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7F522286" w14:textId="689DCF9A" w:rsidR="00307EF9" w:rsidRDefault="00307EF9">
          <w:pPr>
            <w:pStyle w:val="TOC1"/>
            <w:tabs>
              <w:tab w:val="left" w:pos="440"/>
              <w:tab w:val="right" w:leader="dot" w:pos="9016"/>
            </w:tabs>
            <w:rPr>
              <w:ins w:id="109" w:author="Divek Vellaisamy" w:date="2020-01-10T12:47:00Z"/>
              <w:rFonts w:eastAsiaTheme="minorEastAsia"/>
              <w:noProof/>
              <w:lang w:val="en-IN" w:eastAsia="en-IN"/>
            </w:rPr>
          </w:pPr>
          <w:ins w:id="110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"_Toc29552886"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P2P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1" w:author="Divek Vellaisamy" w:date="2020-01-10T12:4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0D036824" w14:textId="1C8F77B3" w:rsidR="00307EF9" w:rsidRDefault="00307EF9">
          <w:pPr>
            <w:pStyle w:val="TOC1"/>
            <w:tabs>
              <w:tab w:val="left" w:pos="440"/>
              <w:tab w:val="right" w:leader="dot" w:pos="9016"/>
            </w:tabs>
            <w:rPr>
              <w:ins w:id="112" w:author="Divek Vellaisamy" w:date="2020-01-10T12:47:00Z"/>
              <w:rFonts w:eastAsiaTheme="minorEastAsia"/>
              <w:noProof/>
              <w:lang w:val="en-IN" w:eastAsia="en-IN"/>
            </w:rPr>
          </w:pPr>
          <w:ins w:id="113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"_Toc29552887"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Redeem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4" w:author="Divek Vellaisamy" w:date="2020-01-10T12:47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56BEF17D" w14:textId="46FCAFAF" w:rsidR="00307EF9" w:rsidRDefault="00307EF9">
          <w:pPr>
            <w:pStyle w:val="TOC1"/>
            <w:tabs>
              <w:tab w:val="left" w:pos="440"/>
              <w:tab w:val="right" w:leader="dot" w:pos="9016"/>
            </w:tabs>
            <w:rPr>
              <w:ins w:id="115" w:author="Divek Vellaisamy" w:date="2020-01-10T12:47:00Z"/>
              <w:rFonts w:eastAsiaTheme="minorEastAsia"/>
              <w:noProof/>
              <w:lang w:val="en-IN" w:eastAsia="en-IN"/>
            </w:rPr>
          </w:pPr>
          <w:ins w:id="116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"_Toc29552888"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Query Wallet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7" w:author="Divek Vellaisamy" w:date="2020-01-10T12:4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76431C07" w14:textId="0E74678D" w:rsidR="00307EF9" w:rsidRDefault="00307EF9">
          <w:pPr>
            <w:pStyle w:val="TOC1"/>
            <w:tabs>
              <w:tab w:val="left" w:pos="440"/>
              <w:tab w:val="right" w:leader="dot" w:pos="9016"/>
            </w:tabs>
            <w:rPr>
              <w:ins w:id="118" w:author="Divek Vellaisamy" w:date="2020-01-10T12:47:00Z"/>
              <w:rFonts w:eastAsiaTheme="minorEastAsia"/>
              <w:noProof/>
              <w:lang w:val="en-IN" w:eastAsia="en-IN"/>
            </w:rPr>
          </w:pPr>
          <w:ins w:id="119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"_Toc29552889"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Update User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0" w:author="Divek Vellaisamy" w:date="2020-01-10T12:4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07972DA9" w14:textId="1BF289AF" w:rsidR="00307EF9" w:rsidRDefault="00307EF9">
          <w:pPr>
            <w:pStyle w:val="TOC1"/>
            <w:tabs>
              <w:tab w:val="left" w:pos="440"/>
              <w:tab w:val="right" w:leader="dot" w:pos="9016"/>
            </w:tabs>
            <w:rPr>
              <w:ins w:id="121" w:author="Divek Vellaisamy" w:date="2020-01-10T12:47:00Z"/>
              <w:rFonts w:eastAsiaTheme="minorEastAsia"/>
              <w:noProof/>
              <w:lang w:val="en-IN" w:eastAsia="en-IN"/>
            </w:rPr>
          </w:pPr>
          <w:ins w:id="122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"_Toc29552890"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Transaction History Inquiry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3" w:author="Divek Vellaisamy" w:date="2020-01-10T12:47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4DBF5C46" w14:textId="4FAF9553" w:rsidR="00307EF9" w:rsidRDefault="00307EF9">
          <w:pPr>
            <w:pStyle w:val="TOC1"/>
            <w:tabs>
              <w:tab w:val="left" w:pos="440"/>
              <w:tab w:val="right" w:leader="dot" w:pos="9016"/>
            </w:tabs>
            <w:rPr>
              <w:ins w:id="124" w:author="Divek Vellaisamy" w:date="2020-01-10T12:47:00Z"/>
              <w:rFonts w:eastAsiaTheme="minorEastAsia"/>
              <w:noProof/>
              <w:lang w:val="en-IN" w:eastAsia="en-IN"/>
            </w:rPr>
          </w:pPr>
          <w:ins w:id="125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"_Toc29552892"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Login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6" w:author="Divek Vellaisamy" w:date="2020-01-10T12:47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4143C5E4" w14:textId="102D91C5" w:rsidR="00307EF9" w:rsidRDefault="00307EF9">
          <w:pPr>
            <w:pStyle w:val="TOC1"/>
            <w:tabs>
              <w:tab w:val="left" w:pos="660"/>
              <w:tab w:val="right" w:leader="dot" w:pos="9016"/>
            </w:tabs>
            <w:rPr>
              <w:ins w:id="127" w:author="Divek Vellaisamy" w:date="2020-01-10T12:47:00Z"/>
              <w:rFonts w:eastAsiaTheme="minorEastAsia"/>
              <w:noProof/>
              <w:lang w:val="en-IN" w:eastAsia="en-IN"/>
            </w:rPr>
          </w:pPr>
          <w:ins w:id="128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"_Toc29552893"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Request/Response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9" w:author="Divek Vellaisamy" w:date="2020-01-10T12:47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600B9B36" w14:textId="3AB7E977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30" w:author="Divek Vellaisamy" w:date="2020-01-10T12:47:00Z"/>
              <w:rFonts w:eastAsiaTheme="minorEastAsia"/>
              <w:noProof/>
              <w:lang w:val="en-IN" w:eastAsia="en-IN"/>
            </w:rPr>
          </w:pPr>
          <w:ins w:id="131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"_Toc29552894"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Topup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2" w:author="Divek Vellaisamy" w:date="2020-01-10T12:47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384E4939" w14:textId="24F13EB0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33" w:author="Divek Vellaisamy" w:date="2020-01-10T12:47:00Z"/>
              <w:rFonts w:eastAsiaTheme="minorEastAsia"/>
              <w:noProof/>
              <w:lang w:val="en-IN" w:eastAsia="en-IN"/>
            </w:rPr>
          </w:pPr>
          <w:ins w:id="134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"_Toc29552895"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Onboard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5" w:author="Divek Vellaisamy" w:date="2020-01-10T12:47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2E5BEB0C" w14:textId="22CBAA64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36" w:author="Divek Vellaisamy" w:date="2020-01-10T12:47:00Z"/>
              <w:rFonts w:eastAsiaTheme="minorEastAsia"/>
              <w:noProof/>
              <w:lang w:val="en-IN" w:eastAsia="en-IN"/>
            </w:rPr>
          </w:pPr>
          <w:ins w:id="137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"_Toc29552896"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P2P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8" w:author="Divek Vellaisamy" w:date="2020-01-10T12:47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1754EEF3" w14:textId="286846FE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39" w:author="Divek Vellaisamy" w:date="2020-01-10T12:47:00Z"/>
              <w:rFonts w:eastAsiaTheme="minorEastAsia"/>
              <w:noProof/>
              <w:lang w:val="en-IN" w:eastAsia="en-IN"/>
            </w:rPr>
          </w:pPr>
          <w:ins w:id="140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"_Toc29552897"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Redeem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1" w:author="Divek Vellaisamy" w:date="2020-01-10T12:47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305F8D9C" w14:textId="024EA07A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42" w:author="Divek Vellaisamy" w:date="2020-01-10T12:47:00Z"/>
              <w:rFonts w:eastAsiaTheme="minorEastAsia"/>
              <w:noProof/>
              <w:lang w:val="en-IN" w:eastAsia="en-IN"/>
            </w:rPr>
          </w:pPr>
          <w:ins w:id="143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"_Toc29552898"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Query Wallet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4" w:author="Divek Vellaisamy" w:date="2020-01-10T12:47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5CC86F63" w14:textId="3E8CB6B3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45" w:author="Divek Vellaisamy" w:date="2020-01-10T12:47:00Z"/>
              <w:rFonts w:eastAsiaTheme="minorEastAsia"/>
              <w:noProof/>
              <w:lang w:val="en-IN" w:eastAsia="en-IN"/>
            </w:rPr>
          </w:pPr>
          <w:ins w:id="146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"_Toc29552899"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Update User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7" w:author="Divek Vellaisamy" w:date="2020-01-10T12:47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10662161" w14:textId="218263D8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48" w:author="Divek Vellaisamy" w:date="2020-01-10T12:47:00Z"/>
              <w:rFonts w:eastAsiaTheme="minorEastAsia"/>
              <w:noProof/>
              <w:lang w:val="en-IN" w:eastAsia="en-IN"/>
            </w:rPr>
          </w:pPr>
          <w:ins w:id="149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"_Toc29552900"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Transaction History Inquiry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_Toc29552900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0" w:author="Divek Vellaisamy" w:date="2020-01-10T12:47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391B35BE" w14:textId="55D29DC8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51" w:author="Divek Vellaisamy" w:date="2020-01-10T12:47:00Z"/>
              <w:rFonts w:eastAsiaTheme="minorEastAsia"/>
              <w:noProof/>
              <w:lang w:val="en-IN" w:eastAsia="en-IN"/>
            </w:rPr>
          </w:pPr>
          <w:ins w:id="152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"_Toc29552906"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10.8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Sample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_Toc29552906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3" w:author="Divek Vellaisamy" w:date="2020-01-10T12:47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63E99A01" w14:textId="4CF1BF06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54" w:author="Divek Vellaisamy" w:date="2020-01-10T12:47:00Z"/>
              <w:rFonts w:eastAsiaTheme="minorEastAsia"/>
              <w:noProof/>
              <w:lang w:val="en-IN" w:eastAsia="en-IN"/>
            </w:rPr>
          </w:pPr>
          <w:ins w:id="155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"_Toc29552907"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10.9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Response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_Toc29552907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6" w:author="Divek Vellaisamy" w:date="2020-01-10T12:47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13C60C5B" w14:textId="7336219C" w:rsidR="00307EF9" w:rsidRDefault="00307EF9">
          <w:pPr>
            <w:pStyle w:val="TOC1"/>
            <w:tabs>
              <w:tab w:val="left" w:pos="660"/>
              <w:tab w:val="right" w:leader="dot" w:pos="9016"/>
            </w:tabs>
            <w:rPr>
              <w:ins w:id="157" w:author="Divek Vellaisamy" w:date="2020-01-10T12:47:00Z"/>
              <w:rFonts w:eastAsiaTheme="minorEastAsia"/>
              <w:noProof/>
              <w:lang w:val="en-IN" w:eastAsia="en-IN"/>
            </w:rPr>
          </w:pPr>
          <w:ins w:id="158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"_Toc29552909"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Security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_Toc29552909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9" w:author="Divek Vellaisamy" w:date="2020-01-10T12:47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2FD4B96E" w14:textId="5684A15A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60" w:author="Divek Vellaisamy" w:date="2020-01-10T12:47:00Z"/>
              <w:rFonts w:eastAsiaTheme="minorEastAsia"/>
              <w:noProof/>
              <w:lang w:val="en-IN" w:eastAsia="en-IN"/>
            </w:rPr>
          </w:pPr>
          <w:ins w:id="161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"_Toc29552910"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11.1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Acquiring App ID &amp; App 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_Toc29552910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2" w:author="Divek Vellaisamy" w:date="2020-01-10T12:47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0EDA778C" w14:textId="18288A7C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63" w:author="Divek Vellaisamy" w:date="2020-01-10T12:47:00Z"/>
              <w:rFonts w:eastAsiaTheme="minorEastAsia"/>
              <w:noProof/>
              <w:lang w:val="en-IN" w:eastAsia="en-IN"/>
            </w:rPr>
          </w:pPr>
          <w:ins w:id="164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"_Toc29552914"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11.2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Securing Messages using JOSE (JWT, JWE, JWS).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_Toc29552914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5" w:author="Divek Vellaisamy" w:date="2020-01-10T12:47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386E70E1" w14:textId="6E28ED61" w:rsidR="003C6837" w:rsidDel="001A0491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66" w:author="Srinath Neelakandan" w:date="2020-01-03T11:25:00Z"/>
              <w:del w:id="167" w:author="Divek Vellaisamy" w:date="2020-01-10T12:47:00Z"/>
              <w:rFonts w:eastAsiaTheme="minorEastAsia"/>
              <w:noProof/>
              <w:lang w:val="en-IN" w:eastAsia="en-IN"/>
            </w:rPr>
          </w:pPr>
          <w:ins w:id="168" w:author="Srinath Neelakandan" w:date="2020-01-03T11:25:00Z">
            <w:del w:id="169" w:author="Divek Vellaisamy" w:date="2020-01-10T12:47:00Z">
              <w:r w:rsidRPr="001A0491" w:rsidDel="001A0491">
                <w:rPr>
                  <w:rStyle w:val="Hyperlink"/>
                  <w:noProof/>
                </w:rPr>
                <w:delText>1.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About Mightypay System</w:delText>
              </w:r>
              <w:r w:rsidDel="001A0491">
                <w:rPr>
                  <w:noProof/>
                  <w:webHidden/>
                </w:rPr>
                <w:tab/>
                <w:delText>4</w:delText>
              </w:r>
            </w:del>
          </w:ins>
        </w:p>
        <w:p w14:paraId="7FED2FAB" w14:textId="0BAEFF65" w:rsidR="003C6837" w:rsidDel="001A0491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70" w:author="Srinath Neelakandan" w:date="2020-01-03T11:25:00Z"/>
              <w:del w:id="171" w:author="Divek Vellaisamy" w:date="2020-01-10T12:47:00Z"/>
              <w:rFonts w:eastAsiaTheme="minorEastAsia"/>
              <w:noProof/>
              <w:lang w:val="en-IN" w:eastAsia="en-IN"/>
            </w:rPr>
          </w:pPr>
          <w:ins w:id="172" w:author="Srinath Neelakandan" w:date="2020-01-03T11:25:00Z">
            <w:del w:id="173" w:author="Divek Vellaisamy" w:date="2020-01-10T12:47:00Z">
              <w:r w:rsidRPr="001A0491" w:rsidDel="001A0491">
                <w:rPr>
                  <w:rStyle w:val="Hyperlink"/>
                  <w:noProof/>
                </w:rPr>
                <w:delText>2.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Topup</w:delText>
              </w:r>
              <w:r w:rsidDel="001A0491">
                <w:rPr>
                  <w:noProof/>
                  <w:webHidden/>
                </w:rPr>
                <w:tab/>
                <w:delText>4</w:delText>
              </w:r>
            </w:del>
          </w:ins>
        </w:p>
        <w:p w14:paraId="494AA9BB" w14:textId="5E48C80E" w:rsidR="003C6837" w:rsidDel="001A0491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74" w:author="Srinath Neelakandan" w:date="2020-01-03T11:25:00Z"/>
              <w:del w:id="175" w:author="Divek Vellaisamy" w:date="2020-01-10T12:47:00Z"/>
              <w:rFonts w:eastAsiaTheme="minorEastAsia"/>
              <w:noProof/>
              <w:lang w:val="en-IN" w:eastAsia="en-IN"/>
            </w:rPr>
          </w:pPr>
          <w:ins w:id="176" w:author="Srinath Neelakandan" w:date="2020-01-03T11:25:00Z">
            <w:del w:id="177" w:author="Divek Vellaisamy" w:date="2020-01-10T12:47:00Z">
              <w:r w:rsidRPr="001A0491" w:rsidDel="001A0491">
                <w:rPr>
                  <w:rStyle w:val="Hyperlink"/>
                  <w:noProof/>
                </w:rPr>
                <w:delText>3.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Onboard User Entity</w:delText>
              </w:r>
              <w:r w:rsidDel="001A0491">
                <w:rPr>
                  <w:noProof/>
                  <w:webHidden/>
                </w:rPr>
                <w:tab/>
                <w:delText>5</w:delText>
              </w:r>
            </w:del>
          </w:ins>
        </w:p>
        <w:p w14:paraId="505E5974" w14:textId="0A6BFA83" w:rsidR="003C6837" w:rsidDel="001A0491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78" w:author="Srinath Neelakandan" w:date="2020-01-03T11:25:00Z"/>
              <w:del w:id="179" w:author="Divek Vellaisamy" w:date="2020-01-10T12:47:00Z"/>
              <w:rFonts w:eastAsiaTheme="minorEastAsia"/>
              <w:noProof/>
              <w:lang w:val="en-IN" w:eastAsia="en-IN"/>
            </w:rPr>
          </w:pPr>
          <w:ins w:id="180" w:author="Srinath Neelakandan" w:date="2020-01-03T11:25:00Z">
            <w:del w:id="181" w:author="Divek Vellaisamy" w:date="2020-01-10T12:47:00Z">
              <w:r w:rsidRPr="001A0491" w:rsidDel="001A0491">
                <w:rPr>
                  <w:rStyle w:val="Hyperlink"/>
                  <w:noProof/>
                </w:rPr>
                <w:delText>4.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P2P Transfer</w:delText>
              </w:r>
              <w:r w:rsidDel="001A0491">
                <w:rPr>
                  <w:noProof/>
                  <w:webHidden/>
                </w:rPr>
                <w:tab/>
                <w:delText>8</w:delText>
              </w:r>
            </w:del>
          </w:ins>
        </w:p>
        <w:p w14:paraId="4E9A8DE8" w14:textId="6F062BA9" w:rsidR="003C6837" w:rsidDel="001A0491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82" w:author="Srinath Neelakandan" w:date="2020-01-03T11:25:00Z"/>
              <w:del w:id="183" w:author="Divek Vellaisamy" w:date="2020-01-10T12:47:00Z"/>
              <w:rFonts w:eastAsiaTheme="minorEastAsia"/>
              <w:noProof/>
              <w:lang w:val="en-IN" w:eastAsia="en-IN"/>
            </w:rPr>
          </w:pPr>
          <w:ins w:id="184" w:author="Srinath Neelakandan" w:date="2020-01-03T11:25:00Z">
            <w:del w:id="185" w:author="Divek Vellaisamy" w:date="2020-01-10T12:47:00Z">
              <w:r w:rsidRPr="001A0491" w:rsidDel="001A0491">
                <w:rPr>
                  <w:rStyle w:val="Hyperlink"/>
                  <w:noProof/>
                </w:rPr>
                <w:delText>5.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Redeem</w:delText>
              </w:r>
              <w:r w:rsidDel="001A0491">
                <w:rPr>
                  <w:noProof/>
                  <w:webHidden/>
                </w:rPr>
                <w:tab/>
                <w:delText>9</w:delText>
              </w:r>
            </w:del>
          </w:ins>
        </w:p>
        <w:p w14:paraId="1A42E429" w14:textId="775556CC" w:rsidR="003C6837" w:rsidDel="001A0491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86" w:author="Srinath Neelakandan" w:date="2020-01-03T11:25:00Z"/>
              <w:del w:id="187" w:author="Divek Vellaisamy" w:date="2020-01-10T12:47:00Z"/>
              <w:rFonts w:eastAsiaTheme="minorEastAsia"/>
              <w:noProof/>
              <w:lang w:val="en-IN" w:eastAsia="en-IN"/>
            </w:rPr>
          </w:pPr>
          <w:ins w:id="188" w:author="Srinath Neelakandan" w:date="2020-01-03T11:25:00Z">
            <w:del w:id="189" w:author="Divek Vellaisamy" w:date="2020-01-10T12:47:00Z">
              <w:r w:rsidRPr="001A0491" w:rsidDel="001A0491">
                <w:rPr>
                  <w:rStyle w:val="Hyperlink"/>
                  <w:noProof/>
                </w:rPr>
                <w:delText>6.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Query Wallet Balance</w:delText>
              </w:r>
              <w:r w:rsidDel="001A0491">
                <w:rPr>
                  <w:noProof/>
                  <w:webHidden/>
                </w:rPr>
                <w:tab/>
                <w:delText>11</w:delText>
              </w:r>
            </w:del>
          </w:ins>
        </w:p>
        <w:p w14:paraId="1337BB6F" w14:textId="628216E0" w:rsidR="003C6837" w:rsidDel="001A0491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90" w:author="Srinath Neelakandan" w:date="2020-01-03T11:25:00Z"/>
              <w:del w:id="191" w:author="Divek Vellaisamy" w:date="2020-01-10T12:47:00Z"/>
              <w:rFonts w:eastAsiaTheme="minorEastAsia"/>
              <w:noProof/>
              <w:lang w:val="en-IN" w:eastAsia="en-IN"/>
            </w:rPr>
          </w:pPr>
          <w:ins w:id="192" w:author="Srinath Neelakandan" w:date="2020-01-03T11:25:00Z">
            <w:del w:id="193" w:author="Divek Vellaisamy" w:date="2020-01-10T12:47:00Z">
              <w:r w:rsidRPr="001A0491" w:rsidDel="001A0491">
                <w:rPr>
                  <w:rStyle w:val="Hyperlink"/>
                  <w:noProof/>
                </w:rPr>
                <w:delText>7.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Update User Entity</w:delText>
              </w:r>
              <w:r w:rsidDel="001A0491">
                <w:rPr>
                  <w:noProof/>
                  <w:webHidden/>
                </w:rPr>
                <w:tab/>
                <w:delText>13</w:delText>
              </w:r>
            </w:del>
          </w:ins>
        </w:p>
        <w:p w14:paraId="5C1E5030" w14:textId="34827157" w:rsidR="003C6837" w:rsidDel="001A0491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94" w:author="Srinath Neelakandan" w:date="2020-01-03T11:25:00Z"/>
              <w:del w:id="195" w:author="Divek Vellaisamy" w:date="2020-01-10T12:47:00Z"/>
              <w:rFonts w:eastAsiaTheme="minorEastAsia"/>
              <w:noProof/>
              <w:lang w:val="en-IN" w:eastAsia="en-IN"/>
            </w:rPr>
          </w:pPr>
          <w:ins w:id="196" w:author="Srinath Neelakandan" w:date="2020-01-03T11:25:00Z">
            <w:del w:id="197" w:author="Divek Vellaisamy" w:date="2020-01-10T12:47:00Z">
              <w:r w:rsidRPr="001A0491" w:rsidDel="001A0491">
                <w:rPr>
                  <w:rStyle w:val="Hyperlink"/>
                  <w:noProof/>
                </w:rPr>
                <w:delText>8.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Transaction History Inquiry</w:delText>
              </w:r>
              <w:r w:rsidDel="001A0491">
                <w:rPr>
                  <w:noProof/>
                  <w:webHidden/>
                </w:rPr>
                <w:tab/>
                <w:delText>15</w:delText>
              </w:r>
            </w:del>
          </w:ins>
        </w:p>
        <w:p w14:paraId="11F72A7D" w14:textId="6B6105D1" w:rsidR="003C6837" w:rsidDel="001A0491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98" w:author="Srinath Neelakandan" w:date="2020-01-03T11:25:00Z"/>
              <w:del w:id="199" w:author="Divek Vellaisamy" w:date="2020-01-10T12:47:00Z"/>
              <w:rFonts w:eastAsiaTheme="minorEastAsia"/>
              <w:noProof/>
              <w:lang w:val="en-IN" w:eastAsia="en-IN"/>
            </w:rPr>
          </w:pPr>
          <w:ins w:id="200" w:author="Srinath Neelakandan" w:date="2020-01-03T11:25:00Z">
            <w:del w:id="201" w:author="Divek Vellaisamy" w:date="2020-01-10T12:47:00Z">
              <w:r w:rsidRPr="001A0491" w:rsidDel="001A0491">
                <w:rPr>
                  <w:rStyle w:val="Hyperlink"/>
                  <w:noProof/>
                </w:rPr>
                <w:delText>9.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Login API</w:delText>
              </w:r>
              <w:r w:rsidDel="001A0491">
                <w:rPr>
                  <w:noProof/>
                  <w:webHidden/>
                </w:rPr>
                <w:tab/>
                <w:delText>18</w:delText>
              </w:r>
            </w:del>
          </w:ins>
        </w:p>
        <w:p w14:paraId="5225CA36" w14:textId="042D2885" w:rsidR="003C6837" w:rsidDel="001A0491" w:rsidRDefault="003C6837">
          <w:pPr>
            <w:pStyle w:val="TOC1"/>
            <w:tabs>
              <w:tab w:val="left" w:pos="660"/>
              <w:tab w:val="right" w:leader="dot" w:pos="9016"/>
            </w:tabs>
            <w:rPr>
              <w:ins w:id="202" w:author="Srinath Neelakandan" w:date="2020-01-03T11:25:00Z"/>
              <w:del w:id="203" w:author="Divek Vellaisamy" w:date="2020-01-10T12:47:00Z"/>
              <w:rFonts w:eastAsiaTheme="minorEastAsia"/>
              <w:noProof/>
              <w:lang w:val="en-IN" w:eastAsia="en-IN"/>
            </w:rPr>
          </w:pPr>
          <w:ins w:id="204" w:author="Srinath Neelakandan" w:date="2020-01-03T11:25:00Z">
            <w:del w:id="205" w:author="Divek Vellaisamy" w:date="2020-01-10T12:47:00Z">
              <w:r w:rsidRPr="001A0491" w:rsidDel="001A0491">
                <w:rPr>
                  <w:rStyle w:val="Hyperlink"/>
                  <w:noProof/>
                </w:rPr>
                <w:delText>10.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Request/Response Samples</w:delText>
              </w:r>
              <w:r w:rsidDel="001A0491">
                <w:rPr>
                  <w:noProof/>
                  <w:webHidden/>
                </w:rPr>
                <w:tab/>
                <w:delText>19</w:delText>
              </w:r>
            </w:del>
          </w:ins>
        </w:p>
        <w:p w14:paraId="0ECB5A6E" w14:textId="2A0F9188" w:rsidR="003C6837" w:rsidDel="001A0491" w:rsidRDefault="003C6837">
          <w:pPr>
            <w:pStyle w:val="TOC2"/>
            <w:tabs>
              <w:tab w:val="left" w:pos="880"/>
              <w:tab w:val="right" w:leader="dot" w:pos="9016"/>
            </w:tabs>
            <w:rPr>
              <w:ins w:id="206" w:author="Srinath Neelakandan" w:date="2020-01-03T11:25:00Z"/>
              <w:del w:id="207" w:author="Divek Vellaisamy" w:date="2020-01-10T12:47:00Z"/>
              <w:rFonts w:eastAsiaTheme="minorEastAsia"/>
              <w:noProof/>
              <w:lang w:val="en-IN" w:eastAsia="en-IN"/>
            </w:rPr>
          </w:pPr>
          <w:ins w:id="208" w:author="Srinath Neelakandan" w:date="2020-01-03T11:25:00Z">
            <w:del w:id="209" w:author="Divek Vellaisamy" w:date="2020-01-10T12:47:00Z">
              <w:r w:rsidRPr="001A0491" w:rsidDel="001A0491">
                <w:rPr>
                  <w:rStyle w:val="Hyperlink"/>
                  <w:noProof/>
                </w:rPr>
                <w:delText>10.1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Topup</w:delText>
              </w:r>
              <w:r w:rsidDel="001A0491">
                <w:rPr>
                  <w:noProof/>
                  <w:webHidden/>
                </w:rPr>
                <w:tab/>
                <w:delText>19</w:delText>
              </w:r>
            </w:del>
          </w:ins>
        </w:p>
        <w:p w14:paraId="2A58D526" w14:textId="5D56B508" w:rsidR="003C6837" w:rsidDel="001A0491" w:rsidRDefault="003C6837">
          <w:pPr>
            <w:pStyle w:val="TOC2"/>
            <w:tabs>
              <w:tab w:val="left" w:pos="880"/>
              <w:tab w:val="right" w:leader="dot" w:pos="9016"/>
            </w:tabs>
            <w:rPr>
              <w:ins w:id="210" w:author="Srinath Neelakandan" w:date="2020-01-03T11:25:00Z"/>
              <w:del w:id="211" w:author="Divek Vellaisamy" w:date="2020-01-10T12:47:00Z"/>
              <w:rFonts w:eastAsiaTheme="minorEastAsia"/>
              <w:noProof/>
              <w:lang w:val="en-IN" w:eastAsia="en-IN"/>
            </w:rPr>
          </w:pPr>
          <w:ins w:id="212" w:author="Srinath Neelakandan" w:date="2020-01-03T11:25:00Z">
            <w:del w:id="213" w:author="Divek Vellaisamy" w:date="2020-01-10T12:47:00Z">
              <w:r w:rsidRPr="001A0491" w:rsidDel="001A0491">
                <w:rPr>
                  <w:rStyle w:val="Hyperlink"/>
                  <w:noProof/>
                </w:rPr>
                <w:delText>10.2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Onboard</w:delText>
              </w:r>
              <w:r w:rsidDel="001A0491">
                <w:rPr>
                  <w:noProof/>
                  <w:webHidden/>
                </w:rPr>
                <w:tab/>
                <w:delText>20</w:delText>
              </w:r>
            </w:del>
          </w:ins>
        </w:p>
        <w:p w14:paraId="2CF5EC92" w14:textId="61EA04DA" w:rsidR="003C6837" w:rsidDel="001A0491" w:rsidRDefault="003C6837">
          <w:pPr>
            <w:pStyle w:val="TOC2"/>
            <w:tabs>
              <w:tab w:val="left" w:pos="880"/>
              <w:tab w:val="right" w:leader="dot" w:pos="9016"/>
            </w:tabs>
            <w:rPr>
              <w:ins w:id="214" w:author="Srinath Neelakandan" w:date="2020-01-03T11:25:00Z"/>
              <w:del w:id="215" w:author="Divek Vellaisamy" w:date="2020-01-10T12:47:00Z"/>
              <w:rFonts w:eastAsiaTheme="minorEastAsia"/>
              <w:noProof/>
              <w:lang w:val="en-IN" w:eastAsia="en-IN"/>
            </w:rPr>
          </w:pPr>
          <w:ins w:id="216" w:author="Srinath Neelakandan" w:date="2020-01-03T11:25:00Z">
            <w:del w:id="217" w:author="Divek Vellaisamy" w:date="2020-01-10T12:47:00Z">
              <w:r w:rsidRPr="001A0491" w:rsidDel="001A0491">
                <w:rPr>
                  <w:rStyle w:val="Hyperlink"/>
                  <w:noProof/>
                </w:rPr>
                <w:delText>10.3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Sample Data</w:delText>
              </w:r>
              <w:r w:rsidDel="001A0491">
                <w:rPr>
                  <w:noProof/>
                  <w:webHidden/>
                </w:rPr>
                <w:tab/>
                <w:delText>20</w:delText>
              </w:r>
            </w:del>
          </w:ins>
        </w:p>
        <w:p w14:paraId="718167BD" w14:textId="05278A23" w:rsidR="003C6837" w:rsidDel="001A0491" w:rsidRDefault="003C6837">
          <w:pPr>
            <w:pStyle w:val="TOC2"/>
            <w:tabs>
              <w:tab w:val="left" w:pos="880"/>
              <w:tab w:val="right" w:leader="dot" w:pos="9016"/>
            </w:tabs>
            <w:rPr>
              <w:ins w:id="218" w:author="Srinath Neelakandan" w:date="2020-01-03T11:25:00Z"/>
              <w:del w:id="219" w:author="Divek Vellaisamy" w:date="2020-01-10T12:47:00Z"/>
              <w:rFonts w:eastAsiaTheme="minorEastAsia"/>
              <w:noProof/>
              <w:lang w:val="en-IN" w:eastAsia="en-IN"/>
            </w:rPr>
          </w:pPr>
          <w:ins w:id="220" w:author="Srinath Neelakandan" w:date="2020-01-03T11:25:00Z">
            <w:del w:id="221" w:author="Divek Vellaisamy" w:date="2020-01-10T12:47:00Z">
              <w:r w:rsidRPr="001A0491" w:rsidDel="001A0491">
                <w:rPr>
                  <w:rStyle w:val="Hyperlink"/>
                  <w:noProof/>
                </w:rPr>
                <w:delText>10.4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Response Codes</w:delText>
              </w:r>
              <w:r w:rsidDel="001A0491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0C75C18A" w14:textId="18660B26" w:rsidR="003C6837" w:rsidDel="001A0491" w:rsidRDefault="003C6837">
          <w:pPr>
            <w:pStyle w:val="TOC1"/>
            <w:tabs>
              <w:tab w:val="left" w:pos="660"/>
              <w:tab w:val="right" w:leader="dot" w:pos="9016"/>
            </w:tabs>
            <w:rPr>
              <w:ins w:id="222" w:author="Srinath Neelakandan" w:date="2020-01-03T11:25:00Z"/>
              <w:del w:id="223" w:author="Divek Vellaisamy" w:date="2020-01-10T12:47:00Z"/>
              <w:rFonts w:eastAsiaTheme="minorEastAsia"/>
              <w:noProof/>
              <w:lang w:val="en-IN" w:eastAsia="en-IN"/>
            </w:rPr>
          </w:pPr>
          <w:ins w:id="224" w:author="Srinath Neelakandan" w:date="2020-01-03T11:25:00Z">
            <w:del w:id="225" w:author="Divek Vellaisamy" w:date="2020-01-10T12:47:00Z">
              <w:r w:rsidRPr="001A0491" w:rsidDel="001A0491">
                <w:rPr>
                  <w:rStyle w:val="Hyperlink"/>
                  <w:noProof/>
                </w:rPr>
                <w:delText>11.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Security Implementation</w:delText>
              </w:r>
              <w:r w:rsidDel="001A0491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1C8E729F" w14:textId="3CE18069" w:rsidR="003C6837" w:rsidDel="001A0491" w:rsidRDefault="003C6837">
          <w:pPr>
            <w:pStyle w:val="TOC2"/>
            <w:tabs>
              <w:tab w:val="left" w:pos="880"/>
              <w:tab w:val="right" w:leader="dot" w:pos="9016"/>
            </w:tabs>
            <w:rPr>
              <w:ins w:id="226" w:author="Srinath Neelakandan" w:date="2020-01-03T11:25:00Z"/>
              <w:del w:id="227" w:author="Divek Vellaisamy" w:date="2020-01-10T12:47:00Z"/>
              <w:rFonts w:eastAsiaTheme="minorEastAsia"/>
              <w:noProof/>
              <w:lang w:val="en-IN" w:eastAsia="en-IN"/>
            </w:rPr>
          </w:pPr>
          <w:ins w:id="228" w:author="Srinath Neelakandan" w:date="2020-01-03T11:25:00Z">
            <w:del w:id="229" w:author="Divek Vellaisamy" w:date="2020-01-10T12:47:00Z">
              <w:r w:rsidRPr="001A0491" w:rsidDel="001A0491">
                <w:rPr>
                  <w:rStyle w:val="Hyperlink"/>
                  <w:noProof/>
                </w:rPr>
                <w:delText>11.1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Acquiring App ID &amp; App secret</w:delText>
              </w:r>
              <w:r w:rsidDel="001A0491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1FD00D0A" w14:textId="4D24CDD4" w:rsidR="003C6837" w:rsidDel="001A0491" w:rsidRDefault="003C6837">
          <w:pPr>
            <w:pStyle w:val="TOC2"/>
            <w:tabs>
              <w:tab w:val="left" w:pos="880"/>
              <w:tab w:val="right" w:leader="dot" w:pos="9016"/>
            </w:tabs>
            <w:rPr>
              <w:ins w:id="230" w:author="Srinath Neelakandan" w:date="2020-01-03T11:25:00Z"/>
              <w:del w:id="231" w:author="Divek Vellaisamy" w:date="2020-01-10T12:47:00Z"/>
              <w:rFonts w:eastAsiaTheme="minorEastAsia"/>
              <w:noProof/>
              <w:lang w:val="en-IN" w:eastAsia="en-IN"/>
            </w:rPr>
          </w:pPr>
          <w:ins w:id="232" w:author="Srinath Neelakandan" w:date="2020-01-03T11:25:00Z">
            <w:del w:id="233" w:author="Divek Vellaisamy" w:date="2020-01-10T12:47:00Z">
              <w:r w:rsidRPr="001A0491" w:rsidDel="001A0491">
                <w:rPr>
                  <w:rStyle w:val="Hyperlink"/>
                  <w:noProof/>
                </w:rPr>
                <w:delText>11.2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Securing Messages using JOSE (JWT, JWE, JWS).</w:delText>
              </w:r>
              <w:r w:rsidDel="001A0491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472FA065" w14:textId="0B90F2DB" w:rsidR="00565C5B" w:rsidDel="001A0491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34" w:author="Divek Vellaisamy" w:date="2020-01-10T12:47:00Z"/>
              <w:rFonts w:eastAsiaTheme="minorEastAsia"/>
              <w:noProof/>
              <w:lang w:val="en-IN" w:eastAsia="en-IN"/>
            </w:rPr>
          </w:pPr>
          <w:del w:id="235" w:author="Divek Vellaisamy" w:date="2020-01-10T12:47:00Z">
            <w:r w:rsidRPr="003C6837" w:rsidDel="001A0491">
              <w:rPr>
                <w:rPrChange w:id="236" w:author="Srinath Neelakandan" w:date="2020-01-03T11:25:00Z">
                  <w:rPr>
                    <w:rStyle w:val="Hyperlink"/>
                    <w:noProof/>
                  </w:rPr>
                </w:rPrChange>
              </w:rPr>
              <w:delText>1.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37" w:author="Srinath Neelakandan" w:date="2020-01-03T11:25:00Z">
                  <w:rPr>
                    <w:rStyle w:val="Hyperlink"/>
                    <w:noProof/>
                  </w:rPr>
                </w:rPrChange>
              </w:rPr>
              <w:delText>About Mightypay System</w:delText>
            </w:r>
            <w:r w:rsidDel="001A0491">
              <w:rPr>
                <w:noProof/>
                <w:webHidden/>
              </w:rPr>
              <w:tab/>
              <w:delText>4</w:delText>
            </w:r>
          </w:del>
        </w:p>
        <w:p w14:paraId="09292287" w14:textId="71A207E5" w:rsidR="00565C5B" w:rsidDel="001A0491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38" w:author="Divek Vellaisamy" w:date="2020-01-10T12:47:00Z"/>
              <w:rFonts w:eastAsiaTheme="minorEastAsia"/>
              <w:noProof/>
              <w:lang w:val="en-IN" w:eastAsia="en-IN"/>
            </w:rPr>
          </w:pPr>
          <w:del w:id="239" w:author="Divek Vellaisamy" w:date="2020-01-10T12:47:00Z">
            <w:r w:rsidRPr="003C6837" w:rsidDel="001A0491">
              <w:rPr>
                <w:rPrChange w:id="240" w:author="Srinath Neelakandan" w:date="2020-01-03T11:25:00Z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41" w:author="Srinath Neelakandan" w:date="2020-01-03T11:25:00Z">
                  <w:rPr>
                    <w:rStyle w:val="Hyperlink"/>
                    <w:noProof/>
                  </w:rPr>
                </w:rPrChange>
              </w:rPr>
              <w:delText>Topup</w:delText>
            </w:r>
            <w:r w:rsidDel="001A0491">
              <w:rPr>
                <w:noProof/>
                <w:webHidden/>
              </w:rPr>
              <w:tab/>
              <w:delText>4</w:delText>
            </w:r>
          </w:del>
        </w:p>
        <w:p w14:paraId="0A1E54BC" w14:textId="409110C9" w:rsidR="00565C5B" w:rsidDel="001A0491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42" w:author="Divek Vellaisamy" w:date="2020-01-10T12:47:00Z"/>
              <w:rFonts w:eastAsiaTheme="minorEastAsia"/>
              <w:noProof/>
              <w:lang w:val="en-IN" w:eastAsia="en-IN"/>
            </w:rPr>
          </w:pPr>
          <w:del w:id="243" w:author="Divek Vellaisamy" w:date="2020-01-10T12:47:00Z">
            <w:r w:rsidRPr="003C6837" w:rsidDel="001A0491">
              <w:rPr>
                <w:rPrChange w:id="244" w:author="Srinath Neelakandan" w:date="2020-01-03T11:25:00Z">
                  <w:rPr>
                    <w:rStyle w:val="Hyperlink"/>
                    <w:noProof/>
                  </w:rPr>
                </w:rPrChange>
              </w:rPr>
              <w:delText>3.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45" w:author="Srinath Neelakandan" w:date="2020-01-03T11:25:00Z">
                  <w:rPr>
                    <w:rStyle w:val="Hyperlink"/>
                    <w:noProof/>
                  </w:rPr>
                </w:rPrChange>
              </w:rPr>
              <w:delText>Onboard User Entity</w:delText>
            </w:r>
            <w:r w:rsidDel="001A0491">
              <w:rPr>
                <w:noProof/>
                <w:webHidden/>
              </w:rPr>
              <w:tab/>
              <w:delText>5</w:delText>
            </w:r>
          </w:del>
        </w:p>
        <w:p w14:paraId="48A572E8" w14:textId="5128CBBB" w:rsidR="00565C5B" w:rsidDel="001A0491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46" w:author="Divek Vellaisamy" w:date="2020-01-10T12:47:00Z"/>
              <w:rFonts w:eastAsiaTheme="minorEastAsia"/>
              <w:noProof/>
              <w:lang w:val="en-IN" w:eastAsia="en-IN"/>
            </w:rPr>
          </w:pPr>
          <w:del w:id="247" w:author="Divek Vellaisamy" w:date="2020-01-10T12:47:00Z">
            <w:r w:rsidRPr="003C6837" w:rsidDel="001A0491">
              <w:rPr>
                <w:rPrChange w:id="248" w:author="Srinath Neelakandan" w:date="2020-01-03T11:25:00Z">
                  <w:rPr>
                    <w:rStyle w:val="Hyperlink"/>
                    <w:noProof/>
                  </w:rPr>
                </w:rPrChange>
              </w:rPr>
              <w:delText>4.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49" w:author="Srinath Neelakandan" w:date="2020-01-03T11:25:00Z">
                  <w:rPr>
                    <w:rStyle w:val="Hyperlink"/>
                    <w:noProof/>
                  </w:rPr>
                </w:rPrChange>
              </w:rPr>
              <w:delText>P2P Transfer</w:delText>
            </w:r>
            <w:r w:rsidDel="001A0491">
              <w:rPr>
                <w:noProof/>
                <w:webHidden/>
              </w:rPr>
              <w:tab/>
              <w:delText>7</w:delText>
            </w:r>
          </w:del>
        </w:p>
        <w:p w14:paraId="0E361A7B" w14:textId="40FD8031" w:rsidR="00565C5B" w:rsidDel="001A0491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50" w:author="Divek Vellaisamy" w:date="2020-01-10T12:47:00Z"/>
              <w:rFonts w:eastAsiaTheme="minorEastAsia"/>
              <w:noProof/>
              <w:lang w:val="en-IN" w:eastAsia="en-IN"/>
            </w:rPr>
          </w:pPr>
          <w:del w:id="251" w:author="Divek Vellaisamy" w:date="2020-01-10T12:47:00Z">
            <w:r w:rsidRPr="003C6837" w:rsidDel="001A0491">
              <w:rPr>
                <w:rPrChange w:id="252" w:author="Srinath Neelakandan" w:date="2020-01-03T11:25:00Z">
                  <w:rPr>
                    <w:rStyle w:val="Hyperlink"/>
                    <w:noProof/>
                  </w:rPr>
                </w:rPrChange>
              </w:rPr>
              <w:delText>5.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53" w:author="Srinath Neelakandan" w:date="2020-01-03T11:25:00Z">
                  <w:rPr>
                    <w:rStyle w:val="Hyperlink"/>
                    <w:noProof/>
                  </w:rPr>
                </w:rPrChange>
              </w:rPr>
              <w:delText>Redeem</w:delText>
            </w:r>
            <w:r w:rsidDel="001A0491">
              <w:rPr>
                <w:noProof/>
                <w:webHidden/>
              </w:rPr>
              <w:tab/>
              <w:delText>9</w:delText>
            </w:r>
          </w:del>
        </w:p>
        <w:p w14:paraId="4CA29F40" w14:textId="16D7B2BF" w:rsidR="00565C5B" w:rsidDel="001A0491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54" w:author="Divek Vellaisamy" w:date="2020-01-10T12:47:00Z"/>
              <w:rFonts w:eastAsiaTheme="minorEastAsia"/>
              <w:noProof/>
              <w:lang w:val="en-IN" w:eastAsia="en-IN"/>
            </w:rPr>
          </w:pPr>
          <w:del w:id="255" w:author="Divek Vellaisamy" w:date="2020-01-10T12:47:00Z">
            <w:r w:rsidRPr="003C6837" w:rsidDel="001A0491">
              <w:rPr>
                <w:rPrChange w:id="256" w:author="Srinath Neelakandan" w:date="2020-01-03T11:25:00Z">
                  <w:rPr>
                    <w:rStyle w:val="Hyperlink"/>
                    <w:noProof/>
                  </w:rPr>
                </w:rPrChange>
              </w:rPr>
              <w:delText>6.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57" w:author="Srinath Neelakandan" w:date="2020-01-03T11:25:00Z">
                  <w:rPr>
                    <w:rStyle w:val="Hyperlink"/>
                    <w:noProof/>
                  </w:rPr>
                </w:rPrChange>
              </w:rPr>
              <w:delText>Query Wallet Balance</w:delText>
            </w:r>
            <w:r w:rsidDel="001A0491">
              <w:rPr>
                <w:noProof/>
                <w:webHidden/>
              </w:rPr>
              <w:tab/>
              <w:delText>11</w:delText>
            </w:r>
          </w:del>
        </w:p>
        <w:p w14:paraId="15C4276E" w14:textId="319BB4B8" w:rsidR="00565C5B" w:rsidDel="001A0491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58" w:author="Divek Vellaisamy" w:date="2020-01-10T12:47:00Z"/>
              <w:rFonts w:eastAsiaTheme="minorEastAsia"/>
              <w:noProof/>
              <w:lang w:val="en-IN" w:eastAsia="en-IN"/>
            </w:rPr>
          </w:pPr>
          <w:del w:id="259" w:author="Divek Vellaisamy" w:date="2020-01-10T12:47:00Z">
            <w:r w:rsidRPr="003C6837" w:rsidDel="001A0491">
              <w:rPr>
                <w:rPrChange w:id="260" w:author="Srinath Neelakandan" w:date="2020-01-03T11:25:00Z">
                  <w:rPr>
                    <w:rStyle w:val="Hyperlink"/>
                    <w:noProof/>
                  </w:rPr>
                </w:rPrChange>
              </w:rPr>
              <w:delText>7.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61" w:author="Srinath Neelakandan" w:date="2020-01-03T11:25:00Z">
                  <w:rPr>
                    <w:rStyle w:val="Hyperlink"/>
                    <w:noProof/>
                  </w:rPr>
                </w:rPrChange>
              </w:rPr>
              <w:delText>Update User Entity</w:delText>
            </w:r>
            <w:r w:rsidDel="001A0491">
              <w:rPr>
                <w:noProof/>
                <w:webHidden/>
              </w:rPr>
              <w:tab/>
              <w:delText>13</w:delText>
            </w:r>
          </w:del>
        </w:p>
        <w:p w14:paraId="21295DE3" w14:textId="0B489B7A" w:rsidR="00565C5B" w:rsidDel="001A0491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62" w:author="Divek Vellaisamy" w:date="2020-01-10T12:47:00Z"/>
              <w:rFonts w:eastAsiaTheme="minorEastAsia"/>
              <w:noProof/>
              <w:lang w:val="en-IN" w:eastAsia="en-IN"/>
            </w:rPr>
          </w:pPr>
          <w:del w:id="263" w:author="Divek Vellaisamy" w:date="2020-01-10T12:47:00Z">
            <w:r w:rsidRPr="003C6837" w:rsidDel="001A0491">
              <w:rPr>
                <w:rPrChange w:id="264" w:author="Srinath Neelakandan" w:date="2020-01-03T11:25:00Z">
                  <w:rPr>
                    <w:rStyle w:val="Hyperlink"/>
                    <w:noProof/>
                  </w:rPr>
                </w:rPrChange>
              </w:rPr>
              <w:delText>8.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65" w:author="Srinath Neelakandan" w:date="2020-01-03T11:25:00Z">
                  <w:rPr>
                    <w:rStyle w:val="Hyperlink"/>
                    <w:noProof/>
                  </w:rPr>
                </w:rPrChange>
              </w:rPr>
              <w:delText>Transaction History Inquiry</w:delText>
            </w:r>
            <w:r w:rsidDel="001A0491">
              <w:rPr>
                <w:noProof/>
                <w:webHidden/>
              </w:rPr>
              <w:tab/>
              <w:delText>15</w:delText>
            </w:r>
          </w:del>
        </w:p>
        <w:p w14:paraId="4B038669" w14:textId="7AC3375D" w:rsidR="00565C5B" w:rsidDel="001A0491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66" w:author="Divek Vellaisamy" w:date="2020-01-10T12:47:00Z"/>
              <w:rFonts w:eastAsiaTheme="minorEastAsia"/>
              <w:noProof/>
              <w:lang w:val="en-IN" w:eastAsia="en-IN"/>
            </w:rPr>
          </w:pPr>
          <w:del w:id="267" w:author="Divek Vellaisamy" w:date="2020-01-10T12:47:00Z">
            <w:r w:rsidRPr="003C6837" w:rsidDel="001A0491">
              <w:rPr>
                <w:rPrChange w:id="268" w:author="Srinath Neelakandan" w:date="2020-01-03T11:25:00Z">
                  <w:rPr>
                    <w:rStyle w:val="Hyperlink"/>
                    <w:noProof/>
                  </w:rPr>
                </w:rPrChange>
              </w:rPr>
              <w:delText>9.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69" w:author="Srinath Neelakandan" w:date="2020-01-03T11:25:00Z">
                  <w:rPr>
                    <w:rStyle w:val="Hyperlink"/>
                    <w:noProof/>
                  </w:rPr>
                </w:rPrChange>
              </w:rPr>
              <w:delText>Request/Response Samples</w:delText>
            </w:r>
            <w:r w:rsidDel="001A0491">
              <w:rPr>
                <w:noProof/>
                <w:webHidden/>
              </w:rPr>
              <w:tab/>
              <w:delText>17</w:delText>
            </w:r>
          </w:del>
        </w:p>
        <w:p w14:paraId="614845C8" w14:textId="7EED7A12" w:rsidR="00565C5B" w:rsidDel="001A0491" w:rsidRDefault="00565C5B">
          <w:pPr>
            <w:pStyle w:val="TOC2"/>
            <w:tabs>
              <w:tab w:val="left" w:pos="880"/>
              <w:tab w:val="right" w:leader="dot" w:pos="9016"/>
            </w:tabs>
            <w:rPr>
              <w:del w:id="270" w:author="Divek Vellaisamy" w:date="2020-01-10T12:47:00Z"/>
              <w:rFonts w:eastAsiaTheme="minorEastAsia"/>
              <w:noProof/>
              <w:lang w:val="en-IN" w:eastAsia="en-IN"/>
            </w:rPr>
          </w:pPr>
          <w:del w:id="271" w:author="Divek Vellaisamy" w:date="2020-01-10T12:47:00Z">
            <w:r w:rsidRPr="003C6837" w:rsidDel="001A0491">
              <w:rPr>
                <w:rPrChange w:id="272" w:author="Srinath Neelakandan" w:date="2020-01-03T11:25:00Z">
                  <w:rPr>
                    <w:rStyle w:val="Hyperlink"/>
                    <w:noProof/>
                  </w:rPr>
                </w:rPrChange>
              </w:rPr>
              <w:delText>9.1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73" w:author="Srinath Neelakandan" w:date="2020-01-03T11:25:00Z">
                  <w:rPr>
                    <w:rStyle w:val="Hyperlink"/>
                    <w:noProof/>
                  </w:rPr>
                </w:rPrChange>
              </w:rPr>
              <w:delText>Topup</w:delText>
            </w:r>
            <w:r w:rsidDel="001A0491">
              <w:rPr>
                <w:noProof/>
                <w:webHidden/>
              </w:rPr>
              <w:tab/>
              <w:delText>17</w:delText>
            </w:r>
          </w:del>
        </w:p>
        <w:p w14:paraId="2CA9E91E" w14:textId="54F2F6EE" w:rsidR="00565C5B" w:rsidDel="001A0491" w:rsidRDefault="00565C5B">
          <w:pPr>
            <w:pStyle w:val="TOC2"/>
            <w:tabs>
              <w:tab w:val="left" w:pos="880"/>
              <w:tab w:val="right" w:leader="dot" w:pos="9016"/>
            </w:tabs>
            <w:rPr>
              <w:del w:id="274" w:author="Divek Vellaisamy" w:date="2020-01-10T12:47:00Z"/>
              <w:rFonts w:eastAsiaTheme="minorEastAsia"/>
              <w:noProof/>
              <w:lang w:val="en-IN" w:eastAsia="en-IN"/>
            </w:rPr>
          </w:pPr>
          <w:del w:id="275" w:author="Divek Vellaisamy" w:date="2020-01-10T12:47:00Z">
            <w:r w:rsidRPr="003C6837" w:rsidDel="001A0491">
              <w:rPr>
                <w:rPrChange w:id="276" w:author="Srinath Neelakandan" w:date="2020-01-03T11:25:00Z">
                  <w:rPr>
                    <w:rStyle w:val="Hyperlink"/>
                    <w:noProof/>
                  </w:rPr>
                </w:rPrChange>
              </w:rPr>
              <w:delText>9.2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77" w:author="Srinath Neelakandan" w:date="2020-01-03T11:25:00Z">
                  <w:rPr>
                    <w:rStyle w:val="Hyperlink"/>
                    <w:noProof/>
                  </w:rPr>
                </w:rPrChange>
              </w:rPr>
              <w:delText>Onboard</w:delText>
            </w:r>
            <w:r w:rsidDel="001A0491">
              <w:rPr>
                <w:noProof/>
                <w:webHidden/>
              </w:rPr>
              <w:tab/>
              <w:delText>18</w:delText>
            </w:r>
          </w:del>
        </w:p>
        <w:p w14:paraId="0D60E71D" w14:textId="40EAEDB8" w:rsidR="00565C5B" w:rsidDel="001A0491" w:rsidRDefault="00565C5B">
          <w:pPr>
            <w:pStyle w:val="TOC2"/>
            <w:tabs>
              <w:tab w:val="left" w:pos="880"/>
              <w:tab w:val="right" w:leader="dot" w:pos="9016"/>
            </w:tabs>
            <w:rPr>
              <w:del w:id="278" w:author="Divek Vellaisamy" w:date="2020-01-10T12:47:00Z"/>
              <w:rFonts w:eastAsiaTheme="minorEastAsia"/>
              <w:noProof/>
              <w:lang w:val="en-IN" w:eastAsia="en-IN"/>
            </w:rPr>
          </w:pPr>
          <w:del w:id="279" w:author="Divek Vellaisamy" w:date="2020-01-10T12:47:00Z">
            <w:r w:rsidRPr="003C6837" w:rsidDel="001A0491">
              <w:rPr>
                <w:rPrChange w:id="280" w:author="Srinath Neelakandan" w:date="2020-01-03T11:25:00Z">
                  <w:rPr>
                    <w:rStyle w:val="Hyperlink"/>
                    <w:noProof/>
                  </w:rPr>
                </w:rPrChange>
              </w:rPr>
              <w:delText>9.3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81" w:author="Srinath Neelakandan" w:date="2020-01-03T11:25:00Z">
                  <w:rPr>
                    <w:rStyle w:val="Hyperlink"/>
                    <w:noProof/>
                  </w:rPr>
                </w:rPrChange>
              </w:rPr>
              <w:delText>Sample Data</w:delText>
            </w:r>
            <w:r w:rsidDel="001A0491">
              <w:rPr>
                <w:noProof/>
                <w:webHidden/>
              </w:rPr>
              <w:tab/>
              <w:delText>19</w:delText>
            </w:r>
          </w:del>
        </w:p>
        <w:p w14:paraId="598EF463" w14:textId="71A10247" w:rsidR="00565C5B" w:rsidDel="001A0491" w:rsidRDefault="00565C5B">
          <w:pPr>
            <w:pStyle w:val="TOC2"/>
            <w:tabs>
              <w:tab w:val="left" w:pos="880"/>
              <w:tab w:val="right" w:leader="dot" w:pos="9016"/>
            </w:tabs>
            <w:rPr>
              <w:del w:id="282" w:author="Divek Vellaisamy" w:date="2020-01-10T12:47:00Z"/>
              <w:rFonts w:eastAsiaTheme="minorEastAsia"/>
              <w:noProof/>
              <w:lang w:val="en-IN" w:eastAsia="en-IN"/>
            </w:rPr>
          </w:pPr>
          <w:del w:id="283" w:author="Divek Vellaisamy" w:date="2020-01-10T12:47:00Z">
            <w:r w:rsidRPr="003C6837" w:rsidDel="001A0491">
              <w:rPr>
                <w:rPrChange w:id="284" w:author="Srinath Neelakandan" w:date="2020-01-03T11:25:00Z">
                  <w:rPr>
                    <w:rStyle w:val="Hyperlink"/>
                    <w:noProof/>
                  </w:rPr>
                </w:rPrChange>
              </w:rPr>
              <w:delText>9.4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85" w:author="Srinath Neelakandan" w:date="2020-01-03T11:25:00Z">
                  <w:rPr>
                    <w:rStyle w:val="Hyperlink"/>
                    <w:noProof/>
                  </w:rPr>
                </w:rPrChange>
              </w:rPr>
              <w:delText>Response Codes</w:delText>
            </w:r>
            <w:r w:rsidDel="001A0491">
              <w:rPr>
                <w:noProof/>
                <w:webHidden/>
              </w:rPr>
              <w:tab/>
              <w:delText>19</w:delText>
            </w:r>
          </w:del>
        </w:p>
        <w:p w14:paraId="5C426449" w14:textId="206EFCCF" w:rsidR="00565C5B" w:rsidDel="001A0491" w:rsidRDefault="00565C5B">
          <w:pPr>
            <w:pStyle w:val="TOC1"/>
            <w:tabs>
              <w:tab w:val="left" w:pos="660"/>
              <w:tab w:val="right" w:leader="dot" w:pos="9016"/>
            </w:tabs>
            <w:rPr>
              <w:del w:id="286" w:author="Divek Vellaisamy" w:date="2020-01-10T12:47:00Z"/>
              <w:rFonts w:eastAsiaTheme="minorEastAsia"/>
              <w:noProof/>
              <w:lang w:val="en-IN" w:eastAsia="en-IN"/>
            </w:rPr>
          </w:pPr>
          <w:del w:id="287" w:author="Divek Vellaisamy" w:date="2020-01-10T12:47:00Z">
            <w:r w:rsidRPr="003C6837" w:rsidDel="001A0491">
              <w:rPr>
                <w:rPrChange w:id="288" w:author="Srinath Neelakandan" w:date="2020-01-03T11:25:00Z">
                  <w:rPr>
                    <w:rStyle w:val="Hyperlink"/>
                    <w:noProof/>
                  </w:rPr>
                </w:rPrChange>
              </w:rPr>
              <w:delText>10.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89" w:author="Srinath Neelakandan" w:date="2020-01-03T11:25:00Z">
                  <w:rPr>
                    <w:rStyle w:val="Hyperlink"/>
                    <w:noProof/>
                  </w:rPr>
                </w:rPrChange>
              </w:rPr>
              <w:delText>Security Implementation</w:delText>
            </w:r>
            <w:r w:rsidDel="001A0491">
              <w:rPr>
                <w:noProof/>
                <w:webHidden/>
              </w:rPr>
              <w:tab/>
              <w:delText>19</w:delText>
            </w:r>
          </w:del>
        </w:p>
        <w:p w14:paraId="7A0E3B0E" w14:textId="4672CCB6" w:rsidR="00565C5B" w:rsidDel="001A0491" w:rsidRDefault="00565C5B">
          <w:pPr>
            <w:pStyle w:val="TOC2"/>
            <w:tabs>
              <w:tab w:val="left" w:pos="880"/>
              <w:tab w:val="right" w:leader="dot" w:pos="9016"/>
            </w:tabs>
            <w:rPr>
              <w:del w:id="290" w:author="Divek Vellaisamy" w:date="2020-01-10T12:47:00Z"/>
              <w:rFonts w:eastAsiaTheme="minorEastAsia"/>
              <w:noProof/>
              <w:lang w:val="en-IN" w:eastAsia="en-IN"/>
            </w:rPr>
          </w:pPr>
          <w:del w:id="291" w:author="Divek Vellaisamy" w:date="2020-01-10T12:47:00Z">
            <w:r w:rsidRPr="003C6837" w:rsidDel="001A0491">
              <w:rPr>
                <w:rPrChange w:id="292" w:author="Srinath Neelakandan" w:date="2020-01-03T11:25:00Z">
                  <w:rPr>
                    <w:rStyle w:val="Hyperlink"/>
                    <w:noProof/>
                  </w:rPr>
                </w:rPrChange>
              </w:rPr>
              <w:delText>10.1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93" w:author="Srinath Neelakandan" w:date="2020-01-03T11:25:00Z">
                  <w:rPr>
                    <w:rStyle w:val="Hyperlink"/>
                    <w:noProof/>
                  </w:rPr>
                </w:rPrChange>
              </w:rPr>
              <w:delText>Acquiring App ID &amp; App secret</w:delText>
            </w:r>
            <w:r w:rsidDel="001A0491">
              <w:rPr>
                <w:noProof/>
                <w:webHidden/>
              </w:rPr>
              <w:tab/>
              <w:delText>19</w:delText>
            </w:r>
          </w:del>
        </w:p>
        <w:p w14:paraId="0EFC6F91" w14:textId="480D37EE" w:rsidR="00565C5B" w:rsidDel="001A0491" w:rsidRDefault="00565C5B">
          <w:pPr>
            <w:pStyle w:val="TOC2"/>
            <w:tabs>
              <w:tab w:val="left" w:pos="880"/>
              <w:tab w:val="right" w:leader="dot" w:pos="9016"/>
            </w:tabs>
            <w:rPr>
              <w:del w:id="294" w:author="Divek Vellaisamy" w:date="2020-01-10T12:47:00Z"/>
              <w:rFonts w:eastAsiaTheme="minorEastAsia"/>
              <w:noProof/>
              <w:lang w:val="en-IN" w:eastAsia="en-IN"/>
            </w:rPr>
          </w:pPr>
          <w:del w:id="295" w:author="Divek Vellaisamy" w:date="2020-01-10T12:47:00Z">
            <w:r w:rsidRPr="003C6837" w:rsidDel="001A0491">
              <w:rPr>
                <w:rPrChange w:id="296" w:author="Srinath Neelakandan" w:date="2020-01-03T11:25:00Z">
                  <w:rPr>
                    <w:rStyle w:val="Hyperlink"/>
                    <w:noProof/>
                  </w:rPr>
                </w:rPrChange>
              </w:rPr>
              <w:delText>10.2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97" w:author="Srinath Neelakandan" w:date="2020-01-03T11:25:00Z">
                  <w:rPr>
                    <w:rStyle w:val="Hyperlink"/>
                    <w:noProof/>
                  </w:rPr>
                </w:rPrChange>
              </w:rPr>
              <w:delText>Securing Messages using JOSE (JWT, JWE, JWS).</w:delText>
            </w:r>
            <w:r w:rsidDel="001A0491">
              <w:rPr>
                <w:noProof/>
                <w:webHidden/>
              </w:rPr>
              <w:tab/>
              <w:delText>20</w:delText>
            </w:r>
          </w:del>
        </w:p>
        <w:p w14:paraId="2AB74A80" w14:textId="0550BB50" w:rsidR="008161B9" w:rsidRDefault="008F4BA4">
          <w:r>
            <w:rPr>
              <w:b/>
              <w:bCs/>
            </w:rPr>
            <w:fldChar w:fldCharType="end"/>
          </w:r>
        </w:p>
      </w:sdtContent>
    </w:sdt>
    <w:p w14:paraId="54B1DF19" w14:textId="77777777" w:rsidR="008161B9" w:rsidRDefault="008F4BA4">
      <w:r>
        <w:br w:type="page"/>
      </w:r>
    </w:p>
    <w:p w14:paraId="55E8CD19" w14:textId="77777777" w:rsidR="00A21112" w:rsidRDefault="00A21112">
      <w:pPr>
        <w:pStyle w:val="Heading1"/>
        <w:numPr>
          <w:ilvl w:val="0"/>
          <w:numId w:val="8"/>
        </w:numPr>
        <w:ind w:left="284" w:hanging="284"/>
        <w:pPrChange w:id="298" w:author="Divek Vellaisamy" w:date="2019-12-11T15:26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299" w:name="_Toc29552883"/>
      <w:r>
        <w:lastRenderedPageBreak/>
        <w:t xml:space="preserve">About </w:t>
      </w:r>
      <w:proofErr w:type="spellStart"/>
      <w:r>
        <w:t>Mightypay</w:t>
      </w:r>
      <w:proofErr w:type="spellEnd"/>
      <w:r>
        <w:t xml:space="preserve"> System</w:t>
      </w:r>
      <w:bookmarkEnd w:id="299"/>
    </w:p>
    <w:p w14:paraId="439F6B6B" w14:textId="2DF0A0F7" w:rsidR="00A21112" w:rsidRDefault="00A21112" w:rsidP="00A21112">
      <w:r w:rsidRPr="00D3429E">
        <w:t xml:space="preserve">In this system there are Players, Sponsors, Game owners, etc., </w:t>
      </w:r>
      <w:r w:rsidR="009F74D8">
        <w:t xml:space="preserve">First Phase will have </w:t>
      </w:r>
      <w:r w:rsidRPr="00D3429E">
        <w:t xml:space="preserve">2 </w:t>
      </w:r>
      <w:r w:rsidR="00D874C9">
        <w:t>R</w:t>
      </w:r>
      <w:r w:rsidR="00E864D8">
        <w:t>EST</w:t>
      </w:r>
      <w:r w:rsidR="00D874C9">
        <w:t xml:space="preserve"> </w:t>
      </w:r>
      <w:r w:rsidRPr="00D3429E">
        <w:t>APIs (</w:t>
      </w:r>
      <w:proofErr w:type="spellStart"/>
      <w:r w:rsidRPr="00D3429E">
        <w:t>Topup</w:t>
      </w:r>
      <w:proofErr w:type="spellEnd"/>
      <w:r w:rsidRPr="00D3429E">
        <w:t xml:space="preserve"> and Onboard) only for </w:t>
      </w:r>
      <w:r w:rsidR="009F74D8">
        <w:t>P</w:t>
      </w:r>
      <w:r w:rsidRPr="00D3429E">
        <w:t>layers.</w:t>
      </w:r>
    </w:p>
    <w:p w14:paraId="6FCB1971" w14:textId="5EF42979" w:rsidR="007954C7" w:rsidRDefault="007954C7" w:rsidP="00A21112">
      <w:r>
        <w:t>Integration Sandbox URL:</w:t>
      </w:r>
    </w:p>
    <w:tbl>
      <w:tblPr>
        <w:tblW w:w="9433" w:type="dxa"/>
        <w:tblLook w:val="04A0" w:firstRow="1" w:lastRow="0" w:firstColumn="1" w:lastColumn="0" w:noHBand="0" w:noVBand="1"/>
      </w:tblPr>
      <w:tblGrid>
        <w:gridCol w:w="1117"/>
        <w:gridCol w:w="8316"/>
      </w:tblGrid>
      <w:tr w:rsidR="007954C7" w:rsidRPr="007954C7" w14:paraId="4A1DB879" w14:textId="77777777" w:rsidTr="0016080C">
        <w:trPr>
          <w:trHeight w:val="29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FA70" w14:textId="77777777" w:rsidR="007954C7" w:rsidRPr="007954C7" w:rsidRDefault="007954C7" w:rsidP="00795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Onboard</w:t>
            </w:r>
          </w:p>
        </w:tc>
        <w:tc>
          <w:tcPr>
            <w:tcW w:w="8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7008" w14:textId="7BE1E952" w:rsidR="007954C7" w:rsidRPr="007954C7" w:rsidRDefault="0016080C" w:rsidP="0079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http://</w:t>
            </w:r>
            <w:r w:rsidRPr="0016080C">
              <w:rPr>
                <w:rFonts w:ascii="Segoe UI" w:eastAsia="Times New Roman" w:hAnsi="Segoe UI" w:cs="Segoe UI"/>
                <w:sz w:val="21"/>
                <w:szCs w:val="21"/>
                <w:lang w:eastAsia="en-SG"/>
              </w:rPr>
              <w:t>129.126.122.58</w:t>
            </w: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:</w:t>
            </w:r>
            <w:r w:rsidRPr="0016080C">
              <w:rPr>
                <w:rFonts w:ascii="Segoe UI" w:eastAsia="Times New Roman" w:hAnsi="Segoe UI" w:cs="Segoe UI"/>
                <w:sz w:val="21"/>
                <w:szCs w:val="21"/>
                <w:lang w:eastAsia="en-SG"/>
              </w:rPr>
              <w:t>18181</w:t>
            </w:r>
            <w:r w:rsidR="007954C7"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/0.1/fe-api-gw/onboard</w:t>
            </w:r>
          </w:p>
        </w:tc>
      </w:tr>
      <w:tr w:rsidR="0016080C" w:rsidRPr="007954C7" w14:paraId="015006B6" w14:textId="77777777" w:rsidTr="0016080C">
        <w:trPr>
          <w:trHeight w:val="29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583BC" w14:textId="761E29B0" w:rsidR="0016080C" w:rsidRPr="007954C7" w:rsidRDefault="0016080C" w:rsidP="00795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Topup</w:t>
            </w:r>
            <w:proofErr w:type="spellEnd"/>
          </w:p>
        </w:tc>
        <w:tc>
          <w:tcPr>
            <w:tcW w:w="8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B956A" w14:textId="79D929D4" w:rsidR="0016080C" w:rsidRPr="007954C7" w:rsidRDefault="0016080C" w:rsidP="0079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6080C">
              <w:rPr>
                <w:rFonts w:ascii="Calibri" w:eastAsia="Times New Roman" w:hAnsi="Calibri" w:cs="Calibri"/>
                <w:color w:val="000000"/>
                <w:lang w:eastAsia="en-SG"/>
              </w:rPr>
              <w:t>http://129.126.122.58:18181/0.1/fe-api-gw/topup</w:t>
            </w:r>
          </w:p>
        </w:tc>
      </w:tr>
    </w:tbl>
    <w:p w14:paraId="6491F84E" w14:textId="28641C9F" w:rsidR="007954C7" w:rsidRDefault="007954C7" w:rsidP="00A21112"/>
    <w:p w14:paraId="23AAB93C" w14:textId="0635938C" w:rsidR="00E70394" w:rsidRDefault="00E70394" w:rsidP="00A21112">
      <w:r>
        <w:t>Note</w:t>
      </w:r>
      <w:r w:rsidR="00317835">
        <w:t xml:space="preserve">: </w:t>
      </w:r>
      <w:r w:rsidR="00317835" w:rsidRPr="00317835">
        <w:t>HTTPS will be enabled in the next release</w:t>
      </w:r>
      <w:r>
        <w:t>.</w:t>
      </w:r>
    </w:p>
    <w:p w14:paraId="07ECCC9D" w14:textId="24C8BA4A" w:rsidR="00B71ABE" w:rsidRPr="00B71ABE" w:rsidRDefault="00E37F2B">
      <w:pPr>
        <w:pStyle w:val="Heading1"/>
        <w:numPr>
          <w:ilvl w:val="0"/>
          <w:numId w:val="8"/>
        </w:numPr>
        <w:ind w:left="284" w:hanging="284"/>
        <w:pPrChange w:id="300" w:author="Divek Vellaisamy" w:date="2019-12-11T15:27:00Z">
          <w:pPr>
            <w:pStyle w:val="Heading2"/>
            <w:numPr>
              <w:numId w:val="1"/>
            </w:numPr>
            <w:ind w:left="360" w:hanging="360"/>
          </w:pPr>
        </w:pPrChange>
      </w:pPr>
      <w:bookmarkStart w:id="301" w:name="_Toc29552884"/>
      <w:proofErr w:type="spellStart"/>
      <w:r>
        <w:t>Topup</w:t>
      </w:r>
      <w:bookmarkEnd w:id="301"/>
      <w:proofErr w:type="spellEnd"/>
    </w:p>
    <w:p w14:paraId="1C2EBA96" w14:textId="77777777" w:rsidR="008161B9" w:rsidRDefault="008161B9">
      <w:pPr>
        <w:rPr>
          <w:sz w:val="2"/>
        </w:rPr>
      </w:pPr>
    </w:p>
    <w:p w14:paraId="47B8C8E2" w14:textId="77777777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 xml:space="preserve">Resource URL: </w:t>
      </w:r>
    </w:p>
    <w:p w14:paraId="16FF6F61" w14:textId="73E0C6A0" w:rsidR="008161B9" w:rsidRPr="00A36FEE" w:rsidRDefault="008F4BA4">
      <w:pPr>
        <w:spacing w:after="200"/>
        <w:rPr>
          <w:rStyle w:val="Hyperlink"/>
          <w:rPrChange w:id="302" w:author="Divek Vellaisamy" w:date="2019-12-11T15:47:00Z">
            <w:rPr>
              <w:rFonts w:ascii="Calibri" w:hAnsi="Calibri"/>
            </w:rPr>
          </w:rPrChange>
        </w:rPr>
      </w:pPr>
      <w:r w:rsidRPr="00A36FEE">
        <w:rPr>
          <w:rStyle w:val="Hyperlink"/>
          <w:rPrChange w:id="303" w:author="Divek Vellaisamy" w:date="2019-12-11T15:47:00Z">
            <w:rPr>
              <w:rFonts w:ascii="Calibri" w:eastAsia="Calibri" w:hAnsi="Calibri" w:cs="Calibri"/>
            </w:rPr>
          </w:rPrChange>
        </w:rPr>
        <w:t>https://&lt;baseURL&gt;/</w:t>
      </w:r>
      <w:r w:rsidR="001330B0" w:rsidRPr="00A36FEE">
        <w:rPr>
          <w:rStyle w:val="Hyperlink"/>
          <w:rPrChange w:id="304" w:author="Divek Vellaisamy" w:date="2019-12-11T15:47:00Z">
            <w:rPr>
              <w:rFonts w:ascii="Calibri" w:eastAsia="Calibri" w:hAnsi="Calibri" w:cs="Calibri"/>
            </w:rPr>
          </w:rPrChange>
        </w:rPr>
        <w:t>0.1</w:t>
      </w:r>
      <w:r w:rsidRPr="00A36FEE">
        <w:rPr>
          <w:rStyle w:val="Hyperlink"/>
          <w:rPrChange w:id="305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="003F2E50" w:rsidRPr="00A36FEE">
        <w:rPr>
          <w:rStyle w:val="Hyperlink"/>
          <w:rPrChange w:id="306" w:author="Divek Vellaisamy" w:date="2019-12-11T15:47:00Z">
            <w:rPr>
              <w:rFonts w:ascii="Calibri" w:eastAsia="Calibri" w:hAnsi="Calibri" w:cs="Calibri"/>
            </w:rPr>
          </w:rPrChange>
        </w:rPr>
        <w:t>fe-api-gw</w:t>
      </w:r>
      <w:r w:rsidR="00564805" w:rsidRPr="00A36FEE">
        <w:rPr>
          <w:rStyle w:val="Hyperlink"/>
          <w:rPrChange w:id="307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Pr="00A36FEE">
        <w:rPr>
          <w:rStyle w:val="Hyperlink"/>
          <w:rPrChange w:id="308" w:author="Divek Vellaisamy" w:date="2019-12-11T15:47:00Z">
            <w:rPr>
              <w:rFonts w:ascii="Calibri" w:eastAsia="Calibri" w:hAnsi="Calibri" w:cs="Calibri"/>
            </w:rPr>
          </w:rPrChange>
        </w:rPr>
        <w:t>topup</w:t>
      </w:r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8161B9" w14:paraId="5329ED14" w14:textId="77777777">
        <w:tc>
          <w:tcPr>
            <w:tcW w:w="2680" w:type="dxa"/>
            <w:shd w:val="clear" w:color="auto" w:fill="000080"/>
          </w:tcPr>
          <w:p w14:paraId="60609794" w14:textId="77777777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Resource</w:t>
            </w:r>
          </w:p>
        </w:tc>
        <w:tc>
          <w:tcPr>
            <w:tcW w:w="7173" w:type="dxa"/>
            <w:shd w:val="clear" w:color="auto" w:fill="000080"/>
          </w:tcPr>
          <w:p w14:paraId="74A40392" w14:textId="77777777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Description</w:t>
            </w:r>
          </w:p>
        </w:tc>
      </w:tr>
      <w:tr w:rsidR="008161B9" w14:paraId="342BAA62" w14:textId="77777777">
        <w:tc>
          <w:tcPr>
            <w:tcW w:w="2680" w:type="dxa"/>
          </w:tcPr>
          <w:p w14:paraId="0A78E79E" w14:textId="2BCFE788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 xml:space="preserve">POST 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 w:rsidR="00DF2CDA" w:rsidRPr="00DF2CDA">
              <w:rPr>
                <w:rFonts w:ascii="Calibri" w:eastAsia="Calibri" w:hAnsi="Calibri" w:cs="Calibri"/>
              </w:rPr>
              <w:t>fe-api-gw</w:t>
            </w:r>
            <w:proofErr w:type="spellEnd"/>
            <w:r w:rsidR="00564805"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topup</w:t>
            </w:r>
            <w:proofErr w:type="spellEnd"/>
          </w:p>
        </w:tc>
        <w:tc>
          <w:tcPr>
            <w:tcW w:w="7173" w:type="dxa"/>
          </w:tcPr>
          <w:p w14:paraId="5B5A5996" w14:textId="29D5A719" w:rsidR="008161B9" w:rsidRDefault="008F4BA4">
            <w:pPr>
              <w:spacing w:after="2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Topup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E34DB0">
              <w:rPr>
                <w:rFonts w:ascii="Calibri" w:eastAsia="Calibri" w:hAnsi="Calibri" w:cs="Calibri"/>
              </w:rPr>
              <w:t xml:space="preserve">digital asset </w:t>
            </w:r>
            <w:r>
              <w:rPr>
                <w:rFonts w:ascii="Calibri" w:eastAsia="Calibri" w:hAnsi="Calibri" w:cs="Calibri"/>
              </w:rPr>
              <w:t xml:space="preserve">into </w:t>
            </w:r>
            <w:r w:rsidR="00E34DB0">
              <w:rPr>
                <w:rFonts w:ascii="Calibri" w:eastAsia="Calibri" w:hAnsi="Calibri" w:cs="Calibri"/>
              </w:rPr>
              <w:t>a</w:t>
            </w:r>
            <w:r w:rsidR="007A20D6">
              <w:rPr>
                <w:rFonts w:ascii="Calibri" w:eastAsia="Calibri" w:hAnsi="Calibri" w:cs="Calibri"/>
              </w:rPr>
              <w:t>n</w:t>
            </w:r>
            <w:r w:rsidR="00E34DB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F6B47" w:rsidRPr="002F6B47">
              <w:rPr>
                <w:rFonts w:ascii="Calibri" w:eastAsia="Calibri" w:hAnsi="Calibri" w:cs="Calibri"/>
              </w:rPr>
              <w:t>Mighty</w:t>
            </w:r>
            <w:r w:rsidR="00642D5F">
              <w:rPr>
                <w:rFonts w:ascii="Calibri" w:eastAsia="Calibri" w:hAnsi="Calibri" w:cs="Calibri"/>
              </w:rPr>
              <w:t>p</w:t>
            </w:r>
            <w:r w:rsidR="002F6B47" w:rsidRPr="002F6B47">
              <w:rPr>
                <w:rFonts w:ascii="Calibri" w:eastAsia="Calibri" w:hAnsi="Calibri" w:cs="Calibri"/>
              </w:rPr>
              <w:t>ay</w:t>
            </w:r>
            <w:proofErr w:type="spellEnd"/>
            <w:r w:rsidR="002F6B47" w:rsidRPr="002F6B4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account. The </w:t>
            </w:r>
            <w:r w:rsidR="00723D0E">
              <w:rPr>
                <w:rFonts w:ascii="Calibri" w:eastAsia="Calibri" w:hAnsi="Calibri" w:cs="Calibri"/>
              </w:rPr>
              <w:t xml:space="preserve">quantity </w:t>
            </w:r>
            <w:r>
              <w:rPr>
                <w:rFonts w:ascii="Calibri" w:eastAsia="Calibri" w:hAnsi="Calibri" w:cs="Calibri"/>
              </w:rPr>
              <w:t>will be credited into the e</w:t>
            </w:r>
            <w:r w:rsidR="002F6B47"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</w:rPr>
              <w:t>allet immediately upon successful transaction.</w:t>
            </w:r>
          </w:p>
        </w:tc>
      </w:tr>
    </w:tbl>
    <w:p w14:paraId="0A3431BE" w14:textId="77777777" w:rsidR="008161B9" w:rsidRDefault="008161B9">
      <w:pPr>
        <w:spacing w:after="200"/>
        <w:rPr>
          <w:rFonts w:ascii="Calibri" w:hAnsi="Calibri"/>
        </w:rPr>
      </w:pPr>
    </w:p>
    <w:p w14:paraId="0F650C16" w14:textId="77777777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Request Private Claim Fields:</w:t>
      </w:r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8161B9" w14:paraId="13018C0E" w14:textId="77777777" w:rsidTr="00E34DB0">
        <w:trPr>
          <w:trHeight w:val="280"/>
          <w:tblHeader/>
        </w:trPr>
        <w:tc>
          <w:tcPr>
            <w:tcW w:w="2350" w:type="dxa"/>
            <w:shd w:val="clear" w:color="auto" w:fill="000080"/>
          </w:tcPr>
          <w:p w14:paraId="328D551A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Parameter</w:t>
            </w:r>
          </w:p>
        </w:tc>
        <w:tc>
          <w:tcPr>
            <w:tcW w:w="1701" w:type="dxa"/>
            <w:shd w:val="clear" w:color="auto" w:fill="000080"/>
          </w:tcPr>
          <w:p w14:paraId="73068741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Data Type</w:t>
            </w:r>
          </w:p>
        </w:tc>
        <w:tc>
          <w:tcPr>
            <w:tcW w:w="708" w:type="dxa"/>
            <w:shd w:val="clear" w:color="auto" w:fill="000080"/>
          </w:tcPr>
          <w:p w14:paraId="5C7FCD63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M/O</w:t>
            </w:r>
          </w:p>
        </w:tc>
        <w:tc>
          <w:tcPr>
            <w:tcW w:w="708" w:type="dxa"/>
            <w:shd w:val="clear" w:color="auto" w:fill="000080"/>
          </w:tcPr>
          <w:p w14:paraId="2DF723B6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Size</w:t>
            </w:r>
          </w:p>
        </w:tc>
        <w:tc>
          <w:tcPr>
            <w:tcW w:w="4421" w:type="dxa"/>
            <w:shd w:val="clear" w:color="auto" w:fill="000080"/>
          </w:tcPr>
          <w:p w14:paraId="7D21C14C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Value</w:t>
            </w:r>
          </w:p>
        </w:tc>
      </w:tr>
      <w:tr w:rsidR="00440671" w14:paraId="524076A2" w14:textId="77777777" w:rsidTr="001F6FB6">
        <w:tc>
          <w:tcPr>
            <w:tcW w:w="2350" w:type="dxa"/>
          </w:tcPr>
          <w:p w14:paraId="3D66A9E9" w14:textId="77777777" w:rsidR="00440671" w:rsidRDefault="00440671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platformCode</w:t>
            </w:r>
            <w:proofErr w:type="spellEnd"/>
          </w:p>
        </w:tc>
        <w:tc>
          <w:tcPr>
            <w:tcW w:w="1701" w:type="dxa"/>
          </w:tcPr>
          <w:p w14:paraId="26912BA9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A44A7F8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6ECAA10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1" w:type="dxa"/>
          </w:tcPr>
          <w:p w14:paraId="604500E7" w14:textId="1097D23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indicate</w:t>
            </w:r>
            <w:r w:rsidR="009F74D8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the </w:t>
            </w:r>
            <w:r w:rsidR="00CB6B40">
              <w:rPr>
                <w:rFonts w:ascii="Calibri" w:hAnsi="Calibri"/>
              </w:rPr>
              <w:t>p</w:t>
            </w:r>
            <w:r w:rsidR="00507EBA">
              <w:rPr>
                <w:rFonts w:ascii="Calibri" w:hAnsi="Calibri"/>
              </w:rPr>
              <w:t>latform</w:t>
            </w:r>
            <w:r w:rsidR="00CB6B40">
              <w:rPr>
                <w:rFonts w:ascii="Calibri" w:hAnsi="Calibri"/>
              </w:rPr>
              <w:t xml:space="preserve"> c</w:t>
            </w:r>
            <w:r w:rsidR="00507EBA">
              <w:rPr>
                <w:rFonts w:ascii="Calibri" w:hAnsi="Calibri"/>
              </w:rPr>
              <w:t>ode</w:t>
            </w:r>
            <w:r>
              <w:rPr>
                <w:rFonts w:ascii="Calibri" w:hAnsi="Calibri"/>
              </w:rPr>
              <w:t xml:space="preserve"> assigned to the requestor </w:t>
            </w:r>
            <w:r w:rsidR="009F74D8">
              <w:rPr>
                <w:rFonts w:ascii="Calibri" w:hAnsi="Calibri"/>
              </w:rPr>
              <w:t>which</w:t>
            </w:r>
            <w:r>
              <w:rPr>
                <w:rFonts w:ascii="Calibri" w:hAnsi="Calibri"/>
              </w:rPr>
              <w:t xml:space="preserve"> is </w:t>
            </w:r>
            <w:r w:rsidR="009F74D8">
              <w:rPr>
                <w:rFonts w:ascii="Calibri" w:hAnsi="Calibri"/>
              </w:rPr>
              <w:t xml:space="preserve">also </w:t>
            </w:r>
            <w:r>
              <w:rPr>
                <w:rFonts w:ascii="Calibri" w:hAnsi="Calibri"/>
              </w:rPr>
              <w:t>the source of this transaction</w:t>
            </w:r>
          </w:p>
        </w:tc>
      </w:tr>
      <w:tr w:rsidR="00A50F2E" w14:paraId="2EFF17E0" w14:textId="77777777">
        <w:tc>
          <w:tcPr>
            <w:tcW w:w="2350" w:type="dxa"/>
          </w:tcPr>
          <w:p w14:paraId="0E140117" w14:textId="69B0ADC3" w:rsidR="00A50F2E" w:rsidRDefault="00A50F2E" w:rsidP="00A50F2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626645">
              <w:rPr>
                <w:rFonts w:ascii="Calibri" w:eastAsia="Calibri" w:hAnsi="Calibri" w:cs="Calibri"/>
              </w:rPr>
              <w:t>userEntityId</w:t>
            </w:r>
            <w:proofErr w:type="spellEnd"/>
          </w:p>
        </w:tc>
        <w:tc>
          <w:tcPr>
            <w:tcW w:w="1701" w:type="dxa"/>
          </w:tcPr>
          <w:p w14:paraId="307A99D6" w14:textId="53161D14" w:rsidR="00A50F2E" w:rsidRDefault="00A50F2E" w:rsidP="00A50F2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6A6C6F58" w14:textId="318B3A3B" w:rsidR="00A50F2E" w:rsidRDefault="00A50F2E" w:rsidP="00A50F2E">
            <w:pPr>
              <w:spacing w:line="240" w:lineRule="auto"/>
              <w:rPr>
                <w:rFonts w:ascii="Calibri" w:eastAsia="Calibri" w:hAnsi="Calibri" w:cs="Calibri"/>
              </w:rPr>
            </w:pPr>
            <w:ins w:id="309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5CF8838B" w14:textId="1DF4420A" w:rsidR="00A50F2E" w:rsidRDefault="00A50F2E" w:rsidP="00A50F2E">
            <w:pPr>
              <w:spacing w:line="240" w:lineRule="auto"/>
              <w:rPr>
                <w:rFonts w:ascii="Calibri" w:eastAsia="Calibri" w:hAnsi="Calibri" w:cs="Calibri"/>
              </w:rPr>
            </w:pPr>
            <w:ins w:id="310" w:author="Divek Vellaisamy" w:date="2019-12-11T15:42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1" w:type="dxa"/>
          </w:tcPr>
          <w:p w14:paraId="44DB6002" w14:textId="2367102C" w:rsidR="00A50F2E" w:rsidRDefault="00A50F2E" w:rsidP="00A50F2E">
            <w:pPr>
              <w:spacing w:line="240" w:lineRule="auto"/>
              <w:rPr>
                <w:rFonts w:ascii="Calibri" w:hAnsi="Calibri"/>
              </w:rPr>
            </w:pPr>
            <w:ins w:id="311" w:author="Divek Vellaisamy" w:date="2019-12-11T15:43:00Z">
              <w:r>
                <w:rPr>
                  <w:rFonts w:ascii="Calibri" w:hAnsi="Calibri"/>
                </w:rPr>
                <w:t xml:space="preserve">User Entity ID. This is Mandatory, when if </w:t>
              </w:r>
              <w:proofErr w:type="spellStart"/>
              <w:r>
                <w:rPr>
                  <w:rFonts w:ascii="Calibri" w:hAnsi="Calibri"/>
                </w:rPr>
                <w:t>walletId</w:t>
              </w:r>
              <w:proofErr w:type="spellEnd"/>
              <w:r>
                <w:rPr>
                  <w:rFonts w:ascii="Calibri" w:hAnsi="Calibri"/>
                </w:rPr>
                <w:t xml:space="preserve"> is not provided.</w:t>
              </w:r>
            </w:ins>
          </w:p>
        </w:tc>
      </w:tr>
      <w:tr w:rsidR="00A50F2E" w14:paraId="7D1EE015" w14:textId="77777777">
        <w:tc>
          <w:tcPr>
            <w:tcW w:w="2350" w:type="dxa"/>
          </w:tcPr>
          <w:p w14:paraId="0B43BC7A" w14:textId="77777777" w:rsidR="00A50F2E" w:rsidRDefault="00A50F2E" w:rsidP="00A50F2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walletId</w:t>
            </w:r>
            <w:proofErr w:type="spellEnd"/>
          </w:p>
        </w:tc>
        <w:tc>
          <w:tcPr>
            <w:tcW w:w="1701" w:type="dxa"/>
          </w:tcPr>
          <w:p w14:paraId="40A24E77" w14:textId="77777777" w:rsidR="00A50F2E" w:rsidRDefault="00A50F2E" w:rsidP="00A50F2E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DA90346" w14:textId="23A4B105" w:rsidR="00A50F2E" w:rsidRDefault="00A50F2E" w:rsidP="00A50F2E">
            <w:pPr>
              <w:spacing w:line="240" w:lineRule="auto"/>
              <w:rPr>
                <w:rFonts w:ascii="Calibri" w:eastAsia="Calibri" w:hAnsi="Calibri" w:cs="Calibri"/>
              </w:rPr>
            </w:pPr>
            <w:ins w:id="312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47EF5851" w14:textId="13B1E4C3" w:rsidR="00A50F2E" w:rsidRDefault="00A50F2E" w:rsidP="00A50F2E">
            <w:pPr>
              <w:spacing w:line="240" w:lineRule="auto"/>
              <w:rPr>
                <w:rFonts w:ascii="Calibri" w:eastAsia="Calibri" w:hAnsi="Calibri" w:cs="Calibri"/>
              </w:rPr>
            </w:pPr>
            <w:ins w:id="313" w:author="Divek Vellaisamy" w:date="2019-12-11T15:42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1" w:type="dxa"/>
          </w:tcPr>
          <w:p w14:paraId="441BE4A1" w14:textId="1A2DC589" w:rsidR="00A50F2E" w:rsidRDefault="00A50F2E" w:rsidP="00A50F2E">
            <w:pPr>
              <w:spacing w:line="240" w:lineRule="auto"/>
              <w:rPr>
                <w:rFonts w:ascii="Calibri" w:hAnsi="Calibri"/>
              </w:rPr>
            </w:pPr>
            <w:proofErr w:type="spellStart"/>
            <w:ins w:id="314" w:author="Divek Vellaisamy" w:date="2019-12-11T15:43:00Z">
              <w:r>
                <w:rPr>
                  <w:rFonts w:ascii="Calibri" w:hAnsi="Calibri"/>
                </w:rPr>
                <w:t>eWallet</w:t>
              </w:r>
              <w:proofErr w:type="spellEnd"/>
              <w:r>
                <w:rPr>
                  <w:rFonts w:ascii="Calibri" w:hAnsi="Calibri"/>
                </w:rPr>
                <w:t xml:space="preserve"> ID. This is Mandatory, when if </w:t>
              </w:r>
              <w:proofErr w:type="spellStart"/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  <w:r>
                <w:rPr>
                  <w:rFonts w:ascii="Calibri" w:hAnsi="Calibri"/>
                </w:rPr>
                <w:t xml:space="preserve"> is not provided.</w:t>
              </w:r>
            </w:ins>
          </w:p>
        </w:tc>
      </w:tr>
      <w:tr w:rsidR="006B4764" w14:paraId="37163699" w14:textId="77777777" w:rsidTr="001F6FB6">
        <w:tc>
          <w:tcPr>
            <w:tcW w:w="2350" w:type="dxa"/>
          </w:tcPr>
          <w:p w14:paraId="19435BF9" w14:textId="09E78328" w:rsidR="006B4764" w:rsidRDefault="006B4764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digitalAsset</w:t>
            </w:r>
            <w:r w:rsidR="00A31D9E">
              <w:rPr>
                <w:rFonts w:ascii="Calibri" w:eastAsia="Calibri" w:hAnsi="Calibri" w:cs="Calibri"/>
              </w:rPr>
              <w:t>Type</w:t>
            </w:r>
            <w:r>
              <w:rPr>
                <w:rFonts w:ascii="Calibri" w:eastAsia="Calibri" w:hAnsi="Calibri" w:cs="Calibri"/>
              </w:rPr>
              <w:t>Code</w:t>
            </w:r>
            <w:proofErr w:type="spellEnd"/>
          </w:p>
        </w:tc>
        <w:tc>
          <w:tcPr>
            <w:tcW w:w="1701" w:type="dxa"/>
          </w:tcPr>
          <w:p w14:paraId="482C1F12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5FB0D78B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E49DFD1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1" w:type="dxa"/>
          </w:tcPr>
          <w:p w14:paraId="131C131F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Digital Asset Type Code</w:t>
            </w:r>
          </w:p>
        </w:tc>
      </w:tr>
      <w:tr w:rsidR="001A6F4E" w14:paraId="6280FE34" w14:textId="77777777">
        <w:tc>
          <w:tcPr>
            <w:tcW w:w="2350" w:type="dxa"/>
          </w:tcPr>
          <w:p w14:paraId="24877F8A" w14:textId="77777777" w:rsidR="001A6F4E" w:rsidRDefault="001A6F4E" w:rsidP="001A6F4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1701" w:type="dxa"/>
          </w:tcPr>
          <w:p w14:paraId="7D3498FC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as string</w:t>
            </w:r>
          </w:p>
        </w:tc>
        <w:tc>
          <w:tcPr>
            <w:tcW w:w="708" w:type="dxa"/>
          </w:tcPr>
          <w:p w14:paraId="65DE032A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12C59C6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4421" w:type="dxa"/>
          </w:tcPr>
          <w:p w14:paraId="1A1DF1BA" w14:textId="508F5AC4" w:rsidR="006516EF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Quantity</w:t>
            </w:r>
          </w:p>
          <w:p w14:paraId="6D7CA98A" w14:textId="6D8855F0" w:rsidR="001A6F4E" w:rsidRDefault="006516EF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  <w:r w:rsidR="00F14047">
              <w:rPr>
                <w:rFonts w:ascii="Calibri" w:hAnsi="Calibri"/>
              </w:rPr>
              <w:t>aximum 3 decimals are allowed</w:t>
            </w:r>
          </w:p>
        </w:tc>
      </w:tr>
      <w:tr w:rsidR="008161B9" w14:paraId="7988B1A1" w14:textId="77777777">
        <w:tc>
          <w:tcPr>
            <w:tcW w:w="2350" w:type="dxa"/>
          </w:tcPr>
          <w:p w14:paraId="004E914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terminalId</w:t>
            </w:r>
            <w:proofErr w:type="spellEnd"/>
          </w:p>
        </w:tc>
        <w:tc>
          <w:tcPr>
            <w:tcW w:w="1701" w:type="dxa"/>
          </w:tcPr>
          <w:p w14:paraId="61290785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E125D45" w14:textId="73FFD9D4" w:rsidR="008161B9" w:rsidRDefault="004B488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191142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1" w:type="dxa"/>
          </w:tcPr>
          <w:p w14:paraId="55BE1DC3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Terminal ID at the terminal where transaction is done</w:t>
            </w:r>
          </w:p>
        </w:tc>
      </w:tr>
      <w:tr w:rsidR="008161B9" w14:paraId="776E60DC" w14:textId="77777777">
        <w:tc>
          <w:tcPr>
            <w:tcW w:w="2350" w:type="dxa"/>
          </w:tcPr>
          <w:p w14:paraId="0C136DFE" w14:textId="77777777" w:rsidR="008161B9" w:rsidRDefault="00440671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platformRef</w:t>
            </w:r>
            <w:proofErr w:type="spellEnd"/>
          </w:p>
        </w:tc>
        <w:tc>
          <w:tcPr>
            <w:tcW w:w="1701" w:type="dxa"/>
          </w:tcPr>
          <w:p w14:paraId="606F7087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E3CE148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709B52C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1" w:type="dxa"/>
          </w:tcPr>
          <w:p w14:paraId="11C2C0E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is for </w:t>
            </w:r>
            <w:r w:rsidR="00507EBA">
              <w:rPr>
                <w:rFonts w:ascii="Calibri" w:hAnsi="Calibri"/>
              </w:rPr>
              <w:t xml:space="preserve">platform </w:t>
            </w:r>
            <w:r>
              <w:rPr>
                <w:rFonts w:ascii="Calibri" w:hAnsi="Calibri"/>
              </w:rPr>
              <w:t>to cross reference with their transaction</w:t>
            </w:r>
          </w:p>
        </w:tc>
      </w:tr>
      <w:tr w:rsidR="008161B9" w14:paraId="6B900DF2" w14:textId="77777777">
        <w:tc>
          <w:tcPr>
            <w:tcW w:w="2350" w:type="dxa"/>
          </w:tcPr>
          <w:p w14:paraId="6086D20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1701" w:type="dxa"/>
          </w:tcPr>
          <w:p w14:paraId="2F353FEC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8E21C99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056FE796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4421" w:type="dxa"/>
          </w:tcPr>
          <w:p w14:paraId="31141C57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is the time stamp of the transaction at the source in the format “</w:t>
            </w:r>
            <w:proofErr w:type="spellStart"/>
            <w:r>
              <w:rPr>
                <w:rFonts w:ascii="Calibri" w:hAnsi="Calibri"/>
              </w:rPr>
              <w:t>yyyyMMddHHmmss</w:t>
            </w:r>
            <w:proofErr w:type="spellEnd"/>
            <w:r>
              <w:rPr>
                <w:rFonts w:ascii="Calibri" w:hAnsi="Calibri"/>
              </w:rPr>
              <w:t>”</w:t>
            </w:r>
          </w:p>
        </w:tc>
      </w:tr>
      <w:tr w:rsidR="00097A00" w14:paraId="66A18060" w14:textId="77777777">
        <w:tc>
          <w:tcPr>
            <w:tcW w:w="2350" w:type="dxa"/>
          </w:tcPr>
          <w:p w14:paraId="5A02491F" w14:textId="17D97820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timeZone</w:t>
            </w:r>
            <w:proofErr w:type="spellEnd"/>
          </w:p>
        </w:tc>
        <w:tc>
          <w:tcPr>
            <w:tcW w:w="1701" w:type="dxa"/>
          </w:tcPr>
          <w:p w14:paraId="24BC15DC" w14:textId="05904DDD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708" w:type="dxa"/>
          </w:tcPr>
          <w:p w14:paraId="5E9F6C77" w14:textId="78D6003E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2510FF61" w14:textId="1E71BCD6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21" w:type="dxa"/>
          </w:tcPr>
          <w:p w14:paraId="1821E02B" w14:textId="02B15D06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RFU</w:t>
            </w:r>
          </w:p>
        </w:tc>
      </w:tr>
      <w:tr w:rsidR="00097A00" w14:paraId="074DD608" w14:textId="77777777">
        <w:tc>
          <w:tcPr>
            <w:tcW w:w="2350" w:type="dxa"/>
          </w:tcPr>
          <w:p w14:paraId="1073DCAD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remarks</w:t>
            </w:r>
          </w:p>
        </w:tc>
        <w:tc>
          <w:tcPr>
            <w:tcW w:w="1701" w:type="dxa"/>
          </w:tcPr>
          <w:p w14:paraId="47E591B8" w14:textId="0A22A4E9" w:rsidR="00097A00" w:rsidRDefault="00447C08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ins w:id="315" w:author="Divek Vellaisamy" w:date="2019-12-11T15:42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r w:rsidR="0051518D">
              <w:rPr>
                <w:rFonts w:ascii="Calibri" w:hAnsi="Calibri"/>
                <w:lang w:val="en-IN"/>
              </w:rPr>
              <w:t xml:space="preserve"> and space</w:t>
            </w:r>
          </w:p>
        </w:tc>
        <w:tc>
          <w:tcPr>
            <w:tcW w:w="708" w:type="dxa"/>
          </w:tcPr>
          <w:p w14:paraId="4D141483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1663C92C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4421" w:type="dxa"/>
          </w:tcPr>
          <w:p w14:paraId="0D295FD3" w14:textId="77777777" w:rsidR="00097A00" w:rsidRDefault="00097A00" w:rsidP="00097A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Transaction description</w:t>
            </w:r>
          </w:p>
        </w:tc>
      </w:tr>
    </w:tbl>
    <w:p w14:paraId="0206E9C4" w14:textId="77777777" w:rsidR="00032FEE" w:rsidRDefault="00032FEE">
      <w:pPr>
        <w:spacing w:after="200"/>
        <w:rPr>
          <w:ins w:id="316" w:author="Divek Vellaisamy" w:date="2019-12-11T15:48:00Z"/>
          <w:rFonts w:ascii="Calibri" w:eastAsia="Calibri" w:hAnsi="Calibri" w:cs="Calibri"/>
          <w:b/>
        </w:rPr>
      </w:pPr>
    </w:p>
    <w:p w14:paraId="5C363778" w14:textId="7516AD65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Response Private Claim Fields:</w:t>
      </w:r>
    </w:p>
    <w:tbl>
      <w:tblPr>
        <w:tblW w:w="989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6"/>
      </w:tblGrid>
      <w:tr w:rsidR="008161B9" w14:paraId="6DA84B9F" w14:textId="77777777" w:rsidTr="002B30C7">
        <w:trPr>
          <w:trHeight w:val="280"/>
          <w:tblHeader/>
        </w:trPr>
        <w:tc>
          <w:tcPr>
            <w:tcW w:w="2350" w:type="dxa"/>
            <w:shd w:val="clear" w:color="auto" w:fill="000080"/>
          </w:tcPr>
          <w:p w14:paraId="26FAEFAE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Parameter</w:t>
            </w:r>
          </w:p>
        </w:tc>
        <w:tc>
          <w:tcPr>
            <w:tcW w:w="1701" w:type="dxa"/>
            <w:shd w:val="clear" w:color="auto" w:fill="000080"/>
          </w:tcPr>
          <w:p w14:paraId="03C9AE12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Data Type</w:t>
            </w:r>
          </w:p>
        </w:tc>
        <w:tc>
          <w:tcPr>
            <w:tcW w:w="708" w:type="dxa"/>
            <w:shd w:val="clear" w:color="auto" w:fill="000080"/>
          </w:tcPr>
          <w:p w14:paraId="6B27A36E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M/O</w:t>
            </w:r>
          </w:p>
        </w:tc>
        <w:tc>
          <w:tcPr>
            <w:tcW w:w="708" w:type="dxa"/>
            <w:shd w:val="clear" w:color="auto" w:fill="000080"/>
          </w:tcPr>
          <w:p w14:paraId="6AB5AA52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Size</w:t>
            </w:r>
          </w:p>
        </w:tc>
        <w:tc>
          <w:tcPr>
            <w:tcW w:w="4426" w:type="dxa"/>
            <w:tcBorders>
              <w:bottom w:val="single" w:sz="4" w:space="0" w:color="000000"/>
            </w:tcBorders>
            <w:shd w:val="clear" w:color="auto" w:fill="000080"/>
          </w:tcPr>
          <w:p w14:paraId="5653F344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Value</w:t>
            </w:r>
          </w:p>
        </w:tc>
      </w:tr>
      <w:tr w:rsidR="008161B9" w14:paraId="5340CA30" w14:textId="77777777" w:rsidTr="002B30C7">
        <w:tc>
          <w:tcPr>
            <w:tcW w:w="2350" w:type="dxa"/>
          </w:tcPr>
          <w:p w14:paraId="6C69FD6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responseCode</w:t>
            </w:r>
            <w:proofErr w:type="spellEnd"/>
          </w:p>
        </w:tc>
        <w:tc>
          <w:tcPr>
            <w:tcW w:w="1701" w:type="dxa"/>
          </w:tcPr>
          <w:p w14:paraId="392A84B9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Alphanumeric</w:t>
            </w:r>
          </w:p>
        </w:tc>
        <w:tc>
          <w:tcPr>
            <w:tcW w:w="708" w:type="dxa"/>
          </w:tcPr>
          <w:p w14:paraId="2F328B3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8" w:type="dxa"/>
          </w:tcPr>
          <w:p w14:paraId="4114A1CA" w14:textId="25FE2C9A" w:rsidR="008161B9" w:rsidRDefault="0079244F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4F8F9B2C" w14:textId="4DDCEA61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00</w:t>
            </w:r>
            <w:r w:rsidR="0079244F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 – success, any other response code is </w:t>
            </w:r>
            <w:r w:rsidR="00E34DB0">
              <w:rPr>
                <w:rFonts w:ascii="Calibri" w:eastAsia="Calibri" w:hAnsi="Calibri" w:cs="Calibri"/>
              </w:rPr>
              <w:t xml:space="preserve">considered as an </w:t>
            </w:r>
            <w:r>
              <w:rPr>
                <w:rFonts w:ascii="Calibri" w:eastAsia="Calibri" w:hAnsi="Calibri" w:cs="Calibri"/>
              </w:rPr>
              <w:t>error. Refer to message field for detail.</w:t>
            </w:r>
          </w:p>
        </w:tc>
      </w:tr>
      <w:tr w:rsidR="008161B9" w14:paraId="5B30804E" w14:textId="77777777" w:rsidTr="002B30C7">
        <w:tc>
          <w:tcPr>
            <w:tcW w:w="2350" w:type="dxa"/>
          </w:tcPr>
          <w:p w14:paraId="77998028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</w:t>
            </w:r>
          </w:p>
        </w:tc>
        <w:tc>
          <w:tcPr>
            <w:tcW w:w="1701" w:type="dxa"/>
          </w:tcPr>
          <w:p w14:paraId="56D66DE0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B420137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2E3588D4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6CEEB94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Additional information on the status</w:t>
            </w:r>
          </w:p>
        </w:tc>
      </w:tr>
      <w:tr w:rsidR="008161B9" w14:paraId="1085DC41" w14:textId="77777777" w:rsidTr="002B30C7">
        <w:tc>
          <w:tcPr>
            <w:tcW w:w="2350" w:type="dxa"/>
          </w:tcPr>
          <w:p w14:paraId="6EB70D9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rrn</w:t>
            </w:r>
            <w:proofErr w:type="spellEnd"/>
          </w:p>
        </w:tc>
        <w:tc>
          <w:tcPr>
            <w:tcW w:w="1701" w:type="dxa"/>
          </w:tcPr>
          <w:p w14:paraId="7F926C11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F48CA2D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680FFE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6DE54B47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Retrieval Reference Number</w:t>
            </w:r>
          </w:p>
        </w:tc>
      </w:tr>
      <w:tr w:rsidR="008161B9" w14:paraId="36EB183B" w14:textId="77777777" w:rsidTr="002B30C7">
        <w:tc>
          <w:tcPr>
            <w:tcW w:w="2350" w:type="dxa"/>
          </w:tcPr>
          <w:p w14:paraId="7A5F6E05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t>authidresp</w:t>
            </w:r>
            <w:proofErr w:type="spellEnd"/>
          </w:p>
        </w:tc>
        <w:tc>
          <w:tcPr>
            <w:tcW w:w="1701" w:type="dxa"/>
          </w:tcPr>
          <w:p w14:paraId="3A0CAFCD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13C11A3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7217D2DF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1701B0DF" w14:textId="030473F9" w:rsidR="008161B9" w:rsidRDefault="00E34DB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ID Response, a</w:t>
            </w:r>
            <w:r w:rsidR="008F4BA4">
              <w:rPr>
                <w:rFonts w:ascii="Calibri" w:eastAsia="Calibri" w:hAnsi="Calibri" w:cs="Calibri"/>
              </w:rPr>
              <w:t>vailable only for successful transactions</w:t>
            </w:r>
          </w:p>
        </w:tc>
      </w:tr>
      <w:tr w:rsidR="008161B9" w14:paraId="2B53E6BD" w14:textId="77777777" w:rsidTr="002B30C7">
        <w:tc>
          <w:tcPr>
            <w:tcW w:w="2350" w:type="dxa"/>
          </w:tcPr>
          <w:p w14:paraId="740D5244" w14:textId="3920E64F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txnUid</w:t>
            </w:r>
            <w:proofErr w:type="spellEnd"/>
          </w:p>
        </w:tc>
        <w:tc>
          <w:tcPr>
            <w:tcW w:w="1701" w:type="dxa"/>
          </w:tcPr>
          <w:p w14:paraId="3E19FBC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05DDE67B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CDFAB97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1BC68E75" w14:textId="3E302D15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Transaction Unique ID / Transaction reference</w:t>
            </w:r>
          </w:p>
        </w:tc>
      </w:tr>
      <w:tr w:rsidR="002B30C7" w14:paraId="59883936" w14:textId="77777777" w:rsidTr="002B30C7">
        <w:tc>
          <w:tcPr>
            <w:tcW w:w="2350" w:type="dxa"/>
          </w:tcPr>
          <w:p w14:paraId="1E839512" w14:textId="77777777" w:rsidR="002B30C7" w:rsidRDefault="002B30C7" w:rsidP="00C97EFB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626645">
              <w:rPr>
                <w:rFonts w:ascii="Calibri" w:eastAsia="Calibri" w:hAnsi="Calibri" w:cs="Calibri"/>
              </w:rPr>
              <w:t>userEntityId</w:t>
            </w:r>
            <w:proofErr w:type="spellEnd"/>
          </w:p>
        </w:tc>
        <w:tc>
          <w:tcPr>
            <w:tcW w:w="1701" w:type="dxa"/>
          </w:tcPr>
          <w:p w14:paraId="38FAA00B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01DA8AEF" w14:textId="2AD6CD84" w:rsidR="002B30C7" w:rsidRDefault="00B472A4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8" w:type="dxa"/>
          </w:tcPr>
          <w:p w14:paraId="3810AA7F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4421" w:type="dxa"/>
          </w:tcPr>
          <w:p w14:paraId="7269A267" w14:textId="77777777" w:rsidR="002B30C7" w:rsidRDefault="002B30C7" w:rsidP="00C97EF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Entity ID</w:t>
            </w:r>
          </w:p>
        </w:tc>
      </w:tr>
      <w:tr w:rsidR="002B30C7" w14:paraId="3D1470D7" w14:textId="77777777" w:rsidTr="002B30C7">
        <w:tc>
          <w:tcPr>
            <w:tcW w:w="2350" w:type="dxa"/>
          </w:tcPr>
          <w:p w14:paraId="5A07A6C1" w14:textId="77777777" w:rsidR="002B30C7" w:rsidRDefault="002B30C7" w:rsidP="00C97EFB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walletId</w:t>
            </w:r>
            <w:proofErr w:type="spellEnd"/>
          </w:p>
        </w:tc>
        <w:tc>
          <w:tcPr>
            <w:tcW w:w="1701" w:type="dxa"/>
          </w:tcPr>
          <w:p w14:paraId="729527A8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5F1F474C" w14:textId="53D2EF7D" w:rsidR="002B30C7" w:rsidRDefault="00B472A4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8" w:type="dxa"/>
          </w:tcPr>
          <w:p w14:paraId="4DFF24C5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21" w:type="dxa"/>
          </w:tcPr>
          <w:p w14:paraId="50328490" w14:textId="77777777" w:rsidR="002B30C7" w:rsidRDefault="002B30C7" w:rsidP="00C97EF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eWallet ID </w:t>
            </w:r>
          </w:p>
        </w:tc>
      </w:tr>
      <w:tr w:rsidR="004A2176" w14:paraId="0305A2AA" w14:textId="77777777" w:rsidTr="002B30C7">
        <w:tc>
          <w:tcPr>
            <w:tcW w:w="2350" w:type="dxa"/>
          </w:tcPr>
          <w:p w14:paraId="694353C1" w14:textId="77777777" w:rsidR="004A2176" w:rsidRDefault="004A2176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digitalAssetTypeCode</w:t>
            </w:r>
            <w:proofErr w:type="spellEnd"/>
          </w:p>
        </w:tc>
        <w:tc>
          <w:tcPr>
            <w:tcW w:w="1701" w:type="dxa"/>
          </w:tcPr>
          <w:p w14:paraId="56F1041B" w14:textId="5A80DF5E" w:rsidR="004A2176" w:rsidRDefault="00066C2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7375659" w14:textId="011D382B" w:rsidR="004A2176" w:rsidRDefault="00B472A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8" w:type="dxa"/>
          </w:tcPr>
          <w:p w14:paraId="20F88CAB" w14:textId="77777777" w:rsidR="004A2176" w:rsidRDefault="004A2176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A394B2B" w14:textId="77777777" w:rsidR="004A2176" w:rsidRDefault="004A2176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Digital Asset Type Code</w:t>
            </w:r>
          </w:p>
        </w:tc>
      </w:tr>
      <w:tr w:rsidR="008161B9" w14:paraId="4A79648B" w14:textId="77777777" w:rsidTr="002B30C7">
        <w:tc>
          <w:tcPr>
            <w:tcW w:w="2350" w:type="dxa"/>
          </w:tcPr>
          <w:p w14:paraId="4CC79808" w14:textId="77777777" w:rsidR="008161B9" w:rsidRDefault="004401DA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platformRef</w:t>
            </w:r>
            <w:proofErr w:type="spellEnd"/>
          </w:p>
        </w:tc>
        <w:tc>
          <w:tcPr>
            <w:tcW w:w="1701" w:type="dxa"/>
          </w:tcPr>
          <w:p w14:paraId="20204DA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125035AC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A27C2D4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26A1376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This is for </w:t>
            </w:r>
            <w:r w:rsidR="00507EBA">
              <w:rPr>
                <w:rFonts w:ascii="Calibri" w:hAnsi="Calibri"/>
              </w:rPr>
              <w:t xml:space="preserve">platform </w:t>
            </w:r>
            <w:r>
              <w:rPr>
                <w:rFonts w:ascii="Calibri" w:hAnsi="Calibri"/>
              </w:rPr>
              <w:t>to cross reference with their transaction</w:t>
            </w:r>
          </w:p>
        </w:tc>
      </w:tr>
      <w:tr w:rsidR="00033D65" w14:paraId="3E6729E8" w14:textId="77777777" w:rsidTr="002B30C7">
        <w:tc>
          <w:tcPr>
            <w:tcW w:w="2350" w:type="dxa"/>
          </w:tcPr>
          <w:p w14:paraId="2E12F7B2" w14:textId="154C077E" w:rsidR="00033D65" w:rsidRDefault="00E621F5" w:rsidP="00033D65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t>availableQuantity</w:t>
            </w:r>
            <w:proofErr w:type="spellEnd"/>
          </w:p>
        </w:tc>
        <w:tc>
          <w:tcPr>
            <w:tcW w:w="1701" w:type="dxa"/>
          </w:tcPr>
          <w:p w14:paraId="28B54148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as string</w:t>
            </w:r>
          </w:p>
        </w:tc>
        <w:tc>
          <w:tcPr>
            <w:tcW w:w="708" w:type="dxa"/>
          </w:tcPr>
          <w:p w14:paraId="4C9623EC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36ECFA7D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7628A38" w14:textId="77777777" w:rsidR="00033D65" w:rsidRDefault="00033D65" w:rsidP="00033D6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Quantity (available only if </w:t>
            </w:r>
            <w:proofErr w:type="spellStart"/>
            <w:r>
              <w:rPr>
                <w:rFonts w:ascii="Calibri" w:eastAsia="Calibri" w:hAnsi="Calibri" w:cs="Calibri"/>
              </w:rPr>
              <w:t>responseCode</w:t>
            </w:r>
            <w:proofErr w:type="spellEnd"/>
            <w:r>
              <w:rPr>
                <w:rFonts w:ascii="Calibri" w:eastAsia="Calibri" w:hAnsi="Calibri" w:cs="Calibri"/>
              </w:rPr>
              <w:t>=0</w:t>
            </w:r>
            <w:r w:rsidR="00FA2FB0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0)</w:t>
            </w:r>
          </w:p>
          <w:p w14:paraId="3C525A83" w14:textId="5544FDB2" w:rsidR="00F14047" w:rsidRPr="00F14047" w:rsidRDefault="006516EF" w:rsidP="00F1404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M</w:t>
            </w:r>
            <w:r w:rsidR="00F14047" w:rsidRPr="00F14047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aximum 3 decimals are allowed</w:t>
            </w:r>
          </w:p>
        </w:tc>
      </w:tr>
      <w:tr w:rsidR="008161B9" w14:paraId="0CD55242" w14:textId="77777777" w:rsidTr="002B30C7">
        <w:tc>
          <w:tcPr>
            <w:tcW w:w="2350" w:type="dxa"/>
          </w:tcPr>
          <w:p w14:paraId="5C8B1A31" w14:textId="3720BAD2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trxn</w:t>
            </w:r>
            <w:r w:rsidR="000C48A6">
              <w:rPr>
                <w:rFonts w:ascii="Calibri" w:eastAsia="Calibri" w:hAnsi="Calibri" w:cs="Calibri"/>
              </w:rPr>
              <w:t>Time</w:t>
            </w:r>
            <w:proofErr w:type="spellEnd"/>
          </w:p>
        </w:tc>
        <w:tc>
          <w:tcPr>
            <w:tcW w:w="1701" w:type="dxa"/>
          </w:tcPr>
          <w:p w14:paraId="5F78B5D9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34E51CD3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548FA01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4FCAF14" w14:textId="00FB0391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is the time stamp of the transaction</w:t>
            </w:r>
            <w:r w:rsidR="00E34DB0">
              <w:rPr>
                <w:rFonts w:ascii="Calibri" w:hAnsi="Calibri"/>
              </w:rPr>
              <w:t xml:space="preserve"> in the f</w:t>
            </w:r>
            <w:r>
              <w:rPr>
                <w:rFonts w:ascii="Calibri" w:hAnsi="Calibri"/>
              </w:rPr>
              <w:t>ormat “</w:t>
            </w:r>
            <w:proofErr w:type="spellStart"/>
            <w:r>
              <w:rPr>
                <w:rFonts w:ascii="Calibri" w:hAnsi="Calibri"/>
              </w:rPr>
              <w:t>yyyyMMddHHmmssS</w:t>
            </w:r>
            <w:ins w:id="317" w:author="Kavinithees Palanisamy" w:date="2019-12-16T13:33:00Z">
              <w:r w:rsidR="00F14496">
                <w:rPr>
                  <w:rFonts w:ascii="Calibri" w:hAnsi="Calibri"/>
                </w:rPr>
                <w:t>SS</w:t>
              </w:r>
            </w:ins>
            <w:proofErr w:type="spellEnd"/>
            <w:r>
              <w:rPr>
                <w:rFonts w:ascii="Calibri" w:hAnsi="Calibri"/>
              </w:rPr>
              <w:t>”</w:t>
            </w:r>
          </w:p>
        </w:tc>
      </w:tr>
      <w:tr w:rsidR="00097A00" w14:paraId="1992A781" w14:textId="77777777" w:rsidTr="002B30C7">
        <w:tc>
          <w:tcPr>
            <w:tcW w:w="2350" w:type="dxa"/>
          </w:tcPr>
          <w:p w14:paraId="4BDDE694" w14:textId="757992FE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trxnTimeZone</w:t>
            </w:r>
            <w:proofErr w:type="spellEnd"/>
          </w:p>
        </w:tc>
        <w:tc>
          <w:tcPr>
            <w:tcW w:w="1701" w:type="dxa"/>
          </w:tcPr>
          <w:p w14:paraId="1AE3A3D8" w14:textId="1F2876F8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708" w:type="dxa"/>
          </w:tcPr>
          <w:p w14:paraId="2A115469" w14:textId="75A63AD0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75E009CC" w14:textId="66749F61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EE4C628" w14:textId="25E4926C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RFU</w:t>
            </w:r>
          </w:p>
        </w:tc>
      </w:tr>
    </w:tbl>
    <w:p w14:paraId="6EC16618" w14:textId="2A7F7E5D" w:rsidR="008161B9" w:rsidRDefault="008161B9" w:rsidP="00F638D7">
      <w:bookmarkStart w:id="318" w:name="_Toc536786503"/>
      <w:bookmarkStart w:id="319" w:name="_Toc536786443"/>
      <w:bookmarkEnd w:id="318"/>
      <w:bookmarkEnd w:id="319"/>
    </w:p>
    <w:p w14:paraId="52285D50" w14:textId="5C69B560" w:rsidR="00B71ABE" w:rsidRDefault="00920933">
      <w:pPr>
        <w:pStyle w:val="Heading1"/>
        <w:numPr>
          <w:ilvl w:val="0"/>
          <w:numId w:val="8"/>
        </w:numPr>
        <w:ind w:left="284" w:hanging="284"/>
        <w:pPrChange w:id="320" w:author="Divek Vellaisamy" w:date="2019-12-11T15:27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321" w:name="_Toc29552885"/>
      <w:r>
        <w:t>Onboard User Entity</w:t>
      </w:r>
      <w:bookmarkEnd w:id="321"/>
    </w:p>
    <w:p w14:paraId="71909E07" w14:textId="77777777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 xml:space="preserve">Resource URL: </w:t>
      </w:r>
    </w:p>
    <w:p w14:paraId="540B55D2" w14:textId="3B4B6A55" w:rsidR="00B71ABE" w:rsidRPr="00A36FEE" w:rsidRDefault="00B71ABE" w:rsidP="00B71ABE">
      <w:pPr>
        <w:spacing w:after="200"/>
        <w:rPr>
          <w:rStyle w:val="Hyperlink"/>
          <w:rPrChange w:id="322" w:author="Divek Vellaisamy" w:date="2019-12-11T15:47:00Z">
            <w:rPr>
              <w:rFonts w:ascii="Calibri" w:hAnsi="Calibri"/>
            </w:rPr>
          </w:rPrChange>
        </w:rPr>
      </w:pPr>
      <w:r w:rsidRPr="00A36FEE">
        <w:rPr>
          <w:rStyle w:val="Hyperlink"/>
          <w:rPrChange w:id="323" w:author="Divek Vellaisamy" w:date="2019-12-11T15:47:00Z">
            <w:rPr>
              <w:rFonts w:ascii="Calibri" w:eastAsia="Calibri" w:hAnsi="Calibri" w:cs="Calibri"/>
            </w:rPr>
          </w:rPrChange>
        </w:rPr>
        <w:t>https://&lt;baseURL&gt;/</w:t>
      </w:r>
      <w:r w:rsidR="00231591" w:rsidRPr="00A36FEE">
        <w:rPr>
          <w:rStyle w:val="Hyperlink"/>
          <w:rPrChange w:id="324" w:author="Divek Vellaisamy" w:date="2019-12-11T15:47:00Z">
            <w:rPr>
              <w:rFonts w:ascii="Calibri" w:eastAsia="Calibri" w:hAnsi="Calibri" w:cs="Calibri"/>
            </w:rPr>
          </w:rPrChange>
        </w:rPr>
        <w:t>0.1</w:t>
      </w:r>
      <w:r w:rsidRPr="00A36FEE">
        <w:rPr>
          <w:rStyle w:val="Hyperlink"/>
          <w:rPrChange w:id="325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="00B0641E" w:rsidRPr="00A36FEE">
        <w:rPr>
          <w:rStyle w:val="Hyperlink"/>
          <w:rPrChange w:id="326" w:author="Divek Vellaisamy" w:date="2019-12-11T15:47:00Z">
            <w:rPr>
              <w:rFonts w:ascii="Calibri" w:eastAsia="Calibri" w:hAnsi="Calibri" w:cs="Calibri"/>
            </w:rPr>
          </w:rPrChange>
        </w:rPr>
        <w:t xml:space="preserve"> </w:t>
      </w:r>
      <w:proofErr w:type="spellStart"/>
      <w:r w:rsidR="00B0641E" w:rsidRPr="00A36FEE">
        <w:rPr>
          <w:rStyle w:val="Hyperlink"/>
          <w:rPrChange w:id="327" w:author="Divek Vellaisamy" w:date="2019-12-11T15:47:00Z">
            <w:rPr>
              <w:rFonts w:ascii="Calibri" w:eastAsia="Calibri" w:hAnsi="Calibri" w:cs="Calibri"/>
            </w:rPr>
          </w:rPrChange>
        </w:rPr>
        <w:t>fe-api-gw</w:t>
      </w:r>
      <w:proofErr w:type="spellEnd"/>
      <w:r w:rsidRPr="00A36FEE">
        <w:rPr>
          <w:rStyle w:val="Hyperlink"/>
          <w:rPrChange w:id="328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="00B0641E" w:rsidRPr="00A36FEE">
        <w:rPr>
          <w:rStyle w:val="Hyperlink"/>
          <w:rPrChange w:id="329" w:author="Divek Vellaisamy" w:date="2019-12-11T15:47:00Z">
            <w:rPr>
              <w:rFonts w:ascii="Calibri" w:eastAsia="Calibri" w:hAnsi="Calibri" w:cs="Calibri"/>
            </w:rPr>
          </w:rPrChange>
        </w:rPr>
        <w:t>onboard</w:t>
      </w: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B71ABE" w14:paraId="68AE2CF4" w14:textId="77777777" w:rsidTr="00B71ABE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1E84D0D" w14:textId="77777777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lastRenderedPageBreak/>
              <w:t>Resource</w:t>
            </w:r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7E0DDEA" w14:textId="77777777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Description</w:t>
            </w:r>
          </w:p>
        </w:tc>
      </w:tr>
      <w:tr w:rsidR="00B71ABE" w14:paraId="3283F443" w14:textId="77777777" w:rsidTr="00B71ABE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FF6966" w14:textId="2F9E2CA5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POST </w:t>
            </w:r>
            <w:r>
              <w:rPr>
                <w:rFonts w:ascii="Calibri" w:eastAsia="Calibri" w:hAnsi="Calibri" w:cs="Calibri"/>
                <w:lang w:val="en-IN"/>
              </w:rPr>
              <w:br/>
            </w:r>
            <w:proofErr w:type="spellStart"/>
            <w:r w:rsidR="00B0641E" w:rsidRPr="003F2E50">
              <w:rPr>
                <w:rFonts w:ascii="Calibri" w:eastAsia="Calibri" w:hAnsi="Calibri" w:cs="Calibri"/>
              </w:rPr>
              <w:t>fe-api-gw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>/</w:t>
            </w:r>
            <w:r w:rsidR="00B0641E">
              <w:rPr>
                <w:rFonts w:ascii="Calibri" w:eastAsia="Calibri" w:hAnsi="Calibri" w:cs="Calibri"/>
              </w:rPr>
              <w:t>onboard</w:t>
            </w:r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D7B694F" w14:textId="3F349306" w:rsidR="00B71ABE" w:rsidRDefault="00B0641E">
            <w:pPr>
              <w:spacing w:after="200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Onboard a new user entity (Player, sponsors etc.,)</w:t>
            </w:r>
          </w:p>
        </w:tc>
      </w:tr>
    </w:tbl>
    <w:p w14:paraId="0B3E6BDC" w14:textId="77777777" w:rsidR="00B71ABE" w:rsidRDefault="00B71ABE" w:rsidP="00B71ABE">
      <w:pPr>
        <w:spacing w:after="200"/>
        <w:rPr>
          <w:rFonts w:ascii="Calibri" w:eastAsia="Calibri" w:hAnsi="Calibri" w:cs="Calibri"/>
          <w:b/>
        </w:rPr>
      </w:pPr>
    </w:p>
    <w:p w14:paraId="74BC8F44" w14:textId="1C41CC48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Request Private Claim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B71ABE" w14:paraId="0EEEC0EE" w14:textId="77777777" w:rsidTr="00EA576E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00D11453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00567ED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A70DCA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M/O/C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6CD7A62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3DCF6A4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B71ABE" w14:paraId="4CF61059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6C2BA5" w14:textId="1904295A" w:rsidR="00B71ABE" w:rsidRDefault="00B0641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p</w:t>
            </w:r>
            <w:r w:rsidR="00B71ABE">
              <w:rPr>
                <w:rFonts w:ascii="Calibri" w:eastAsia="Calibri" w:hAnsi="Calibri" w:cs="Calibri"/>
                <w:lang w:val="en-IN"/>
              </w:rPr>
              <w:t>latformCode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8D35A31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37F062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0D8643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5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E4AE0D" w14:textId="37A291BA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This indicate</w:t>
            </w:r>
            <w:r w:rsidR="00E34DB0">
              <w:rPr>
                <w:rFonts w:ascii="Calibri" w:hAnsi="Calibri"/>
                <w:lang w:val="en-IN"/>
              </w:rPr>
              <w:t>s</w:t>
            </w:r>
            <w:r>
              <w:rPr>
                <w:rFonts w:ascii="Calibri" w:hAnsi="Calibri"/>
                <w:lang w:val="en-IN"/>
              </w:rPr>
              <w:t xml:space="preserve"> the platform</w:t>
            </w:r>
            <w:r w:rsidR="00B0641E">
              <w:rPr>
                <w:rFonts w:ascii="Calibri" w:hAnsi="Calibri"/>
                <w:lang w:val="en-IN"/>
              </w:rPr>
              <w:t xml:space="preserve"> </w:t>
            </w:r>
            <w:r>
              <w:rPr>
                <w:rFonts w:ascii="Calibri" w:hAnsi="Calibri"/>
                <w:lang w:val="en-IN"/>
              </w:rPr>
              <w:t xml:space="preserve">code assigned to the requestor </w:t>
            </w:r>
            <w:r w:rsidR="00E34DB0">
              <w:rPr>
                <w:rFonts w:ascii="Calibri" w:hAnsi="Calibri"/>
                <w:lang w:val="en-IN"/>
              </w:rPr>
              <w:t>which</w:t>
            </w:r>
            <w:r>
              <w:rPr>
                <w:rFonts w:ascii="Calibri" w:hAnsi="Calibri"/>
                <w:lang w:val="en-IN"/>
              </w:rPr>
              <w:t xml:space="preserve"> is </w:t>
            </w:r>
            <w:r w:rsidR="00E34DB0">
              <w:rPr>
                <w:rFonts w:ascii="Calibri" w:hAnsi="Calibri"/>
                <w:lang w:val="en-IN"/>
              </w:rPr>
              <w:t xml:space="preserve">also </w:t>
            </w:r>
            <w:r>
              <w:rPr>
                <w:rFonts w:ascii="Calibri" w:hAnsi="Calibri"/>
                <w:lang w:val="en-IN"/>
              </w:rPr>
              <w:t>the source of this transaction</w:t>
            </w:r>
          </w:p>
        </w:tc>
      </w:tr>
      <w:tr w:rsidR="00B71ABE" w14:paraId="1DA864BB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DE0831" w14:textId="24C444B6" w:rsidR="00B71ABE" w:rsidRDefault="00B0641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t</w:t>
            </w:r>
            <w:r w:rsidR="00B71ABE">
              <w:rPr>
                <w:rFonts w:ascii="Calibri" w:eastAsia="Calibri" w:hAnsi="Calibri" w:cs="Calibri"/>
                <w:lang w:val="en-IN"/>
              </w:rPr>
              <w:t>erminalId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EECFBD1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856DB9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CF2228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50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5E2B1B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Terminal ID at the terminal where transaction is done</w:t>
            </w:r>
          </w:p>
        </w:tc>
      </w:tr>
      <w:tr w:rsidR="00B71ABE" w14:paraId="5EC51AA8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2D1D11" w14:textId="0F7F03D2" w:rsidR="00B71ABE" w:rsidRDefault="00FC23EA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</w:t>
            </w:r>
            <w:r w:rsidR="00B71ABE">
              <w:rPr>
                <w:rFonts w:ascii="Calibri" w:eastAsia="Calibri" w:hAnsi="Calibri" w:cs="Calibri"/>
                <w:lang w:val="en-IN"/>
              </w:rPr>
              <w:t>ame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C10BCA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EE0C77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4610108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871548A" w14:textId="33C7B124" w:rsidR="00B71ABE" w:rsidRDefault="00FC23EA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User Entity Name (Player/Sponsor Name)</w:t>
            </w:r>
            <w:r w:rsidR="00B71ABE">
              <w:rPr>
                <w:rFonts w:ascii="Calibri" w:hAnsi="Calibri"/>
                <w:lang w:val="en-IN"/>
              </w:rPr>
              <w:t xml:space="preserve"> </w:t>
            </w:r>
          </w:p>
        </w:tc>
      </w:tr>
      <w:tr w:rsidR="00B71ABE" w14:paraId="670BA1D5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9C87C8" w14:textId="5AC508B3" w:rsidR="00B71ABE" w:rsidRDefault="003617F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m</w:t>
            </w:r>
            <w:r w:rsidR="00B71ABE">
              <w:rPr>
                <w:rFonts w:ascii="Calibri" w:eastAsia="Calibri" w:hAnsi="Calibri" w:cs="Calibri"/>
                <w:lang w:val="en-IN"/>
              </w:rPr>
              <w:t>obileNo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211DAF2" w14:textId="44E0B7BC" w:rsidR="00B71ABE" w:rsidRDefault="00362976">
            <w:pPr>
              <w:spacing w:line="240" w:lineRule="auto"/>
              <w:rPr>
                <w:rFonts w:ascii="Calibri" w:hAnsi="Calibri"/>
                <w:lang w:val="en-IN"/>
              </w:rPr>
            </w:pPr>
            <w:ins w:id="330" w:author="Mary Indira Augustine" w:date="2019-12-20T13:11:00Z">
              <w:r>
                <w:rPr>
                  <w:rFonts w:ascii="Calibri" w:hAnsi="Calibri"/>
                  <w:lang w:val="en-IN"/>
                </w:rPr>
                <w:t>N</w:t>
              </w:r>
            </w:ins>
            <w:del w:id="331" w:author="Mary Indira Augustine" w:date="2019-12-20T13:11:00Z">
              <w:r w:rsidR="00B71ABE" w:rsidDel="00362976">
                <w:rPr>
                  <w:rFonts w:ascii="Calibri" w:hAnsi="Calibri"/>
                  <w:lang w:val="en-IN"/>
                </w:rPr>
                <w:delText>Alphan</w:delText>
              </w:r>
            </w:del>
            <w:r w:rsidR="00B71ABE">
              <w:rPr>
                <w:rFonts w:ascii="Calibri" w:hAnsi="Calibri"/>
                <w:lang w:val="en-IN"/>
              </w:rPr>
              <w:t>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096735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C9284F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1C2030" w14:textId="15AA952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Mobile number (numbers</w:t>
            </w:r>
            <w:ins w:id="332" w:author="Mary Indira Augustine" w:date="2019-12-20T13:11:00Z">
              <w:r w:rsidR="00362976">
                <w:rPr>
                  <w:rFonts w:ascii="Calibri" w:hAnsi="Calibri"/>
                  <w:lang w:val="en-IN"/>
                </w:rPr>
                <w:t xml:space="preserve">, with + and </w:t>
              </w:r>
            </w:ins>
            <w:ins w:id="333" w:author="Mary Indira Augustine" w:date="2019-12-20T13:12:00Z">
              <w:r w:rsidR="00362976">
                <w:rPr>
                  <w:rFonts w:ascii="Calibri" w:hAnsi="Calibri"/>
                  <w:lang w:val="en-IN"/>
                </w:rPr>
                <w:t>space</w:t>
              </w:r>
            </w:ins>
            <w:del w:id="334" w:author="Mary Indira Augustine" w:date="2019-12-20T13:11:00Z">
              <w:r w:rsidDel="00362976">
                <w:rPr>
                  <w:rFonts w:ascii="Calibri" w:hAnsi="Calibri"/>
                  <w:lang w:val="en-IN"/>
                </w:rPr>
                <w:delText xml:space="preserve"> only</w:delText>
              </w:r>
            </w:del>
            <w:r>
              <w:rPr>
                <w:rFonts w:ascii="Calibri" w:hAnsi="Calibri"/>
                <w:lang w:val="en-IN"/>
              </w:rPr>
              <w:t>)</w:t>
            </w:r>
          </w:p>
        </w:tc>
      </w:tr>
      <w:tr w:rsidR="00B71ABE" w14:paraId="32CCDEB8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4C64C3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userEntityIdentityType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C25466" w14:textId="73D3778F" w:rsidR="00B71ABE" w:rsidRDefault="00AE433B">
            <w:pPr>
              <w:spacing w:line="240" w:lineRule="auto"/>
              <w:rPr>
                <w:rFonts w:ascii="Calibri" w:hAnsi="Calibri"/>
                <w:lang w:val="en-IN"/>
              </w:rPr>
            </w:pPr>
            <w:ins w:id="335" w:author="Mary Indira Augustine" w:date="2019-12-20T13:13:00Z">
              <w:r>
                <w:rPr>
                  <w:rFonts w:ascii="Calibri" w:eastAsia="Calibri" w:hAnsi="Calibri" w:cs="Calibri"/>
                  <w:lang w:val="en-IN"/>
                </w:rPr>
                <w:t>Alpha with underscore</w:t>
              </w:r>
            </w:ins>
            <w:del w:id="336" w:author="Mary Indira Augustine" w:date="2019-12-20T13:13:00Z">
              <w:r w:rsidR="00B71ABE" w:rsidDel="00AE433B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72C9270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FAB42B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D35F14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Identify Type</w:t>
            </w:r>
            <w:r w:rsidR="00C04C4A">
              <w:rPr>
                <w:rFonts w:ascii="Calibri" w:eastAsia="Calibri" w:hAnsi="Calibri" w:cs="Calibri"/>
                <w:lang w:val="en-IN"/>
              </w:rPr>
              <w:t xml:space="preserve"> </w:t>
            </w:r>
          </w:p>
          <w:p w14:paraId="688C5CFC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(</w:t>
            </w:r>
          </w:p>
          <w:p w14:paraId="0C41BCB6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PASSPORT,</w:t>
            </w:r>
          </w:p>
          <w:p w14:paraId="6999BCF9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TAX_ID,</w:t>
            </w:r>
          </w:p>
          <w:p w14:paraId="1F916DFC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NATIONAL_ID</w:t>
            </w:r>
          </w:p>
          <w:p w14:paraId="23DEBB87" w14:textId="63DFE642" w:rsidR="00C04C4A" w:rsidRDefault="00C04C4A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)</w:t>
            </w:r>
          </w:p>
        </w:tc>
      </w:tr>
      <w:tr w:rsidR="00B71ABE" w14:paraId="5C820CE8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8906E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userEntityIdentity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DB498D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A17A84" w14:textId="6229ADC8" w:rsidR="00B71ABE" w:rsidRDefault="000A2092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E6010E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2BAC31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Identify Number </w:t>
            </w:r>
          </w:p>
          <w:p w14:paraId="05ECFD0B" w14:textId="77777777" w:rsidR="006F3802" w:rsidRDefault="000A2092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This field is mandatory if the “</w:t>
            </w: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userEntityIdentityType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>” field has value.</w:t>
            </w:r>
            <w:r w:rsidR="006F3802">
              <w:rPr>
                <w:rFonts w:ascii="Calibri" w:eastAsia="Calibri" w:hAnsi="Calibri" w:cs="Calibri"/>
                <w:lang w:val="en-IN"/>
              </w:rPr>
              <w:t xml:space="preserve"> </w:t>
            </w:r>
          </w:p>
          <w:p w14:paraId="21C34D88" w14:textId="5753BC7A" w:rsidR="000A2092" w:rsidRDefault="006A2ABA">
            <w:pPr>
              <w:spacing w:line="240" w:lineRule="auto"/>
              <w:rPr>
                <w:rFonts w:ascii="Calibri" w:hAnsi="Calibri"/>
                <w:lang w:val="en-IN"/>
              </w:rPr>
            </w:pPr>
            <w:r w:rsidRPr="006A2ABA">
              <w:rPr>
                <w:rFonts w:ascii="Calibri" w:eastAsia="Calibri" w:hAnsi="Calibri" w:cs="Calibri"/>
                <w:lang w:val="en-IN"/>
              </w:rPr>
              <w:t xml:space="preserve">If </w:t>
            </w:r>
            <w:r w:rsidR="004541DC">
              <w:rPr>
                <w:rFonts w:ascii="Calibri" w:eastAsia="Calibri" w:hAnsi="Calibri" w:cs="Calibri"/>
                <w:lang w:val="en-IN"/>
              </w:rPr>
              <w:t>“</w:t>
            </w:r>
            <w:proofErr w:type="spellStart"/>
            <w:r w:rsidRPr="006A2ABA">
              <w:rPr>
                <w:rFonts w:ascii="Calibri" w:eastAsia="Calibri" w:hAnsi="Calibri" w:cs="Calibri"/>
                <w:lang w:val="en-IN"/>
              </w:rPr>
              <w:t>userEntityIdentityType</w:t>
            </w:r>
            <w:proofErr w:type="spellEnd"/>
            <w:r w:rsidR="004541DC">
              <w:rPr>
                <w:rFonts w:ascii="Calibri" w:eastAsia="Calibri" w:hAnsi="Calibri" w:cs="Calibri"/>
                <w:lang w:val="en-IN"/>
              </w:rPr>
              <w:t>”</w:t>
            </w:r>
            <w:r w:rsidRPr="006A2ABA">
              <w:rPr>
                <w:rFonts w:ascii="Calibri" w:eastAsia="Calibri" w:hAnsi="Calibri" w:cs="Calibri"/>
                <w:lang w:val="en-IN"/>
              </w:rPr>
              <w:t xml:space="preserve"> is not provided</w:t>
            </w:r>
            <w:r>
              <w:rPr>
                <w:rFonts w:ascii="Calibri" w:eastAsia="Calibri" w:hAnsi="Calibri" w:cs="Calibri"/>
                <w:lang w:val="en-IN"/>
              </w:rPr>
              <w:t>,</w:t>
            </w:r>
            <w:r w:rsidRPr="006A2ABA">
              <w:rPr>
                <w:rFonts w:ascii="Calibri" w:eastAsia="Calibri" w:hAnsi="Calibri" w:cs="Calibri"/>
                <w:lang w:val="en-IN"/>
              </w:rPr>
              <w:t xml:space="preserve"> then this field also should not be provided.</w:t>
            </w:r>
          </w:p>
        </w:tc>
      </w:tr>
      <w:tr w:rsidR="00B71ABE" w14:paraId="6E2A414E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360A7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userEntityType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3BECBE" w14:textId="2890D1D9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Alpha</w:t>
            </w:r>
            <w:r w:rsidR="0042773E">
              <w:rPr>
                <w:rFonts w:ascii="Calibri" w:eastAsia="Calibri" w:hAnsi="Calibri" w:cs="Calibri"/>
                <w:lang w:val="en-IN"/>
              </w:rPr>
              <w:t xml:space="preserve"> with underscore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DF5FE61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2CA26A" w14:textId="34374CEF" w:rsidR="00B71ABE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C7800D" w14:textId="77777777" w:rsidR="001C4728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User Entity</w:t>
            </w:r>
            <w:r w:rsidR="00B71ABE">
              <w:rPr>
                <w:rFonts w:ascii="Calibri" w:eastAsia="Calibri" w:hAnsi="Calibri" w:cs="Calibri"/>
                <w:lang w:val="en-IN"/>
              </w:rPr>
              <w:t xml:space="preserve"> Type. </w:t>
            </w:r>
          </w:p>
          <w:p w14:paraId="34673F15" w14:textId="51D04FD3" w:rsidR="001C4728" w:rsidRDefault="00F21629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(</w:t>
            </w:r>
            <w:r w:rsidR="001C4728">
              <w:rPr>
                <w:rFonts w:ascii="Calibri" w:eastAsia="Calibri" w:hAnsi="Calibri" w:cs="Calibri"/>
                <w:lang w:val="en-IN"/>
              </w:rPr>
              <w:t>PLAYER</w:t>
            </w:r>
            <w:r w:rsidR="00B71ABE">
              <w:rPr>
                <w:rFonts w:ascii="Calibri" w:eastAsia="Calibri" w:hAnsi="Calibri" w:cs="Calibri"/>
                <w:lang w:val="en-IN"/>
              </w:rPr>
              <w:t xml:space="preserve">, </w:t>
            </w:r>
          </w:p>
          <w:p w14:paraId="718D9A1D" w14:textId="77777777" w:rsidR="00274443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SPONSOR</w:t>
            </w:r>
            <w:r w:rsidR="00274443">
              <w:rPr>
                <w:rFonts w:ascii="Calibri" w:eastAsia="Calibri" w:hAnsi="Calibri" w:cs="Calibri"/>
                <w:lang w:val="en-IN"/>
              </w:rPr>
              <w:t>,</w:t>
            </w:r>
          </w:p>
          <w:p w14:paraId="1C967A62" w14:textId="77777777" w:rsidR="00274443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STREAMER,</w:t>
            </w:r>
          </w:p>
          <w:p w14:paraId="5FF55851" w14:textId="77777777" w:rsidR="00274443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INFLUENCER,</w:t>
            </w:r>
          </w:p>
          <w:p w14:paraId="285F6173" w14:textId="5135EA48" w:rsidR="00B71ABE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GAME_OWNER</w:t>
            </w:r>
            <w:r w:rsidR="00F21629">
              <w:rPr>
                <w:rFonts w:ascii="Calibri" w:eastAsia="Calibri" w:hAnsi="Calibri" w:cs="Calibri"/>
                <w:lang w:val="en-IN"/>
              </w:rPr>
              <w:t>)</w:t>
            </w:r>
            <w:r w:rsidR="001C4728">
              <w:rPr>
                <w:rFonts w:ascii="Calibri" w:eastAsia="Calibri" w:hAnsi="Calibri" w:cs="Calibri"/>
                <w:lang w:val="en-IN"/>
              </w:rPr>
              <w:br/>
            </w:r>
          </w:p>
        </w:tc>
      </w:tr>
      <w:tr w:rsidR="00EA576E" w14:paraId="08B47731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185272" w14:textId="77777777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address1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E1FC072" w14:textId="758B318D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ins w:id="337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del w:id="338" w:author="Mary Indira Augustine" w:date="2019-12-20T13:15:00Z">
              <w:r w:rsidDel="00555FA2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26B7DF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F68B369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B7B556" w14:textId="1D60F4B3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1</w:t>
            </w:r>
          </w:p>
        </w:tc>
      </w:tr>
      <w:tr w:rsidR="00EA576E" w14:paraId="2D585A16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4D4934" w14:textId="77777777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lastRenderedPageBreak/>
              <w:t>address2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FDFE6C" w14:textId="617F35CC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ins w:id="339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del w:id="340" w:author="Mary Indira Augustine" w:date="2019-12-20T13:15:00Z">
              <w:r w:rsidDel="008509D9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C16475B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BC4AE5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920F0D" w14:textId="12DD3CE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2</w:t>
            </w:r>
          </w:p>
        </w:tc>
      </w:tr>
      <w:tr w:rsidR="00EA576E" w14:paraId="0DFE36E5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84DB47" w14:textId="77777777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address3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0DD121A" w14:textId="27F7148E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ins w:id="341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del w:id="342" w:author="Mary Indira Augustine" w:date="2019-12-20T13:15:00Z">
              <w:r w:rsidDel="003A66E7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0C4B15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A94417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A5E992" w14:textId="57D5AFCE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3</w:t>
            </w:r>
          </w:p>
        </w:tc>
      </w:tr>
      <w:tr w:rsidR="00EA576E" w14:paraId="4AFEAB07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8CB326" w14:textId="3AF000EE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postalCode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C1AF57" w14:textId="376CEDE1" w:rsidR="00EA576E" w:rsidRDefault="0077485C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ins w:id="343" w:author="Mary Indira Augustine" w:date="2019-12-20T13:17:00Z">
              <w:r>
                <w:rPr>
                  <w:rFonts w:ascii="Calibri" w:hAnsi="Calibri"/>
                  <w:lang w:val="en-IN"/>
                </w:rPr>
                <w:t>N</w:t>
              </w:r>
            </w:ins>
            <w:del w:id="344" w:author="Mary Indira Augustine" w:date="2019-12-20T13:16:00Z">
              <w:r w:rsidR="00EA576E" w:rsidDel="0077485C">
                <w:rPr>
                  <w:rFonts w:ascii="Calibri" w:hAnsi="Calibri"/>
                  <w:lang w:val="en-IN"/>
                </w:rPr>
                <w:delText>Alphan</w:delText>
              </w:r>
            </w:del>
            <w:r w:rsidR="00EA576E">
              <w:rPr>
                <w:rFonts w:ascii="Calibri" w:hAnsi="Calibri"/>
                <w:lang w:val="en-IN"/>
              </w:rPr>
              <w:t>umeric</w:t>
            </w:r>
            <w:ins w:id="345" w:author="Divek Vellaisamy" w:date="2020-01-13T13:15:00Z">
              <w:r w:rsidR="00D70772">
                <w:rPr>
                  <w:rFonts w:ascii="Calibri" w:hAnsi="Calibri"/>
                  <w:lang w:val="en-IN"/>
                </w:rPr>
                <w:t xml:space="preserve"> as string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70843B" w14:textId="2E36C7CE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8DAD5D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40B223" w14:textId="65511B53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Postal code</w:t>
            </w:r>
          </w:p>
        </w:tc>
      </w:tr>
      <w:tr w:rsidR="0037478B" w14:paraId="1DA68B66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F3FBDE" w14:textId="27024129" w:rsidR="0037478B" w:rsidRDefault="0037478B" w:rsidP="0037478B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city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1242B2" w14:textId="1DE543F6" w:rsidR="0037478B" w:rsidRDefault="0037478B" w:rsidP="0037478B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ins w:id="346" w:author="Mary Indira Augustine" w:date="2019-12-20T13:18:00Z">
              <w:r>
                <w:rPr>
                  <w:rFonts w:ascii="Calibri" w:hAnsi="Calibri"/>
                  <w:lang w:val="en-IN"/>
                </w:rPr>
                <w:t>Alphanumeric with space</w:t>
              </w:r>
            </w:ins>
            <w:del w:id="347" w:author="Mary Indira Augustine" w:date="2019-12-20T13:18:00Z">
              <w:r w:rsidDel="00B73587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9598B4" w14:textId="77777777" w:rsidR="0037478B" w:rsidRDefault="0037478B" w:rsidP="0037478B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2101CEA" w14:textId="77777777" w:rsidR="0037478B" w:rsidRDefault="0037478B" w:rsidP="0037478B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F320995" w14:textId="25A16143" w:rsidR="0037478B" w:rsidRDefault="0037478B" w:rsidP="0037478B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City</w:t>
            </w:r>
          </w:p>
        </w:tc>
      </w:tr>
      <w:tr w:rsidR="00EA576E" w14:paraId="65C274D1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3E7B9C" w14:textId="0C460FD1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countryCode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D18C1F4" w14:textId="138D36DF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</w:t>
            </w:r>
            <w:del w:id="348" w:author="Kavinithees Palanisamy" w:date="2019-12-16T13:17:00Z">
              <w:r w:rsidDel="008A7E78">
                <w:rPr>
                  <w:rFonts w:ascii="Calibri" w:hAnsi="Calibri"/>
                  <w:lang w:val="en-IN"/>
                </w:rPr>
                <w:delText>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D55C8D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4C3575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3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ABB819" w14:textId="326B4C38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Country code</w:t>
            </w:r>
          </w:p>
        </w:tc>
      </w:tr>
      <w:tr w:rsidR="00EA576E" w14:paraId="55AF279A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0858AE" w14:textId="11F241D0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timestamp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B3EF47D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361AD5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B0126D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14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BFD084" w14:textId="73922979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 xml:space="preserve">This is the time stamp of the transaction at the source in the format </w:t>
            </w:r>
            <w:proofErr w:type="spellStart"/>
            <w:r>
              <w:rPr>
                <w:rFonts w:ascii="Calibri" w:hAnsi="Calibri"/>
                <w:lang w:val="en-IN"/>
              </w:rPr>
              <w:t>yyyyMMddHHmmss</w:t>
            </w:r>
            <w:proofErr w:type="spellEnd"/>
            <w:r>
              <w:rPr>
                <w:rFonts w:ascii="Calibri" w:hAnsi="Calibri"/>
                <w:lang w:val="en-IN"/>
              </w:rPr>
              <w:t>”</w:t>
            </w:r>
          </w:p>
        </w:tc>
      </w:tr>
      <w:tr w:rsidR="00EA576E" w14:paraId="0D52E9D2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CFDE73" w14:textId="40C1569C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timeZone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958E5C" w14:textId="27078B16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833C2F" w14:textId="24B66809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A8ABF8" w14:textId="1CAF392F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DA1B38" w14:textId="1ACAD9C2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RFU</w:t>
            </w:r>
          </w:p>
        </w:tc>
      </w:tr>
      <w:tr w:rsidR="00EA576E" w14:paraId="21D4C011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8F1C02" w14:textId="711031D9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state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324321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F4630FD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D2383F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C496AA" w14:textId="3E7F568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State</w:t>
            </w:r>
          </w:p>
        </w:tc>
      </w:tr>
      <w:tr w:rsidR="00EA576E" w14:paraId="36B97C3F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D90A83" w14:textId="049DBC01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emailId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754897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6E8C38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05FF23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75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199D70" w14:textId="29E7BD24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Email ID</w:t>
            </w:r>
          </w:p>
        </w:tc>
      </w:tr>
      <w:tr w:rsidR="00EA576E" w14:paraId="304FD6F8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E05D53" w14:textId="2E875CB8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kycFlag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E68E3DD" w14:textId="21853B21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FA5D4C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D9CF15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E87747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KYC Flag (‘Y’ or ’N’)</w:t>
            </w:r>
          </w:p>
          <w:p w14:paraId="49E9FB05" w14:textId="6C8E3833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Y – KYC completed</w:t>
            </w:r>
            <w:r>
              <w:rPr>
                <w:rFonts w:ascii="Calibri" w:eastAsia="Calibri" w:hAnsi="Calibri" w:cs="Calibri"/>
                <w:lang w:val="en-IN"/>
              </w:rPr>
              <w:br/>
              <w:t>N – KYC pending</w:t>
            </w:r>
          </w:p>
        </w:tc>
      </w:tr>
    </w:tbl>
    <w:p w14:paraId="149FE4D1" w14:textId="66C2CA8C" w:rsidR="00E34DB0" w:rsidDel="0056106E" w:rsidRDefault="00E34DB0" w:rsidP="00B71ABE">
      <w:pPr>
        <w:spacing w:line="240" w:lineRule="auto"/>
        <w:rPr>
          <w:del w:id="349" w:author="Divek Vellaisamy" w:date="2019-12-11T14:56:00Z"/>
          <w:rFonts w:ascii="Calibri" w:eastAsia="Calibri" w:hAnsi="Calibri" w:cs="Calibri"/>
          <w:b/>
        </w:rPr>
      </w:pPr>
    </w:p>
    <w:p w14:paraId="5A34E76B" w14:textId="77777777" w:rsidR="00E34DB0" w:rsidRDefault="00E34DB0" w:rsidP="00B71ABE">
      <w:pPr>
        <w:spacing w:line="240" w:lineRule="auto"/>
        <w:rPr>
          <w:rFonts w:ascii="Calibri" w:eastAsia="Calibri" w:hAnsi="Calibri" w:cs="Calibri"/>
          <w:b/>
        </w:rPr>
      </w:pPr>
    </w:p>
    <w:p w14:paraId="54E73D9C" w14:textId="77777777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Response Private Claim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1702"/>
        <w:gridCol w:w="709"/>
        <w:gridCol w:w="709"/>
        <w:gridCol w:w="4429"/>
      </w:tblGrid>
      <w:tr w:rsidR="00B71ABE" w14:paraId="3D0ED9CA" w14:textId="77777777" w:rsidTr="00F108E4">
        <w:trPr>
          <w:trHeight w:val="280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6337E5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0827BF7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8DA7A9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09DADC0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000080"/>
            <w:hideMark/>
          </w:tcPr>
          <w:p w14:paraId="5C1F6FBF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B71ABE" w14:paraId="06A05604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C5E75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responseCode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4896A0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C73D9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926595" w14:textId="308215B1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3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84FC0B2" w14:textId="076AF35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0</w:t>
            </w:r>
            <w:r w:rsidR="001C4728">
              <w:rPr>
                <w:rFonts w:ascii="Calibri" w:eastAsia="Calibri" w:hAnsi="Calibri" w:cs="Calibri"/>
                <w:lang w:val="en-IN"/>
              </w:rPr>
              <w:t>0</w:t>
            </w:r>
            <w:r>
              <w:rPr>
                <w:rFonts w:ascii="Calibri" w:eastAsia="Calibri" w:hAnsi="Calibri" w:cs="Calibri"/>
                <w:lang w:val="en-IN"/>
              </w:rPr>
              <w:t xml:space="preserve">0 – success, any other response code is </w:t>
            </w:r>
            <w:r w:rsidR="00E34DB0">
              <w:rPr>
                <w:rFonts w:ascii="Calibri" w:eastAsia="Calibri" w:hAnsi="Calibri" w:cs="Calibri"/>
                <w:lang w:val="en-IN"/>
              </w:rPr>
              <w:t xml:space="preserve">considered as </w:t>
            </w:r>
            <w:r>
              <w:rPr>
                <w:rFonts w:ascii="Calibri" w:eastAsia="Calibri" w:hAnsi="Calibri" w:cs="Calibri"/>
                <w:lang w:val="en-IN"/>
              </w:rPr>
              <w:t>error. Refer to message field for detail.</w:t>
            </w:r>
          </w:p>
        </w:tc>
      </w:tr>
      <w:tr w:rsidR="00B71ABE" w14:paraId="7D8F2650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01099C4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message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7E7C48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6B3E19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39EA6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AE21010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Additional information on the status</w:t>
            </w:r>
          </w:p>
        </w:tc>
      </w:tr>
      <w:tr w:rsidR="00B71ABE" w14:paraId="7F6B974D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BDD441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rrn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84B1EE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5AADC1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CA360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6874B9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Retrieval Reference Number</w:t>
            </w:r>
          </w:p>
        </w:tc>
      </w:tr>
      <w:tr w:rsidR="00B71ABE" w14:paraId="4E21FAF9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984EB2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lang w:val="en-IN"/>
              </w:rPr>
              <w:t>authidresp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0FE7E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3FFEE0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21CA8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0D63F105" w14:textId="0CB73A79" w:rsidR="00B71ABE" w:rsidRDefault="00E34DB0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>Authorization ID Response, available only for successful transactions</w:t>
            </w:r>
          </w:p>
        </w:tc>
      </w:tr>
      <w:tr w:rsidR="00B71ABE" w14:paraId="3597B4AE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A5F81B" w14:textId="03B06CB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txnUid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22BC88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B896AB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78FDB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4AAC014" w14:textId="305D96A5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Transaction Unique ID / Transaction reference</w:t>
            </w:r>
          </w:p>
        </w:tc>
      </w:tr>
      <w:tr w:rsidR="00B71ABE" w14:paraId="10E224BA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7FB42E4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D41E9D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B49BC0" w14:textId="6180244E" w:rsidR="00B71ABE" w:rsidRDefault="00147709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C7C289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4D7EB492" w14:textId="1288E8E2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 xml:space="preserve">User Entity </w:t>
            </w:r>
            <w:r w:rsidR="00E34DB0">
              <w:rPr>
                <w:rFonts w:ascii="Calibri" w:hAnsi="Calibri"/>
                <w:lang w:val="en-IN"/>
              </w:rPr>
              <w:t>A</w:t>
            </w:r>
            <w:r>
              <w:rPr>
                <w:rFonts w:ascii="Calibri" w:hAnsi="Calibri"/>
                <w:lang w:val="en-IN"/>
              </w:rPr>
              <w:t>ccount ID</w:t>
            </w:r>
          </w:p>
        </w:tc>
      </w:tr>
      <w:tr w:rsidR="00F108E4" w14:paraId="5566B760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8EFD55" w14:textId="044B0830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</w:rPr>
              <w:t>walletId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9965A4" w14:textId="4D85B995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DD3485" w14:textId="1EA3B3C0" w:rsidR="00F108E4" w:rsidRDefault="00147709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34BA64" w14:textId="4DCA7ACF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56DF73B4" w14:textId="649649A4" w:rsidR="00F108E4" w:rsidRDefault="00650062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</w:rPr>
              <w:t>e</w:t>
            </w:r>
            <w:r w:rsidR="00F108E4">
              <w:rPr>
                <w:rFonts w:ascii="Calibri" w:hAnsi="Calibri"/>
              </w:rPr>
              <w:t xml:space="preserve">Wallet </w:t>
            </w:r>
            <w:r w:rsidR="00E34DB0">
              <w:rPr>
                <w:rFonts w:ascii="Calibri" w:hAnsi="Calibri"/>
              </w:rPr>
              <w:t>ID</w:t>
            </w:r>
          </w:p>
        </w:tc>
      </w:tr>
      <w:tr w:rsidR="00F108E4" w14:paraId="62366844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EA7A552" w14:textId="366F30E5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lastRenderedPageBreak/>
              <w:t>trxn</w:t>
            </w:r>
            <w:r w:rsidR="000C48A6">
              <w:rPr>
                <w:rFonts w:ascii="Calibri" w:eastAsia="Calibri" w:hAnsi="Calibri" w:cs="Calibri"/>
                <w:lang w:val="en-IN"/>
              </w:rPr>
              <w:t>Time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7E2C02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6B0DCF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FDAA2C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17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A762A02" w14:textId="64B98BE9" w:rsidR="00F108E4" w:rsidRDefault="00F108E4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This is the time stamp of the transaction</w:t>
            </w:r>
            <w:r w:rsidR="00E34DB0">
              <w:rPr>
                <w:rFonts w:ascii="Calibri" w:hAnsi="Calibri"/>
                <w:lang w:val="en-IN"/>
              </w:rPr>
              <w:t xml:space="preserve"> in the f</w:t>
            </w:r>
            <w:r>
              <w:rPr>
                <w:rFonts w:ascii="Calibri" w:hAnsi="Calibri"/>
                <w:lang w:val="en-IN"/>
              </w:rPr>
              <w:t>ormat “</w:t>
            </w:r>
            <w:proofErr w:type="spellStart"/>
            <w:r>
              <w:rPr>
                <w:rFonts w:ascii="Calibri" w:hAnsi="Calibri"/>
                <w:lang w:val="en-IN"/>
              </w:rPr>
              <w:t>yyyyMMddHHmmssS</w:t>
            </w:r>
            <w:ins w:id="350" w:author="Kavinithees Palanisamy" w:date="2019-12-16T13:33:00Z">
              <w:r w:rsidR="00F14496">
                <w:rPr>
                  <w:rFonts w:ascii="Calibri" w:hAnsi="Calibri"/>
                  <w:lang w:val="en-IN"/>
                </w:rPr>
                <w:t>SS</w:t>
              </w:r>
            </w:ins>
            <w:proofErr w:type="spellEnd"/>
            <w:r>
              <w:rPr>
                <w:rFonts w:ascii="Calibri" w:hAnsi="Calibri"/>
                <w:lang w:val="en-IN"/>
              </w:rPr>
              <w:t>”</w:t>
            </w:r>
          </w:p>
        </w:tc>
      </w:tr>
      <w:tr w:rsidR="000C48A6" w14:paraId="2EBECB67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2FC75B" w14:textId="567DAC54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trxnTimeZone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FFD9F4" w14:textId="3722A9B6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59550F" w14:textId="47D583E8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20FE1C" w14:textId="539407C4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57C153F5" w14:textId="499A4F35" w:rsidR="000C48A6" w:rsidRDefault="000C48A6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RFU</w:t>
            </w:r>
          </w:p>
        </w:tc>
      </w:tr>
    </w:tbl>
    <w:p w14:paraId="781F6CC8" w14:textId="17FF6557" w:rsidR="00B71ABE" w:rsidRDefault="00B71ABE" w:rsidP="00F638D7"/>
    <w:p w14:paraId="1B9AED06" w14:textId="49C3E35F" w:rsidR="00675F97" w:rsidRDefault="00675F97" w:rsidP="00A06D8A">
      <w:pPr>
        <w:pStyle w:val="Heading1"/>
        <w:numPr>
          <w:ilvl w:val="0"/>
          <w:numId w:val="8"/>
        </w:numPr>
        <w:ind w:left="284" w:hanging="284"/>
        <w:rPr>
          <w:ins w:id="351" w:author="Divek Vellaisamy" w:date="2019-12-11T15:40:00Z"/>
        </w:rPr>
      </w:pPr>
      <w:bookmarkStart w:id="352" w:name="_Toc29552886"/>
      <w:ins w:id="353" w:author="Divek Vellaisamy" w:date="2019-12-11T15:40:00Z">
        <w:r>
          <w:t>P2P Transfer</w:t>
        </w:r>
        <w:bookmarkEnd w:id="352"/>
      </w:ins>
    </w:p>
    <w:p w14:paraId="7249C49E" w14:textId="77777777" w:rsidR="00675F97" w:rsidRPr="00675F97" w:rsidRDefault="00675F97">
      <w:pPr>
        <w:spacing w:after="200"/>
        <w:rPr>
          <w:ins w:id="354" w:author="Divek Vellaisamy" w:date="2019-12-11T15:40:00Z"/>
          <w:rFonts w:ascii="Calibri" w:hAnsi="Calibri"/>
          <w:rPrChange w:id="355" w:author="Divek Vellaisamy" w:date="2019-12-11T15:40:00Z">
            <w:rPr>
              <w:ins w:id="356" w:author="Divek Vellaisamy" w:date="2019-12-11T15:40:00Z"/>
            </w:rPr>
          </w:rPrChange>
        </w:rPr>
        <w:pPrChange w:id="357" w:author="Divek Vellaisamy" w:date="2019-12-11T15:40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358" w:author="Divek Vellaisamy" w:date="2019-12-11T15:40:00Z">
        <w:r w:rsidRPr="00675F97">
          <w:rPr>
            <w:rFonts w:ascii="Calibri" w:eastAsia="Calibri" w:hAnsi="Calibri" w:cs="Calibri"/>
            <w:b/>
            <w:rPrChange w:id="359" w:author="Divek Vellaisamy" w:date="2019-12-11T15:40:00Z">
              <w:rPr/>
            </w:rPrChange>
          </w:rPr>
          <w:t xml:space="preserve">Resource URL: </w:t>
        </w:r>
      </w:ins>
    </w:p>
    <w:p w14:paraId="1308D923" w14:textId="77777777" w:rsidR="00675F97" w:rsidRPr="00A36FEE" w:rsidRDefault="00675F97">
      <w:pPr>
        <w:spacing w:after="200"/>
        <w:rPr>
          <w:ins w:id="360" w:author="Divek Vellaisamy" w:date="2019-12-11T15:40:00Z"/>
          <w:rStyle w:val="Hyperlink"/>
          <w:rFonts w:eastAsia="Calibri" w:cs="Calibri"/>
          <w:rPrChange w:id="361" w:author="Divek Vellaisamy" w:date="2019-12-11T15:47:00Z">
            <w:rPr>
              <w:ins w:id="362" w:author="Divek Vellaisamy" w:date="2019-12-11T15:40:00Z"/>
            </w:rPr>
          </w:rPrChange>
        </w:rPr>
        <w:pPrChange w:id="363" w:author="Divek Vellaisamy" w:date="2019-12-11T15:40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364" w:author="Divek Vellaisamy" w:date="2019-12-11T15:40:00Z">
        <w:r w:rsidRPr="00A36FEE">
          <w:rPr>
            <w:rStyle w:val="Hyperlink"/>
            <w:rPrChange w:id="365" w:author="Divek Vellaisamy" w:date="2019-12-11T15:47:00Z">
              <w:rPr/>
            </w:rPrChange>
          </w:rPr>
          <w:t>https://&lt;baseURL&gt;/1.0/fe-api-gw/p2p-payment</w:t>
        </w:r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675F97" w14:paraId="3765607A" w14:textId="77777777" w:rsidTr="00B96808">
        <w:trPr>
          <w:ins w:id="366" w:author="Divek Vellaisamy" w:date="2019-12-11T15:40:00Z"/>
        </w:trPr>
        <w:tc>
          <w:tcPr>
            <w:tcW w:w="2680" w:type="dxa"/>
            <w:shd w:val="clear" w:color="auto" w:fill="000080"/>
          </w:tcPr>
          <w:p w14:paraId="557ED161" w14:textId="77777777" w:rsidR="00675F97" w:rsidRDefault="00675F97" w:rsidP="00B96808">
            <w:pPr>
              <w:spacing w:after="200"/>
              <w:rPr>
                <w:ins w:id="367" w:author="Divek Vellaisamy" w:date="2019-12-11T15:40:00Z"/>
                <w:rFonts w:ascii="Calibri" w:hAnsi="Calibri"/>
              </w:rPr>
            </w:pPr>
            <w:ins w:id="368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Resource</w:t>
              </w:r>
            </w:ins>
          </w:p>
        </w:tc>
        <w:tc>
          <w:tcPr>
            <w:tcW w:w="7173" w:type="dxa"/>
            <w:shd w:val="clear" w:color="auto" w:fill="000080"/>
          </w:tcPr>
          <w:p w14:paraId="7D3362E2" w14:textId="77777777" w:rsidR="00675F97" w:rsidRDefault="00675F97" w:rsidP="00B96808">
            <w:pPr>
              <w:spacing w:after="200"/>
              <w:rPr>
                <w:ins w:id="369" w:author="Divek Vellaisamy" w:date="2019-12-11T15:40:00Z"/>
                <w:rFonts w:ascii="Calibri" w:hAnsi="Calibri"/>
              </w:rPr>
            </w:pPr>
            <w:ins w:id="370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Description</w:t>
              </w:r>
            </w:ins>
          </w:p>
        </w:tc>
      </w:tr>
      <w:tr w:rsidR="00675F97" w14:paraId="56EA4E89" w14:textId="77777777" w:rsidTr="00B96808">
        <w:trPr>
          <w:ins w:id="371" w:author="Divek Vellaisamy" w:date="2019-12-11T15:40:00Z"/>
        </w:trPr>
        <w:tc>
          <w:tcPr>
            <w:tcW w:w="2680" w:type="dxa"/>
          </w:tcPr>
          <w:p w14:paraId="47330335" w14:textId="77777777" w:rsidR="00675F97" w:rsidRDefault="00675F97" w:rsidP="00B96808">
            <w:pPr>
              <w:spacing w:after="200"/>
              <w:rPr>
                <w:ins w:id="372" w:author="Divek Vellaisamy" w:date="2019-12-11T15:40:00Z"/>
                <w:rFonts w:ascii="Calibri" w:hAnsi="Calibri"/>
              </w:rPr>
            </w:pPr>
            <w:ins w:id="373" w:author="Divek Vellaisamy" w:date="2019-12-11T15:40:00Z">
              <w:r>
                <w:rPr>
                  <w:rFonts w:ascii="Calibri" w:eastAsia="Calibri" w:hAnsi="Calibri" w:cs="Calibri"/>
                </w:rPr>
                <w:t xml:space="preserve">POST </w:t>
              </w:r>
              <w:r>
                <w:rPr>
                  <w:rFonts w:ascii="Calibri" w:eastAsia="Calibri" w:hAnsi="Calibri" w:cs="Calibri"/>
                </w:rPr>
                <w:br/>
              </w:r>
              <w:proofErr w:type="spellStart"/>
              <w:r w:rsidRPr="00DF2CDA">
                <w:rPr>
                  <w:rFonts w:ascii="Calibri" w:eastAsia="Calibri" w:hAnsi="Calibri" w:cs="Calibri"/>
                </w:rPr>
                <w:t>fe-api-gw</w:t>
              </w:r>
              <w:proofErr w:type="spellEnd"/>
              <w:r>
                <w:rPr>
                  <w:rFonts w:ascii="Calibri" w:eastAsia="Calibri" w:hAnsi="Calibri" w:cs="Calibri"/>
                </w:rPr>
                <w:t>/p2p-payment</w:t>
              </w:r>
            </w:ins>
          </w:p>
        </w:tc>
        <w:tc>
          <w:tcPr>
            <w:tcW w:w="7173" w:type="dxa"/>
          </w:tcPr>
          <w:p w14:paraId="0B0EEEC2" w14:textId="77777777" w:rsidR="00675F97" w:rsidRDefault="00675F97" w:rsidP="00B96808">
            <w:pPr>
              <w:spacing w:after="200"/>
              <w:rPr>
                <w:ins w:id="374" w:author="Divek Vellaisamy" w:date="2019-12-11T15:40:00Z"/>
                <w:rFonts w:ascii="Calibri" w:eastAsia="Calibri" w:hAnsi="Calibri" w:cs="Calibri"/>
              </w:rPr>
            </w:pPr>
            <w:ins w:id="375" w:author="Divek Vellaisamy" w:date="2019-12-11T15:40:00Z">
              <w:r>
                <w:rPr>
                  <w:rFonts w:ascii="Calibri" w:eastAsia="Calibri" w:hAnsi="Calibri" w:cs="Calibri"/>
                </w:rPr>
                <w:t>Transfers Digital Assets from one Wallet to another.</w:t>
              </w:r>
            </w:ins>
          </w:p>
        </w:tc>
      </w:tr>
    </w:tbl>
    <w:p w14:paraId="55435856" w14:textId="77777777" w:rsidR="00675F97" w:rsidRPr="00675F97" w:rsidRDefault="00675F97">
      <w:pPr>
        <w:spacing w:after="200"/>
        <w:rPr>
          <w:ins w:id="376" w:author="Divek Vellaisamy" w:date="2019-12-11T15:40:00Z"/>
          <w:rFonts w:ascii="Calibri" w:hAnsi="Calibri"/>
          <w:rPrChange w:id="377" w:author="Divek Vellaisamy" w:date="2019-12-11T15:41:00Z">
            <w:rPr>
              <w:ins w:id="378" w:author="Divek Vellaisamy" w:date="2019-12-11T15:40:00Z"/>
            </w:rPr>
          </w:rPrChange>
        </w:rPr>
        <w:pPrChange w:id="379" w:author="Divek Vellaisamy" w:date="2019-12-11T15:4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380" w:author="Divek Vellaisamy" w:date="2019-12-11T15:40:00Z">
        <w:r w:rsidRPr="00675F97">
          <w:rPr>
            <w:rFonts w:ascii="Calibri" w:eastAsia="Calibri" w:hAnsi="Calibri" w:cs="Calibri"/>
            <w:b/>
            <w:rPrChange w:id="381" w:author="Divek Vellaisamy" w:date="2019-12-11T15:41:00Z">
              <w:rPr/>
            </w:rPrChange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675F97" w14:paraId="002939A6" w14:textId="77777777" w:rsidTr="00B96808">
        <w:trPr>
          <w:trHeight w:val="280"/>
          <w:tblHeader/>
          <w:ins w:id="382" w:author="Divek Vellaisamy" w:date="2019-12-11T15:40:00Z"/>
        </w:trPr>
        <w:tc>
          <w:tcPr>
            <w:tcW w:w="2350" w:type="dxa"/>
            <w:shd w:val="clear" w:color="auto" w:fill="000080"/>
          </w:tcPr>
          <w:p w14:paraId="13A0B9BB" w14:textId="77777777" w:rsidR="00675F97" w:rsidRDefault="00675F97" w:rsidP="00B96808">
            <w:pPr>
              <w:spacing w:line="240" w:lineRule="auto"/>
              <w:rPr>
                <w:ins w:id="383" w:author="Divek Vellaisamy" w:date="2019-12-11T15:40:00Z"/>
                <w:rFonts w:ascii="Calibri" w:hAnsi="Calibri"/>
              </w:rPr>
            </w:pPr>
            <w:ins w:id="384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1801F049" w14:textId="77777777" w:rsidR="00675F97" w:rsidRDefault="00675F97" w:rsidP="00B96808">
            <w:pPr>
              <w:spacing w:line="240" w:lineRule="auto"/>
              <w:rPr>
                <w:ins w:id="385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386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1D6BE096" w14:textId="77777777" w:rsidR="00675F97" w:rsidRDefault="00675F97" w:rsidP="00B96808">
            <w:pPr>
              <w:spacing w:line="240" w:lineRule="auto"/>
              <w:rPr>
                <w:ins w:id="387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388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4E939995" w14:textId="77777777" w:rsidR="00675F97" w:rsidRDefault="00675F97" w:rsidP="00B96808">
            <w:pPr>
              <w:spacing w:line="240" w:lineRule="auto"/>
              <w:rPr>
                <w:ins w:id="389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390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1" w:type="dxa"/>
            <w:shd w:val="clear" w:color="auto" w:fill="000080"/>
          </w:tcPr>
          <w:p w14:paraId="0F77C0B9" w14:textId="77777777" w:rsidR="00675F97" w:rsidRDefault="00675F97" w:rsidP="00B96808">
            <w:pPr>
              <w:spacing w:line="240" w:lineRule="auto"/>
              <w:rPr>
                <w:ins w:id="391" w:author="Divek Vellaisamy" w:date="2019-12-11T15:40:00Z"/>
                <w:rFonts w:ascii="Calibri" w:hAnsi="Calibri"/>
              </w:rPr>
            </w:pPr>
            <w:ins w:id="392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675F97" w14:paraId="755396FC" w14:textId="77777777" w:rsidTr="00B96808">
        <w:trPr>
          <w:ins w:id="393" w:author="Divek Vellaisamy" w:date="2019-12-11T15:40:00Z"/>
        </w:trPr>
        <w:tc>
          <w:tcPr>
            <w:tcW w:w="2350" w:type="dxa"/>
          </w:tcPr>
          <w:p w14:paraId="489550DF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94" w:author="Divek Vellaisamy" w:date="2019-12-11T15:40:00Z"/>
                <w:rFonts w:ascii="Calibri" w:eastAsia="Calibri" w:hAnsi="Calibri" w:cs="Calibri"/>
              </w:rPr>
            </w:pPr>
            <w:proofErr w:type="spellStart"/>
            <w:ins w:id="395" w:author="Divek Vellaisamy" w:date="2019-12-11T15:40:00Z">
              <w:r>
                <w:rPr>
                  <w:rFonts w:ascii="Calibri" w:eastAsia="Calibri" w:hAnsi="Calibri" w:cs="Calibri"/>
                </w:rPr>
                <w:t>platformCode</w:t>
              </w:r>
              <w:proofErr w:type="spellEnd"/>
            </w:ins>
          </w:p>
        </w:tc>
        <w:tc>
          <w:tcPr>
            <w:tcW w:w="1701" w:type="dxa"/>
          </w:tcPr>
          <w:p w14:paraId="234C645D" w14:textId="77777777" w:rsidR="00675F97" w:rsidRDefault="00675F97" w:rsidP="00B96808">
            <w:pPr>
              <w:spacing w:line="240" w:lineRule="auto"/>
              <w:rPr>
                <w:ins w:id="396" w:author="Divek Vellaisamy" w:date="2019-12-11T15:40:00Z"/>
                <w:rFonts w:ascii="Calibri" w:hAnsi="Calibri"/>
              </w:rPr>
            </w:pPr>
            <w:ins w:id="397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4B3147C" w14:textId="77777777" w:rsidR="00675F97" w:rsidRDefault="00675F97" w:rsidP="00B96808">
            <w:pPr>
              <w:spacing w:line="240" w:lineRule="auto"/>
              <w:rPr>
                <w:ins w:id="398" w:author="Divek Vellaisamy" w:date="2019-12-11T15:40:00Z"/>
                <w:rFonts w:ascii="Calibri" w:hAnsi="Calibri"/>
              </w:rPr>
            </w:pPr>
            <w:ins w:id="399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525A494" w14:textId="77777777" w:rsidR="00675F97" w:rsidRDefault="00675F97" w:rsidP="00B96808">
            <w:pPr>
              <w:spacing w:line="240" w:lineRule="auto"/>
              <w:rPr>
                <w:ins w:id="400" w:author="Divek Vellaisamy" w:date="2019-12-11T15:40:00Z"/>
                <w:rFonts w:ascii="Calibri" w:hAnsi="Calibri"/>
              </w:rPr>
            </w:pPr>
            <w:ins w:id="401" w:author="Divek Vellaisamy" w:date="2019-12-11T15:40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302778D7" w14:textId="77777777" w:rsidR="00675F97" w:rsidRDefault="00675F97" w:rsidP="00B96808">
            <w:pPr>
              <w:spacing w:line="240" w:lineRule="auto"/>
              <w:rPr>
                <w:ins w:id="402" w:author="Divek Vellaisamy" w:date="2019-12-11T15:40:00Z"/>
                <w:rFonts w:ascii="Calibri" w:hAnsi="Calibri"/>
              </w:rPr>
            </w:pPr>
            <w:ins w:id="403" w:author="Divek Vellaisamy" w:date="2019-12-11T15:40:00Z">
              <w:r>
                <w:rPr>
                  <w:rFonts w:ascii="Calibri" w:hAnsi="Calibri"/>
                </w:rPr>
                <w:t>This indicates the platform code assigned to the requestor which is also the source of this transaction</w:t>
              </w:r>
            </w:ins>
          </w:p>
        </w:tc>
      </w:tr>
      <w:tr w:rsidR="00675F97" w14:paraId="2027299F" w14:textId="77777777" w:rsidTr="00B96808">
        <w:trPr>
          <w:ins w:id="404" w:author="Divek Vellaisamy" w:date="2019-12-11T15:40:00Z"/>
        </w:trPr>
        <w:tc>
          <w:tcPr>
            <w:tcW w:w="2350" w:type="dxa"/>
          </w:tcPr>
          <w:p w14:paraId="22D43B4F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05" w:author="Divek Vellaisamy" w:date="2019-12-11T15:40:00Z"/>
                <w:rFonts w:ascii="Calibri" w:eastAsia="Calibri" w:hAnsi="Calibri" w:cs="Calibri"/>
              </w:rPr>
            </w:pPr>
            <w:proofErr w:type="spellStart"/>
            <w:ins w:id="406" w:author="Divek Vellaisamy" w:date="2019-12-11T15:40:00Z">
              <w:r>
                <w:rPr>
                  <w:rFonts w:ascii="Calibri" w:eastAsia="Calibri" w:hAnsi="Calibri" w:cs="Calibri"/>
                </w:rPr>
                <w:t>fromU</w:t>
              </w:r>
              <w:r w:rsidRPr="00626645">
                <w:rPr>
                  <w:rFonts w:ascii="Calibri" w:eastAsia="Calibri" w:hAnsi="Calibri" w:cs="Calibri"/>
                </w:rPr>
                <w:t>serEntityId</w:t>
              </w:r>
              <w:proofErr w:type="spellEnd"/>
            </w:ins>
          </w:p>
        </w:tc>
        <w:tc>
          <w:tcPr>
            <w:tcW w:w="1701" w:type="dxa"/>
          </w:tcPr>
          <w:p w14:paraId="42F3FF9E" w14:textId="06EE61F8" w:rsidR="00675F97" w:rsidRDefault="00E7469C" w:rsidP="00B96808">
            <w:pPr>
              <w:spacing w:line="240" w:lineRule="auto"/>
              <w:rPr>
                <w:ins w:id="407" w:author="Divek Vellaisamy" w:date="2019-12-11T15:40:00Z"/>
                <w:rFonts w:ascii="Calibri" w:eastAsia="Calibri" w:hAnsi="Calibri" w:cs="Calibri"/>
              </w:rPr>
            </w:pPr>
            <w:ins w:id="408" w:author="Mary Indira Augustine" w:date="2019-12-20T13:07:00Z">
              <w:r>
                <w:rPr>
                  <w:rFonts w:ascii="Calibri" w:hAnsi="Calibri"/>
                </w:rPr>
                <w:t>Alphanumeric</w:t>
              </w:r>
            </w:ins>
            <w:ins w:id="409" w:author="Divek Vellaisamy" w:date="2019-12-11T15:40:00Z">
              <w:del w:id="410" w:author="Mary Indira Augustine" w:date="2019-12-20T13:07:00Z">
                <w:r w:rsidR="00675F97" w:rsidDel="00E7469C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25A239E6" w14:textId="77777777" w:rsidR="00675F97" w:rsidRDefault="00675F97" w:rsidP="00B96808">
            <w:pPr>
              <w:spacing w:line="240" w:lineRule="auto"/>
              <w:rPr>
                <w:ins w:id="411" w:author="Divek Vellaisamy" w:date="2019-12-11T15:40:00Z"/>
                <w:rFonts w:ascii="Calibri" w:eastAsia="Calibri" w:hAnsi="Calibri" w:cs="Calibri"/>
              </w:rPr>
            </w:pPr>
            <w:ins w:id="412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5B93FCCD" w14:textId="77777777" w:rsidR="00675F97" w:rsidRDefault="00675F97" w:rsidP="00B96808">
            <w:pPr>
              <w:spacing w:line="240" w:lineRule="auto"/>
              <w:rPr>
                <w:ins w:id="413" w:author="Divek Vellaisamy" w:date="2019-12-11T15:40:00Z"/>
                <w:rFonts w:ascii="Calibri" w:eastAsia="Calibri" w:hAnsi="Calibri" w:cs="Calibri"/>
              </w:rPr>
            </w:pPr>
            <w:ins w:id="414" w:author="Divek Vellaisamy" w:date="2019-12-11T15:40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1" w:type="dxa"/>
          </w:tcPr>
          <w:p w14:paraId="575632EA" w14:textId="77777777" w:rsidR="00675F97" w:rsidRDefault="00675F97" w:rsidP="00B96808">
            <w:pPr>
              <w:spacing w:line="240" w:lineRule="auto"/>
              <w:rPr>
                <w:ins w:id="415" w:author="Divek Vellaisamy" w:date="2019-12-11T15:40:00Z"/>
                <w:rFonts w:ascii="Calibri" w:hAnsi="Calibri"/>
              </w:rPr>
            </w:pPr>
            <w:ins w:id="416" w:author="Divek Vellaisamy" w:date="2019-12-11T15:40:00Z">
              <w:r>
                <w:rPr>
                  <w:rFonts w:ascii="Calibri" w:hAnsi="Calibri"/>
                </w:rPr>
                <w:t>User ID of the wallet holder from where the digital assets will be transferred.</w:t>
              </w:r>
            </w:ins>
          </w:p>
          <w:p w14:paraId="20EC312C" w14:textId="77777777" w:rsidR="00675F97" w:rsidRDefault="00675F97" w:rsidP="00B96808">
            <w:pPr>
              <w:spacing w:line="240" w:lineRule="auto"/>
              <w:rPr>
                <w:ins w:id="417" w:author="Divek Vellaisamy" w:date="2019-12-11T15:40:00Z"/>
                <w:rFonts w:ascii="Calibri" w:hAnsi="Calibri"/>
              </w:rPr>
            </w:pPr>
            <w:ins w:id="418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proofErr w:type="spellStart"/>
              <w:r>
                <w:rPr>
                  <w:rFonts w:ascii="Calibri" w:eastAsia="Calibri" w:hAnsi="Calibri" w:cs="Calibri"/>
                </w:rPr>
                <w:t>fromWalletId</w:t>
              </w:r>
              <w:proofErr w:type="spellEnd"/>
              <w:r>
                <w:rPr>
                  <w:rFonts w:ascii="Calibri" w:eastAsia="Calibri" w:hAnsi="Calibri" w:cs="Calibri"/>
                </w:rPr>
                <w:t xml:space="preserve"> is not available</w:t>
              </w:r>
            </w:ins>
          </w:p>
        </w:tc>
      </w:tr>
      <w:tr w:rsidR="00675F97" w14:paraId="53B7487A" w14:textId="77777777" w:rsidTr="00B96808">
        <w:trPr>
          <w:ins w:id="419" w:author="Divek Vellaisamy" w:date="2019-12-11T15:40:00Z"/>
        </w:trPr>
        <w:tc>
          <w:tcPr>
            <w:tcW w:w="2350" w:type="dxa"/>
          </w:tcPr>
          <w:p w14:paraId="19747AED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20" w:author="Divek Vellaisamy" w:date="2019-12-11T15:40:00Z"/>
                <w:rFonts w:ascii="Calibri" w:hAnsi="Calibri"/>
              </w:rPr>
            </w:pPr>
            <w:proofErr w:type="spellStart"/>
            <w:ins w:id="421" w:author="Divek Vellaisamy" w:date="2019-12-11T15:40:00Z">
              <w:r>
                <w:rPr>
                  <w:rFonts w:ascii="Calibri" w:eastAsia="Calibri" w:hAnsi="Calibri" w:cs="Calibri"/>
                </w:rPr>
                <w:t>fromWalletId</w:t>
              </w:r>
              <w:proofErr w:type="spellEnd"/>
            </w:ins>
          </w:p>
        </w:tc>
        <w:tc>
          <w:tcPr>
            <w:tcW w:w="1701" w:type="dxa"/>
          </w:tcPr>
          <w:p w14:paraId="249C987C" w14:textId="77777777" w:rsidR="00675F97" w:rsidRDefault="00675F97" w:rsidP="00B96808">
            <w:pPr>
              <w:spacing w:line="240" w:lineRule="auto"/>
              <w:rPr>
                <w:ins w:id="422" w:author="Divek Vellaisamy" w:date="2019-12-11T15:40:00Z"/>
                <w:rFonts w:ascii="Calibri" w:eastAsia="Calibri" w:hAnsi="Calibri" w:cs="Calibri"/>
              </w:rPr>
            </w:pPr>
            <w:ins w:id="423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692A457" w14:textId="77777777" w:rsidR="00675F97" w:rsidRDefault="00675F97" w:rsidP="00B96808">
            <w:pPr>
              <w:spacing w:line="240" w:lineRule="auto"/>
              <w:rPr>
                <w:ins w:id="424" w:author="Divek Vellaisamy" w:date="2019-12-11T15:40:00Z"/>
                <w:rFonts w:ascii="Calibri" w:eastAsia="Calibri" w:hAnsi="Calibri" w:cs="Calibri"/>
              </w:rPr>
            </w:pPr>
            <w:ins w:id="425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62B76888" w14:textId="77777777" w:rsidR="00675F97" w:rsidRDefault="00675F97" w:rsidP="00B96808">
            <w:pPr>
              <w:spacing w:line="240" w:lineRule="auto"/>
              <w:rPr>
                <w:ins w:id="426" w:author="Divek Vellaisamy" w:date="2019-12-11T15:40:00Z"/>
                <w:rFonts w:ascii="Calibri" w:eastAsia="Calibri" w:hAnsi="Calibri" w:cs="Calibri"/>
              </w:rPr>
            </w:pPr>
            <w:ins w:id="427" w:author="Divek Vellaisamy" w:date="2019-12-11T15:40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1" w:type="dxa"/>
          </w:tcPr>
          <w:p w14:paraId="31321BD3" w14:textId="77777777" w:rsidR="00675F97" w:rsidRDefault="00675F97" w:rsidP="00B96808">
            <w:pPr>
              <w:spacing w:line="240" w:lineRule="auto"/>
              <w:rPr>
                <w:ins w:id="428" w:author="Divek Vellaisamy" w:date="2019-12-11T15:40:00Z"/>
                <w:rFonts w:ascii="Calibri" w:hAnsi="Calibri"/>
              </w:rPr>
            </w:pPr>
            <w:ins w:id="429" w:author="Divek Vellaisamy" w:date="2019-12-11T15:40:00Z">
              <w:r>
                <w:rPr>
                  <w:rFonts w:ascii="Calibri" w:hAnsi="Calibri"/>
                </w:rPr>
                <w:t>Wallet ID from where the digital assets will be transferred</w:t>
              </w:r>
            </w:ins>
          </w:p>
          <w:p w14:paraId="6A622F23" w14:textId="77777777" w:rsidR="00675F97" w:rsidRDefault="00675F97" w:rsidP="00B96808">
            <w:pPr>
              <w:spacing w:line="240" w:lineRule="auto"/>
              <w:rPr>
                <w:ins w:id="430" w:author="Divek Vellaisamy" w:date="2019-12-11T15:40:00Z"/>
                <w:rFonts w:ascii="Calibri" w:hAnsi="Calibri"/>
              </w:rPr>
            </w:pPr>
            <w:ins w:id="431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proofErr w:type="spellStart"/>
              <w:r>
                <w:rPr>
                  <w:rFonts w:ascii="Calibri" w:eastAsia="Calibri" w:hAnsi="Calibri" w:cs="Calibri"/>
                </w:rPr>
                <w:t>fromU</w:t>
              </w:r>
              <w:r w:rsidRPr="00626645">
                <w:rPr>
                  <w:rFonts w:ascii="Calibri" w:eastAsia="Calibri" w:hAnsi="Calibri" w:cs="Calibri"/>
                </w:rPr>
                <w:t>serEntityId</w:t>
              </w:r>
              <w:proofErr w:type="spellEnd"/>
              <w:r>
                <w:rPr>
                  <w:rFonts w:ascii="Calibri" w:eastAsia="Calibri" w:hAnsi="Calibri" w:cs="Calibri"/>
                </w:rPr>
                <w:t xml:space="preserve"> is not available</w:t>
              </w:r>
            </w:ins>
          </w:p>
        </w:tc>
      </w:tr>
      <w:tr w:rsidR="00675F97" w14:paraId="710A4E5F" w14:textId="77777777" w:rsidTr="00B96808">
        <w:trPr>
          <w:ins w:id="432" w:author="Divek Vellaisamy" w:date="2019-12-11T15:40:00Z"/>
        </w:trPr>
        <w:tc>
          <w:tcPr>
            <w:tcW w:w="2350" w:type="dxa"/>
          </w:tcPr>
          <w:p w14:paraId="39644657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33" w:author="Divek Vellaisamy" w:date="2019-12-11T15:40:00Z"/>
                <w:rFonts w:ascii="Calibri" w:eastAsia="Calibri" w:hAnsi="Calibri" w:cs="Calibri"/>
              </w:rPr>
            </w:pPr>
            <w:proofErr w:type="spellStart"/>
            <w:ins w:id="434" w:author="Divek Vellaisamy" w:date="2019-12-11T15:40:00Z">
              <w:r>
                <w:rPr>
                  <w:rFonts w:ascii="Calibri" w:eastAsia="Calibri" w:hAnsi="Calibri" w:cs="Calibri"/>
                </w:rPr>
                <w:t>toUserEntityId</w:t>
              </w:r>
              <w:proofErr w:type="spellEnd"/>
            </w:ins>
          </w:p>
        </w:tc>
        <w:tc>
          <w:tcPr>
            <w:tcW w:w="1701" w:type="dxa"/>
          </w:tcPr>
          <w:p w14:paraId="56EB3F29" w14:textId="32E60CEB" w:rsidR="00675F97" w:rsidRDefault="00E7469C" w:rsidP="00B96808">
            <w:pPr>
              <w:spacing w:line="240" w:lineRule="auto"/>
              <w:rPr>
                <w:ins w:id="435" w:author="Divek Vellaisamy" w:date="2019-12-11T15:40:00Z"/>
                <w:rFonts w:ascii="Calibri" w:hAnsi="Calibri"/>
              </w:rPr>
            </w:pPr>
            <w:ins w:id="436" w:author="Mary Indira Augustine" w:date="2019-12-20T13:07:00Z">
              <w:r>
                <w:rPr>
                  <w:rFonts w:ascii="Calibri" w:hAnsi="Calibri"/>
                </w:rPr>
                <w:t>Alphanumeric</w:t>
              </w:r>
            </w:ins>
            <w:ins w:id="437" w:author="Divek Vellaisamy" w:date="2019-12-11T15:40:00Z">
              <w:del w:id="438" w:author="Mary Indira Augustine" w:date="2019-12-20T13:07:00Z">
                <w:r w:rsidR="00675F97" w:rsidDel="00E7469C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19E2F3A5" w14:textId="77777777" w:rsidR="00675F97" w:rsidRDefault="00675F97" w:rsidP="00B96808">
            <w:pPr>
              <w:spacing w:line="240" w:lineRule="auto"/>
              <w:rPr>
                <w:ins w:id="439" w:author="Divek Vellaisamy" w:date="2019-12-11T15:40:00Z"/>
                <w:rFonts w:ascii="Calibri" w:eastAsia="Calibri" w:hAnsi="Calibri" w:cs="Calibri"/>
              </w:rPr>
            </w:pPr>
            <w:ins w:id="440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32A9BC10" w14:textId="77777777" w:rsidR="00675F97" w:rsidRDefault="00675F97" w:rsidP="00B96808">
            <w:pPr>
              <w:spacing w:line="240" w:lineRule="auto"/>
              <w:rPr>
                <w:ins w:id="441" w:author="Divek Vellaisamy" w:date="2019-12-11T15:40:00Z"/>
                <w:rFonts w:ascii="Calibri" w:eastAsia="Calibri" w:hAnsi="Calibri" w:cs="Calibri"/>
              </w:rPr>
            </w:pPr>
            <w:ins w:id="442" w:author="Divek Vellaisamy" w:date="2019-12-11T15:40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1" w:type="dxa"/>
          </w:tcPr>
          <w:p w14:paraId="34A0715A" w14:textId="77777777" w:rsidR="00675F97" w:rsidRDefault="00675F97" w:rsidP="00B96808">
            <w:pPr>
              <w:spacing w:line="240" w:lineRule="auto"/>
              <w:rPr>
                <w:ins w:id="443" w:author="Divek Vellaisamy" w:date="2019-12-11T15:40:00Z"/>
                <w:rFonts w:ascii="Calibri" w:hAnsi="Calibri"/>
              </w:rPr>
            </w:pPr>
            <w:ins w:id="444" w:author="Divek Vellaisamy" w:date="2019-12-11T15:40:00Z">
              <w:r>
                <w:rPr>
                  <w:rFonts w:ascii="Calibri" w:hAnsi="Calibri"/>
                </w:rPr>
                <w:t>User ID of the wallet holder to which the digital assets will be transferred</w:t>
              </w:r>
            </w:ins>
          </w:p>
          <w:p w14:paraId="0A2964BD" w14:textId="77777777" w:rsidR="00675F97" w:rsidRDefault="00675F97" w:rsidP="00B96808">
            <w:pPr>
              <w:spacing w:line="240" w:lineRule="auto"/>
              <w:rPr>
                <w:ins w:id="445" w:author="Divek Vellaisamy" w:date="2019-12-11T15:40:00Z"/>
                <w:rFonts w:ascii="Calibri" w:hAnsi="Calibri"/>
              </w:rPr>
            </w:pPr>
            <w:ins w:id="446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proofErr w:type="spellStart"/>
              <w:r>
                <w:rPr>
                  <w:rFonts w:ascii="Calibri" w:eastAsia="Calibri" w:hAnsi="Calibri" w:cs="Calibri"/>
                </w:rPr>
                <w:t>toWalletId</w:t>
              </w:r>
              <w:proofErr w:type="spellEnd"/>
              <w:r>
                <w:rPr>
                  <w:rFonts w:ascii="Calibri" w:eastAsia="Calibri" w:hAnsi="Calibri" w:cs="Calibri"/>
                </w:rPr>
                <w:t xml:space="preserve"> is not available</w:t>
              </w:r>
            </w:ins>
          </w:p>
        </w:tc>
      </w:tr>
      <w:tr w:rsidR="00675F97" w14:paraId="3DE39542" w14:textId="77777777" w:rsidTr="00B96808">
        <w:trPr>
          <w:ins w:id="447" w:author="Divek Vellaisamy" w:date="2019-12-11T15:40:00Z"/>
        </w:trPr>
        <w:tc>
          <w:tcPr>
            <w:tcW w:w="2350" w:type="dxa"/>
          </w:tcPr>
          <w:p w14:paraId="336D76B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48" w:author="Divek Vellaisamy" w:date="2019-12-11T15:40:00Z"/>
                <w:rFonts w:ascii="Calibri" w:eastAsia="Calibri" w:hAnsi="Calibri" w:cs="Calibri"/>
              </w:rPr>
            </w:pPr>
            <w:proofErr w:type="spellStart"/>
            <w:ins w:id="449" w:author="Divek Vellaisamy" w:date="2019-12-11T15:40:00Z">
              <w:r>
                <w:rPr>
                  <w:rFonts w:ascii="Calibri" w:eastAsia="Calibri" w:hAnsi="Calibri" w:cs="Calibri"/>
                </w:rPr>
                <w:t>toWalletId</w:t>
              </w:r>
              <w:proofErr w:type="spellEnd"/>
            </w:ins>
          </w:p>
        </w:tc>
        <w:tc>
          <w:tcPr>
            <w:tcW w:w="1701" w:type="dxa"/>
          </w:tcPr>
          <w:p w14:paraId="096F3899" w14:textId="77777777" w:rsidR="00675F97" w:rsidRDefault="00675F97" w:rsidP="00B96808">
            <w:pPr>
              <w:spacing w:line="240" w:lineRule="auto"/>
              <w:rPr>
                <w:ins w:id="450" w:author="Divek Vellaisamy" w:date="2019-12-11T15:40:00Z"/>
                <w:rFonts w:ascii="Calibri" w:hAnsi="Calibri"/>
              </w:rPr>
            </w:pPr>
            <w:ins w:id="451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ADB0653" w14:textId="77777777" w:rsidR="00675F97" w:rsidRDefault="00675F97" w:rsidP="00B96808">
            <w:pPr>
              <w:spacing w:line="240" w:lineRule="auto"/>
              <w:rPr>
                <w:ins w:id="452" w:author="Divek Vellaisamy" w:date="2019-12-11T15:40:00Z"/>
                <w:rFonts w:ascii="Calibri" w:eastAsia="Calibri" w:hAnsi="Calibri" w:cs="Calibri"/>
              </w:rPr>
            </w:pPr>
            <w:ins w:id="453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0F8E4F3C" w14:textId="77777777" w:rsidR="00675F97" w:rsidRDefault="00675F97" w:rsidP="00B96808">
            <w:pPr>
              <w:spacing w:line="240" w:lineRule="auto"/>
              <w:rPr>
                <w:ins w:id="454" w:author="Divek Vellaisamy" w:date="2019-12-11T15:40:00Z"/>
                <w:rFonts w:ascii="Calibri" w:eastAsia="Calibri" w:hAnsi="Calibri" w:cs="Calibri"/>
              </w:rPr>
            </w:pPr>
            <w:ins w:id="455" w:author="Divek Vellaisamy" w:date="2019-12-11T15:40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1" w:type="dxa"/>
          </w:tcPr>
          <w:p w14:paraId="6182634C" w14:textId="77777777" w:rsidR="00675F97" w:rsidRDefault="00675F97" w:rsidP="00B96808">
            <w:pPr>
              <w:spacing w:line="240" w:lineRule="auto"/>
              <w:rPr>
                <w:ins w:id="456" w:author="Divek Vellaisamy" w:date="2019-12-11T15:40:00Z"/>
                <w:rFonts w:ascii="Calibri" w:hAnsi="Calibri"/>
              </w:rPr>
            </w:pPr>
            <w:ins w:id="457" w:author="Divek Vellaisamy" w:date="2019-12-11T15:40:00Z">
              <w:r>
                <w:rPr>
                  <w:rFonts w:ascii="Calibri" w:hAnsi="Calibri"/>
                </w:rPr>
                <w:t>Wallet ID to which the digital assets will be transferred</w:t>
              </w:r>
            </w:ins>
          </w:p>
          <w:p w14:paraId="622844C8" w14:textId="77777777" w:rsidR="00675F97" w:rsidRDefault="00675F97" w:rsidP="00B96808">
            <w:pPr>
              <w:spacing w:line="240" w:lineRule="auto"/>
              <w:rPr>
                <w:ins w:id="458" w:author="Divek Vellaisamy" w:date="2019-12-11T15:40:00Z"/>
                <w:rFonts w:ascii="Calibri" w:hAnsi="Calibri"/>
              </w:rPr>
            </w:pPr>
            <w:ins w:id="459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proofErr w:type="spellStart"/>
              <w:r>
                <w:rPr>
                  <w:rFonts w:ascii="Calibri" w:eastAsia="Calibri" w:hAnsi="Calibri" w:cs="Calibri"/>
                </w:rPr>
                <w:t>toUserEntityId</w:t>
              </w:r>
              <w:proofErr w:type="spellEnd"/>
              <w:r>
                <w:rPr>
                  <w:rFonts w:ascii="Calibri" w:eastAsia="Calibri" w:hAnsi="Calibri" w:cs="Calibri"/>
                </w:rPr>
                <w:t xml:space="preserve"> is not available</w:t>
              </w:r>
            </w:ins>
          </w:p>
        </w:tc>
      </w:tr>
      <w:tr w:rsidR="00675F97" w14:paraId="5F453913" w14:textId="77777777" w:rsidTr="00B96808">
        <w:trPr>
          <w:ins w:id="460" w:author="Divek Vellaisamy" w:date="2019-12-11T15:40:00Z"/>
        </w:trPr>
        <w:tc>
          <w:tcPr>
            <w:tcW w:w="2350" w:type="dxa"/>
          </w:tcPr>
          <w:p w14:paraId="5EE1CE5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61" w:author="Divek Vellaisamy" w:date="2019-12-11T15:40:00Z"/>
                <w:rFonts w:ascii="Calibri" w:eastAsia="Calibri" w:hAnsi="Calibri" w:cs="Calibri"/>
              </w:rPr>
            </w:pPr>
            <w:proofErr w:type="spellStart"/>
            <w:ins w:id="462" w:author="Divek Vellaisamy" w:date="2019-12-11T15:40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</w:tcPr>
          <w:p w14:paraId="17B5660D" w14:textId="77777777" w:rsidR="00675F97" w:rsidRDefault="00675F97" w:rsidP="00B96808">
            <w:pPr>
              <w:spacing w:line="240" w:lineRule="auto"/>
              <w:rPr>
                <w:ins w:id="463" w:author="Divek Vellaisamy" w:date="2019-12-11T15:40:00Z"/>
                <w:rFonts w:ascii="Calibri" w:hAnsi="Calibri"/>
              </w:rPr>
            </w:pPr>
            <w:ins w:id="464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518CC07" w14:textId="77777777" w:rsidR="00675F97" w:rsidRDefault="00675F97" w:rsidP="00B96808">
            <w:pPr>
              <w:spacing w:line="240" w:lineRule="auto"/>
              <w:rPr>
                <w:ins w:id="465" w:author="Divek Vellaisamy" w:date="2019-12-11T15:40:00Z"/>
                <w:rFonts w:ascii="Calibri" w:hAnsi="Calibri"/>
              </w:rPr>
            </w:pPr>
            <w:ins w:id="466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4357F113" w14:textId="77777777" w:rsidR="00675F97" w:rsidRDefault="00675F97" w:rsidP="00B96808">
            <w:pPr>
              <w:spacing w:line="240" w:lineRule="auto"/>
              <w:rPr>
                <w:ins w:id="467" w:author="Divek Vellaisamy" w:date="2019-12-11T15:40:00Z"/>
                <w:rFonts w:ascii="Calibri" w:hAnsi="Calibri"/>
              </w:rPr>
            </w:pPr>
            <w:ins w:id="468" w:author="Divek Vellaisamy" w:date="2019-12-11T15:40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1FC83926" w14:textId="77777777" w:rsidR="00675F97" w:rsidRDefault="00675F97" w:rsidP="00B96808">
            <w:pPr>
              <w:spacing w:line="240" w:lineRule="auto"/>
              <w:rPr>
                <w:ins w:id="469" w:author="Divek Vellaisamy" w:date="2019-12-11T15:40:00Z"/>
                <w:rFonts w:ascii="Calibri" w:hAnsi="Calibri"/>
              </w:rPr>
            </w:pPr>
            <w:ins w:id="470" w:author="Divek Vellaisamy" w:date="2019-12-11T15:40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675F97" w14:paraId="40A598C2" w14:textId="77777777" w:rsidTr="00B96808">
        <w:trPr>
          <w:ins w:id="471" w:author="Divek Vellaisamy" w:date="2019-12-11T15:40:00Z"/>
        </w:trPr>
        <w:tc>
          <w:tcPr>
            <w:tcW w:w="2350" w:type="dxa"/>
          </w:tcPr>
          <w:p w14:paraId="7DAB78AC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72" w:author="Divek Vellaisamy" w:date="2019-12-11T15:40:00Z"/>
                <w:rFonts w:ascii="Calibri" w:eastAsia="Calibri" w:hAnsi="Calibri" w:cs="Calibri"/>
              </w:rPr>
            </w:pPr>
            <w:ins w:id="473" w:author="Divek Vellaisamy" w:date="2019-12-11T15:40:00Z">
              <w:r>
                <w:rPr>
                  <w:rFonts w:ascii="Calibri" w:eastAsia="Calibri" w:hAnsi="Calibri" w:cs="Calibri"/>
                </w:rPr>
                <w:t>quantity</w:t>
              </w:r>
            </w:ins>
          </w:p>
        </w:tc>
        <w:tc>
          <w:tcPr>
            <w:tcW w:w="1701" w:type="dxa"/>
          </w:tcPr>
          <w:p w14:paraId="36415878" w14:textId="77777777" w:rsidR="00675F97" w:rsidRDefault="00675F97" w:rsidP="00B96808">
            <w:pPr>
              <w:spacing w:line="240" w:lineRule="auto"/>
              <w:rPr>
                <w:ins w:id="474" w:author="Divek Vellaisamy" w:date="2019-12-11T15:40:00Z"/>
                <w:rFonts w:ascii="Calibri" w:hAnsi="Calibri"/>
              </w:rPr>
            </w:pPr>
            <w:ins w:id="475" w:author="Divek Vellaisamy" w:date="2019-12-11T15:40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03EBC259" w14:textId="77777777" w:rsidR="00675F97" w:rsidRDefault="00675F97" w:rsidP="00B96808">
            <w:pPr>
              <w:spacing w:line="240" w:lineRule="auto"/>
              <w:rPr>
                <w:ins w:id="476" w:author="Divek Vellaisamy" w:date="2019-12-11T15:40:00Z"/>
                <w:rFonts w:ascii="Calibri" w:hAnsi="Calibri"/>
              </w:rPr>
            </w:pPr>
            <w:ins w:id="477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68B8024" w14:textId="77777777" w:rsidR="00675F97" w:rsidRDefault="00675F97" w:rsidP="00B96808">
            <w:pPr>
              <w:spacing w:line="240" w:lineRule="auto"/>
              <w:rPr>
                <w:ins w:id="478" w:author="Divek Vellaisamy" w:date="2019-12-11T15:40:00Z"/>
                <w:rFonts w:ascii="Calibri" w:hAnsi="Calibri"/>
              </w:rPr>
            </w:pPr>
            <w:ins w:id="479" w:author="Divek Vellaisamy" w:date="2019-12-11T15:40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1" w:type="dxa"/>
          </w:tcPr>
          <w:p w14:paraId="380C9A28" w14:textId="77777777" w:rsidR="00675F97" w:rsidRDefault="00675F97" w:rsidP="00B96808">
            <w:pPr>
              <w:spacing w:line="240" w:lineRule="auto"/>
              <w:rPr>
                <w:rFonts w:ascii="Calibri" w:hAnsi="Calibri"/>
              </w:rPr>
            </w:pPr>
            <w:ins w:id="480" w:author="Divek Vellaisamy" w:date="2019-12-11T15:40:00Z">
              <w:r>
                <w:rPr>
                  <w:rFonts w:ascii="Calibri" w:hAnsi="Calibri"/>
                </w:rPr>
                <w:t>Quantity of the digital assets to be transferred</w:t>
              </w:r>
            </w:ins>
          </w:p>
          <w:p w14:paraId="30BF9436" w14:textId="6379D986" w:rsidR="006516EF" w:rsidRPr="006516EF" w:rsidRDefault="006516EF" w:rsidP="006516EF">
            <w:pPr>
              <w:spacing w:after="0" w:line="240" w:lineRule="auto"/>
              <w:rPr>
                <w:ins w:id="481" w:author="Divek Vellaisamy" w:date="2019-12-11T15:40:00Z"/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M</w:t>
            </w:r>
            <w:r w:rsidRPr="006516EF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aximum 3 decimals are allowed</w:t>
            </w:r>
          </w:p>
        </w:tc>
      </w:tr>
      <w:tr w:rsidR="00675F97" w14:paraId="75937574" w14:textId="77777777" w:rsidTr="00B96808">
        <w:trPr>
          <w:ins w:id="482" w:author="Divek Vellaisamy" w:date="2019-12-11T15:40:00Z"/>
        </w:trPr>
        <w:tc>
          <w:tcPr>
            <w:tcW w:w="2350" w:type="dxa"/>
          </w:tcPr>
          <w:p w14:paraId="2BE22CB6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83" w:author="Divek Vellaisamy" w:date="2019-12-11T15:40:00Z"/>
                <w:rFonts w:ascii="Calibri" w:eastAsia="Calibri" w:hAnsi="Calibri" w:cs="Calibri"/>
              </w:rPr>
            </w:pPr>
            <w:proofErr w:type="spellStart"/>
            <w:ins w:id="484" w:author="Divek Vellaisamy" w:date="2019-12-11T15:40:00Z">
              <w:r>
                <w:rPr>
                  <w:rFonts w:ascii="Calibri" w:eastAsia="Calibri" w:hAnsi="Calibri" w:cs="Calibri"/>
                </w:rPr>
                <w:t>registerToUserEntity</w:t>
              </w:r>
              <w:proofErr w:type="spellEnd"/>
            </w:ins>
          </w:p>
        </w:tc>
        <w:tc>
          <w:tcPr>
            <w:tcW w:w="1701" w:type="dxa"/>
          </w:tcPr>
          <w:p w14:paraId="1ED9FA9E" w14:textId="77777777" w:rsidR="00675F97" w:rsidRDefault="00675F97" w:rsidP="00B96808">
            <w:pPr>
              <w:spacing w:line="240" w:lineRule="auto"/>
              <w:rPr>
                <w:ins w:id="485" w:author="Divek Vellaisamy" w:date="2019-12-11T15:40:00Z"/>
                <w:rFonts w:ascii="Calibri" w:hAnsi="Calibri"/>
              </w:rPr>
            </w:pPr>
            <w:ins w:id="486" w:author="Divek Vellaisamy" w:date="2019-12-11T15:40:00Z">
              <w:r>
                <w:rPr>
                  <w:rFonts w:ascii="Calibri" w:hAnsi="Calibri"/>
                </w:rPr>
                <w:t>Boolean</w:t>
              </w:r>
            </w:ins>
          </w:p>
        </w:tc>
        <w:tc>
          <w:tcPr>
            <w:tcW w:w="708" w:type="dxa"/>
          </w:tcPr>
          <w:p w14:paraId="2B70313A" w14:textId="77777777" w:rsidR="00675F97" w:rsidRDefault="00675F97" w:rsidP="00B96808">
            <w:pPr>
              <w:spacing w:line="240" w:lineRule="auto"/>
              <w:rPr>
                <w:ins w:id="487" w:author="Divek Vellaisamy" w:date="2019-12-11T15:40:00Z"/>
                <w:rFonts w:ascii="Calibri" w:hAnsi="Calibri"/>
              </w:rPr>
            </w:pPr>
            <w:ins w:id="488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0A1D4FE5" w14:textId="77777777" w:rsidR="00675F97" w:rsidRDefault="00675F97" w:rsidP="00B96808">
            <w:pPr>
              <w:spacing w:line="240" w:lineRule="auto"/>
              <w:rPr>
                <w:ins w:id="489" w:author="Divek Vellaisamy" w:date="2019-12-11T15:40:00Z"/>
                <w:rFonts w:ascii="Calibri" w:hAnsi="Calibri"/>
              </w:rPr>
            </w:pPr>
            <w:ins w:id="490" w:author="Divek Vellaisamy" w:date="2019-12-11T15:40:00Z">
              <w:r>
                <w:rPr>
                  <w:rFonts w:ascii="Calibri" w:hAnsi="Calibri"/>
                </w:rPr>
                <w:t>NA</w:t>
              </w:r>
            </w:ins>
          </w:p>
        </w:tc>
        <w:tc>
          <w:tcPr>
            <w:tcW w:w="4421" w:type="dxa"/>
          </w:tcPr>
          <w:p w14:paraId="218EC528" w14:textId="77777777" w:rsidR="00675F97" w:rsidRDefault="00675F97" w:rsidP="00B96808">
            <w:pPr>
              <w:spacing w:line="240" w:lineRule="auto"/>
              <w:rPr>
                <w:ins w:id="491" w:author="Divek Vellaisamy" w:date="2019-12-11T15:40:00Z"/>
                <w:rFonts w:ascii="Calibri" w:hAnsi="Calibri"/>
              </w:rPr>
            </w:pPr>
            <w:ins w:id="492" w:author="Divek Vellaisamy" w:date="2019-12-11T15:40:00Z">
              <w:r>
                <w:rPr>
                  <w:rFonts w:ascii="Calibri" w:hAnsi="Calibri"/>
                </w:rPr>
                <w:t>Flag to check if the destination wallet user entity is a registered one.</w:t>
              </w:r>
            </w:ins>
          </w:p>
          <w:p w14:paraId="7D2E5583" w14:textId="77777777" w:rsidR="00675F97" w:rsidRDefault="00675F97" w:rsidP="00B96808">
            <w:pPr>
              <w:spacing w:line="240" w:lineRule="auto"/>
              <w:rPr>
                <w:ins w:id="493" w:author="Divek Vellaisamy" w:date="2019-12-11T15:40:00Z"/>
                <w:rFonts w:ascii="Calibri" w:hAnsi="Calibri"/>
              </w:rPr>
            </w:pPr>
            <w:ins w:id="494" w:author="Divek Vellaisamy" w:date="2019-12-11T15:40:00Z">
              <w:r>
                <w:rPr>
                  <w:rFonts w:ascii="Calibri" w:hAnsi="Calibri"/>
                </w:rPr>
                <w:lastRenderedPageBreak/>
                <w:t>Default value: FALSE</w:t>
              </w:r>
            </w:ins>
          </w:p>
        </w:tc>
      </w:tr>
      <w:tr w:rsidR="00675F97" w14:paraId="73903CD9" w14:textId="77777777" w:rsidTr="00B96808">
        <w:trPr>
          <w:ins w:id="495" w:author="Divek Vellaisamy" w:date="2019-12-11T15:40:00Z"/>
        </w:trPr>
        <w:tc>
          <w:tcPr>
            <w:tcW w:w="2350" w:type="dxa"/>
          </w:tcPr>
          <w:p w14:paraId="350DCE8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96" w:author="Divek Vellaisamy" w:date="2019-12-11T15:40:00Z"/>
                <w:rFonts w:ascii="Calibri" w:eastAsia="Calibri" w:hAnsi="Calibri" w:cs="Calibri"/>
              </w:rPr>
            </w:pPr>
            <w:proofErr w:type="spellStart"/>
            <w:ins w:id="497" w:author="Divek Vellaisamy" w:date="2019-12-11T15:40:00Z">
              <w:r>
                <w:rPr>
                  <w:rFonts w:ascii="Calibri" w:eastAsia="Calibri" w:hAnsi="Calibri" w:cs="Calibri"/>
                </w:rPr>
                <w:lastRenderedPageBreak/>
                <w:t>terminalId</w:t>
              </w:r>
              <w:proofErr w:type="spellEnd"/>
            </w:ins>
          </w:p>
        </w:tc>
        <w:tc>
          <w:tcPr>
            <w:tcW w:w="1701" w:type="dxa"/>
          </w:tcPr>
          <w:p w14:paraId="6DB85CAA" w14:textId="77777777" w:rsidR="00675F97" w:rsidRDefault="00675F97" w:rsidP="00B96808">
            <w:pPr>
              <w:spacing w:line="240" w:lineRule="auto"/>
              <w:rPr>
                <w:ins w:id="498" w:author="Divek Vellaisamy" w:date="2019-12-11T15:40:00Z"/>
                <w:rFonts w:ascii="Calibri" w:hAnsi="Calibri"/>
              </w:rPr>
            </w:pPr>
            <w:ins w:id="499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54C7E73C" w14:textId="1766C090" w:rsidR="00675F97" w:rsidRDefault="00675F97" w:rsidP="00B96808">
            <w:pPr>
              <w:spacing w:line="240" w:lineRule="auto"/>
              <w:rPr>
                <w:ins w:id="500" w:author="Divek Vellaisamy" w:date="2019-12-11T15:40:00Z"/>
                <w:rFonts w:ascii="Calibri" w:hAnsi="Calibri"/>
              </w:rPr>
            </w:pPr>
            <w:ins w:id="501" w:author="Divek Vellaisamy" w:date="2019-12-11T15:40:00Z">
              <w:del w:id="502" w:author="Mary Indira Augustine" w:date="2019-12-20T13:03:00Z">
                <w:r w:rsidDel="00857170">
                  <w:rPr>
                    <w:rFonts w:ascii="Calibri" w:hAnsi="Calibri"/>
                  </w:rPr>
                  <w:delText>O</w:delText>
                </w:r>
              </w:del>
            </w:ins>
            <w:ins w:id="503" w:author="Mary Indira Augustine" w:date="2019-12-20T13:03:00Z">
              <w:r w:rsidR="00857170"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13FEBDD8" w14:textId="77777777" w:rsidR="00675F97" w:rsidRDefault="00675F97" w:rsidP="00B96808">
            <w:pPr>
              <w:spacing w:line="240" w:lineRule="auto"/>
              <w:rPr>
                <w:ins w:id="504" w:author="Divek Vellaisamy" w:date="2019-12-11T15:40:00Z"/>
                <w:rFonts w:ascii="Calibri" w:hAnsi="Calibri"/>
              </w:rPr>
            </w:pPr>
            <w:ins w:id="505" w:author="Divek Vellaisamy" w:date="2019-12-11T15:40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2EC5C12A" w14:textId="77777777" w:rsidR="00675F97" w:rsidRDefault="00675F97" w:rsidP="00B96808">
            <w:pPr>
              <w:spacing w:line="240" w:lineRule="auto"/>
              <w:rPr>
                <w:ins w:id="506" w:author="Divek Vellaisamy" w:date="2019-12-11T15:40:00Z"/>
                <w:rFonts w:ascii="Calibri" w:hAnsi="Calibri"/>
              </w:rPr>
            </w:pPr>
            <w:ins w:id="507" w:author="Divek Vellaisamy" w:date="2019-12-11T15:40:00Z">
              <w:r>
                <w:rPr>
                  <w:rFonts w:ascii="Calibri" w:hAnsi="Calibri"/>
                </w:rPr>
                <w:t>Terminal ID at the terminal where transaction is done</w:t>
              </w:r>
            </w:ins>
          </w:p>
        </w:tc>
      </w:tr>
      <w:tr w:rsidR="00675F97" w14:paraId="493A9214" w14:textId="77777777" w:rsidTr="00B96808">
        <w:trPr>
          <w:ins w:id="508" w:author="Divek Vellaisamy" w:date="2019-12-11T15:40:00Z"/>
        </w:trPr>
        <w:tc>
          <w:tcPr>
            <w:tcW w:w="2350" w:type="dxa"/>
          </w:tcPr>
          <w:p w14:paraId="7F7B53C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09" w:author="Divek Vellaisamy" w:date="2019-12-11T15:40:00Z"/>
                <w:rFonts w:ascii="Calibri" w:eastAsia="Calibri" w:hAnsi="Calibri" w:cs="Calibri"/>
              </w:rPr>
            </w:pPr>
            <w:proofErr w:type="spellStart"/>
            <w:ins w:id="510" w:author="Divek Vellaisamy" w:date="2019-12-11T15:40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1" w:type="dxa"/>
          </w:tcPr>
          <w:p w14:paraId="394AF328" w14:textId="77777777" w:rsidR="00675F97" w:rsidRDefault="00675F97" w:rsidP="00B96808">
            <w:pPr>
              <w:spacing w:line="240" w:lineRule="auto"/>
              <w:rPr>
                <w:ins w:id="511" w:author="Divek Vellaisamy" w:date="2019-12-11T15:40:00Z"/>
                <w:rFonts w:ascii="Calibri" w:hAnsi="Calibri"/>
              </w:rPr>
            </w:pPr>
            <w:ins w:id="512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B5F1FF9" w14:textId="77777777" w:rsidR="00675F97" w:rsidRDefault="00675F97" w:rsidP="00B96808">
            <w:pPr>
              <w:spacing w:line="240" w:lineRule="auto"/>
              <w:rPr>
                <w:ins w:id="513" w:author="Divek Vellaisamy" w:date="2019-12-11T15:40:00Z"/>
                <w:rFonts w:ascii="Calibri" w:hAnsi="Calibri"/>
              </w:rPr>
            </w:pPr>
            <w:ins w:id="514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5B5A5026" w14:textId="77777777" w:rsidR="00675F97" w:rsidRDefault="00675F97" w:rsidP="00B96808">
            <w:pPr>
              <w:spacing w:line="240" w:lineRule="auto"/>
              <w:rPr>
                <w:ins w:id="515" w:author="Divek Vellaisamy" w:date="2019-12-11T15:40:00Z"/>
                <w:rFonts w:ascii="Calibri" w:hAnsi="Calibri"/>
              </w:rPr>
            </w:pPr>
            <w:ins w:id="516" w:author="Divek Vellaisamy" w:date="2019-12-11T15:40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32C1A097" w14:textId="77777777" w:rsidR="00675F97" w:rsidRDefault="00675F97" w:rsidP="00B96808">
            <w:pPr>
              <w:spacing w:line="240" w:lineRule="auto"/>
              <w:rPr>
                <w:ins w:id="517" w:author="Divek Vellaisamy" w:date="2019-12-11T15:40:00Z"/>
                <w:rFonts w:ascii="Calibri" w:hAnsi="Calibri"/>
              </w:rPr>
            </w:pPr>
            <w:ins w:id="518" w:author="Divek Vellaisamy" w:date="2019-12-11T15:40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675F97" w14:paraId="4AAADBC2" w14:textId="77777777" w:rsidTr="00B96808">
        <w:trPr>
          <w:ins w:id="519" w:author="Divek Vellaisamy" w:date="2019-12-11T15:40:00Z"/>
        </w:trPr>
        <w:tc>
          <w:tcPr>
            <w:tcW w:w="2350" w:type="dxa"/>
          </w:tcPr>
          <w:p w14:paraId="6702DF35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20" w:author="Divek Vellaisamy" w:date="2019-12-11T15:40:00Z"/>
                <w:rFonts w:ascii="Calibri" w:hAnsi="Calibri"/>
              </w:rPr>
            </w:pPr>
            <w:ins w:id="521" w:author="Divek Vellaisamy" w:date="2019-12-11T15:40:00Z">
              <w:r>
                <w:rPr>
                  <w:rFonts w:ascii="Calibri" w:eastAsia="Calibri" w:hAnsi="Calibri" w:cs="Calibri"/>
                </w:rPr>
                <w:t>remarks</w:t>
              </w:r>
            </w:ins>
          </w:p>
        </w:tc>
        <w:tc>
          <w:tcPr>
            <w:tcW w:w="1701" w:type="dxa"/>
          </w:tcPr>
          <w:p w14:paraId="7439DB34" w14:textId="422D29A8" w:rsidR="00675F97" w:rsidRDefault="0051518D" w:rsidP="00B96808">
            <w:pPr>
              <w:tabs>
                <w:tab w:val="right" w:pos="3336"/>
              </w:tabs>
              <w:spacing w:line="240" w:lineRule="auto"/>
              <w:rPr>
                <w:ins w:id="522" w:author="Divek Vellaisamy" w:date="2019-12-11T15:40:00Z"/>
                <w:rFonts w:ascii="Calibri" w:hAnsi="Calibri"/>
              </w:rPr>
            </w:pPr>
            <w:ins w:id="523" w:author="Divek Vellaisamy" w:date="2019-12-11T15:42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r>
              <w:rPr>
                <w:rFonts w:ascii="Calibri" w:hAnsi="Calibri"/>
                <w:lang w:val="en-IN"/>
              </w:rPr>
              <w:t xml:space="preserve"> and space</w:t>
            </w:r>
          </w:p>
        </w:tc>
        <w:tc>
          <w:tcPr>
            <w:tcW w:w="708" w:type="dxa"/>
          </w:tcPr>
          <w:p w14:paraId="6A9B49C2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24" w:author="Divek Vellaisamy" w:date="2019-12-11T15:40:00Z"/>
                <w:rFonts w:ascii="Calibri" w:hAnsi="Calibri"/>
              </w:rPr>
            </w:pPr>
            <w:ins w:id="525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626978A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26" w:author="Divek Vellaisamy" w:date="2019-12-11T15:40:00Z"/>
                <w:rFonts w:ascii="Calibri" w:hAnsi="Calibri"/>
              </w:rPr>
            </w:pPr>
            <w:ins w:id="527" w:author="Divek Vellaisamy" w:date="2019-12-11T15:40:00Z">
              <w:r>
                <w:rPr>
                  <w:rFonts w:ascii="Calibri" w:hAnsi="Calibri"/>
                </w:rPr>
                <w:t>100</w:t>
              </w:r>
            </w:ins>
          </w:p>
        </w:tc>
        <w:tc>
          <w:tcPr>
            <w:tcW w:w="4421" w:type="dxa"/>
          </w:tcPr>
          <w:p w14:paraId="0346B56D" w14:textId="77777777" w:rsidR="00675F97" w:rsidRDefault="00675F97" w:rsidP="00B96808">
            <w:pPr>
              <w:spacing w:line="240" w:lineRule="auto"/>
              <w:rPr>
                <w:ins w:id="528" w:author="Divek Vellaisamy" w:date="2019-12-11T15:40:00Z"/>
                <w:rFonts w:ascii="Calibri" w:eastAsia="Calibri" w:hAnsi="Calibri" w:cs="Calibri"/>
              </w:rPr>
            </w:pPr>
            <w:ins w:id="529" w:author="Divek Vellaisamy" w:date="2019-12-11T15:40:00Z">
              <w:r>
                <w:rPr>
                  <w:rFonts w:ascii="Calibri" w:hAnsi="Calibri"/>
                </w:rPr>
                <w:t>Transaction description</w:t>
              </w:r>
            </w:ins>
          </w:p>
        </w:tc>
      </w:tr>
      <w:tr w:rsidR="00675F97" w14:paraId="44929ED6" w14:textId="77777777" w:rsidTr="00B96808">
        <w:trPr>
          <w:ins w:id="530" w:author="Divek Vellaisamy" w:date="2019-12-11T15:40:00Z"/>
        </w:trPr>
        <w:tc>
          <w:tcPr>
            <w:tcW w:w="2350" w:type="dxa"/>
          </w:tcPr>
          <w:p w14:paraId="17BD6E0F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31" w:author="Divek Vellaisamy" w:date="2019-12-11T15:40:00Z"/>
                <w:rFonts w:ascii="Calibri" w:eastAsia="Calibri" w:hAnsi="Calibri" w:cs="Calibri"/>
              </w:rPr>
            </w:pPr>
            <w:ins w:id="532" w:author="Divek Vellaisamy" w:date="2019-12-11T15:40:00Z">
              <w:r>
                <w:rPr>
                  <w:rFonts w:ascii="Calibri" w:eastAsia="Calibri" w:hAnsi="Calibri" w:cs="Calibri"/>
                </w:rPr>
                <w:t>timestamp</w:t>
              </w:r>
            </w:ins>
          </w:p>
        </w:tc>
        <w:tc>
          <w:tcPr>
            <w:tcW w:w="1701" w:type="dxa"/>
          </w:tcPr>
          <w:p w14:paraId="5933F1FD" w14:textId="77777777" w:rsidR="00675F97" w:rsidRDefault="00675F97" w:rsidP="00B96808">
            <w:pPr>
              <w:spacing w:line="240" w:lineRule="auto"/>
              <w:rPr>
                <w:ins w:id="533" w:author="Divek Vellaisamy" w:date="2019-12-11T15:40:00Z"/>
                <w:rFonts w:ascii="Calibri" w:hAnsi="Calibri"/>
              </w:rPr>
            </w:pPr>
            <w:ins w:id="534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38D76E1F" w14:textId="77777777" w:rsidR="00675F97" w:rsidRDefault="00675F97" w:rsidP="00B96808">
            <w:pPr>
              <w:spacing w:line="240" w:lineRule="auto"/>
              <w:rPr>
                <w:ins w:id="535" w:author="Divek Vellaisamy" w:date="2019-12-11T15:40:00Z"/>
                <w:rFonts w:ascii="Calibri" w:hAnsi="Calibri"/>
              </w:rPr>
            </w:pPr>
            <w:ins w:id="536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3BA874BA" w14:textId="77777777" w:rsidR="00675F97" w:rsidRDefault="00675F97" w:rsidP="00B96808">
            <w:pPr>
              <w:spacing w:line="240" w:lineRule="auto"/>
              <w:rPr>
                <w:ins w:id="537" w:author="Divek Vellaisamy" w:date="2019-12-11T15:40:00Z"/>
                <w:rFonts w:ascii="Calibri" w:hAnsi="Calibri"/>
              </w:rPr>
            </w:pPr>
            <w:ins w:id="538" w:author="Divek Vellaisamy" w:date="2019-12-11T15:40:00Z">
              <w:r>
                <w:rPr>
                  <w:rFonts w:ascii="Calibri" w:hAnsi="Calibri"/>
                </w:rPr>
                <w:t>14</w:t>
              </w:r>
            </w:ins>
          </w:p>
        </w:tc>
        <w:tc>
          <w:tcPr>
            <w:tcW w:w="4421" w:type="dxa"/>
          </w:tcPr>
          <w:p w14:paraId="4892D8C3" w14:textId="77777777" w:rsidR="00675F97" w:rsidRDefault="00675F97" w:rsidP="00B96808">
            <w:pPr>
              <w:spacing w:line="240" w:lineRule="auto"/>
              <w:rPr>
                <w:ins w:id="539" w:author="Divek Vellaisamy" w:date="2019-12-11T15:40:00Z"/>
                <w:rFonts w:ascii="Calibri" w:hAnsi="Calibri"/>
              </w:rPr>
            </w:pPr>
            <w:ins w:id="540" w:author="Divek Vellaisamy" w:date="2019-12-11T15:40:00Z">
              <w:r>
                <w:rPr>
                  <w:rFonts w:ascii="Calibri" w:hAnsi="Calibri"/>
                </w:rPr>
                <w:t>This is the time stamp of the transaction at the source in the format “</w:t>
              </w:r>
              <w:proofErr w:type="spellStart"/>
              <w:r>
                <w:rPr>
                  <w:rFonts w:ascii="Calibri" w:hAnsi="Calibri"/>
                </w:rPr>
                <w:t>yyyyMMddHHmmss</w:t>
              </w:r>
              <w:proofErr w:type="spellEnd"/>
              <w:r>
                <w:rPr>
                  <w:rFonts w:ascii="Calibri" w:hAnsi="Calibri"/>
                </w:rPr>
                <w:t>”</w:t>
              </w:r>
            </w:ins>
          </w:p>
        </w:tc>
      </w:tr>
      <w:tr w:rsidR="00675F97" w14:paraId="7803DCC9" w14:textId="77777777" w:rsidTr="00B96808">
        <w:trPr>
          <w:ins w:id="541" w:author="Divek Vellaisamy" w:date="2019-12-11T15:40:00Z"/>
        </w:trPr>
        <w:tc>
          <w:tcPr>
            <w:tcW w:w="2350" w:type="dxa"/>
          </w:tcPr>
          <w:p w14:paraId="47E4441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42" w:author="Divek Vellaisamy" w:date="2019-12-11T15:40:00Z"/>
                <w:rFonts w:ascii="Calibri" w:eastAsia="Calibri" w:hAnsi="Calibri" w:cs="Calibri"/>
              </w:rPr>
            </w:pPr>
            <w:proofErr w:type="spellStart"/>
            <w:ins w:id="543" w:author="Divek Vellaisamy" w:date="2019-12-11T15:40:00Z">
              <w:r>
                <w:rPr>
                  <w:rFonts w:ascii="Calibri" w:eastAsia="Calibri" w:hAnsi="Calibri" w:cs="Calibri"/>
                </w:rPr>
                <w:t>timeZone</w:t>
              </w:r>
              <w:proofErr w:type="spellEnd"/>
            </w:ins>
          </w:p>
        </w:tc>
        <w:tc>
          <w:tcPr>
            <w:tcW w:w="1701" w:type="dxa"/>
          </w:tcPr>
          <w:p w14:paraId="1B152A15" w14:textId="77777777" w:rsidR="00675F97" w:rsidRDefault="00675F97" w:rsidP="00B96808">
            <w:pPr>
              <w:spacing w:line="240" w:lineRule="auto"/>
              <w:rPr>
                <w:ins w:id="544" w:author="Divek Vellaisamy" w:date="2019-12-11T15:40:00Z"/>
                <w:rFonts w:ascii="Calibri" w:hAnsi="Calibri"/>
              </w:rPr>
            </w:pPr>
            <w:ins w:id="545" w:author="Divek Vellaisamy" w:date="2019-12-11T15:40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</w:tcPr>
          <w:p w14:paraId="15FC278C" w14:textId="77777777" w:rsidR="00675F97" w:rsidRDefault="00675F97" w:rsidP="00B96808">
            <w:pPr>
              <w:spacing w:line="240" w:lineRule="auto"/>
              <w:rPr>
                <w:ins w:id="546" w:author="Divek Vellaisamy" w:date="2019-12-11T15:40:00Z"/>
                <w:rFonts w:ascii="Calibri" w:hAnsi="Calibri"/>
              </w:rPr>
            </w:pPr>
            <w:ins w:id="547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0585D704" w14:textId="77777777" w:rsidR="00675F97" w:rsidRDefault="00675F97" w:rsidP="00B96808">
            <w:pPr>
              <w:spacing w:line="240" w:lineRule="auto"/>
              <w:rPr>
                <w:ins w:id="548" w:author="Divek Vellaisamy" w:date="2019-12-11T15:40:00Z"/>
                <w:rFonts w:ascii="Calibri" w:hAnsi="Calibri"/>
              </w:rPr>
            </w:pPr>
            <w:ins w:id="549" w:author="Divek Vellaisamy" w:date="2019-12-11T15:40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1" w:type="dxa"/>
          </w:tcPr>
          <w:p w14:paraId="7A966DEB" w14:textId="77777777" w:rsidR="00675F97" w:rsidRDefault="00675F97" w:rsidP="00B96808">
            <w:pPr>
              <w:spacing w:line="240" w:lineRule="auto"/>
              <w:rPr>
                <w:ins w:id="550" w:author="Divek Vellaisamy" w:date="2019-12-11T15:40:00Z"/>
                <w:rFonts w:ascii="Calibri" w:hAnsi="Calibri"/>
              </w:rPr>
            </w:pPr>
            <w:ins w:id="551" w:author="Divek Vellaisamy" w:date="2019-12-11T15:40:00Z">
              <w:r>
                <w:rPr>
                  <w:rFonts w:ascii="Calibri" w:hAnsi="Calibri"/>
                </w:rPr>
                <w:t>RFU</w:t>
              </w:r>
            </w:ins>
          </w:p>
        </w:tc>
      </w:tr>
    </w:tbl>
    <w:p w14:paraId="18DD0992" w14:textId="77777777" w:rsidR="00B4314F" w:rsidRDefault="00B4314F">
      <w:pPr>
        <w:spacing w:after="200"/>
        <w:rPr>
          <w:ins w:id="552" w:author="Divek Vellaisamy" w:date="2020-01-10T09:44:00Z"/>
          <w:rFonts w:ascii="Calibri" w:eastAsia="Calibri" w:hAnsi="Calibri" w:cs="Calibri"/>
          <w:b/>
        </w:rPr>
      </w:pPr>
    </w:p>
    <w:p w14:paraId="1558034A" w14:textId="5373B469" w:rsidR="00675F97" w:rsidRPr="00675F97" w:rsidRDefault="00675F97">
      <w:pPr>
        <w:spacing w:after="200"/>
        <w:rPr>
          <w:ins w:id="553" w:author="Divek Vellaisamy" w:date="2019-12-11T15:40:00Z"/>
          <w:rFonts w:ascii="Calibri" w:hAnsi="Calibri"/>
          <w:rPrChange w:id="554" w:author="Divek Vellaisamy" w:date="2019-12-11T15:41:00Z">
            <w:rPr>
              <w:ins w:id="555" w:author="Divek Vellaisamy" w:date="2019-12-11T15:40:00Z"/>
            </w:rPr>
          </w:rPrChange>
        </w:rPr>
        <w:pPrChange w:id="556" w:author="Divek Vellaisamy" w:date="2019-12-11T15:4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557" w:author="Divek Vellaisamy" w:date="2019-12-11T15:40:00Z">
        <w:r w:rsidRPr="00675F97">
          <w:rPr>
            <w:rFonts w:ascii="Calibri" w:eastAsia="Calibri" w:hAnsi="Calibri" w:cs="Calibri"/>
            <w:b/>
            <w:rPrChange w:id="558" w:author="Divek Vellaisamy" w:date="2019-12-11T15:41:00Z">
              <w:rPr/>
            </w:rPrChange>
          </w:rPr>
          <w:t>Response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3"/>
        <w:gridCol w:w="710"/>
        <w:gridCol w:w="710"/>
        <w:gridCol w:w="4420"/>
        <w:gridCol w:w="7"/>
      </w:tblGrid>
      <w:tr w:rsidR="00675F97" w14:paraId="76751E03" w14:textId="77777777" w:rsidTr="00B96808">
        <w:trPr>
          <w:gridAfter w:val="1"/>
          <w:wAfter w:w="7" w:type="dxa"/>
          <w:trHeight w:val="280"/>
          <w:tblHeader/>
          <w:ins w:id="559" w:author="Divek Vellaisamy" w:date="2019-12-11T15:40:00Z"/>
        </w:trPr>
        <w:tc>
          <w:tcPr>
            <w:tcW w:w="2350" w:type="dxa"/>
            <w:shd w:val="clear" w:color="auto" w:fill="000080"/>
          </w:tcPr>
          <w:p w14:paraId="6C82EB2C" w14:textId="77777777" w:rsidR="00675F97" w:rsidRDefault="00675F97" w:rsidP="00B96808">
            <w:pPr>
              <w:spacing w:line="240" w:lineRule="auto"/>
              <w:rPr>
                <w:ins w:id="560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561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3" w:type="dxa"/>
            <w:shd w:val="clear" w:color="auto" w:fill="000080"/>
          </w:tcPr>
          <w:p w14:paraId="7584E726" w14:textId="77777777" w:rsidR="00675F97" w:rsidRDefault="00675F97" w:rsidP="00B96808">
            <w:pPr>
              <w:spacing w:line="240" w:lineRule="auto"/>
              <w:rPr>
                <w:ins w:id="562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563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10" w:type="dxa"/>
            <w:shd w:val="clear" w:color="auto" w:fill="000080"/>
          </w:tcPr>
          <w:p w14:paraId="06A499DD" w14:textId="77777777" w:rsidR="00675F97" w:rsidRDefault="00675F97" w:rsidP="00B96808">
            <w:pPr>
              <w:spacing w:line="240" w:lineRule="auto"/>
              <w:rPr>
                <w:ins w:id="564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565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10" w:type="dxa"/>
            <w:shd w:val="clear" w:color="auto" w:fill="000080"/>
          </w:tcPr>
          <w:p w14:paraId="73AF6CE7" w14:textId="77777777" w:rsidR="00675F97" w:rsidRDefault="00675F97" w:rsidP="00B96808">
            <w:pPr>
              <w:spacing w:line="240" w:lineRule="auto"/>
              <w:rPr>
                <w:ins w:id="566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567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0" w:type="dxa"/>
            <w:tcBorders>
              <w:bottom w:val="single" w:sz="4" w:space="0" w:color="000000"/>
            </w:tcBorders>
            <w:shd w:val="clear" w:color="auto" w:fill="000080"/>
          </w:tcPr>
          <w:p w14:paraId="2BF1CDE9" w14:textId="77777777" w:rsidR="00675F97" w:rsidRDefault="00675F97" w:rsidP="00B96808">
            <w:pPr>
              <w:spacing w:line="240" w:lineRule="auto"/>
              <w:rPr>
                <w:ins w:id="568" w:author="Divek Vellaisamy" w:date="2019-12-11T15:40:00Z"/>
                <w:rFonts w:ascii="Calibri" w:hAnsi="Calibri"/>
              </w:rPr>
            </w:pPr>
            <w:ins w:id="569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675F97" w14:paraId="5FDD3738" w14:textId="77777777" w:rsidTr="00B96808">
        <w:trPr>
          <w:gridAfter w:val="1"/>
          <w:wAfter w:w="7" w:type="dxa"/>
          <w:ins w:id="570" w:author="Divek Vellaisamy" w:date="2019-12-11T15:40:00Z"/>
        </w:trPr>
        <w:tc>
          <w:tcPr>
            <w:tcW w:w="2350" w:type="dxa"/>
          </w:tcPr>
          <w:p w14:paraId="060D460A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71" w:author="Divek Vellaisamy" w:date="2019-12-11T15:40:00Z"/>
                <w:rFonts w:ascii="Calibri" w:eastAsia="Calibri" w:hAnsi="Calibri" w:cs="Calibri"/>
              </w:rPr>
            </w:pPr>
            <w:proofErr w:type="spellStart"/>
            <w:ins w:id="572" w:author="Divek Vellaisamy" w:date="2019-12-11T15:40:00Z">
              <w:r>
                <w:rPr>
                  <w:rFonts w:ascii="Calibri" w:eastAsia="Calibri" w:hAnsi="Calibri" w:cs="Calibri"/>
                </w:rPr>
                <w:t>responseCode</w:t>
              </w:r>
              <w:proofErr w:type="spellEnd"/>
            </w:ins>
          </w:p>
        </w:tc>
        <w:tc>
          <w:tcPr>
            <w:tcW w:w="1703" w:type="dxa"/>
          </w:tcPr>
          <w:p w14:paraId="4644A54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73" w:author="Divek Vellaisamy" w:date="2019-12-11T15:40:00Z"/>
                <w:rFonts w:ascii="Calibri" w:eastAsia="Calibri" w:hAnsi="Calibri" w:cs="Calibri"/>
              </w:rPr>
            </w:pPr>
            <w:ins w:id="574" w:author="Divek Vellaisamy" w:date="2019-12-11T15:40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710" w:type="dxa"/>
          </w:tcPr>
          <w:p w14:paraId="5286799A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75" w:author="Divek Vellaisamy" w:date="2019-12-11T15:40:00Z"/>
                <w:rFonts w:ascii="Calibri" w:eastAsia="Calibri" w:hAnsi="Calibri" w:cs="Calibri"/>
              </w:rPr>
            </w:pPr>
            <w:ins w:id="576" w:author="Divek Vellaisamy" w:date="2019-12-11T15:40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0BF3E1BD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77" w:author="Divek Vellaisamy" w:date="2019-12-11T15:40:00Z"/>
                <w:rFonts w:ascii="Calibri" w:eastAsia="Calibri" w:hAnsi="Calibri" w:cs="Calibri"/>
              </w:rPr>
            </w:pPr>
            <w:ins w:id="578" w:author="Divek Vellaisamy" w:date="2019-12-11T15:40:00Z">
              <w:r>
                <w:rPr>
                  <w:rFonts w:ascii="Calibri" w:eastAsia="Calibri" w:hAnsi="Calibri" w:cs="Calibri"/>
                </w:rPr>
                <w:t>3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2627CC81" w14:textId="77777777" w:rsidR="00675F97" w:rsidRDefault="00675F97" w:rsidP="00B96808">
            <w:pPr>
              <w:spacing w:line="240" w:lineRule="auto"/>
              <w:rPr>
                <w:ins w:id="579" w:author="Divek Vellaisamy" w:date="2019-12-11T15:40:00Z"/>
                <w:rFonts w:ascii="Calibri" w:hAnsi="Calibri"/>
              </w:rPr>
            </w:pPr>
            <w:ins w:id="580" w:author="Divek Vellaisamy" w:date="2019-12-11T15:40:00Z">
              <w:r>
                <w:rPr>
                  <w:rFonts w:ascii="Calibri" w:eastAsia="Calibri" w:hAnsi="Calibri" w:cs="Calibri"/>
                </w:rPr>
                <w:t>000 – success, any other response code is considered as an error. Refer to message field for detail.</w:t>
              </w:r>
            </w:ins>
          </w:p>
        </w:tc>
      </w:tr>
      <w:tr w:rsidR="00675F97" w14:paraId="13926BAB" w14:textId="77777777" w:rsidTr="00B96808">
        <w:trPr>
          <w:gridAfter w:val="1"/>
          <w:wAfter w:w="7" w:type="dxa"/>
          <w:ins w:id="581" w:author="Divek Vellaisamy" w:date="2019-12-11T15:40:00Z"/>
        </w:trPr>
        <w:tc>
          <w:tcPr>
            <w:tcW w:w="2350" w:type="dxa"/>
          </w:tcPr>
          <w:p w14:paraId="449C4EB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82" w:author="Divek Vellaisamy" w:date="2019-12-11T15:40:00Z"/>
                <w:rFonts w:ascii="Calibri" w:eastAsia="Calibri" w:hAnsi="Calibri" w:cs="Calibri"/>
              </w:rPr>
            </w:pPr>
            <w:ins w:id="583" w:author="Divek Vellaisamy" w:date="2019-12-11T15:40:00Z">
              <w:r>
                <w:rPr>
                  <w:rFonts w:ascii="Calibri" w:eastAsia="Calibri" w:hAnsi="Calibri" w:cs="Calibri"/>
                </w:rPr>
                <w:t>message</w:t>
              </w:r>
            </w:ins>
          </w:p>
        </w:tc>
        <w:tc>
          <w:tcPr>
            <w:tcW w:w="1703" w:type="dxa"/>
          </w:tcPr>
          <w:p w14:paraId="3B838CA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84" w:author="Divek Vellaisamy" w:date="2019-12-11T15:40:00Z"/>
                <w:rFonts w:ascii="Calibri" w:eastAsia="Calibri" w:hAnsi="Calibri" w:cs="Calibri"/>
              </w:rPr>
            </w:pPr>
            <w:ins w:id="585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0B6DC66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86" w:author="Divek Vellaisamy" w:date="2019-12-11T15:40:00Z"/>
                <w:rFonts w:ascii="Calibri" w:hAnsi="Calibri"/>
              </w:rPr>
            </w:pPr>
            <w:ins w:id="587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4231FBB6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88" w:author="Divek Vellaisamy" w:date="2019-12-11T15:40:00Z"/>
                <w:rFonts w:ascii="Calibri" w:eastAsia="Calibri" w:hAnsi="Calibri" w:cs="Calibri"/>
              </w:rPr>
            </w:pPr>
            <w:ins w:id="589" w:author="Divek Vellaisamy" w:date="2019-12-11T15:40:00Z">
              <w:r>
                <w:rPr>
                  <w:rFonts w:ascii="Calibri" w:hAnsi="Calibri"/>
                </w:rPr>
                <w:t>200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129259F9" w14:textId="77777777" w:rsidR="00675F97" w:rsidRDefault="00675F97" w:rsidP="00B96808">
            <w:pPr>
              <w:spacing w:line="240" w:lineRule="auto"/>
              <w:rPr>
                <w:ins w:id="590" w:author="Divek Vellaisamy" w:date="2019-12-11T15:40:00Z"/>
                <w:rFonts w:ascii="Calibri" w:eastAsia="Calibri" w:hAnsi="Calibri" w:cs="Calibri"/>
              </w:rPr>
            </w:pPr>
            <w:ins w:id="591" w:author="Divek Vellaisamy" w:date="2019-12-11T15:40:00Z">
              <w:r>
                <w:rPr>
                  <w:rFonts w:ascii="Calibri" w:eastAsia="Calibri" w:hAnsi="Calibri" w:cs="Calibri"/>
                </w:rPr>
                <w:t>Additional information on the status</w:t>
              </w:r>
            </w:ins>
          </w:p>
        </w:tc>
      </w:tr>
      <w:tr w:rsidR="00675F97" w14:paraId="49614871" w14:textId="77777777" w:rsidTr="00B96808">
        <w:trPr>
          <w:gridAfter w:val="1"/>
          <w:wAfter w:w="7" w:type="dxa"/>
          <w:ins w:id="592" w:author="Divek Vellaisamy" w:date="2019-12-11T15:40:00Z"/>
        </w:trPr>
        <w:tc>
          <w:tcPr>
            <w:tcW w:w="2350" w:type="dxa"/>
          </w:tcPr>
          <w:p w14:paraId="73393A29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93" w:author="Divek Vellaisamy" w:date="2019-12-11T15:40:00Z"/>
                <w:rFonts w:ascii="Calibri" w:eastAsia="Calibri" w:hAnsi="Calibri" w:cs="Calibri"/>
              </w:rPr>
            </w:pPr>
            <w:proofErr w:type="spellStart"/>
            <w:ins w:id="594" w:author="Divek Vellaisamy" w:date="2019-12-11T15:40:00Z">
              <w:r>
                <w:rPr>
                  <w:rFonts w:ascii="Calibri" w:eastAsia="Calibri" w:hAnsi="Calibri" w:cs="Calibri"/>
                </w:rPr>
                <w:t>rrn</w:t>
              </w:r>
              <w:proofErr w:type="spellEnd"/>
            </w:ins>
          </w:p>
        </w:tc>
        <w:tc>
          <w:tcPr>
            <w:tcW w:w="1703" w:type="dxa"/>
          </w:tcPr>
          <w:p w14:paraId="75793C3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95" w:author="Divek Vellaisamy" w:date="2019-12-11T15:40:00Z"/>
                <w:rFonts w:ascii="Calibri" w:hAnsi="Calibri"/>
              </w:rPr>
            </w:pPr>
            <w:ins w:id="596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7070309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97" w:author="Divek Vellaisamy" w:date="2019-12-11T15:40:00Z"/>
                <w:rFonts w:ascii="Calibri" w:hAnsi="Calibri"/>
              </w:rPr>
            </w:pPr>
            <w:ins w:id="598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730C4503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99" w:author="Divek Vellaisamy" w:date="2019-12-11T15:40:00Z"/>
                <w:rFonts w:ascii="Calibri" w:hAnsi="Calibri"/>
              </w:rPr>
            </w:pPr>
            <w:ins w:id="600" w:author="Divek Vellaisamy" w:date="2019-12-11T15:40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38C06EA3" w14:textId="77777777" w:rsidR="00675F97" w:rsidRDefault="00675F97" w:rsidP="00B96808">
            <w:pPr>
              <w:spacing w:line="240" w:lineRule="auto"/>
              <w:rPr>
                <w:ins w:id="601" w:author="Divek Vellaisamy" w:date="2019-12-11T15:40:00Z"/>
                <w:rFonts w:ascii="Calibri" w:eastAsia="Calibri" w:hAnsi="Calibri" w:cs="Calibri"/>
              </w:rPr>
            </w:pPr>
            <w:ins w:id="602" w:author="Divek Vellaisamy" w:date="2019-12-11T15:40:00Z">
              <w:r>
                <w:rPr>
                  <w:rFonts w:ascii="Calibri" w:eastAsia="Calibri" w:hAnsi="Calibri" w:cs="Calibri"/>
                </w:rPr>
                <w:t>Retrieval Reference Number</w:t>
              </w:r>
            </w:ins>
          </w:p>
        </w:tc>
      </w:tr>
      <w:tr w:rsidR="00675F97" w14:paraId="4C857617" w14:textId="77777777" w:rsidTr="00B96808">
        <w:trPr>
          <w:gridAfter w:val="1"/>
          <w:wAfter w:w="7" w:type="dxa"/>
          <w:ins w:id="603" w:author="Divek Vellaisamy" w:date="2019-12-11T15:40:00Z"/>
        </w:trPr>
        <w:tc>
          <w:tcPr>
            <w:tcW w:w="2350" w:type="dxa"/>
          </w:tcPr>
          <w:p w14:paraId="3425001A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04" w:author="Divek Vellaisamy" w:date="2019-12-11T15:40:00Z"/>
                <w:rFonts w:ascii="Calibri" w:eastAsia="Calibri" w:hAnsi="Calibri" w:cs="Calibri"/>
              </w:rPr>
            </w:pPr>
            <w:proofErr w:type="spellStart"/>
            <w:ins w:id="605" w:author="Divek Vellaisamy" w:date="2019-12-11T15:40:00Z">
              <w:r>
                <w:t>authidresp</w:t>
              </w:r>
              <w:proofErr w:type="spellEnd"/>
            </w:ins>
          </w:p>
        </w:tc>
        <w:tc>
          <w:tcPr>
            <w:tcW w:w="1703" w:type="dxa"/>
          </w:tcPr>
          <w:p w14:paraId="0A81B24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06" w:author="Divek Vellaisamy" w:date="2019-12-11T15:40:00Z"/>
                <w:rFonts w:ascii="Calibri" w:hAnsi="Calibri"/>
              </w:rPr>
            </w:pPr>
            <w:ins w:id="607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C9FFBB2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08" w:author="Divek Vellaisamy" w:date="2019-12-11T15:40:00Z"/>
                <w:rFonts w:ascii="Calibri" w:hAnsi="Calibri"/>
              </w:rPr>
            </w:pPr>
            <w:ins w:id="609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1087A93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10" w:author="Divek Vellaisamy" w:date="2019-12-11T15:40:00Z"/>
                <w:rFonts w:ascii="Calibri" w:hAnsi="Calibri"/>
              </w:rPr>
            </w:pPr>
            <w:ins w:id="611" w:author="Divek Vellaisamy" w:date="2019-12-11T15:40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3F737CBF" w14:textId="77777777" w:rsidR="00675F97" w:rsidRDefault="00675F97" w:rsidP="00B96808">
            <w:pPr>
              <w:spacing w:line="240" w:lineRule="auto"/>
              <w:rPr>
                <w:ins w:id="612" w:author="Divek Vellaisamy" w:date="2019-12-11T15:40:00Z"/>
                <w:rFonts w:ascii="Calibri" w:eastAsia="Calibri" w:hAnsi="Calibri" w:cs="Calibri"/>
              </w:rPr>
            </w:pPr>
            <w:ins w:id="613" w:author="Divek Vellaisamy" w:date="2019-12-11T15:40:00Z">
              <w:r>
                <w:rPr>
                  <w:rFonts w:ascii="Calibri" w:eastAsia="Calibri" w:hAnsi="Calibri" w:cs="Calibri"/>
                </w:rPr>
                <w:t>Authorization ID Response, available only for successful transactions</w:t>
              </w:r>
            </w:ins>
          </w:p>
        </w:tc>
      </w:tr>
      <w:tr w:rsidR="00675F97" w14:paraId="75510401" w14:textId="77777777" w:rsidTr="00B96808">
        <w:trPr>
          <w:gridAfter w:val="1"/>
          <w:wAfter w:w="7" w:type="dxa"/>
          <w:ins w:id="614" w:author="Divek Vellaisamy" w:date="2019-12-11T15:40:00Z"/>
        </w:trPr>
        <w:tc>
          <w:tcPr>
            <w:tcW w:w="2350" w:type="dxa"/>
          </w:tcPr>
          <w:p w14:paraId="37102DD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15" w:author="Divek Vellaisamy" w:date="2019-12-11T15:40:00Z"/>
                <w:rFonts w:ascii="Calibri" w:eastAsia="Calibri" w:hAnsi="Calibri" w:cs="Calibri"/>
              </w:rPr>
            </w:pPr>
            <w:proofErr w:type="spellStart"/>
            <w:ins w:id="616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txnUid</w:t>
              </w:r>
              <w:proofErr w:type="spellEnd"/>
            </w:ins>
          </w:p>
        </w:tc>
        <w:tc>
          <w:tcPr>
            <w:tcW w:w="1703" w:type="dxa"/>
          </w:tcPr>
          <w:p w14:paraId="02BC6B8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17" w:author="Divek Vellaisamy" w:date="2019-12-11T15:40:00Z"/>
                <w:rFonts w:ascii="Calibri" w:hAnsi="Calibri"/>
              </w:rPr>
            </w:pPr>
            <w:ins w:id="618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1174DCC7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19" w:author="Divek Vellaisamy" w:date="2019-12-11T15:40:00Z"/>
                <w:rFonts w:ascii="Calibri" w:hAnsi="Calibri"/>
              </w:rPr>
            </w:pPr>
            <w:ins w:id="620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4B46788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21" w:author="Divek Vellaisamy" w:date="2019-12-11T15:40:00Z"/>
                <w:rFonts w:ascii="Calibri" w:hAnsi="Calibri"/>
              </w:rPr>
            </w:pPr>
            <w:ins w:id="622" w:author="Divek Vellaisamy" w:date="2019-12-11T15:40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698A2F9A" w14:textId="77777777" w:rsidR="00675F97" w:rsidRDefault="00675F97" w:rsidP="00B96808">
            <w:pPr>
              <w:spacing w:line="240" w:lineRule="auto"/>
              <w:rPr>
                <w:ins w:id="623" w:author="Divek Vellaisamy" w:date="2019-12-11T15:40:00Z"/>
                <w:rFonts w:ascii="Calibri" w:eastAsia="Calibri" w:hAnsi="Calibri" w:cs="Calibri"/>
              </w:rPr>
            </w:pPr>
            <w:ins w:id="624" w:author="Divek Vellaisamy" w:date="2019-12-11T15:40:00Z">
              <w:r>
                <w:rPr>
                  <w:rFonts w:ascii="Calibri" w:eastAsia="Calibri" w:hAnsi="Calibri" w:cs="Calibri"/>
                </w:rPr>
                <w:t>Transaction Log Unique ID / Transaction reference</w:t>
              </w:r>
            </w:ins>
          </w:p>
        </w:tc>
      </w:tr>
      <w:tr w:rsidR="00675F97" w14:paraId="38E989E3" w14:textId="77777777" w:rsidTr="00B96808">
        <w:trPr>
          <w:gridAfter w:val="1"/>
          <w:wAfter w:w="7" w:type="dxa"/>
          <w:ins w:id="625" w:author="Divek Vellaisamy" w:date="2019-12-11T15:40:00Z"/>
        </w:trPr>
        <w:tc>
          <w:tcPr>
            <w:tcW w:w="2350" w:type="dxa"/>
          </w:tcPr>
          <w:p w14:paraId="40138B2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26" w:author="Divek Vellaisamy" w:date="2019-12-11T15:40:00Z"/>
                <w:rFonts w:ascii="Calibri" w:eastAsia="Calibri" w:hAnsi="Calibri" w:cs="Calibri"/>
              </w:rPr>
            </w:pPr>
            <w:proofErr w:type="spellStart"/>
            <w:ins w:id="627" w:author="Divek Vellaisamy" w:date="2019-12-11T15:40:00Z">
              <w:r>
                <w:rPr>
                  <w:rFonts w:ascii="Calibri" w:eastAsia="Calibri" w:hAnsi="Calibri" w:cs="Calibri"/>
                </w:rPr>
                <w:t>fromUserEntityId</w:t>
              </w:r>
              <w:proofErr w:type="spellEnd"/>
            </w:ins>
          </w:p>
        </w:tc>
        <w:tc>
          <w:tcPr>
            <w:tcW w:w="1703" w:type="dxa"/>
          </w:tcPr>
          <w:p w14:paraId="48CD5910" w14:textId="2293712D" w:rsidR="00675F97" w:rsidRDefault="002F6635" w:rsidP="00B96808">
            <w:pPr>
              <w:spacing w:line="240" w:lineRule="auto"/>
              <w:rPr>
                <w:ins w:id="628" w:author="Divek Vellaisamy" w:date="2019-12-11T15:40:00Z"/>
                <w:rFonts w:ascii="Calibri" w:hAnsi="Calibri"/>
              </w:rPr>
            </w:pPr>
            <w:ins w:id="629" w:author="Divek Vellaisamy" w:date="2020-01-13T13:1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08DEA01F" w14:textId="77777777" w:rsidR="00675F97" w:rsidRDefault="00675F97" w:rsidP="00B96808">
            <w:pPr>
              <w:spacing w:line="240" w:lineRule="auto"/>
              <w:rPr>
                <w:ins w:id="630" w:author="Divek Vellaisamy" w:date="2019-12-11T15:40:00Z"/>
                <w:rFonts w:ascii="Calibri" w:eastAsia="Calibri" w:hAnsi="Calibri" w:cs="Calibri"/>
              </w:rPr>
            </w:pPr>
            <w:ins w:id="631" w:author="Divek Vellaisamy" w:date="2019-12-11T15:40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5FB1688D" w14:textId="77777777" w:rsidR="00675F97" w:rsidRDefault="00675F97" w:rsidP="00B96808">
            <w:pPr>
              <w:spacing w:line="240" w:lineRule="auto"/>
              <w:rPr>
                <w:ins w:id="632" w:author="Divek Vellaisamy" w:date="2019-12-11T15:40:00Z"/>
                <w:rFonts w:ascii="Calibri" w:eastAsia="Calibri" w:hAnsi="Calibri" w:cs="Calibri"/>
              </w:rPr>
            </w:pPr>
            <w:ins w:id="633" w:author="Divek Vellaisamy" w:date="2019-12-11T15:40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0" w:type="dxa"/>
          </w:tcPr>
          <w:p w14:paraId="3404D844" w14:textId="77777777" w:rsidR="00675F97" w:rsidRDefault="00675F97" w:rsidP="00B96808">
            <w:pPr>
              <w:spacing w:line="240" w:lineRule="auto"/>
              <w:rPr>
                <w:ins w:id="634" w:author="Divek Vellaisamy" w:date="2019-12-11T15:40:00Z"/>
                <w:rFonts w:ascii="Calibri" w:hAnsi="Calibri"/>
              </w:rPr>
            </w:pPr>
            <w:ins w:id="635" w:author="Divek Vellaisamy" w:date="2019-12-11T15:40:00Z">
              <w:r>
                <w:rPr>
                  <w:rFonts w:ascii="Calibri" w:hAnsi="Calibri"/>
                </w:rPr>
                <w:t>User ID of the source wallet holder</w:t>
              </w:r>
            </w:ins>
          </w:p>
        </w:tc>
      </w:tr>
      <w:tr w:rsidR="00675F97" w14:paraId="2C269729" w14:textId="77777777" w:rsidTr="00B96808">
        <w:trPr>
          <w:gridAfter w:val="1"/>
          <w:wAfter w:w="7" w:type="dxa"/>
          <w:ins w:id="636" w:author="Divek Vellaisamy" w:date="2019-12-11T15:40:00Z"/>
        </w:trPr>
        <w:tc>
          <w:tcPr>
            <w:tcW w:w="2350" w:type="dxa"/>
          </w:tcPr>
          <w:p w14:paraId="725B937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37" w:author="Divek Vellaisamy" w:date="2019-12-11T15:40:00Z"/>
                <w:rFonts w:ascii="Calibri" w:eastAsia="Calibri" w:hAnsi="Calibri" w:cs="Calibri"/>
              </w:rPr>
            </w:pPr>
            <w:proofErr w:type="spellStart"/>
            <w:ins w:id="638" w:author="Divek Vellaisamy" w:date="2019-12-11T15:40:00Z">
              <w:r>
                <w:rPr>
                  <w:rFonts w:ascii="Calibri" w:eastAsia="Calibri" w:hAnsi="Calibri" w:cs="Calibri"/>
                </w:rPr>
                <w:t>fromWalletId</w:t>
              </w:r>
              <w:proofErr w:type="spellEnd"/>
            </w:ins>
          </w:p>
        </w:tc>
        <w:tc>
          <w:tcPr>
            <w:tcW w:w="1703" w:type="dxa"/>
          </w:tcPr>
          <w:p w14:paraId="3E36344C" w14:textId="77777777" w:rsidR="00675F97" w:rsidRDefault="00675F97" w:rsidP="00B96808">
            <w:pPr>
              <w:spacing w:line="240" w:lineRule="auto"/>
              <w:rPr>
                <w:ins w:id="639" w:author="Divek Vellaisamy" w:date="2019-12-11T15:40:00Z"/>
                <w:rFonts w:ascii="Calibri" w:hAnsi="Calibri"/>
              </w:rPr>
            </w:pPr>
            <w:ins w:id="640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0811443" w14:textId="77777777" w:rsidR="00675F97" w:rsidRDefault="00675F97" w:rsidP="00B96808">
            <w:pPr>
              <w:spacing w:line="240" w:lineRule="auto"/>
              <w:rPr>
                <w:ins w:id="641" w:author="Divek Vellaisamy" w:date="2019-12-11T15:40:00Z"/>
                <w:rFonts w:ascii="Calibri" w:eastAsia="Calibri" w:hAnsi="Calibri" w:cs="Calibri"/>
              </w:rPr>
            </w:pPr>
            <w:ins w:id="642" w:author="Divek Vellaisamy" w:date="2019-12-11T15:40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32F32136" w14:textId="77777777" w:rsidR="00675F97" w:rsidRDefault="00675F97" w:rsidP="00B96808">
            <w:pPr>
              <w:spacing w:line="240" w:lineRule="auto"/>
              <w:rPr>
                <w:ins w:id="643" w:author="Divek Vellaisamy" w:date="2019-12-11T15:40:00Z"/>
                <w:rFonts w:ascii="Calibri" w:eastAsia="Calibri" w:hAnsi="Calibri" w:cs="Calibri"/>
              </w:rPr>
            </w:pPr>
            <w:ins w:id="644" w:author="Divek Vellaisamy" w:date="2019-12-11T15:40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0" w:type="dxa"/>
          </w:tcPr>
          <w:p w14:paraId="344DEA69" w14:textId="77777777" w:rsidR="00675F97" w:rsidRDefault="00675F97" w:rsidP="00B96808">
            <w:pPr>
              <w:spacing w:line="240" w:lineRule="auto"/>
              <w:rPr>
                <w:ins w:id="645" w:author="Divek Vellaisamy" w:date="2019-12-11T15:40:00Z"/>
                <w:rFonts w:ascii="Calibri" w:hAnsi="Calibri"/>
              </w:rPr>
            </w:pPr>
            <w:ins w:id="646" w:author="Divek Vellaisamy" w:date="2019-12-11T15:40:00Z">
              <w:r>
                <w:rPr>
                  <w:rFonts w:ascii="Calibri" w:hAnsi="Calibri"/>
                </w:rPr>
                <w:t>Wallet ID of the source wallet</w:t>
              </w:r>
            </w:ins>
          </w:p>
        </w:tc>
      </w:tr>
      <w:tr w:rsidR="00675F97" w14:paraId="531C5E28" w14:textId="77777777" w:rsidTr="00B96808">
        <w:trPr>
          <w:ins w:id="647" w:author="Divek Vellaisamy" w:date="2019-12-11T15:40:00Z"/>
        </w:trPr>
        <w:tc>
          <w:tcPr>
            <w:tcW w:w="2350" w:type="dxa"/>
          </w:tcPr>
          <w:p w14:paraId="5F81D1A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48" w:author="Divek Vellaisamy" w:date="2019-12-11T15:40:00Z"/>
                <w:rFonts w:ascii="Calibri" w:eastAsia="Calibri" w:hAnsi="Calibri" w:cs="Calibri"/>
              </w:rPr>
            </w:pPr>
            <w:proofErr w:type="spellStart"/>
            <w:ins w:id="649" w:author="Divek Vellaisamy" w:date="2019-12-11T15:40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3" w:type="dxa"/>
          </w:tcPr>
          <w:p w14:paraId="125460F0" w14:textId="77777777" w:rsidR="00675F97" w:rsidRDefault="00675F97" w:rsidP="00B96808">
            <w:pPr>
              <w:spacing w:line="240" w:lineRule="auto"/>
              <w:rPr>
                <w:ins w:id="650" w:author="Divek Vellaisamy" w:date="2019-12-11T15:40:00Z"/>
                <w:rFonts w:ascii="Calibri" w:hAnsi="Calibri"/>
              </w:rPr>
            </w:pPr>
            <w:ins w:id="651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A17A14B" w14:textId="77777777" w:rsidR="00675F97" w:rsidRDefault="00675F97" w:rsidP="00B96808">
            <w:pPr>
              <w:spacing w:line="240" w:lineRule="auto"/>
              <w:rPr>
                <w:ins w:id="652" w:author="Divek Vellaisamy" w:date="2019-12-11T15:40:00Z"/>
                <w:rFonts w:ascii="Calibri" w:hAnsi="Calibri"/>
              </w:rPr>
            </w:pPr>
            <w:ins w:id="653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07938661" w14:textId="77777777" w:rsidR="00675F97" w:rsidRDefault="00675F97" w:rsidP="00B96808">
            <w:pPr>
              <w:spacing w:line="240" w:lineRule="auto"/>
              <w:rPr>
                <w:ins w:id="654" w:author="Divek Vellaisamy" w:date="2019-12-11T15:40:00Z"/>
                <w:rFonts w:ascii="Calibri" w:hAnsi="Calibri"/>
              </w:rPr>
            </w:pPr>
            <w:ins w:id="655" w:author="Divek Vellaisamy" w:date="2019-12-11T15:40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96D955" w14:textId="77777777" w:rsidR="00675F97" w:rsidRDefault="00675F97" w:rsidP="00B96808">
            <w:pPr>
              <w:spacing w:line="240" w:lineRule="auto"/>
              <w:rPr>
                <w:ins w:id="656" w:author="Divek Vellaisamy" w:date="2019-12-11T15:40:00Z"/>
                <w:rFonts w:ascii="Calibri" w:hAnsi="Calibri"/>
              </w:rPr>
            </w:pPr>
            <w:ins w:id="657" w:author="Divek Vellaisamy" w:date="2019-12-11T15:40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6170B1" w14:paraId="261B43DF" w14:textId="77777777" w:rsidTr="00B96808">
        <w:tc>
          <w:tcPr>
            <w:tcW w:w="2350" w:type="dxa"/>
          </w:tcPr>
          <w:p w14:paraId="766DB202" w14:textId="05954039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ins w:id="658" w:author="Divek Vellaisamy" w:date="2019-12-11T15:40:00Z">
              <w:r>
                <w:rPr>
                  <w:rFonts w:ascii="Calibri" w:eastAsia="Calibri" w:hAnsi="Calibri" w:cs="Calibri"/>
                </w:rPr>
                <w:t>quantity</w:t>
              </w:r>
            </w:ins>
          </w:p>
        </w:tc>
        <w:tc>
          <w:tcPr>
            <w:tcW w:w="1703" w:type="dxa"/>
          </w:tcPr>
          <w:p w14:paraId="6952FE32" w14:textId="49CD71F8" w:rsidR="006170B1" w:rsidRDefault="006170B1" w:rsidP="006170B1">
            <w:pPr>
              <w:spacing w:line="240" w:lineRule="auto"/>
              <w:rPr>
                <w:rFonts w:ascii="Calibri" w:hAnsi="Calibri"/>
              </w:rPr>
            </w:pPr>
            <w:ins w:id="659" w:author="Divek Vellaisamy" w:date="2019-12-11T15:40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10" w:type="dxa"/>
          </w:tcPr>
          <w:p w14:paraId="2FEEAD97" w14:textId="699A17D3" w:rsidR="006170B1" w:rsidRDefault="006170B1" w:rsidP="006170B1">
            <w:pPr>
              <w:spacing w:line="240" w:lineRule="auto"/>
              <w:rPr>
                <w:rFonts w:ascii="Calibri" w:hAnsi="Calibri"/>
              </w:rPr>
            </w:pPr>
            <w:ins w:id="660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72864322" w14:textId="5790E699" w:rsidR="006170B1" w:rsidRDefault="006170B1" w:rsidP="006170B1">
            <w:pPr>
              <w:spacing w:line="240" w:lineRule="auto"/>
              <w:rPr>
                <w:rFonts w:ascii="Calibri" w:hAnsi="Calibri"/>
              </w:rPr>
            </w:pPr>
            <w:ins w:id="661" w:author="Divek Vellaisamy" w:date="2019-12-11T15:40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B7F9CA5" w14:textId="77777777" w:rsidR="006170B1" w:rsidRDefault="006170B1" w:rsidP="006170B1">
            <w:pPr>
              <w:spacing w:line="240" w:lineRule="auto"/>
              <w:rPr>
                <w:rFonts w:ascii="Calibri" w:hAnsi="Calibri"/>
              </w:rPr>
            </w:pPr>
            <w:ins w:id="662" w:author="Divek Vellaisamy" w:date="2019-12-11T15:40:00Z">
              <w:r>
                <w:rPr>
                  <w:rFonts w:ascii="Calibri" w:hAnsi="Calibri"/>
                </w:rPr>
                <w:t>Quantity of the digital assets transferred</w:t>
              </w:r>
            </w:ins>
          </w:p>
          <w:p w14:paraId="23CA61EB" w14:textId="287DB12A" w:rsidR="006516EF" w:rsidRPr="006516EF" w:rsidRDefault="006516EF" w:rsidP="006516EF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M</w:t>
            </w:r>
            <w:r w:rsidRPr="006516EF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aximum 3 decimals are allowed</w:t>
            </w:r>
          </w:p>
        </w:tc>
      </w:tr>
      <w:tr w:rsidR="006170B1" w14:paraId="307C2DB1" w14:textId="77777777" w:rsidTr="00B96808">
        <w:trPr>
          <w:ins w:id="663" w:author="Divek Vellaisamy" w:date="2019-12-11T15:40:00Z"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54FAED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64" w:author="Divek Vellaisamy" w:date="2019-12-11T15:40:00Z"/>
                <w:rFonts w:ascii="Calibri" w:eastAsia="Calibri" w:hAnsi="Calibri" w:cs="Calibri"/>
                <w:lang w:val="en-IN"/>
              </w:rPr>
            </w:pPr>
            <w:proofErr w:type="spellStart"/>
            <w:ins w:id="665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availableQuantity</w:t>
              </w:r>
              <w:proofErr w:type="spellEnd"/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2B1A23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66" w:author="Divek Vellaisamy" w:date="2019-12-11T15:40:00Z"/>
                <w:rFonts w:ascii="Calibri" w:hAnsi="Calibri"/>
                <w:lang w:val="en-IN"/>
              </w:rPr>
            </w:pPr>
            <w:ins w:id="667" w:author="Divek Vellaisamy" w:date="2019-12-11T15:40:00Z">
              <w:r>
                <w:rPr>
                  <w:rFonts w:ascii="Calibri" w:hAnsi="Calibri"/>
                  <w:lang w:val="en-IN"/>
                </w:rPr>
                <w:t>Numeric as string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96617F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68" w:author="Divek Vellaisamy" w:date="2019-12-11T15:40:00Z"/>
                <w:rFonts w:ascii="Calibri" w:hAnsi="Calibri"/>
                <w:lang w:val="en-IN"/>
              </w:rPr>
            </w:pPr>
            <w:ins w:id="669" w:author="Divek Vellaisamy" w:date="2019-12-11T15:40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271921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70" w:author="Divek Vellaisamy" w:date="2019-12-11T15:40:00Z"/>
                <w:rFonts w:ascii="Calibri" w:hAnsi="Calibri"/>
                <w:lang w:val="en-IN"/>
              </w:rPr>
            </w:pPr>
            <w:ins w:id="671" w:author="Divek Vellaisamy" w:date="2019-12-11T15:40:00Z">
              <w:r>
                <w:rPr>
                  <w:rFonts w:ascii="Calibri" w:hAnsi="Calibri"/>
                  <w:lang w:val="en-IN"/>
                </w:rPr>
                <w:t>18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7DA0BF05" w14:textId="77777777" w:rsidR="006170B1" w:rsidRDefault="006170B1" w:rsidP="006170B1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ins w:id="672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Available Quantity of Digital assets in the source Wallet after transfer</w:t>
              </w:r>
            </w:ins>
          </w:p>
          <w:p w14:paraId="6FFBF894" w14:textId="2C2D0FAA" w:rsidR="006516EF" w:rsidRPr="006516EF" w:rsidRDefault="006516EF" w:rsidP="006516EF">
            <w:pPr>
              <w:spacing w:after="0" w:line="240" w:lineRule="auto"/>
              <w:rPr>
                <w:ins w:id="673" w:author="Divek Vellaisamy" w:date="2019-12-11T15:40:00Z"/>
                <w:rFonts w:ascii="Segoe UI" w:eastAsia="Times New Roman" w:hAnsi="Segoe UI" w:cs="Segoe UI"/>
                <w:sz w:val="21"/>
                <w:szCs w:val="21"/>
                <w:lang w:val="en-IN" w:eastAsia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M</w:t>
            </w:r>
            <w:r w:rsidRPr="006516EF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aximum 3 decimals are allowed</w:t>
            </w:r>
          </w:p>
        </w:tc>
      </w:tr>
      <w:tr w:rsidR="006170B1" w14:paraId="5CCA6E53" w14:textId="77777777" w:rsidTr="00B96808">
        <w:trPr>
          <w:ins w:id="674" w:author="Divek Vellaisamy" w:date="2019-12-11T15:40:00Z"/>
        </w:trPr>
        <w:tc>
          <w:tcPr>
            <w:tcW w:w="2350" w:type="dxa"/>
          </w:tcPr>
          <w:p w14:paraId="26F1B6BE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75" w:author="Divek Vellaisamy" w:date="2019-12-11T15:40:00Z"/>
                <w:rFonts w:ascii="Calibri" w:eastAsia="Calibri" w:hAnsi="Calibri" w:cs="Calibri"/>
              </w:rPr>
            </w:pPr>
            <w:proofErr w:type="spellStart"/>
            <w:ins w:id="676" w:author="Divek Vellaisamy" w:date="2019-12-11T15:40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3" w:type="dxa"/>
          </w:tcPr>
          <w:p w14:paraId="21FC6FE4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77" w:author="Divek Vellaisamy" w:date="2019-12-11T15:40:00Z"/>
                <w:rFonts w:ascii="Calibri" w:hAnsi="Calibri"/>
              </w:rPr>
            </w:pPr>
            <w:ins w:id="678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6C5D41A3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79" w:author="Divek Vellaisamy" w:date="2019-12-11T15:40:00Z"/>
                <w:rFonts w:ascii="Calibri" w:hAnsi="Calibri"/>
              </w:rPr>
            </w:pPr>
            <w:ins w:id="680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50ABF2D0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81" w:author="Divek Vellaisamy" w:date="2019-12-11T15:40:00Z"/>
                <w:rFonts w:ascii="Calibri" w:hAnsi="Calibri"/>
              </w:rPr>
            </w:pPr>
            <w:ins w:id="682" w:author="Divek Vellaisamy" w:date="2019-12-11T15:40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F8F0547" w14:textId="77777777" w:rsidR="006170B1" w:rsidRDefault="006170B1" w:rsidP="006170B1">
            <w:pPr>
              <w:spacing w:line="240" w:lineRule="auto"/>
              <w:rPr>
                <w:ins w:id="683" w:author="Divek Vellaisamy" w:date="2019-12-11T15:40:00Z"/>
                <w:rFonts w:ascii="Calibri" w:eastAsia="Calibri" w:hAnsi="Calibri" w:cs="Calibri"/>
              </w:rPr>
            </w:pPr>
            <w:ins w:id="684" w:author="Divek Vellaisamy" w:date="2019-12-11T15:40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6170B1" w14:paraId="7DB85D36" w14:textId="77777777" w:rsidTr="00B96808">
        <w:trPr>
          <w:ins w:id="685" w:author="Divek Vellaisamy" w:date="2019-12-11T15:40:00Z"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CF757F8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86" w:author="Divek Vellaisamy" w:date="2019-12-11T15:40:00Z"/>
                <w:rFonts w:ascii="Calibri" w:eastAsia="Calibri" w:hAnsi="Calibri" w:cs="Calibri"/>
                <w:lang w:val="en-IN"/>
              </w:rPr>
            </w:pPr>
            <w:proofErr w:type="spellStart"/>
            <w:ins w:id="687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lastRenderedPageBreak/>
                <w:t>trxnTime</w:t>
              </w:r>
              <w:proofErr w:type="spellEnd"/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7F69B90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88" w:author="Divek Vellaisamy" w:date="2019-12-11T15:40:00Z"/>
                <w:rFonts w:ascii="Calibri" w:hAnsi="Calibri"/>
                <w:lang w:val="en-IN"/>
              </w:rPr>
            </w:pPr>
            <w:ins w:id="689" w:author="Divek Vellaisamy" w:date="2019-12-11T15:40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ABAAE50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90" w:author="Divek Vellaisamy" w:date="2019-12-11T15:40:00Z"/>
                <w:rFonts w:ascii="Calibri" w:hAnsi="Calibri"/>
                <w:lang w:val="en-IN"/>
              </w:rPr>
            </w:pPr>
            <w:ins w:id="691" w:author="Divek Vellaisamy" w:date="2019-12-11T15:40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BE2C73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92" w:author="Divek Vellaisamy" w:date="2019-12-11T15:40:00Z"/>
                <w:rFonts w:ascii="Calibri" w:hAnsi="Calibri"/>
                <w:lang w:val="en-IN"/>
              </w:rPr>
            </w:pPr>
            <w:ins w:id="693" w:author="Divek Vellaisamy" w:date="2019-12-11T15:40:00Z">
              <w:r>
                <w:rPr>
                  <w:rFonts w:ascii="Calibri" w:hAnsi="Calibri"/>
                  <w:lang w:val="en-IN"/>
                </w:rPr>
                <w:t>17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18BBF525" w14:textId="5B8DBECF" w:rsidR="006170B1" w:rsidRDefault="006170B1" w:rsidP="006170B1">
            <w:pPr>
              <w:spacing w:line="240" w:lineRule="auto"/>
              <w:rPr>
                <w:ins w:id="694" w:author="Divek Vellaisamy" w:date="2019-12-11T15:40:00Z"/>
                <w:rFonts w:ascii="Calibri" w:hAnsi="Calibri"/>
                <w:lang w:val="en-IN"/>
              </w:rPr>
            </w:pPr>
            <w:ins w:id="695" w:author="Divek Vellaisamy" w:date="2019-12-11T15:40:00Z">
              <w:r>
                <w:rPr>
                  <w:rFonts w:ascii="Calibri" w:hAnsi="Calibri"/>
                  <w:lang w:val="en-IN"/>
                </w:rPr>
                <w:t>This is the time stamp of the transaction in the format “</w:t>
              </w:r>
              <w:proofErr w:type="spellStart"/>
              <w:r>
                <w:rPr>
                  <w:rFonts w:ascii="Calibri" w:hAnsi="Calibri"/>
                  <w:lang w:val="en-IN"/>
                </w:rPr>
                <w:t>yyyyMMddHHmmssS</w:t>
              </w:r>
            </w:ins>
            <w:ins w:id="696" w:author="Kavinithees Palanisamy" w:date="2019-12-16T13:33:00Z">
              <w:r>
                <w:rPr>
                  <w:rFonts w:ascii="Calibri" w:hAnsi="Calibri"/>
                  <w:lang w:val="en-IN"/>
                </w:rPr>
                <w:t>SS</w:t>
              </w:r>
            </w:ins>
            <w:proofErr w:type="spellEnd"/>
            <w:ins w:id="697" w:author="Divek Vellaisamy" w:date="2019-12-11T15:40:00Z">
              <w:r>
                <w:rPr>
                  <w:rFonts w:ascii="Calibri" w:hAnsi="Calibri"/>
                  <w:lang w:val="en-IN"/>
                </w:rPr>
                <w:t>”</w:t>
              </w:r>
            </w:ins>
          </w:p>
        </w:tc>
      </w:tr>
      <w:tr w:rsidR="006170B1" w14:paraId="232C69E7" w14:textId="77777777" w:rsidTr="00B96808">
        <w:trPr>
          <w:ins w:id="698" w:author="Divek Vellaisamy" w:date="2019-12-11T15:40:00Z"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DCD97A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99" w:author="Divek Vellaisamy" w:date="2019-12-11T15:40:00Z"/>
                <w:rFonts w:ascii="Calibri" w:eastAsia="Calibri" w:hAnsi="Calibri" w:cs="Calibri"/>
                <w:lang w:val="en-IN"/>
              </w:rPr>
            </w:pPr>
            <w:proofErr w:type="spellStart"/>
            <w:ins w:id="700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trxnTimeZone</w:t>
              </w:r>
              <w:proofErr w:type="spellEnd"/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8FF6B6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701" w:author="Divek Vellaisamy" w:date="2019-12-11T15:40:00Z"/>
                <w:rFonts w:ascii="Calibri" w:hAnsi="Calibri"/>
                <w:lang w:val="en-IN"/>
              </w:rPr>
            </w:pPr>
            <w:ins w:id="702" w:author="Divek Vellaisamy" w:date="2019-12-11T15:40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F87257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703" w:author="Divek Vellaisamy" w:date="2019-12-11T15:40:00Z"/>
                <w:rFonts w:ascii="Calibri" w:hAnsi="Calibri"/>
                <w:lang w:val="en-IN"/>
              </w:rPr>
            </w:pPr>
            <w:ins w:id="704" w:author="Divek Vellaisamy" w:date="2019-12-11T15:40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4765B8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705" w:author="Divek Vellaisamy" w:date="2019-12-11T15:40:00Z"/>
                <w:rFonts w:ascii="Calibri" w:hAnsi="Calibri"/>
                <w:lang w:val="en-IN"/>
              </w:rPr>
            </w:pPr>
            <w:ins w:id="706" w:author="Divek Vellaisamy" w:date="2019-12-11T15:40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44163642" w14:textId="77777777" w:rsidR="006170B1" w:rsidRDefault="006170B1" w:rsidP="006170B1">
            <w:pPr>
              <w:spacing w:line="240" w:lineRule="auto"/>
              <w:rPr>
                <w:ins w:id="707" w:author="Divek Vellaisamy" w:date="2019-12-11T15:40:00Z"/>
                <w:rFonts w:ascii="Calibri" w:hAnsi="Calibri"/>
                <w:lang w:val="en-IN"/>
              </w:rPr>
            </w:pPr>
            <w:ins w:id="708" w:author="Divek Vellaisamy" w:date="2019-12-11T15:40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7AF69DC2" w14:textId="56930E41" w:rsidR="00675F97" w:rsidRDefault="00675F97">
      <w:pPr>
        <w:rPr>
          <w:ins w:id="709" w:author="Divek Vellaisamy" w:date="2020-01-10T09:44:00Z"/>
        </w:rPr>
      </w:pPr>
    </w:p>
    <w:p w14:paraId="1D3F1528" w14:textId="492796ED" w:rsidR="00043178" w:rsidRDefault="005C3E99" w:rsidP="00A06D8A">
      <w:pPr>
        <w:pStyle w:val="Heading1"/>
        <w:numPr>
          <w:ilvl w:val="0"/>
          <w:numId w:val="8"/>
        </w:numPr>
        <w:ind w:left="284" w:hanging="284"/>
        <w:rPr>
          <w:ins w:id="710" w:author="Divek Vellaisamy" w:date="2019-12-11T15:42:00Z"/>
        </w:rPr>
      </w:pPr>
      <w:bookmarkStart w:id="711" w:name="_Toc29552887"/>
      <w:ins w:id="712" w:author="Divek Vellaisamy" w:date="2019-12-11T15:41:00Z">
        <w:r>
          <w:t>Redeem</w:t>
        </w:r>
      </w:ins>
      <w:bookmarkEnd w:id="711"/>
    </w:p>
    <w:p w14:paraId="3E438DC6" w14:textId="77777777" w:rsidR="005C3E99" w:rsidRPr="005C3E99" w:rsidRDefault="005C3E99">
      <w:pPr>
        <w:spacing w:after="200"/>
        <w:rPr>
          <w:ins w:id="713" w:author="Divek Vellaisamy" w:date="2019-12-11T15:42:00Z"/>
          <w:rFonts w:ascii="Calibri" w:hAnsi="Calibri"/>
          <w:rPrChange w:id="714" w:author="Divek Vellaisamy" w:date="2019-12-11T15:42:00Z">
            <w:rPr>
              <w:ins w:id="715" w:author="Divek Vellaisamy" w:date="2019-12-11T15:42:00Z"/>
            </w:rPr>
          </w:rPrChange>
        </w:rPr>
        <w:pPrChange w:id="716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717" w:author="Divek Vellaisamy" w:date="2019-12-11T15:42:00Z">
        <w:r w:rsidRPr="005C3E99">
          <w:rPr>
            <w:rFonts w:ascii="Calibri" w:eastAsia="Calibri" w:hAnsi="Calibri" w:cs="Calibri"/>
            <w:b/>
            <w:rPrChange w:id="718" w:author="Divek Vellaisamy" w:date="2019-12-11T15:42:00Z">
              <w:rPr/>
            </w:rPrChange>
          </w:rPr>
          <w:t xml:space="preserve">Resource URL: </w:t>
        </w:r>
      </w:ins>
    </w:p>
    <w:p w14:paraId="40A2AFC9" w14:textId="744379DB" w:rsidR="005C3E99" w:rsidRPr="005C3E99" w:rsidRDefault="005C3E99">
      <w:pPr>
        <w:spacing w:after="200"/>
        <w:rPr>
          <w:ins w:id="719" w:author="Divek Vellaisamy" w:date="2019-12-11T15:42:00Z"/>
          <w:rFonts w:ascii="Calibri" w:eastAsia="Calibri" w:hAnsi="Calibri" w:cs="Calibri"/>
          <w:rPrChange w:id="720" w:author="Divek Vellaisamy" w:date="2019-12-11T15:42:00Z">
            <w:rPr>
              <w:ins w:id="721" w:author="Divek Vellaisamy" w:date="2019-12-11T15:42:00Z"/>
            </w:rPr>
          </w:rPrChange>
        </w:rPr>
        <w:pPrChange w:id="722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723" w:author="Divek Vellaisamy" w:date="2019-12-11T15:42:00Z">
        <w:r>
          <w:rPr>
            <w:rFonts w:ascii="Calibri" w:eastAsia="Calibri" w:hAnsi="Calibri" w:cs="Calibri"/>
          </w:rPr>
          <w:fldChar w:fldCharType="begin"/>
        </w:r>
        <w:r>
          <w:rPr>
            <w:rFonts w:ascii="Calibri" w:eastAsia="Calibri" w:hAnsi="Calibri" w:cs="Calibri"/>
          </w:rPr>
          <w:instrText xml:space="preserve"> HYPERLINK "</w:instrText>
        </w:r>
        <w:r w:rsidRPr="005C3E99">
          <w:rPr>
            <w:rPrChange w:id="724" w:author="Divek Vellaisamy" w:date="2019-12-11T15:42:00Z">
              <w:rPr>
                <w:rStyle w:val="Hyperlink"/>
                <w:rFonts w:ascii="Calibri" w:eastAsia="Calibri" w:hAnsi="Calibri" w:cs="Calibri"/>
              </w:rPr>
            </w:rPrChange>
          </w:rPr>
          <w:instrText>https://&lt;baseURL&gt;/1.0/fe-api-gw/redeem</w:instrText>
        </w:r>
        <w:r>
          <w:rPr>
            <w:rFonts w:ascii="Calibri" w:eastAsia="Calibri" w:hAnsi="Calibri" w:cs="Calibri"/>
          </w:rPr>
          <w:instrText xml:space="preserve">" </w:instrText>
        </w:r>
        <w:r>
          <w:rPr>
            <w:rFonts w:ascii="Calibri" w:eastAsia="Calibri" w:hAnsi="Calibri" w:cs="Calibri"/>
          </w:rPr>
          <w:fldChar w:fldCharType="separate"/>
        </w:r>
        <w:r w:rsidRPr="00C34142">
          <w:rPr>
            <w:rStyle w:val="Hyperlink"/>
            <w:rFonts w:ascii="Calibri" w:eastAsia="Calibri" w:hAnsi="Calibri" w:cs="Calibri"/>
          </w:rPr>
          <w:t>https://&lt;baseURL&gt;/1.0/fe-api-gw/redeem</w:t>
        </w:r>
        <w:r>
          <w:rPr>
            <w:rFonts w:ascii="Calibri" w:eastAsia="Calibri" w:hAnsi="Calibri" w:cs="Calibri"/>
          </w:rPr>
          <w:fldChar w:fldCharType="end"/>
        </w:r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5C3E99" w14:paraId="232534E6" w14:textId="77777777" w:rsidTr="00B96808">
        <w:trPr>
          <w:ins w:id="725" w:author="Divek Vellaisamy" w:date="2019-12-11T15:42:00Z"/>
        </w:trPr>
        <w:tc>
          <w:tcPr>
            <w:tcW w:w="2680" w:type="dxa"/>
            <w:shd w:val="clear" w:color="auto" w:fill="000080"/>
          </w:tcPr>
          <w:p w14:paraId="3C3E771B" w14:textId="77777777" w:rsidR="005C3E99" w:rsidRDefault="005C3E99" w:rsidP="00B96808">
            <w:pPr>
              <w:spacing w:after="200"/>
              <w:rPr>
                <w:ins w:id="726" w:author="Divek Vellaisamy" w:date="2019-12-11T15:42:00Z"/>
                <w:rFonts w:ascii="Calibri" w:hAnsi="Calibri"/>
              </w:rPr>
            </w:pPr>
            <w:ins w:id="727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Resource</w:t>
              </w:r>
            </w:ins>
          </w:p>
        </w:tc>
        <w:tc>
          <w:tcPr>
            <w:tcW w:w="7173" w:type="dxa"/>
            <w:shd w:val="clear" w:color="auto" w:fill="000080"/>
          </w:tcPr>
          <w:p w14:paraId="436C0C6B" w14:textId="77777777" w:rsidR="005C3E99" w:rsidRDefault="005C3E99" w:rsidP="00B96808">
            <w:pPr>
              <w:spacing w:after="200"/>
              <w:rPr>
                <w:ins w:id="728" w:author="Divek Vellaisamy" w:date="2019-12-11T15:42:00Z"/>
                <w:rFonts w:ascii="Calibri" w:hAnsi="Calibri"/>
              </w:rPr>
            </w:pPr>
            <w:ins w:id="729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Description</w:t>
              </w:r>
            </w:ins>
          </w:p>
        </w:tc>
      </w:tr>
      <w:tr w:rsidR="005C3E99" w14:paraId="26DA9A98" w14:textId="77777777" w:rsidTr="00B96808">
        <w:trPr>
          <w:ins w:id="730" w:author="Divek Vellaisamy" w:date="2019-12-11T15:42:00Z"/>
        </w:trPr>
        <w:tc>
          <w:tcPr>
            <w:tcW w:w="2680" w:type="dxa"/>
          </w:tcPr>
          <w:p w14:paraId="656B0EBB" w14:textId="77777777" w:rsidR="005C3E99" w:rsidRDefault="005C3E99" w:rsidP="00B96808">
            <w:pPr>
              <w:spacing w:after="200"/>
              <w:rPr>
                <w:ins w:id="731" w:author="Divek Vellaisamy" w:date="2019-12-11T15:42:00Z"/>
                <w:rFonts w:ascii="Calibri" w:hAnsi="Calibri"/>
              </w:rPr>
            </w:pPr>
            <w:ins w:id="732" w:author="Divek Vellaisamy" w:date="2019-12-11T15:42:00Z">
              <w:r>
                <w:rPr>
                  <w:rFonts w:ascii="Calibri" w:eastAsia="Calibri" w:hAnsi="Calibri" w:cs="Calibri"/>
                </w:rPr>
                <w:t xml:space="preserve">POST </w:t>
              </w:r>
              <w:r>
                <w:rPr>
                  <w:rFonts w:ascii="Calibri" w:eastAsia="Calibri" w:hAnsi="Calibri" w:cs="Calibri"/>
                </w:rPr>
                <w:br/>
              </w:r>
              <w:proofErr w:type="spellStart"/>
              <w:r w:rsidRPr="00DF2CDA">
                <w:rPr>
                  <w:rFonts w:ascii="Calibri" w:eastAsia="Calibri" w:hAnsi="Calibri" w:cs="Calibri"/>
                </w:rPr>
                <w:t>fe-api-gw</w:t>
              </w:r>
              <w:proofErr w:type="spellEnd"/>
              <w:r>
                <w:rPr>
                  <w:rFonts w:ascii="Calibri" w:eastAsia="Calibri" w:hAnsi="Calibri" w:cs="Calibri"/>
                </w:rPr>
                <w:t>/redeem</w:t>
              </w:r>
            </w:ins>
          </w:p>
        </w:tc>
        <w:tc>
          <w:tcPr>
            <w:tcW w:w="7173" w:type="dxa"/>
          </w:tcPr>
          <w:p w14:paraId="5720F818" w14:textId="77777777" w:rsidR="005C3E99" w:rsidRDefault="005C3E99" w:rsidP="00B96808">
            <w:pPr>
              <w:spacing w:after="200"/>
              <w:rPr>
                <w:ins w:id="733" w:author="Divek Vellaisamy" w:date="2019-12-11T15:42:00Z"/>
                <w:rFonts w:ascii="Calibri" w:eastAsia="Calibri" w:hAnsi="Calibri" w:cs="Calibri"/>
              </w:rPr>
            </w:pPr>
            <w:ins w:id="734" w:author="Divek Vellaisamy" w:date="2019-12-11T15:42:00Z">
              <w:r>
                <w:rPr>
                  <w:rFonts w:ascii="Calibri" w:eastAsia="Calibri" w:hAnsi="Calibri" w:cs="Calibri"/>
                </w:rPr>
                <w:t xml:space="preserve">Redeem </w:t>
              </w:r>
            </w:ins>
          </w:p>
        </w:tc>
      </w:tr>
    </w:tbl>
    <w:p w14:paraId="20CA96D5" w14:textId="77777777" w:rsidR="005C3E99" w:rsidRDefault="005C3E99" w:rsidP="005C3E99">
      <w:pPr>
        <w:spacing w:after="200"/>
        <w:rPr>
          <w:ins w:id="735" w:author="Divek Vellaisamy" w:date="2019-12-11T15:42:00Z"/>
          <w:rFonts w:ascii="Calibri" w:eastAsia="Calibri" w:hAnsi="Calibri" w:cs="Calibri"/>
          <w:b/>
        </w:rPr>
      </w:pPr>
    </w:p>
    <w:p w14:paraId="0A446EC2" w14:textId="33997281" w:rsidR="005C3E99" w:rsidRPr="005C3E99" w:rsidRDefault="005C3E99">
      <w:pPr>
        <w:spacing w:after="200"/>
        <w:rPr>
          <w:ins w:id="736" w:author="Divek Vellaisamy" w:date="2019-12-11T15:42:00Z"/>
          <w:rFonts w:ascii="Calibri" w:hAnsi="Calibri"/>
          <w:rPrChange w:id="737" w:author="Divek Vellaisamy" w:date="2019-12-11T15:42:00Z">
            <w:rPr>
              <w:ins w:id="738" w:author="Divek Vellaisamy" w:date="2019-12-11T15:42:00Z"/>
            </w:rPr>
          </w:rPrChange>
        </w:rPr>
        <w:pPrChange w:id="739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740" w:author="Divek Vellaisamy" w:date="2019-12-11T15:42:00Z">
        <w:r w:rsidRPr="005C3E99">
          <w:rPr>
            <w:rFonts w:ascii="Calibri" w:eastAsia="Calibri" w:hAnsi="Calibri" w:cs="Calibri"/>
            <w:b/>
            <w:rPrChange w:id="741" w:author="Divek Vellaisamy" w:date="2019-12-11T15:42:00Z">
              <w:rPr/>
            </w:rPrChange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5C3E99" w14:paraId="200FF94C" w14:textId="77777777" w:rsidTr="00B96808">
        <w:trPr>
          <w:trHeight w:val="280"/>
          <w:tblHeader/>
          <w:ins w:id="742" w:author="Divek Vellaisamy" w:date="2019-12-11T15:42:00Z"/>
        </w:trPr>
        <w:tc>
          <w:tcPr>
            <w:tcW w:w="2350" w:type="dxa"/>
            <w:shd w:val="clear" w:color="auto" w:fill="000080"/>
          </w:tcPr>
          <w:p w14:paraId="7E59B3C8" w14:textId="77777777" w:rsidR="005C3E99" w:rsidRDefault="005C3E99" w:rsidP="00B96808">
            <w:pPr>
              <w:spacing w:line="240" w:lineRule="auto"/>
              <w:rPr>
                <w:ins w:id="743" w:author="Divek Vellaisamy" w:date="2019-12-11T15:42:00Z"/>
                <w:rFonts w:ascii="Calibri" w:hAnsi="Calibri"/>
              </w:rPr>
            </w:pPr>
            <w:ins w:id="744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5252FF68" w14:textId="77777777" w:rsidR="005C3E99" w:rsidRDefault="005C3E99" w:rsidP="00B96808">
            <w:pPr>
              <w:spacing w:line="240" w:lineRule="auto"/>
              <w:rPr>
                <w:ins w:id="745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746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551D2D72" w14:textId="77777777" w:rsidR="005C3E99" w:rsidRDefault="005C3E99" w:rsidP="00B96808">
            <w:pPr>
              <w:spacing w:line="240" w:lineRule="auto"/>
              <w:rPr>
                <w:ins w:id="747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748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5B654122" w14:textId="77777777" w:rsidR="005C3E99" w:rsidRDefault="005C3E99" w:rsidP="00B96808">
            <w:pPr>
              <w:spacing w:line="240" w:lineRule="auto"/>
              <w:rPr>
                <w:ins w:id="749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750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1" w:type="dxa"/>
            <w:shd w:val="clear" w:color="auto" w:fill="000080"/>
          </w:tcPr>
          <w:p w14:paraId="5680A392" w14:textId="77777777" w:rsidR="005C3E99" w:rsidRDefault="005C3E99" w:rsidP="00B96808">
            <w:pPr>
              <w:spacing w:line="240" w:lineRule="auto"/>
              <w:rPr>
                <w:ins w:id="751" w:author="Divek Vellaisamy" w:date="2019-12-11T15:42:00Z"/>
                <w:rFonts w:ascii="Calibri" w:hAnsi="Calibri"/>
              </w:rPr>
            </w:pPr>
            <w:ins w:id="752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5C3E99" w14:paraId="50D3C682" w14:textId="77777777" w:rsidTr="00B96808">
        <w:trPr>
          <w:ins w:id="753" w:author="Divek Vellaisamy" w:date="2019-12-11T15:42:00Z"/>
        </w:trPr>
        <w:tc>
          <w:tcPr>
            <w:tcW w:w="2350" w:type="dxa"/>
          </w:tcPr>
          <w:p w14:paraId="1FDBA99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54" w:author="Divek Vellaisamy" w:date="2019-12-11T15:42:00Z"/>
                <w:rFonts w:ascii="Calibri" w:eastAsia="Calibri" w:hAnsi="Calibri" w:cs="Calibri"/>
              </w:rPr>
            </w:pPr>
            <w:proofErr w:type="spellStart"/>
            <w:ins w:id="755" w:author="Divek Vellaisamy" w:date="2019-12-11T15:42:00Z">
              <w:r>
                <w:rPr>
                  <w:rFonts w:ascii="Calibri" w:eastAsia="Calibri" w:hAnsi="Calibri" w:cs="Calibri"/>
                </w:rPr>
                <w:t>platformCode</w:t>
              </w:r>
              <w:proofErr w:type="spellEnd"/>
            </w:ins>
          </w:p>
        </w:tc>
        <w:tc>
          <w:tcPr>
            <w:tcW w:w="1701" w:type="dxa"/>
          </w:tcPr>
          <w:p w14:paraId="490686B6" w14:textId="77777777" w:rsidR="005C3E99" w:rsidRDefault="005C3E99" w:rsidP="00B96808">
            <w:pPr>
              <w:spacing w:line="240" w:lineRule="auto"/>
              <w:rPr>
                <w:ins w:id="756" w:author="Divek Vellaisamy" w:date="2019-12-11T15:42:00Z"/>
                <w:rFonts w:ascii="Calibri" w:hAnsi="Calibri"/>
              </w:rPr>
            </w:pPr>
            <w:ins w:id="757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A6AC112" w14:textId="77777777" w:rsidR="005C3E99" w:rsidRDefault="005C3E99" w:rsidP="00B96808">
            <w:pPr>
              <w:spacing w:line="240" w:lineRule="auto"/>
              <w:rPr>
                <w:ins w:id="758" w:author="Divek Vellaisamy" w:date="2019-12-11T15:42:00Z"/>
                <w:rFonts w:ascii="Calibri" w:hAnsi="Calibri"/>
              </w:rPr>
            </w:pPr>
            <w:ins w:id="759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C7D97EC" w14:textId="77777777" w:rsidR="005C3E99" w:rsidRDefault="005C3E99" w:rsidP="00B96808">
            <w:pPr>
              <w:spacing w:line="240" w:lineRule="auto"/>
              <w:rPr>
                <w:ins w:id="760" w:author="Divek Vellaisamy" w:date="2019-12-11T15:42:00Z"/>
                <w:rFonts w:ascii="Calibri" w:hAnsi="Calibri"/>
              </w:rPr>
            </w:pPr>
            <w:ins w:id="761" w:author="Divek Vellaisamy" w:date="2019-12-11T15:42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4939FE0B" w14:textId="77777777" w:rsidR="005C3E99" w:rsidRDefault="005C3E99" w:rsidP="00B96808">
            <w:pPr>
              <w:spacing w:line="240" w:lineRule="auto"/>
              <w:rPr>
                <w:ins w:id="762" w:author="Divek Vellaisamy" w:date="2019-12-11T15:42:00Z"/>
                <w:rFonts w:ascii="Calibri" w:hAnsi="Calibri"/>
              </w:rPr>
            </w:pPr>
            <w:ins w:id="763" w:author="Divek Vellaisamy" w:date="2019-12-11T15:42:00Z">
              <w:r>
                <w:rPr>
                  <w:rFonts w:ascii="Calibri" w:hAnsi="Calibri"/>
                </w:rPr>
                <w:t>This indicates the platform code assigned to the requestor which is also the source of this transaction</w:t>
              </w:r>
            </w:ins>
          </w:p>
        </w:tc>
      </w:tr>
      <w:tr w:rsidR="0058095D" w14:paraId="4527FB89" w14:textId="77777777" w:rsidTr="00B96808">
        <w:trPr>
          <w:ins w:id="764" w:author="Divek Vellaisamy" w:date="2019-12-11T15:42:00Z"/>
        </w:trPr>
        <w:tc>
          <w:tcPr>
            <w:tcW w:w="2350" w:type="dxa"/>
          </w:tcPr>
          <w:p w14:paraId="6773533F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765" w:author="Divek Vellaisamy" w:date="2019-12-11T15:42:00Z"/>
                <w:rFonts w:ascii="Calibri" w:eastAsia="Calibri" w:hAnsi="Calibri" w:cs="Calibri"/>
              </w:rPr>
            </w:pPr>
            <w:proofErr w:type="spellStart"/>
            <w:ins w:id="766" w:author="Divek Vellaisamy" w:date="2019-12-11T15:42:00Z"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</w:ins>
          </w:p>
        </w:tc>
        <w:tc>
          <w:tcPr>
            <w:tcW w:w="1701" w:type="dxa"/>
          </w:tcPr>
          <w:p w14:paraId="4E4D98EA" w14:textId="77777777" w:rsidR="0058095D" w:rsidRDefault="0058095D" w:rsidP="0058095D">
            <w:pPr>
              <w:spacing w:line="240" w:lineRule="auto"/>
              <w:rPr>
                <w:ins w:id="767" w:author="Divek Vellaisamy" w:date="2019-12-11T15:42:00Z"/>
                <w:rFonts w:ascii="Calibri" w:eastAsia="Calibri" w:hAnsi="Calibri" w:cs="Calibri"/>
              </w:rPr>
            </w:pPr>
            <w:ins w:id="768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1F01A9C" w14:textId="77777777" w:rsidR="0058095D" w:rsidRDefault="0058095D" w:rsidP="0058095D">
            <w:pPr>
              <w:spacing w:line="240" w:lineRule="auto"/>
              <w:rPr>
                <w:ins w:id="769" w:author="Divek Vellaisamy" w:date="2019-12-11T15:42:00Z"/>
                <w:rFonts w:ascii="Calibri" w:eastAsia="Calibri" w:hAnsi="Calibri" w:cs="Calibri"/>
              </w:rPr>
            </w:pPr>
            <w:ins w:id="770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43397EBB" w14:textId="77777777" w:rsidR="0058095D" w:rsidRDefault="0058095D" w:rsidP="0058095D">
            <w:pPr>
              <w:spacing w:line="240" w:lineRule="auto"/>
              <w:rPr>
                <w:ins w:id="771" w:author="Divek Vellaisamy" w:date="2019-12-11T15:42:00Z"/>
                <w:rFonts w:ascii="Calibri" w:eastAsia="Calibri" w:hAnsi="Calibri" w:cs="Calibri"/>
              </w:rPr>
            </w:pPr>
            <w:ins w:id="772" w:author="Divek Vellaisamy" w:date="2019-12-11T15:42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1" w:type="dxa"/>
          </w:tcPr>
          <w:p w14:paraId="0FBF9E48" w14:textId="531E98B4" w:rsidR="0058095D" w:rsidRDefault="0058095D" w:rsidP="0058095D">
            <w:pPr>
              <w:spacing w:line="240" w:lineRule="auto"/>
              <w:rPr>
                <w:ins w:id="773" w:author="Divek Vellaisamy" w:date="2019-12-11T15:42:00Z"/>
                <w:rFonts w:ascii="Calibri" w:hAnsi="Calibri"/>
              </w:rPr>
            </w:pPr>
            <w:ins w:id="774" w:author="Divek Vellaisamy" w:date="2019-12-11T15:43:00Z">
              <w:r>
                <w:rPr>
                  <w:rFonts w:ascii="Calibri" w:hAnsi="Calibri"/>
                </w:rPr>
                <w:t xml:space="preserve">User Entity ID. This is Mandatory, when if </w:t>
              </w:r>
              <w:proofErr w:type="spellStart"/>
              <w:r>
                <w:rPr>
                  <w:rFonts w:ascii="Calibri" w:hAnsi="Calibri"/>
                </w:rPr>
                <w:t>walletId</w:t>
              </w:r>
              <w:proofErr w:type="spellEnd"/>
              <w:r>
                <w:rPr>
                  <w:rFonts w:ascii="Calibri" w:hAnsi="Calibri"/>
                </w:rPr>
                <w:t xml:space="preserve"> is not provided.</w:t>
              </w:r>
            </w:ins>
          </w:p>
        </w:tc>
      </w:tr>
      <w:tr w:rsidR="0058095D" w14:paraId="7DF7BE3A" w14:textId="77777777" w:rsidTr="00B96808">
        <w:trPr>
          <w:ins w:id="775" w:author="Divek Vellaisamy" w:date="2019-12-11T15:42:00Z"/>
        </w:trPr>
        <w:tc>
          <w:tcPr>
            <w:tcW w:w="2350" w:type="dxa"/>
          </w:tcPr>
          <w:p w14:paraId="29E98645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776" w:author="Divek Vellaisamy" w:date="2019-12-11T15:42:00Z"/>
                <w:rFonts w:ascii="Calibri" w:hAnsi="Calibri"/>
              </w:rPr>
            </w:pPr>
            <w:proofErr w:type="spellStart"/>
            <w:ins w:id="777" w:author="Divek Vellaisamy" w:date="2019-12-11T15:42:00Z">
              <w:r>
                <w:rPr>
                  <w:rFonts w:ascii="Calibri" w:eastAsia="Calibri" w:hAnsi="Calibri" w:cs="Calibri"/>
                </w:rPr>
                <w:t>walletId</w:t>
              </w:r>
              <w:proofErr w:type="spellEnd"/>
            </w:ins>
          </w:p>
        </w:tc>
        <w:tc>
          <w:tcPr>
            <w:tcW w:w="1701" w:type="dxa"/>
          </w:tcPr>
          <w:p w14:paraId="7ED0D430" w14:textId="77777777" w:rsidR="0058095D" w:rsidRDefault="0058095D" w:rsidP="0058095D">
            <w:pPr>
              <w:spacing w:line="240" w:lineRule="auto"/>
              <w:rPr>
                <w:ins w:id="778" w:author="Divek Vellaisamy" w:date="2019-12-11T15:42:00Z"/>
                <w:rFonts w:ascii="Calibri" w:eastAsia="Calibri" w:hAnsi="Calibri" w:cs="Calibri"/>
              </w:rPr>
            </w:pPr>
            <w:ins w:id="779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C692E73" w14:textId="77777777" w:rsidR="0058095D" w:rsidRDefault="0058095D" w:rsidP="0058095D">
            <w:pPr>
              <w:spacing w:line="240" w:lineRule="auto"/>
              <w:rPr>
                <w:ins w:id="780" w:author="Divek Vellaisamy" w:date="2019-12-11T15:42:00Z"/>
                <w:rFonts w:ascii="Calibri" w:eastAsia="Calibri" w:hAnsi="Calibri" w:cs="Calibri"/>
              </w:rPr>
            </w:pPr>
            <w:ins w:id="781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5A27B2BD" w14:textId="77777777" w:rsidR="0058095D" w:rsidRDefault="0058095D" w:rsidP="0058095D">
            <w:pPr>
              <w:spacing w:line="240" w:lineRule="auto"/>
              <w:rPr>
                <w:ins w:id="782" w:author="Divek Vellaisamy" w:date="2019-12-11T15:42:00Z"/>
                <w:rFonts w:ascii="Calibri" w:eastAsia="Calibri" w:hAnsi="Calibri" w:cs="Calibri"/>
              </w:rPr>
            </w:pPr>
            <w:ins w:id="783" w:author="Divek Vellaisamy" w:date="2019-12-11T15:42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1" w:type="dxa"/>
          </w:tcPr>
          <w:p w14:paraId="4000E902" w14:textId="2305A924" w:rsidR="0058095D" w:rsidRDefault="0058095D" w:rsidP="0058095D">
            <w:pPr>
              <w:spacing w:line="240" w:lineRule="auto"/>
              <w:rPr>
                <w:ins w:id="784" w:author="Divek Vellaisamy" w:date="2019-12-11T15:42:00Z"/>
                <w:rFonts w:ascii="Calibri" w:hAnsi="Calibri"/>
              </w:rPr>
            </w:pPr>
            <w:ins w:id="785" w:author="Divek Vellaisamy" w:date="2019-12-11T15:43:00Z">
              <w:r>
                <w:rPr>
                  <w:rFonts w:ascii="Calibri" w:hAnsi="Calibri"/>
                </w:rPr>
                <w:t xml:space="preserve">eWallet ID. This is Mandatory, when if </w:t>
              </w:r>
              <w:proofErr w:type="spellStart"/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  <w:r>
                <w:rPr>
                  <w:rFonts w:ascii="Calibri" w:hAnsi="Calibri"/>
                </w:rPr>
                <w:t xml:space="preserve"> is not provided.</w:t>
              </w:r>
            </w:ins>
          </w:p>
        </w:tc>
      </w:tr>
      <w:tr w:rsidR="005C3E99" w14:paraId="08531DEB" w14:textId="77777777" w:rsidTr="00B96808">
        <w:trPr>
          <w:ins w:id="786" w:author="Divek Vellaisamy" w:date="2019-12-11T15:42:00Z"/>
        </w:trPr>
        <w:tc>
          <w:tcPr>
            <w:tcW w:w="2350" w:type="dxa"/>
          </w:tcPr>
          <w:p w14:paraId="2449A25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87" w:author="Divek Vellaisamy" w:date="2019-12-11T15:42:00Z"/>
                <w:rFonts w:ascii="Calibri" w:eastAsia="Calibri" w:hAnsi="Calibri" w:cs="Calibri"/>
              </w:rPr>
            </w:pPr>
            <w:proofErr w:type="spellStart"/>
            <w:ins w:id="788" w:author="Divek Vellaisamy" w:date="2019-12-11T15:42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</w:tcPr>
          <w:p w14:paraId="37E6CE2F" w14:textId="77777777" w:rsidR="005C3E99" w:rsidRDefault="005C3E99" w:rsidP="00B96808">
            <w:pPr>
              <w:spacing w:line="240" w:lineRule="auto"/>
              <w:rPr>
                <w:ins w:id="789" w:author="Divek Vellaisamy" w:date="2019-12-11T15:42:00Z"/>
                <w:rFonts w:ascii="Calibri" w:hAnsi="Calibri"/>
              </w:rPr>
            </w:pPr>
            <w:ins w:id="790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C80B957" w14:textId="77777777" w:rsidR="005C3E99" w:rsidRDefault="005C3E99" w:rsidP="00B96808">
            <w:pPr>
              <w:spacing w:line="240" w:lineRule="auto"/>
              <w:rPr>
                <w:ins w:id="791" w:author="Divek Vellaisamy" w:date="2019-12-11T15:42:00Z"/>
                <w:rFonts w:ascii="Calibri" w:hAnsi="Calibri"/>
              </w:rPr>
            </w:pPr>
            <w:ins w:id="792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61531765" w14:textId="77777777" w:rsidR="005C3E99" w:rsidRDefault="005C3E99" w:rsidP="00B96808">
            <w:pPr>
              <w:spacing w:line="240" w:lineRule="auto"/>
              <w:rPr>
                <w:ins w:id="793" w:author="Divek Vellaisamy" w:date="2019-12-11T15:42:00Z"/>
                <w:rFonts w:ascii="Calibri" w:hAnsi="Calibri"/>
              </w:rPr>
            </w:pPr>
            <w:ins w:id="794" w:author="Divek Vellaisamy" w:date="2019-12-11T15:42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4BB560E5" w14:textId="77777777" w:rsidR="005C3E99" w:rsidRDefault="005C3E99" w:rsidP="00B96808">
            <w:pPr>
              <w:spacing w:line="240" w:lineRule="auto"/>
              <w:rPr>
                <w:ins w:id="795" w:author="Divek Vellaisamy" w:date="2019-12-11T15:42:00Z"/>
                <w:rFonts w:ascii="Calibri" w:hAnsi="Calibri"/>
              </w:rPr>
            </w:pPr>
            <w:ins w:id="796" w:author="Divek Vellaisamy" w:date="2019-12-11T15:42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5C3E99" w14:paraId="3BC71328" w14:textId="77777777" w:rsidTr="00B96808">
        <w:trPr>
          <w:ins w:id="797" w:author="Divek Vellaisamy" w:date="2019-12-11T15:42:00Z"/>
        </w:trPr>
        <w:tc>
          <w:tcPr>
            <w:tcW w:w="2350" w:type="dxa"/>
          </w:tcPr>
          <w:p w14:paraId="77AF62F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98" w:author="Divek Vellaisamy" w:date="2019-12-11T15:42:00Z"/>
                <w:rFonts w:ascii="Calibri" w:eastAsia="Calibri" w:hAnsi="Calibri" w:cs="Calibri"/>
              </w:rPr>
            </w:pPr>
            <w:ins w:id="799" w:author="Divek Vellaisamy" w:date="2019-12-11T15:42:00Z">
              <w:r>
                <w:rPr>
                  <w:rFonts w:ascii="Calibri" w:eastAsia="Calibri" w:hAnsi="Calibri" w:cs="Calibri"/>
                </w:rPr>
                <w:t>quantity</w:t>
              </w:r>
            </w:ins>
          </w:p>
        </w:tc>
        <w:tc>
          <w:tcPr>
            <w:tcW w:w="1701" w:type="dxa"/>
          </w:tcPr>
          <w:p w14:paraId="1E755A9B" w14:textId="77777777" w:rsidR="005C3E99" w:rsidRDefault="005C3E99" w:rsidP="00B96808">
            <w:pPr>
              <w:spacing w:line="240" w:lineRule="auto"/>
              <w:rPr>
                <w:ins w:id="800" w:author="Divek Vellaisamy" w:date="2019-12-11T15:42:00Z"/>
                <w:rFonts w:ascii="Calibri" w:hAnsi="Calibri"/>
              </w:rPr>
            </w:pPr>
            <w:ins w:id="801" w:author="Divek Vellaisamy" w:date="2019-12-11T15:42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1721A5EE" w14:textId="77777777" w:rsidR="005C3E99" w:rsidRDefault="005C3E99" w:rsidP="00B96808">
            <w:pPr>
              <w:spacing w:line="240" w:lineRule="auto"/>
              <w:rPr>
                <w:ins w:id="802" w:author="Divek Vellaisamy" w:date="2019-12-11T15:42:00Z"/>
                <w:rFonts w:ascii="Calibri" w:hAnsi="Calibri"/>
              </w:rPr>
            </w:pPr>
            <w:ins w:id="803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0E76917" w14:textId="77777777" w:rsidR="005C3E99" w:rsidRDefault="005C3E99" w:rsidP="00B96808">
            <w:pPr>
              <w:spacing w:line="240" w:lineRule="auto"/>
              <w:rPr>
                <w:ins w:id="804" w:author="Divek Vellaisamy" w:date="2019-12-11T15:42:00Z"/>
                <w:rFonts w:ascii="Calibri" w:hAnsi="Calibri"/>
              </w:rPr>
            </w:pPr>
            <w:ins w:id="805" w:author="Divek Vellaisamy" w:date="2019-12-11T15:42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1" w:type="dxa"/>
          </w:tcPr>
          <w:p w14:paraId="7BE8DEFF" w14:textId="77777777" w:rsidR="005C3E99" w:rsidRDefault="005C3E99" w:rsidP="00B96808">
            <w:pPr>
              <w:spacing w:line="240" w:lineRule="auto"/>
              <w:rPr>
                <w:rFonts w:ascii="Calibri" w:hAnsi="Calibri"/>
              </w:rPr>
            </w:pPr>
            <w:ins w:id="806" w:author="Divek Vellaisamy" w:date="2019-12-11T15:42:00Z">
              <w:r>
                <w:rPr>
                  <w:rFonts w:ascii="Calibri" w:hAnsi="Calibri"/>
                </w:rPr>
                <w:t>Quantity</w:t>
              </w:r>
            </w:ins>
            <w:r w:rsidR="0058095D">
              <w:rPr>
                <w:rFonts w:ascii="Calibri" w:hAnsi="Calibri"/>
              </w:rPr>
              <w:t xml:space="preserve"> of </w:t>
            </w:r>
            <w:ins w:id="807" w:author="Divek Vellaisamy" w:date="2019-12-11T15:40:00Z">
              <w:r w:rsidR="0058095D">
                <w:rPr>
                  <w:rFonts w:ascii="Calibri" w:hAnsi="Calibri"/>
                </w:rPr>
                <w:t>digital assets</w:t>
              </w:r>
            </w:ins>
            <w:r w:rsidR="0058095D">
              <w:rPr>
                <w:rFonts w:ascii="Calibri" w:hAnsi="Calibri"/>
              </w:rPr>
              <w:t xml:space="preserve"> to be redeemed</w:t>
            </w:r>
          </w:p>
          <w:p w14:paraId="48B751B9" w14:textId="2FBFE981" w:rsidR="006516EF" w:rsidRDefault="006516EF" w:rsidP="00B96808">
            <w:pPr>
              <w:spacing w:line="240" w:lineRule="auto"/>
              <w:rPr>
                <w:ins w:id="808" w:author="Divek Vellaisamy" w:date="2019-12-11T15:42:00Z"/>
                <w:rFonts w:ascii="Calibri" w:hAnsi="Calibri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M</w:t>
            </w:r>
            <w:r w:rsidRPr="006516EF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aximum 3 decimals are allowed</w:t>
            </w:r>
          </w:p>
        </w:tc>
      </w:tr>
      <w:tr w:rsidR="005C3E99" w14:paraId="27512D7E" w14:textId="77777777" w:rsidTr="00B96808">
        <w:trPr>
          <w:ins w:id="809" w:author="Divek Vellaisamy" w:date="2019-12-11T15:42:00Z"/>
        </w:trPr>
        <w:tc>
          <w:tcPr>
            <w:tcW w:w="2350" w:type="dxa"/>
          </w:tcPr>
          <w:p w14:paraId="5F36A884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10" w:author="Divek Vellaisamy" w:date="2019-12-11T15:42:00Z"/>
                <w:rFonts w:ascii="Calibri" w:eastAsia="Calibri" w:hAnsi="Calibri" w:cs="Calibri"/>
              </w:rPr>
            </w:pPr>
            <w:proofErr w:type="spellStart"/>
            <w:ins w:id="811" w:author="Divek Vellaisamy" w:date="2019-12-11T15:42:00Z">
              <w:r>
                <w:rPr>
                  <w:rFonts w:ascii="Calibri" w:eastAsia="Calibri" w:hAnsi="Calibri" w:cs="Calibri"/>
                </w:rPr>
                <w:t>merchantId</w:t>
              </w:r>
              <w:proofErr w:type="spellEnd"/>
            </w:ins>
          </w:p>
        </w:tc>
        <w:tc>
          <w:tcPr>
            <w:tcW w:w="1701" w:type="dxa"/>
          </w:tcPr>
          <w:p w14:paraId="4EEBB8A1" w14:textId="77777777" w:rsidR="005C3E99" w:rsidRDefault="005C3E99" w:rsidP="00B96808">
            <w:pPr>
              <w:spacing w:line="240" w:lineRule="auto"/>
              <w:rPr>
                <w:ins w:id="812" w:author="Divek Vellaisamy" w:date="2019-12-11T15:42:00Z"/>
                <w:rFonts w:ascii="Calibri" w:hAnsi="Calibri"/>
              </w:rPr>
            </w:pPr>
            <w:ins w:id="813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416C8D0" w14:textId="77777777" w:rsidR="005C3E99" w:rsidRDefault="005C3E99" w:rsidP="00B96808">
            <w:pPr>
              <w:spacing w:line="240" w:lineRule="auto"/>
              <w:rPr>
                <w:ins w:id="814" w:author="Divek Vellaisamy" w:date="2019-12-11T15:42:00Z"/>
                <w:rFonts w:ascii="Calibri" w:hAnsi="Calibri"/>
              </w:rPr>
            </w:pPr>
            <w:ins w:id="815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3922A29D" w14:textId="77777777" w:rsidR="005C3E99" w:rsidRDefault="005C3E99" w:rsidP="00B96808">
            <w:pPr>
              <w:spacing w:line="240" w:lineRule="auto"/>
              <w:rPr>
                <w:ins w:id="816" w:author="Divek Vellaisamy" w:date="2019-12-11T15:42:00Z"/>
                <w:rFonts w:ascii="Calibri" w:hAnsi="Calibri"/>
              </w:rPr>
            </w:pPr>
            <w:ins w:id="817" w:author="Divek Vellaisamy" w:date="2019-12-11T15:42:00Z">
              <w:r>
                <w:rPr>
                  <w:rFonts w:ascii="Calibri" w:hAnsi="Calibri"/>
                </w:rPr>
                <w:t>15</w:t>
              </w:r>
            </w:ins>
          </w:p>
        </w:tc>
        <w:tc>
          <w:tcPr>
            <w:tcW w:w="4421" w:type="dxa"/>
          </w:tcPr>
          <w:p w14:paraId="00C52CB8" w14:textId="77777777" w:rsidR="005C3E99" w:rsidRDefault="005C3E99" w:rsidP="00B96808">
            <w:pPr>
              <w:spacing w:line="240" w:lineRule="auto"/>
              <w:rPr>
                <w:ins w:id="818" w:author="Divek Vellaisamy" w:date="2019-12-11T15:42:00Z"/>
                <w:rFonts w:ascii="Calibri" w:hAnsi="Calibri"/>
              </w:rPr>
            </w:pPr>
            <w:ins w:id="819" w:author="Divek Vellaisamy" w:date="2019-12-11T15:42:00Z">
              <w:r>
                <w:rPr>
                  <w:rFonts w:ascii="Calibri" w:hAnsi="Calibri"/>
                </w:rPr>
                <w:t>This indicate the merchant ID assigned to the requestor that is the source of this transaction</w:t>
              </w:r>
            </w:ins>
          </w:p>
        </w:tc>
      </w:tr>
      <w:tr w:rsidR="005C3E99" w14:paraId="6B1A12D5" w14:textId="77777777" w:rsidTr="00B96808">
        <w:trPr>
          <w:ins w:id="820" w:author="Divek Vellaisamy" w:date="2019-12-11T15:42:00Z"/>
        </w:trPr>
        <w:tc>
          <w:tcPr>
            <w:tcW w:w="2350" w:type="dxa"/>
          </w:tcPr>
          <w:p w14:paraId="704AF969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21" w:author="Divek Vellaisamy" w:date="2019-12-11T15:42:00Z"/>
                <w:rFonts w:ascii="Calibri" w:eastAsia="Calibri" w:hAnsi="Calibri" w:cs="Calibri"/>
              </w:rPr>
            </w:pPr>
            <w:proofErr w:type="spellStart"/>
            <w:ins w:id="822" w:author="Divek Vellaisamy" w:date="2019-12-11T15:42:00Z">
              <w:r>
                <w:rPr>
                  <w:rFonts w:ascii="Calibri" w:eastAsia="Calibri" w:hAnsi="Calibri" w:cs="Calibri"/>
                </w:rPr>
                <w:t>merchantRef</w:t>
              </w:r>
              <w:proofErr w:type="spellEnd"/>
            </w:ins>
          </w:p>
        </w:tc>
        <w:tc>
          <w:tcPr>
            <w:tcW w:w="1701" w:type="dxa"/>
          </w:tcPr>
          <w:p w14:paraId="074F3728" w14:textId="77777777" w:rsidR="005C3E99" w:rsidRDefault="005C3E99" w:rsidP="00B96808">
            <w:pPr>
              <w:spacing w:line="240" w:lineRule="auto"/>
              <w:rPr>
                <w:ins w:id="823" w:author="Divek Vellaisamy" w:date="2019-12-11T15:42:00Z"/>
                <w:rFonts w:ascii="Calibri" w:hAnsi="Calibri"/>
              </w:rPr>
            </w:pPr>
            <w:ins w:id="824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503BB19" w14:textId="77777777" w:rsidR="005C3E99" w:rsidRDefault="005C3E99" w:rsidP="00B96808">
            <w:pPr>
              <w:spacing w:line="240" w:lineRule="auto"/>
              <w:rPr>
                <w:ins w:id="825" w:author="Divek Vellaisamy" w:date="2019-12-11T15:42:00Z"/>
                <w:rFonts w:ascii="Calibri" w:hAnsi="Calibri"/>
              </w:rPr>
            </w:pPr>
            <w:ins w:id="826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7B2D5F15" w14:textId="77777777" w:rsidR="005C3E99" w:rsidRDefault="005C3E99" w:rsidP="00B96808">
            <w:pPr>
              <w:spacing w:line="240" w:lineRule="auto"/>
              <w:rPr>
                <w:ins w:id="827" w:author="Divek Vellaisamy" w:date="2019-12-11T15:42:00Z"/>
                <w:rFonts w:ascii="Calibri" w:hAnsi="Calibri"/>
              </w:rPr>
            </w:pPr>
            <w:ins w:id="828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16A5A0E4" w14:textId="77777777" w:rsidR="005C3E99" w:rsidRDefault="005C3E99" w:rsidP="00B96808">
            <w:pPr>
              <w:spacing w:line="240" w:lineRule="auto"/>
              <w:rPr>
                <w:ins w:id="829" w:author="Divek Vellaisamy" w:date="2019-12-11T15:42:00Z"/>
                <w:rFonts w:ascii="Calibri" w:hAnsi="Calibri"/>
              </w:rPr>
            </w:pPr>
            <w:ins w:id="830" w:author="Divek Vellaisamy" w:date="2019-12-11T15:42:00Z">
              <w:r>
                <w:rPr>
                  <w:rFonts w:ascii="Calibri" w:hAnsi="Calibri"/>
                </w:rPr>
                <w:t>This is for merchant to cross reference with their transaction</w:t>
              </w:r>
            </w:ins>
          </w:p>
        </w:tc>
      </w:tr>
      <w:tr w:rsidR="005C3E99" w14:paraId="42B7E82F" w14:textId="77777777" w:rsidTr="00B96808">
        <w:trPr>
          <w:ins w:id="831" w:author="Divek Vellaisamy" w:date="2019-12-11T15:42:00Z"/>
        </w:trPr>
        <w:tc>
          <w:tcPr>
            <w:tcW w:w="2350" w:type="dxa"/>
          </w:tcPr>
          <w:p w14:paraId="62516492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32" w:author="Divek Vellaisamy" w:date="2019-12-11T15:42:00Z"/>
                <w:rFonts w:ascii="Calibri" w:eastAsia="Calibri" w:hAnsi="Calibri" w:cs="Calibri"/>
              </w:rPr>
            </w:pPr>
            <w:proofErr w:type="spellStart"/>
            <w:ins w:id="833" w:author="Divek Vellaisamy" w:date="2019-12-11T15:42:00Z">
              <w:r>
                <w:rPr>
                  <w:rFonts w:ascii="Calibri" w:eastAsia="Calibri" w:hAnsi="Calibri" w:cs="Calibri"/>
                </w:rPr>
                <w:t>terminalId</w:t>
              </w:r>
              <w:proofErr w:type="spellEnd"/>
            </w:ins>
          </w:p>
        </w:tc>
        <w:tc>
          <w:tcPr>
            <w:tcW w:w="1701" w:type="dxa"/>
          </w:tcPr>
          <w:p w14:paraId="678C2428" w14:textId="77777777" w:rsidR="005C3E99" w:rsidRDefault="005C3E99" w:rsidP="00B96808">
            <w:pPr>
              <w:spacing w:line="240" w:lineRule="auto"/>
              <w:rPr>
                <w:ins w:id="834" w:author="Divek Vellaisamy" w:date="2019-12-11T15:42:00Z"/>
                <w:rFonts w:ascii="Calibri" w:hAnsi="Calibri"/>
              </w:rPr>
            </w:pPr>
            <w:ins w:id="835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653FAAF" w14:textId="77777777" w:rsidR="005C3E99" w:rsidRDefault="005C3E99" w:rsidP="00B96808">
            <w:pPr>
              <w:spacing w:line="240" w:lineRule="auto"/>
              <w:rPr>
                <w:ins w:id="836" w:author="Divek Vellaisamy" w:date="2019-12-11T15:42:00Z"/>
                <w:rFonts w:ascii="Calibri" w:hAnsi="Calibri"/>
              </w:rPr>
            </w:pPr>
            <w:ins w:id="837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5EC4D17B" w14:textId="77777777" w:rsidR="005C3E99" w:rsidRDefault="005C3E99" w:rsidP="00B96808">
            <w:pPr>
              <w:spacing w:line="240" w:lineRule="auto"/>
              <w:rPr>
                <w:ins w:id="838" w:author="Divek Vellaisamy" w:date="2019-12-11T15:42:00Z"/>
                <w:rFonts w:ascii="Calibri" w:hAnsi="Calibri"/>
              </w:rPr>
            </w:pPr>
            <w:ins w:id="839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3FA54795" w14:textId="77777777" w:rsidR="005C3E99" w:rsidRDefault="005C3E99" w:rsidP="00B96808">
            <w:pPr>
              <w:spacing w:line="240" w:lineRule="auto"/>
              <w:rPr>
                <w:ins w:id="840" w:author="Divek Vellaisamy" w:date="2019-12-11T15:42:00Z"/>
                <w:rFonts w:ascii="Calibri" w:hAnsi="Calibri"/>
              </w:rPr>
            </w:pPr>
            <w:ins w:id="841" w:author="Divek Vellaisamy" w:date="2019-12-11T15:42:00Z">
              <w:r>
                <w:rPr>
                  <w:rFonts w:ascii="Calibri" w:hAnsi="Calibri"/>
                </w:rPr>
                <w:t>Terminal ID at the terminal where transaction is done</w:t>
              </w:r>
            </w:ins>
          </w:p>
        </w:tc>
      </w:tr>
      <w:tr w:rsidR="005C3E99" w14:paraId="70C3B5DD" w14:textId="77777777" w:rsidTr="00B96808">
        <w:trPr>
          <w:ins w:id="842" w:author="Divek Vellaisamy" w:date="2019-12-11T15:42:00Z"/>
        </w:trPr>
        <w:tc>
          <w:tcPr>
            <w:tcW w:w="2350" w:type="dxa"/>
          </w:tcPr>
          <w:p w14:paraId="245330B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43" w:author="Divek Vellaisamy" w:date="2019-12-11T15:42:00Z"/>
                <w:rFonts w:ascii="Calibri" w:eastAsia="Calibri" w:hAnsi="Calibri" w:cs="Calibri"/>
              </w:rPr>
            </w:pPr>
            <w:proofErr w:type="spellStart"/>
            <w:ins w:id="844" w:author="Divek Vellaisamy" w:date="2019-12-11T15:42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1" w:type="dxa"/>
          </w:tcPr>
          <w:p w14:paraId="26817816" w14:textId="77777777" w:rsidR="005C3E99" w:rsidRDefault="005C3E99" w:rsidP="00B96808">
            <w:pPr>
              <w:spacing w:line="240" w:lineRule="auto"/>
              <w:rPr>
                <w:ins w:id="845" w:author="Divek Vellaisamy" w:date="2019-12-11T15:42:00Z"/>
                <w:rFonts w:ascii="Calibri" w:hAnsi="Calibri"/>
              </w:rPr>
            </w:pPr>
            <w:ins w:id="846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FE8AB06" w14:textId="77777777" w:rsidR="005C3E99" w:rsidRDefault="005C3E99" w:rsidP="00B96808">
            <w:pPr>
              <w:spacing w:line="240" w:lineRule="auto"/>
              <w:rPr>
                <w:ins w:id="847" w:author="Divek Vellaisamy" w:date="2019-12-11T15:42:00Z"/>
                <w:rFonts w:ascii="Calibri" w:hAnsi="Calibri"/>
              </w:rPr>
            </w:pPr>
            <w:ins w:id="848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BF5E683" w14:textId="77777777" w:rsidR="005C3E99" w:rsidRDefault="005C3E99" w:rsidP="00B96808">
            <w:pPr>
              <w:spacing w:line="240" w:lineRule="auto"/>
              <w:rPr>
                <w:ins w:id="849" w:author="Divek Vellaisamy" w:date="2019-12-11T15:42:00Z"/>
                <w:rFonts w:ascii="Calibri" w:hAnsi="Calibri"/>
              </w:rPr>
            </w:pPr>
            <w:ins w:id="850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1399078F" w14:textId="77777777" w:rsidR="005C3E99" w:rsidRDefault="005C3E99" w:rsidP="00B96808">
            <w:pPr>
              <w:spacing w:line="240" w:lineRule="auto"/>
              <w:rPr>
                <w:ins w:id="851" w:author="Divek Vellaisamy" w:date="2019-12-11T15:42:00Z"/>
                <w:rFonts w:ascii="Calibri" w:hAnsi="Calibri"/>
              </w:rPr>
            </w:pPr>
            <w:ins w:id="852" w:author="Divek Vellaisamy" w:date="2019-12-11T15:42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5C3E99" w14:paraId="2FDF025A" w14:textId="77777777" w:rsidTr="00B96808">
        <w:trPr>
          <w:ins w:id="853" w:author="Divek Vellaisamy" w:date="2019-12-11T15:42:00Z"/>
        </w:trPr>
        <w:tc>
          <w:tcPr>
            <w:tcW w:w="2350" w:type="dxa"/>
          </w:tcPr>
          <w:p w14:paraId="1F24D2FA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54" w:author="Divek Vellaisamy" w:date="2019-12-11T15:42:00Z"/>
                <w:rFonts w:ascii="Calibri" w:eastAsia="Calibri" w:hAnsi="Calibri" w:cs="Calibri"/>
              </w:rPr>
            </w:pPr>
            <w:ins w:id="855" w:author="Divek Vellaisamy" w:date="2019-12-11T15:42:00Z">
              <w:r>
                <w:rPr>
                  <w:rFonts w:ascii="Calibri" w:eastAsia="Calibri" w:hAnsi="Calibri" w:cs="Calibri"/>
                </w:rPr>
                <w:lastRenderedPageBreak/>
                <w:t>remarks</w:t>
              </w:r>
            </w:ins>
          </w:p>
        </w:tc>
        <w:tc>
          <w:tcPr>
            <w:tcW w:w="1701" w:type="dxa"/>
          </w:tcPr>
          <w:p w14:paraId="62BE85AD" w14:textId="7E32977C" w:rsidR="005C3E99" w:rsidRDefault="0051518D" w:rsidP="00B96808">
            <w:pPr>
              <w:spacing w:line="240" w:lineRule="auto"/>
              <w:rPr>
                <w:ins w:id="856" w:author="Divek Vellaisamy" w:date="2019-12-11T15:42:00Z"/>
                <w:rFonts w:ascii="Calibri" w:hAnsi="Calibri"/>
              </w:rPr>
            </w:pPr>
            <w:ins w:id="857" w:author="Divek Vellaisamy" w:date="2019-12-11T15:42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r>
              <w:rPr>
                <w:rFonts w:ascii="Calibri" w:hAnsi="Calibri"/>
                <w:lang w:val="en-IN"/>
              </w:rPr>
              <w:t xml:space="preserve"> and space</w:t>
            </w:r>
          </w:p>
        </w:tc>
        <w:tc>
          <w:tcPr>
            <w:tcW w:w="708" w:type="dxa"/>
          </w:tcPr>
          <w:p w14:paraId="421B3B47" w14:textId="77777777" w:rsidR="005C3E99" w:rsidRDefault="005C3E99" w:rsidP="00B96808">
            <w:pPr>
              <w:spacing w:line="240" w:lineRule="auto"/>
              <w:rPr>
                <w:ins w:id="858" w:author="Divek Vellaisamy" w:date="2019-12-11T15:42:00Z"/>
                <w:rFonts w:ascii="Calibri" w:hAnsi="Calibri"/>
              </w:rPr>
            </w:pPr>
            <w:ins w:id="859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29BDEF2E" w14:textId="77777777" w:rsidR="005C3E99" w:rsidRDefault="005C3E99" w:rsidP="00B96808">
            <w:pPr>
              <w:spacing w:line="240" w:lineRule="auto"/>
              <w:rPr>
                <w:ins w:id="860" w:author="Divek Vellaisamy" w:date="2019-12-11T15:42:00Z"/>
                <w:rFonts w:ascii="Calibri" w:hAnsi="Calibri"/>
              </w:rPr>
            </w:pPr>
            <w:ins w:id="861" w:author="Divek Vellaisamy" w:date="2019-12-11T15:42:00Z">
              <w:r>
                <w:rPr>
                  <w:rFonts w:ascii="Calibri" w:hAnsi="Calibri"/>
                </w:rPr>
                <w:t>100</w:t>
              </w:r>
            </w:ins>
          </w:p>
        </w:tc>
        <w:tc>
          <w:tcPr>
            <w:tcW w:w="4421" w:type="dxa"/>
          </w:tcPr>
          <w:p w14:paraId="768D9020" w14:textId="77777777" w:rsidR="005C3E99" w:rsidRDefault="005C3E99" w:rsidP="00B96808">
            <w:pPr>
              <w:spacing w:line="240" w:lineRule="auto"/>
              <w:rPr>
                <w:ins w:id="862" w:author="Divek Vellaisamy" w:date="2019-12-11T15:42:00Z"/>
                <w:rFonts w:ascii="Calibri" w:hAnsi="Calibri"/>
              </w:rPr>
            </w:pPr>
            <w:ins w:id="863" w:author="Divek Vellaisamy" w:date="2019-12-11T15:42:00Z">
              <w:r>
                <w:rPr>
                  <w:rFonts w:ascii="Calibri" w:hAnsi="Calibri"/>
                </w:rPr>
                <w:t>Transaction description</w:t>
              </w:r>
            </w:ins>
          </w:p>
        </w:tc>
      </w:tr>
      <w:tr w:rsidR="005C3E99" w14:paraId="55340E6A" w14:textId="77777777" w:rsidTr="00B96808">
        <w:trPr>
          <w:ins w:id="864" w:author="Divek Vellaisamy" w:date="2019-12-11T15:42:00Z"/>
        </w:trPr>
        <w:tc>
          <w:tcPr>
            <w:tcW w:w="2350" w:type="dxa"/>
          </w:tcPr>
          <w:p w14:paraId="196A11B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65" w:author="Divek Vellaisamy" w:date="2019-12-11T15:42:00Z"/>
                <w:rFonts w:ascii="Calibri" w:eastAsia="Calibri" w:hAnsi="Calibri" w:cs="Calibri"/>
              </w:rPr>
            </w:pPr>
            <w:ins w:id="866" w:author="Divek Vellaisamy" w:date="2019-12-11T15:42:00Z">
              <w:r>
                <w:rPr>
                  <w:rFonts w:ascii="Calibri" w:eastAsia="Calibri" w:hAnsi="Calibri" w:cs="Calibri"/>
                </w:rPr>
                <w:t>timestamp</w:t>
              </w:r>
            </w:ins>
          </w:p>
        </w:tc>
        <w:tc>
          <w:tcPr>
            <w:tcW w:w="1701" w:type="dxa"/>
          </w:tcPr>
          <w:p w14:paraId="15372760" w14:textId="77777777" w:rsidR="005C3E99" w:rsidRDefault="005C3E99" w:rsidP="00B96808">
            <w:pPr>
              <w:spacing w:line="240" w:lineRule="auto"/>
              <w:rPr>
                <w:ins w:id="867" w:author="Divek Vellaisamy" w:date="2019-12-11T15:42:00Z"/>
                <w:rFonts w:ascii="Calibri" w:hAnsi="Calibri"/>
              </w:rPr>
            </w:pPr>
            <w:ins w:id="868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7FEE4BB0" w14:textId="77777777" w:rsidR="005C3E99" w:rsidRDefault="005C3E99" w:rsidP="00B96808">
            <w:pPr>
              <w:spacing w:line="240" w:lineRule="auto"/>
              <w:rPr>
                <w:ins w:id="869" w:author="Divek Vellaisamy" w:date="2019-12-11T15:42:00Z"/>
                <w:rFonts w:ascii="Calibri" w:hAnsi="Calibri"/>
              </w:rPr>
            </w:pPr>
            <w:ins w:id="870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73DA9984" w14:textId="77777777" w:rsidR="005C3E99" w:rsidRDefault="005C3E99" w:rsidP="00B96808">
            <w:pPr>
              <w:spacing w:line="240" w:lineRule="auto"/>
              <w:rPr>
                <w:ins w:id="871" w:author="Divek Vellaisamy" w:date="2019-12-11T15:42:00Z"/>
                <w:rFonts w:ascii="Calibri" w:hAnsi="Calibri"/>
              </w:rPr>
            </w:pPr>
            <w:ins w:id="872" w:author="Divek Vellaisamy" w:date="2019-12-11T15:42:00Z">
              <w:r>
                <w:rPr>
                  <w:rFonts w:ascii="Calibri" w:hAnsi="Calibri"/>
                </w:rPr>
                <w:t>14</w:t>
              </w:r>
            </w:ins>
          </w:p>
        </w:tc>
        <w:tc>
          <w:tcPr>
            <w:tcW w:w="4421" w:type="dxa"/>
          </w:tcPr>
          <w:p w14:paraId="24406374" w14:textId="77777777" w:rsidR="005C3E99" w:rsidRDefault="005C3E99" w:rsidP="00B96808">
            <w:pPr>
              <w:spacing w:line="240" w:lineRule="auto"/>
              <w:rPr>
                <w:ins w:id="873" w:author="Divek Vellaisamy" w:date="2019-12-11T15:42:00Z"/>
                <w:rFonts w:ascii="Calibri" w:hAnsi="Calibri"/>
              </w:rPr>
            </w:pPr>
            <w:ins w:id="874" w:author="Divek Vellaisamy" w:date="2019-12-11T15:42:00Z">
              <w:r>
                <w:rPr>
                  <w:rFonts w:ascii="Calibri" w:hAnsi="Calibri"/>
                </w:rPr>
                <w:t>This is the time stamp of the transaction at the source in the format “</w:t>
              </w:r>
              <w:proofErr w:type="spellStart"/>
              <w:r>
                <w:rPr>
                  <w:rFonts w:ascii="Calibri" w:hAnsi="Calibri"/>
                </w:rPr>
                <w:t>yyyyMMddHHmmss</w:t>
              </w:r>
              <w:proofErr w:type="spellEnd"/>
              <w:r>
                <w:rPr>
                  <w:rFonts w:ascii="Calibri" w:hAnsi="Calibri"/>
                </w:rPr>
                <w:t>”</w:t>
              </w:r>
            </w:ins>
          </w:p>
        </w:tc>
      </w:tr>
      <w:tr w:rsidR="005C3E99" w14:paraId="4830A788" w14:textId="77777777" w:rsidTr="00B96808">
        <w:trPr>
          <w:ins w:id="875" w:author="Divek Vellaisamy" w:date="2019-12-11T15:42:00Z"/>
        </w:trPr>
        <w:tc>
          <w:tcPr>
            <w:tcW w:w="2350" w:type="dxa"/>
          </w:tcPr>
          <w:p w14:paraId="4919D7F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76" w:author="Divek Vellaisamy" w:date="2019-12-11T15:42:00Z"/>
                <w:rFonts w:ascii="Calibri" w:eastAsia="Calibri" w:hAnsi="Calibri" w:cs="Calibri"/>
              </w:rPr>
            </w:pPr>
            <w:proofErr w:type="spellStart"/>
            <w:ins w:id="877" w:author="Divek Vellaisamy" w:date="2019-12-11T15:42:00Z">
              <w:r>
                <w:rPr>
                  <w:rFonts w:ascii="Calibri" w:eastAsia="Calibri" w:hAnsi="Calibri" w:cs="Calibri"/>
                </w:rPr>
                <w:t>timeZone</w:t>
              </w:r>
              <w:proofErr w:type="spellEnd"/>
            </w:ins>
          </w:p>
        </w:tc>
        <w:tc>
          <w:tcPr>
            <w:tcW w:w="1701" w:type="dxa"/>
          </w:tcPr>
          <w:p w14:paraId="7F7F084D" w14:textId="77777777" w:rsidR="005C3E99" w:rsidRDefault="005C3E99" w:rsidP="00B96808">
            <w:pPr>
              <w:spacing w:line="240" w:lineRule="auto"/>
              <w:rPr>
                <w:ins w:id="878" w:author="Divek Vellaisamy" w:date="2019-12-11T15:42:00Z"/>
                <w:rFonts w:ascii="Calibri" w:hAnsi="Calibri"/>
              </w:rPr>
            </w:pPr>
            <w:ins w:id="879" w:author="Divek Vellaisamy" w:date="2019-12-11T15:42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</w:tcPr>
          <w:p w14:paraId="476E6F8D" w14:textId="77777777" w:rsidR="005C3E99" w:rsidRDefault="005C3E99" w:rsidP="00B96808">
            <w:pPr>
              <w:spacing w:line="240" w:lineRule="auto"/>
              <w:rPr>
                <w:ins w:id="880" w:author="Divek Vellaisamy" w:date="2019-12-11T15:42:00Z"/>
                <w:rFonts w:ascii="Calibri" w:hAnsi="Calibri"/>
              </w:rPr>
            </w:pPr>
            <w:ins w:id="881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72BA5E8B" w14:textId="77777777" w:rsidR="005C3E99" w:rsidRDefault="005C3E99" w:rsidP="00B96808">
            <w:pPr>
              <w:spacing w:line="240" w:lineRule="auto"/>
              <w:rPr>
                <w:ins w:id="882" w:author="Divek Vellaisamy" w:date="2019-12-11T15:42:00Z"/>
                <w:rFonts w:ascii="Calibri" w:hAnsi="Calibri"/>
              </w:rPr>
            </w:pPr>
            <w:ins w:id="883" w:author="Divek Vellaisamy" w:date="2019-12-11T15:42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1" w:type="dxa"/>
          </w:tcPr>
          <w:p w14:paraId="72C9F108" w14:textId="77777777" w:rsidR="005C3E99" w:rsidRDefault="005C3E99" w:rsidP="00B96808">
            <w:pPr>
              <w:spacing w:line="240" w:lineRule="auto"/>
              <w:rPr>
                <w:ins w:id="884" w:author="Divek Vellaisamy" w:date="2019-12-11T15:42:00Z"/>
                <w:rFonts w:ascii="Calibri" w:hAnsi="Calibri"/>
              </w:rPr>
            </w:pPr>
            <w:ins w:id="885" w:author="Divek Vellaisamy" w:date="2019-12-11T15:42:00Z">
              <w:r>
                <w:rPr>
                  <w:rFonts w:ascii="Calibri" w:hAnsi="Calibri"/>
                </w:rPr>
                <w:t>RFU</w:t>
              </w:r>
            </w:ins>
          </w:p>
        </w:tc>
      </w:tr>
    </w:tbl>
    <w:p w14:paraId="0D97EE57" w14:textId="77777777" w:rsidR="005C3E99" w:rsidRDefault="005C3E99">
      <w:pPr>
        <w:rPr>
          <w:ins w:id="886" w:author="Divek Vellaisamy" w:date="2019-12-11T15:42:00Z"/>
        </w:rPr>
        <w:pPrChange w:id="887" w:author="Divek Vellaisamy" w:date="2019-12-11T15:42:00Z">
          <w:pPr>
            <w:pStyle w:val="ListParagraph"/>
            <w:numPr>
              <w:numId w:val="8"/>
            </w:numPr>
            <w:ind w:hanging="360"/>
          </w:pPr>
        </w:pPrChange>
      </w:pPr>
    </w:p>
    <w:p w14:paraId="6424C8BA" w14:textId="77777777" w:rsidR="005C3E99" w:rsidRPr="005C3E99" w:rsidRDefault="005C3E99">
      <w:pPr>
        <w:spacing w:after="200"/>
        <w:rPr>
          <w:ins w:id="888" w:author="Divek Vellaisamy" w:date="2019-12-11T15:42:00Z"/>
          <w:rFonts w:ascii="Calibri" w:hAnsi="Calibri"/>
          <w:rPrChange w:id="889" w:author="Divek Vellaisamy" w:date="2019-12-11T15:42:00Z">
            <w:rPr>
              <w:ins w:id="890" w:author="Divek Vellaisamy" w:date="2019-12-11T15:42:00Z"/>
            </w:rPr>
          </w:rPrChange>
        </w:rPr>
        <w:pPrChange w:id="891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892" w:author="Divek Vellaisamy" w:date="2019-12-11T15:42:00Z">
        <w:r w:rsidRPr="005C3E99">
          <w:rPr>
            <w:rFonts w:ascii="Calibri" w:eastAsia="Calibri" w:hAnsi="Calibri" w:cs="Calibri"/>
            <w:b/>
            <w:rPrChange w:id="893" w:author="Divek Vellaisamy" w:date="2019-12-11T15:42:00Z">
              <w:rPr/>
            </w:rPrChange>
          </w:rPr>
          <w:t>Response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1701"/>
        <w:gridCol w:w="710"/>
        <w:gridCol w:w="710"/>
        <w:gridCol w:w="4424"/>
        <w:gridCol w:w="7"/>
      </w:tblGrid>
      <w:tr w:rsidR="005C3E99" w14:paraId="44470D30" w14:textId="77777777" w:rsidTr="00B96808">
        <w:trPr>
          <w:gridAfter w:val="1"/>
          <w:wAfter w:w="7" w:type="dxa"/>
          <w:trHeight w:val="280"/>
          <w:tblHeader/>
          <w:ins w:id="894" w:author="Divek Vellaisamy" w:date="2019-12-11T15:42:00Z"/>
        </w:trPr>
        <w:tc>
          <w:tcPr>
            <w:tcW w:w="2348" w:type="dxa"/>
            <w:shd w:val="clear" w:color="auto" w:fill="000080"/>
          </w:tcPr>
          <w:p w14:paraId="72357CFB" w14:textId="77777777" w:rsidR="005C3E99" w:rsidRDefault="005C3E99" w:rsidP="00B96808">
            <w:pPr>
              <w:spacing w:line="240" w:lineRule="auto"/>
              <w:rPr>
                <w:ins w:id="895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896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09089B3A" w14:textId="77777777" w:rsidR="005C3E99" w:rsidRDefault="005C3E99" w:rsidP="00B96808">
            <w:pPr>
              <w:spacing w:line="240" w:lineRule="auto"/>
              <w:rPr>
                <w:ins w:id="897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898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10" w:type="dxa"/>
            <w:shd w:val="clear" w:color="auto" w:fill="000080"/>
          </w:tcPr>
          <w:p w14:paraId="2A37C53B" w14:textId="77777777" w:rsidR="005C3E99" w:rsidRDefault="005C3E99" w:rsidP="00B96808">
            <w:pPr>
              <w:spacing w:line="240" w:lineRule="auto"/>
              <w:rPr>
                <w:ins w:id="899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900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10" w:type="dxa"/>
            <w:shd w:val="clear" w:color="auto" w:fill="000080"/>
          </w:tcPr>
          <w:p w14:paraId="38963503" w14:textId="77777777" w:rsidR="005C3E99" w:rsidRDefault="005C3E99" w:rsidP="00B96808">
            <w:pPr>
              <w:spacing w:line="240" w:lineRule="auto"/>
              <w:rPr>
                <w:ins w:id="901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902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4" w:type="dxa"/>
            <w:tcBorders>
              <w:bottom w:val="single" w:sz="4" w:space="0" w:color="000000"/>
            </w:tcBorders>
            <w:shd w:val="clear" w:color="auto" w:fill="000080"/>
          </w:tcPr>
          <w:p w14:paraId="757C7FFD" w14:textId="77777777" w:rsidR="005C3E99" w:rsidRDefault="005C3E99" w:rsidP="00B96808">
            <w:pPr>
              <w:spacing w:line="240" w:lineRule="auto"/>
              <w:rPr>
                <w:ins w:id="903" w:author="Divek Vellaisamy" w:date="2019-12-11T15:42:00Z"/>
                <w:rFonts w:ascii="Calibri" w:hAnsi="Calibri"/>
              </w:rPr>
            </w:pPr>
            <w:ins w:id="904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5C3E99" w14:paraId="7F2940A2" w14:textId="77777777" w:rsidTr="00B96808">
        <w:trPr>
          <w:gridAfter w:val="1"/>
          <w:wAfter w:w="7" w:type="dxa"/>
          <w:ins w:id="905" w:author="Divek Vellaisamy" w:date="2019-12-11T15:42:00Z"/>
        </w:trPr>
        <w:tc>
          <w:tcPr>
            <w:tcW w:w="2348" w:type="dxa"/>
          </w:tcPr>
          <w:p w14:paraId="74D1C313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06" w:author="Divek Vellaisamy" w:date="2019-12-11T15:42:00Z"/>
                <w:rFonts w:ascii="Calibri" w:eastAsia="Calibri" w:hAnsi="Calibri" w:cs="Calibri"/>
              </w:rPr>
            </w:pPr>
            <w:proofErr w:type="spellStart"/>
            <w:ins w:id="907" w:author="Divek Vellaisamy" w:date="2019-12-11T15:42:00Z">
              <w:r>
                <w:rPr>
                  <w:rFonts w:ascii="Calibri" w:eastAsia="Calibri" w:hAnsi="Calibri" w:cs="Calibri"/>
                </w:rPr>
                <w:t>responseCode</w:t>
              </w:r>
              <w:proofErr w:type="spellEnd"/>
            </w:ins>
          </w:p>
        </w:tc>
        <w:tc>
          <w:tcPr>
            <w:tcW w:w="1701" w:type="dxa"/>
          </w:tcPr>
          <w:p w14:paraId="2E35AB89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08" w:author="Divek Vellaisamy" w:date="2019-12-11T15:42:00Z"/>
                <w:rFonts w:ascii="Calibri" w:eastAsia="Calibri" w:hAnsi="Calibri" w:cs="Calibri"/>
              </w:rPr>
            </w:pPr>
            <w:ins w:id="909" w:author="Divek Vellaisamy" w:date="2019-12-11T15:42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710" w:type="dxa"/>
          </w:tcPr>
          <w:p w14:paraId="5C027585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10" w:author="Divek Vellaisamy" w:date="2019-12-11T15:42:00Z"/>
                <w:rFonts w:ascii="Calibri" w:eastAsia="Calibri" w:hAnsi="Calibri" w:cs="Calibri"/>
              </w:rPr>
            </w:pPr>
            <w:ins w:id="911" w:author="Divek Vellaisamy" w:date="2019-12-11T15:42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6563457B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12" w:author="Divek Vellaisamy" w:date="2019-12-11T15:42:00Z"/>
                <w:rFonts w:ascii="Calibri" w:eastAsia="Calibri" w:hAnsi="Calibri" w:cs="Calibri"/>
              </w:rPr>
            </w:pPr>
            <w:ins w:id="913" w:author="Divek Vellaisamy" w:date="2019-12-11T15:42:00Z">
              <w:r>
                <w:rPr>
                  <w:rFonts w:ascii="Calibri" w:eastAsia="Calibri" w:hAnsi="Calibri" w:cs="Calibri"/>
                </w:rPr>
                <w:t>2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2C6D7B8B" w14:textId="77777777" w:rsidR="005C3E99" w:rsidRDefault="005C3E99" w:rsidP="00B96808">
            <w:pPr>
              <w:spacing w:line="240" w:lineRule="auto"/>
              <w:rPr>
                <w:ins w:id="914" w:author="Divek Vellaisamy" w:date="2019-12-11T15:42:00Z"/>
                <w:rFonts w:ascii="Calibri" w:hAnsi="Calibri"/>
              </w:rPr>
            </w:pPr>
            <w:ins w:id="915" w:author="Divek Vellaisamy" w:date="2019-12-11T15:42:00Z">
              <w:r>
                <w:rPr>
                  <w:rFonts w:ascii="Calibri" w:eastAsia="Calibri" w:hAnsi="Calibri" w:cs="Calibri"/>
                </w:rPr>
                <w:t>00 – success, any other response code is error. Refer to message field for detail.</w:t>
              </w:r>
            </w:ins>
          </w:p>
        </w:tc>
      </w:tr>
      <w:tr w:rsidR="005C3E99" w14:paraId="1E42B223" w14:textId="77777777" w:rsidTr="00B96808">
        <w:trPr>
          <w:gridAfter w:val="1"/>
          <w:wAfter w:w="7" w:type="dxa"/>
          <w:ins w:id="916" w:author="Divek Vellaisamy" w:date="2019-12-11T15:42:00Z"/>
        </w:trPr>
        <w:tc>
          <w:tcPr>
            <w:tcW w:w="2348" w:type="dxa"/>
          </w:tcPr>
          <w:p w14:paraId="6CA18F72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17" w:author="Divek Vellaisamy" w:date="2019-12-11T15:42:00Z"/>
                <w:rFonts w:ascii="Calibri" w:eastAsia="Calibri" w:hAnsi="Calibri" w:cs="Calibri"/>
              </w:rPr>
            </w:pPr>
            <w:ins w:id="918" w:author="Divek Vellaisamy" w:date="2019-12-11T15:42:00Z">
              <w:r>
                <w:rPr>
                  <w:rFonts w:ascii="Calibri" w:eastAsia="Calibri" w:hAnsi="Calibri" w:cs="Calibri"/>
                </w:rPr>
                <w:t>message</w:t>
              </w:r>
            </w:ins>
          </w:p>
        </w:tc>
        <w:tc>
          <w:tcPr>
            <w:tcW w:w="1701" w:type="dxa"/>
          </w:tcPr>
          <w:p w14:paraId="0D08E75A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19" w:author="Divek Vellaisamy" w:date="2019-12-11T15:42:00Z"/>
                <w:rFonts w:ascii="Calibri" w:eastAsia="Calibri" w:hAnsi="Calibri" w:cs="Calibri"/>
              </w:rPr>
            </w:pPr>
            <w:ins w:id="920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9A02091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21" w:author="Divek Vellaisamy" w:date="2019-12-11T15:42:00Z"/>
                <w:rFonts w:ascii="Calibri" w:hAnsi="Calibri"/>
              </w:rPr>
            </w:pPr>
            <w:ins w:id="922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7F0E2F5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23" w:author="Divek Vellaisamy" w:date="2019-12-11T15:42:00Z"/>
                <w:rFonts w:ascii="Calibri" w:eastAsia="Calibri" w:hAnsi="Calibri" w:cs="Calibri"/>
              </w:rPr>
            </w:pPr>
            <w:ins w:id="924" w:author="Divek Vellaisamy" w:date="2019-12-11T15:42:00Z">
              <w:r>
                <w:rPr>
                  <w:rFonts w:ascii="Calibri" w:hAnsi="Calibri"/>
                </w:rPr>
                <w:t>200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5E3B268C" w14:textId="77777777" w:rsidR="005C3E99" w:rsidRDefault="005C3E99" w:rsidP="00B96808">
            <w:pPr>
              <w:spacing w:line="240" w:lineRule="auto"/>
              <w:rPr>
                <w:ins w:id="925" w:author="Divek Vellaisamy" w:date="2019-12-11T15:42:00Z"/>
                <w:rFonts w:ascii="Calibri" w:eastAsia="Calibri" w:hAnsi="Calibri" w:cs="Calibri"/>
              </w:rPr>
            </w:pPr>
            <w:ins w:id="926" w:author="Divek Vellaisamy" w:date="2019-12-11T15:42:00Z">
              <w:r>
                <w:rPr>
                  <w:rFonts w:ascii="Calibri" w:eastAsia="Calibri" w:hAnsi="Calibri" w:cs="Calibri"/>
                </w:rPr>
                <w:t>Additional information on the status</w:t>
              </w:r>
            </w:ins>
          </w:p>
        </w:tc>
      </w:tr>
      <w:tr w:rsidR="005C3E99" w14:paraId="7D844BD2" w14:textId="77777777" w:rsidTr="00B96808">
        <w:trPr>
          <w:gridAfter w:val="1"/>
          <w:wAfter w:w="7" w:type="dxa"/>
          <w:ins w:id="927" w:author="Divek Vellaisamy" w:date="2019-12-11T15:42:00Z"/>
        </w:trPr>
        <w:tc>
          <w:tcPr>
            <w:tcW w:w="2348" w:type="dxa"/>
          </w:tcPr>
          <w:p w14:paraId="7FB8A40E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28" w:author="Divek Vellaisamy" w:date="2019-12-11T15:42:00Z"/>
                <w:rFonts w:ascii="Calibri" w:eastAsia="Calibri" w:hAnsi="Calibri" w:cs="Calibri"/>
              </w:rPr>
            </w:pPr>
            <w:proofErr w:type="spellStart"/>
            <w:ins w:id="929" w:author="Divek Vellaisamy" w:date="2019-12-11T15:42:00Z">
              <w:r>
                <w:rPr>
                  <w:rFonts w:ascii="Calibri" w:eastAsia="Calibri" w:hAnsi="Calibri" w:cs="Calibri"/>
                </w:rPr>
                <w:t>rrn</w:t>
              </w:r>
              <w:proofErr w:type="spellEnd"/>
            </w:ins>
          </w:p>
        </w:tc>
        <w:tc>
          <w:tcPr>
            <w:tcW w:w="1701" w:type="dxa"/>
          </w:tcPr>
          <w:p w14:paraId="697AA7E4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30" w:author="Divek Vellaisamy" w:date="2019-12-11T15:42:00Z"/>
                <w:rFonts w:ascii="Calibri" w:hAnsi="Calibri"/>
              </w:rPr>
            </w:pPr>
            <w:ins w:id="931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187CAF1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32" w:author="Divek Vellaisamy" w:date="2019-12-11T15:42:00Z"/>
                <w:rFonts w:ascii="Calibri" w:hAnsi="Calibri"/>
              </w:rPr>
            </w:pPr>
            <w:ins w:id="933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718155B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34" w:author="Divek Vellaisamy" w:date="2019-12-11T15:42:00Z"/>
                <w:rFonts w:ascii="Calibri" w:hAnsi="Calibri"/>
              </w:rPr>
            </w:pPr>
            <w:ins w:id="935" w:author="Divek Vellaisamy" w:date="2019-12-11T15:42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09C24957" w14:textId="77777777" w:rsidR="005C3E99" w:rsidRDefault="005C3E99" w:rsidP="00B96808">
            <w:pPr>
              <w:spacing w:line="240" w:lineRule="auto"/>
              <w:rPr>
                <w:ins w:id="936" w:author="Divek Vellaisamy" w:date="2019-12-11T15:42:00Z"/>
                <w:rFonts w:ascii="Calibri" w:eastAsia="Calibri" w:hAnsi="Calibri" w:cs="Calibri"/>
              </w:rPr>
            </w:pPr>
            <w:ins w:id="937" w:author="Divek Vellaisamy" w:date="2019-12-11T15:42:00Z">
              <w:r>
                <w:rPr>
                  <w:rFonts w:ascii="Calibri" w:eastAsia="Calibri" w:hAnsi="Calibri" w:cs="Calibri"/>
                </w:rPr>
                <w:t>Retrieval Reference Number</w:t>
              </w:r>
            </w:ins>
          </w:p>
        </w:tc>
      </w:tr>
      <w:tr w:rsidR="005C3E99" w14:paraId="74E1205F" w14:textId="77777777" w:rsidTr="00B96808">
        <w:trPr>
          <w:gridAfter w:val="1"/>
          <w:wAfter w:w="7" w:type="dxa"/>
          <w:ins w:id="938" w:author="Divek Vellaisamy" w:date="2019-12-11T15:42:00Z"/>
        </w:trPr>
        <w:tc>
          <w:tcPr>
            <w:tcW w:w="2348" w:type="dxa"/>
          </w:tcPr>
          <w:p w14:paraId="575DA07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39" w:author="Divek Vellaisamy" w:date="2019-12-11T15:42:00Z"/>
                <w:rFonts w:ascii="Calibri" w:eastAsia="Calibri" w:hAnsi="Calibri" w:cs="Calibri"/>
              </w:rPr>
            </w:pPr>
            <w:proofErr w:type="spellStart"/>
            <w:ins w:id="940" w:author="Divek Vellaisamy" w:date="2019-12-11T15:42:00Z">
              <w:r>
                <w:t>authidresp</w:t>
              </w:r>
              <w:proofErr w:type="spellEnd"/>
            </w:ins>
          </w:p>
        </w:tc>
        <w:tc>
          <w:tcPr>
            <w:tcW w:w="1701" w:type="dxa"/>
          </w:tcPr>
          <w:p w14:paraId="3DE2B626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41" w:author="Divek Vellaisamy" w:date="2019-12-11T15:42:00Z"/>
                <w:rFonts w:ascii="Calibri" w:hAnsi="Calibri"/>
              </w:rPr>
            </w:pPr>
            <w:ins w:id="942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3D72A85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43" w:author="Divek Vellaisamy" w:date="2019-12-11T15:42:00Z"/>
                <w:rFonts w:ascii="Calibri" w:hAnsi="Calibri"/>
              </w:rPr>
            </w:pPr>
            <w:ins w:id="944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72B212C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45" w:author="Divek Vellaisamy" w:date="2019-12-11T15:42:00Z"/>
                <w:rFonts w:ascii="Calibri" w:hAnsi="Calibri"/>
              </w:rPr>
            </w:pPr>
            <w:ins w:id="946" w:author="Divek Vellaisamy" w:date="2019-12-11T15:42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34888849" w14:textId="77777777" w:rsidR="005C3E99" w:rsidRDefault="005C3E99" w:rsidP="00B96808">
            <w:pPr>
              <w:spacing w:line="240" w:lineRule="auto"/>
              <w:rPr>
                <w:ins w:id="947" w:author="Divek Vellaisamy" w:date="2019-12-11T15:42:00Z"/>
                <w:rFonts w:ascii="Calibri" w:eastAsia="Calibri" w:hAnsi="Calibri" w:cs="Calibri"/>
              </w:rPr>
            </w:pPr>
            <w:ins w:id="948" w:author="Divek Vellaisamy" w:date="2019-12-11T15:42:00Z">
              <w:r>
                <w:rPr>
                  <w:rFonts w:ascii="Calibri" w:eastAsia="Calibri" w:hAnsi="Calibri" w:cs="Calibri"/>
                </w:rPr>
                <w:t>Available only for successful transactions</w:t>
              </w:r>
            </w:ins>
          </w:p>
        </w:tc>
      </w:tr>
      <w:tr w:rsidR="005C3E99" w14:paraId="35A18D1A" w14:textId="77777777" w:rsidTr="00B96808">
        <w:trPr>
          <w:gridAfter w:val="1"/>
          <w:wAfter w:w="7" w:type="dxa"/>
          <w:ins w:id="949" w:author="Divek Vellaisamy" w:date="2019-12-11T15:42:00Z"/>
        </w:trPr>
        <w:tc>
          <w:tcPr>
            <w:tcW w:w="2348" w:type="dxa"/>
          </w:tcPr>
          <w:p w14:paraId="7BA3E421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50" w:author="Divek Vellaisamy" w:date="2019-12-11T15:42:00Z"/>
                <w:rFonts w:ascii="Calibri" w:eastAsia="Calibri" w:hAnsi="Calibri" w:cs="Calibri"/>
              </w:rPr>
            </w:pPr>
            <w:proofErr w:type="spellStart"/>
            <w:ins w:id="951" w:author="Divek Vellaisamy" w:date="2019-12-11T15:42:00Z">
              <w:r>
                <w:rPr>
                  <w:rFonts w:ascii="Calibri" w:eastAsia="Calibri" w:hAnsi="Calibri" w:cs="Calibri"/>
                </w:rPr>
                <w:t>txnUid</w:t>
              </w:r>
              <w:proofErr w:type="spellEnd"/>
            </w:ins>
          </w:p>
        </w:tc>
        <w:tc>
          <w:tcPr>
            <w:tcW w:w="1701" w:type="dxa"/>
          </w:tcPr>
          <w:p w14:paraId="5973BD7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52" w:author="Divek Vellaisamy" w:date="2019-12-11T15:42:00Z"/>
                <w:rFonts w:ascii="Calibri" w:hAnsi="Calibri"/>
              </w:rPr>
            </w:pPr>
            <w:ins w:id="953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839A68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54" w:author="Divek Vellaisamy" w:date="2019-12-11T15:42:00Z"/>
                <w:rFonts w:ascii="Calibri" w:hAnsi="Calibri"/>
              </w:rPr>
            </w:pPr>
            <w:ins w:id="955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66B73AE6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56" w:author="Divek Vellaisamy" w:date="2019-12-11T15:42:00Z"/>
                <w:rFonts w:ascii="Calibri" w:hAnsi="Calibri"/>
              </w:rPr>
            </w:pPr>
            <w:ins w:id="957" w:author="Divek Vellaisamy" w:date="2019-12-11T15:42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1E5B74EE" w14:textId="77777777" w:rsidR="005C3E99" w:rsidRDefault="005C3E99" w:rsidP="00B96808">
            <w:pPr>
              <w:spacing w:line="240" w:lineRule="auto"/>
              <w:rPr>
                <w:ins w:id="958" w:author="Divek Vellaisamy" w:date="2019-12-11T15:42:00Z"/>
                <w:rFonts w:ascii="Calibri" w:eastAsia="Calibri" w:hAnsi="Calibri" w:cs="Calibri"/>
              </w:rPr>
            </w:pPr>
            <w:ins w:id="959" w:author="Divek Vellaisamy" w:date="2019-12-11T15:42:00Z">
              <w:r>
                <w:rPr>
                  <w:rFonts w:ascii="Calibri" w:eastAsia="Calibri" w:hAnsi="Calibri" w:cs="Calibri"/>
                </w:rPr>
                <w:t>Transaction Unique ID / Transaction reference</w:t>
              </w:r>
            </w:ins>
          </w:p>
        </w:tc>
      </w:tr>
      <w:tr w:rsidR="005C3E99" w14:paraId="7535F996" w14:textId="77777777" w:rsidTr="00B96808">
        <w:trPr>
          <w:gridAfter w:val="1"/>
          <w:wAfter w:w="7" w:type="dxa"/>
          <w:ins w:id="960" w:author="Divek Vellaisamy" w:date="2019-12-11T15:42:00Z"/>
        </w:trPr>
        <w:tc>
          <w:tcPr>
            <w:tcW w:w="2348" w:type="dxa"/>
          </w:tcPr>
          <w:p w14:paraId="11AEF298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61" w:author="Divek Vellaisamy" w:date="2019-12-11T15:42:00Z"/>
                <w:rFonts w:ascii="Calibri" w:eastAsia="Calibri" w:hAnsi="Calibri" w:cs="Calibri"/>
              </w:rPr>
            </w:pPr>
            <w:proofErr w:type="spellStart"/>
            <w:ins w:id="962" w:author="Divek Vellaisamy" w:date="2019-12-11T15:42:00Z"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</w:ins>
          </w:p>
        </w:tc>
        <w:tc>
          <w:tcPr>
            <w:tcW w:w="1701" w:type="dxa"/>
          </w:tcPr>
          <w:p w14:paraId="7F9D6404" w14:textId="77777777" w:rsidR="005C3E99" w:rsidRDefault="005C3E99" w:rsidP="00B96808">
            <w:pPr>
              <w:spacing w:line="240" w:lineRule="auto"/>
              <w:rPr>
                <w:ins w:id="963" w:author="Divek Vellaisamy" w:date="2019-12-11T15:42:00Z"/>
                <w:rFonts w:ascii="Calibri" w:eastAsia="Calibri" w:hAnsi="Calibri" w:cs="Calibri"/>
              </w:rPr>
            </w:pPr>
            <w:ins w:id="964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5412F380" w14:textId="77777777" w:rsidR="005C3E99" w:rsidRDefault="005C3E99" w:rsidP="00B96808">
            <w:pPr>
              <w:spacing w:line="240" w:lineRule="auto"/>
              <w:rPr>
                <w:ins w:id="965" w:author="Divek Vellaisamy" w:date="2019-12-11T15:42:00Z"/>
                <w:rFonts w:ascii="Calibri" w:eastAsia="Calibri" w:hAnsi="Calibri" w:cs="Calibri"/>
              </w:rPr>
            </w:pPr>
            <w:ins w:id="966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10" w:type="dxa"/>
          </w:tcPr>
          <w:p w14:paraId="76144DB0" w14:textId="77777777" w:rsidR="005C3E99" w:rsidRDefault="005C3E99" w:rsidP="00B96808">
            <w:pPr>
              <w:spacing w:line="240" w:lineRule="auto"/>
              <w:rPr>
                <w:ins w:id="967" w:author="Divek Vellaisamy" w:date="2019-12-11T15:42:00Z"/>
                <w:rFonts w:ascii="Calibri" w:eastAsia="Calibri" w:hAnsi="Calibri" w:cs="Calibri"/>
              </w:rPr>
            </w:pPr>
            <w:ins w:id="968" w:author="Divek Vellaisamy" w:date="2019-12-11T15:42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4" w:type="dxa"/>
          </w:tcPr>
          <w:p w14:paraId="03F55120" w14:textId="77777777" w:rsidR="005C3E99" w:rsidRDefault="005C3E99" w:rsidP="00B96808">
            <w:pPr>
              <w:spacing w:line="240" w:lineRule="auto"/>
              <w:rPr>
                <w:ins w:id="969" w:author="Divek Vellaisamy" w:date="2019-12-11T15:42:00Z"/>
                <w:rFonts w:ascii="Calibri" w:hAnsi="Calibri"/>
              </w:rPr>
            </w:pPr>
            <w:ins w:id="970" w:author="Divek Vellaisamy" w:date="2019-12-11T15:42:00Z">
              <w:r>
                <w:rPr>
                  <w:rFonts w:ascii="Calibri" w:hAnsi="Calibri"/>
                </w:rPr>
                <w:t>User Entity ID</w:t>
              </w:r>
            </w:ins>
          </w:p>
        </w:tc>
      </w:tr>
      <w:tr w:rsidR="005C3E99" w14:paraId="67470153" w14:textId="77777777" w:rsidTr="00B96808">
        <w:trPr>
          <w:gridAfter w:val="1"/>
          <w:wAfter w:w="7" w:type="dxa"/>
          <w:ins w:id="971" w:author="Divek Vellaisamy" w:date="2019-12-11T15:42:00Z"/>
        </w:trPr>
        <w:tc>
          <w:tcPr>
            <w:tcW w:w="2348" w:type="dxa"/>
          </w:tcPr>
          <w:p w14:paraId="32B4DBD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72" w:author="Divek Vellaisamy" w:date="2019-12-11T15:42:00Z"/>
                <w:rFonts w:ascii="Calibri" w:hAnsi="Calibri"/>
              </w:rPr>
            </w:pPr>
            <w:proofErr w:type="spellStart"/>
            <w:ins w:id="973" w:author="Divek Vellaisamy" w:date="2019-12-11T15:42:00Z">
              <w:r>
                <w:rPr>
                  <w:rFonts w:ascii="Calibri" w:eastAsia="Calibri" w:hAnsi="Calibri" w:cs="Calibri"/>
                </w:rPr>
                <w:t>walletId</w:t>
              </w:r>
              <w:proofErr w:type="spellEnd"/>
            </w:ins>
          </w:p>
        </w:tc>
        <w:tc>
          <w:tcPr>
            <w:tcW w:w="1701" w:type="dxa"/>
          </w:tcPr>
          <w:p w14:paraId="5F6293C1" w14:textId="77777777" w:rsidR="005C3E99" w:rsidRDefault="005C3E99" w:rsidP="00B96808">
            <w:pPr>
              <w:spacing w:line="240" w:lineRule="auto"/>
              <w:rPr>
                <w:ins w:id="974" w:author="Divek Vellaisamy" w:date="2019-12-11T15:42:00Z"/>
                <w:rFonts w:ascii="Calibri" w:eastAsia="Calibri" w:hAnsi="Calibri" w:cs="Calibri"/>
              </w:rPr>
            </w:pPr>
            <w:ins w:id="975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63CB4C58" w14:textId="77777777" w:rsidR="005C3E99" w:rsidRDefault="005C3E99" w:rsidP="00B96808">
            <w:pPr>
              <w:spacing w:line="240" w:lineRule="auto"/>
              <w:rPr>
                <w:ins w:id="976" w:author="Divek Vellaisamy" w:date="2019-12-11T15:42:00Z"/>
                <w:rFonts w:ascii="Calibri" w:eastAsia="Calibri" w:hAnsi="Calibri" w:cs="Calibri"/>
              </w:rPr>
            </w:pPr>
            <w:ins w:id="977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10" w:type="dxa"/>
          </w:tcPr>
          <w:p w14:paraId="093CC821" w14:textId="77777777" w:rsidR="005C3E99" w:rsidRDefault="005C3E99" w:rsidP="00B96808">
            <w:pPr>
              <w:spacing w:line="240" w:lineRule="auto"/>
              <w:rPr>
                <w:ins w:id="978" w:author="Divek Vellaisamy" w:date="2019-12-11T15:42:00Z"/>
                <w:rFonts w:ascii="Calibri" w:eastAsia="Calibri" w:hAnsi="Calibri" w:cs="Calibri"/>
              </w:rPr>
            </w:pPr>
            <w:ins w:id="979" w:author="Divek Vellaisamy" w:date="2019-12-11T15:42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4" w:type="dxa"/>
          </w:tcPr>
          <w:p w14:paraId="7BD64CA3" w14:textId="77777777" w:rsidR="005C3E99" w:rsidRDefault="005C3E99" w:rsidP="00B96808">
            <w:pPr>
              <w:spacing w:line="240" w:lineRule="auto"/>
              <w:rPr>
                <w:ins w:id="980" w:author="Divek Vellaisamy" w:date="2019-12-11T15:42:00Z"/>
                <w:rFonts w:ascii="Calibri" w:hAnsi="Calibri"/>
              </w:rPr>
            </w:pPr>
            <w:ins w:id="981" w:author="Divek Vellaisamy" w:date="2019-12-11T15:42:00Z">
              <w:r>
                <w:rPr>
                  <w:rFonts w:ascii="Calibri" w:hAnsi="Calibri"/>
                </w:rPr>
                <w:t xml:space="preserve">eWallet ID </w:t>
              </w:r>
            </w:ins>
          </w:p>
        </w:tc>
      </w:tr>
      <w:tr w:rsidR="005C3E99" w14:paraId="6BEC7FCF" w14:textId="77777777" w:rsidTr="00B96808">
        <w:trPr>
          <w:gridAfter w:val="1"/>
          <w:wAfter w:w="7" w:type="dxa"/>
          <w:ins w:id="982" w:author="Divek Vellaisamy" w:date="2019-12-11T15:42:00Z"/>
        </w:trPr>
        <w:tc>
          <w:tcPr>
            <w:tcW w:w="2348" w:type="dxa"/>
          </w:tcPr>
          <w:p w14:paraId="2A0AAD96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83" w:author="Divek Vellaisamy" w:date="2019-12-11T15:42:00Z"/>
                <w:rFonts w:ascii="Calibri" w:eastAsia="Calibri" w:hAnsi="Calibri" w:cs="Calibri"/>
              </w:rPr>
            </w:pPr>
            <w:proofErr w:type="spellStart"/>
            <w:ins w:id="984" w:author="Divek Vellaisamy" w:date="2019-12-11T15:42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</w:tcPr>
          <w:p w14:paraId="76B22490" w14:textId="77777777" w:rsidR="005C3E99" w:rsidRDefault="005C3E99" w:rsidP="00B96808">
            <w:pPr>
              <w:spacing w:line="240" w:lineRule="auto"/>
              <w:rPr>
                <w:ins w:id="985" w:author="Divek Vellaisamy" w:date="2019-12-11T15:42:00Z"/>
                <w:rFonts w:ascii="Calibri" w:hAnsi="Calibri"/>
              </w:rPr>
            </w:pPr>
            <w:ins w:id="986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B3196AF" w14:textId="77777777" w:rsidR="005C3E99" w:rsidRDefault="005C3E99" w:rsidP="00B96808">
            <w:pPr>
              <w:spacing w:line="240" w:lineRule="auto"/>
              <w:rPr>
                <w:ins w:id="987" w:author="Divek Vellaisamy" w:date="2019-12-11T15:42:00Z"/>
                <w:rFonts w:ascii="Calibri" w:hAnsi="Calibri"/>
              </w:rPr>
            </w:pPr>
            <w:ins w:id="988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286E807B" w14:textId="77777777" w:rsidR="005C3E99" w:rsidRDefault="005C3E99" w:rsidP="00B96808">
            <w:pPr>
              <w:spacing w:line="240" w:lineRule="auto"/>
              <w:rPr>
                <w:ins w:id="989" w:author="Divek Vellaisamy" w:date="2019-12-11T15:42:00Z"/>
                <w:rFonts w:ascii="Calibri" w:hAnsi="Calibri"/>
              </w:rPr>
            </w:pPr>
            <w:ins w:id="990" w:author="Divek Vellaisamy" w:date="2019-12-11T15:42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4" w:type="dxa"/>
          </w:tcPr>
          <w:p w14:paraId="3243BE69" w14:textId="77777777" w:rsidR="005C3E99" w:rsidRDefault="005C3E99" w:rsidP="00B96808">
            <w:pPr>
              <w:spacing w:line="240" w:lineRule="auto"/>
              <w:rPr>
                <w:ins w:id="991" w:author="Divek Vellaisamy" w:date="2019-12-11T15:42:00Z"/>
                <w:rFonts w:ascii="Calibri" w:hAnsi="Calibri"/>
              </w:rPr>
            </w:pPr>
            <w:ins w:id="992" w:author="Divek Vellaisamy" w:date="2019-12-11T15:42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58095D" w14:paraId="466E04E2" w14:textId="77777777" w:rsidTr="00B96808">
        <w:trPr>
          <w:gridAfter w:val="1"/>
          <w:wAfter w:w="7" w:type="dxa"/>
        </w:trPr>
        <w:tc>
          <w:tcPr>
            <w:tcW w:w="2348" w:type="dxa"/>
          </w:tcPr>
          <w:p w14:paraId="2766A82A" w14:textId="4813F198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ins w:id="993" w:author="Divek Vellaisamy" w:date="2019-12-11T15:42:00Z">
              <w:r>
                <w:rPr>
                  <w:rFonts w:ascii="Calibri" w:eastAsia="Calibri" w:hAnsi="Calibri" w:cs="Calibri"/>
                </w:rPr>
                <w:t>quantity</w:t>
              </w:r>
            </w:ins>
          </w:p>
        </w:tc>
        <w:tc>
          <w:tcPr>
            <w:tcW w:w="1701" w:type="dxa"/>
          </w:tcPr>
          <w:p w14:paraId="284E0F77" w14:textId="40282D02" w:rsidR="0058095D" w:rsidRDefault="0058095D" w:rsidP="0058095D">
            <w:pPr>
              <w:spacing w:line="240" w:lineRule="auto"/>
              <w:rPr>
                <w:rFonts w:ascii="Calibri" w:hAnsi="Calibri"/>
              </w:rPr>
            </w:pPr>
            <w:ins w:id="994" w:author="Divek Vellaisamy" w:date="2019-12-11T15:42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10" w:type="dxa"/>
          </w:tcPr>
          <w:p w14:paraId="55B40CE7" w14:textId="605388EE" w:rsidR="0058095D" w:rsidRDefault="0058095D" w:rsidP="0058095D">
            <w:pPr>
              <w:spacing w:line="240" w:lineRule="auto"/>
              <w:rPr>
                <w:rFonts w:ascii="Calibri" w:hAnsi="Calibri"/>
              </w:rPr>
            </w:pPr>
            <w:ins w:id="995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775FD2BE" w14:textId="7FB8FF2E" w:rsidR="0058095D" w:rsidRDefault="0058095D" w:rsidP="0058095D">
            <w:pPr>
              <w:spacing w:line="240" w:lineRule="auto"/>
              <w:rPr>
                <w:rFonts w:ascii="Calibri" w:hAnsi="Calibri"/>
              </w:rPr>
            </w:pPr>
            <w:ins w:id="996" w:author="Divek Vellaisamy" w:date="2019-12-11T15:42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4" w:type="dxa"/>
          </w:tcPr>
          <w:p w14:paraId="5C660853" w14:textId="77777777" w:rsidR="0058095D" w:rsidRDefault="0058095D" w:rsidP="0058095D">
            <w:pPr>
              <w:spacing w:line="240" w:lineRule="auto"/>
              <w:rPr>
                <w:rFonts w:ascii="Calibri" w:hAnsi="Calibri"/>
              </w:rPr>
            </w:pPr>
            <w:ins w:id="997" w:author="Divek Vellaisamy" w:date="2019-12-11T15:42:00Z">
              <w:r>
                <w:rPr>
                  <w:rFonts w:ascii="Calibri" w:hAnsi="Calibri"/>
                </w:rPr>
                <w:t>Quantity</w:t>
              </w:r>
            </w:ins>
            <w:r>
              <w:rPr>
                <w:rFonts w:ascii="Calibri" w:hAnsi="Calibri"/>
              </w:rPr>
              <w:t xml:space="preserve"> of </w:t>
            </w:r>
            <w:ins w:id="998" w:author="Divek Vellaisamy" w:date="2019-12-11T15:40:00Z">
              <w:r>
                <w:rPr>
                  <w:rFonts w:ascii="Calibri" w:hAnsi="Calibri"/>
                </w:rPr>
                <w:t>digital assets</w:t>
              </w:r>
            </w:ins>
            <w:r>
              <w:rPr>
                <w:rFonts w:ascii="Calibri" w:hAnsi="Calibri"/>
              </w:rPr>
              <w:t xml:space="preserve"> redeemed</w:t>
            </w:r>
          </w:p>
          <w:p w14:paraId="3224BCDC" w14:textId="515A4B2B" w:rsidR="006516EF" w:rsidRDefault="006516EF" w:rsidP="0058095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M</w:t>
            </w:r>
            <w:r w:rsidRPr="006516EF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aximum 3 decimals are allowed</w:t>
            </w:r>
          </w:p>
        </w:tc>
      </w:tr>
      <w:tr w:rsidR="0058095D" w14:paraId="18AAC8B9" w14:textId="77777777" w:rsidTr="00B96808">
        <w:trPr>
          <w:gridAfter w:val="1"/>
          <w:wAfter w:w="7" w:type="dxa"/>
          <w:ins w:id="999" w:author="Divek Vellaisamy" w:date="2019-12-11T15:42:00Z"/>
        </w:trPr>
        <w:tc>
          <w:tcPr>
            <w:tcW w:w="2348" w:type="dxa"/>
          </w:tcPr>
          <w:p w14:paraId="6AF014D8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00" w:author="Divek Vellaisamy" w:date="2019-12-11T15:42:00Z"/>
                <w:rFonts w:ascii="Calibri" w:eastAsia="Calibri" w:hAnsi="Calibri" w:cs="Calibri"/>
              </w:rPr>
            </w:pPr>
            <w:proofErr w:type="spellStart"/>
            <w:ins w:id="1001" w:author="Divek Vellaisamy" w:date="2019-12-11T15:42:00Z">
              <w:r>
                <w:rPr>
                  <w:rFonts w:ascii="Calibri" w:eastAsia="Calibri" w:hAnsi="Calibri" w:cs="Calibri"/>
                </w:rPr>
                <w:t>availableQuantity</w:t>
              </w:r>
              <w:proofErr w:type="spellEnd"/>
            </w:ins>
          </w:p>
        </w:tc>
        <w:tc>
          <w:tcPr>
            <w:tcW w:w="1701" w:type="dxa"/>
          </w:tcPr>
          <w:p w14:paraId="175C8AFF" w14:textId="77777777" w:rsidR="0058095D" w:rsidRDefault="0058095D" w:rsidP="0058095D">
            <w:pPr>
              <w:spacing w:line="240" w:lineRule="auto"/>
              <w:rPr>
                <w:ins w:id="1002" w:author="Divek Vellaisamy" w:date="2019-12-11T15:42:00Z"/>
                <w:rFonts w:ascii="Calibri" w:hAnsi="Calibri"/>
              </w:rPr>
            </w:pPr>
            <w:ins w:id="1003" w:author="Divek Vellaisamy" w:date="2019-12-11T15:42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10" w:type="dxa"/>
          </w:tcPr>
          <w:p w14:paraId="544D1B19" w14:textId="77777777" w:rsidR="0058095D" w:rsidRDefault="0058095D" w:rsidP="0058095D">
            <w:pPr>
              <w:spacing w:line="240" w:lineRule="auto"/>
              <w:rPr>
                <w:ins w:id="1004" w:author="Divek Vellaisamy" w:date="2019-12-11T15:42:00Z"/>
                <w:rFonts w:ascii="Calibri" w:hAnsi="Calibri"/>
              </w:rPr>
            </w:pPr>
            <w:ins w:id="1005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2D156C58" w14:textId="77777777" w:rsidR="0058095D" w:rsidRDefault="0058095D" w:rsidP="0058095D">
            <w:pPr>
              <w:spacing w:line="240" w:lineRule="auto"/>
              <w:rPr>
                <w:ins w:id="1006" w:author="Divek Vellaisamy" w:date="2019-12-11T15:42:00Z"/>
                <w:rFonts w:ascii="Calibri" w:hAnsi="Calibri"/>
              </w:rPr>
            </w:pPr>
            <w:ins w:id="1007" w:author="Divek Vellaisamy" w:date="2019-12-11T15:42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4" w:type="dxa"/>
          </w:tcPr>
          <w:p w14:paraId="16EEFD0D" w14:textId="77777777" w:rsidR="0058095D" w:rsidRDefault="0058095D" w:rsidP="0058095D">
            <w:pPr>
              <w:spacing w:line="240" w:lineRule="auto"/>
              <w:rPr>
                <w:rFonts w:ascii="Calibri" w:hAnsi="Calibri"/>
              </w:rPr>
            </w:pPr>
            <w:ins w:id="1008" w:author="Divek Vellaisamy" w:date="2019-12-11T15:42:00Z">
              <w:r>
                <w:rPr>
                  <w:rFonts w:ascii="Calibri" w:hAnsi="Calibri"/>
                </w:rPr>
                <w:t xml:space="preserve">Available quantity of digital assets in wallet after redemption </w:t>
              </w:r>
            </w:ins>
          </w:p>
          <w:p w14:paraId="29EA32C7" w14:textId="696E95B7" w:rsidR="006516EF" w:rsidRDefault="006516EF" w:rsidP="0058095D">
            <w:pPr>
              <w:spacing w:line="240" w:lineRule="auto"/>
              <w:rPr>
                <w:ins w:id="1009" w:author="Divek Vellaisamy" w:date="2019-12-11T15:42:00Z"/>
                <w:rFonts w:ascii="Calibri" w:hAnsi="Calibri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M</w:t>
            </w:r>
            <w:r w:rsidRPr="006516EF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aximum 3 decimals are allowed</w:t>
            </w:r>
          </w:p>
        </w:tc>
      </w:tr>
      <w:tr w:rsidR="0058095D" w14:paraId="313DD653" w14:textId="77777777" w:rsidTr="00B96808">
        <w:trPr>
          <w:gridAfter w:val="1"/>
          <w:wAfter w:w="7" w:type="dxa"/>
          <w:ins w:id="1010" w:author="Divek Vellaisamy" w:date="2019-12-11T15:42:00Z"/>
        </w:trPr>
        <w:tc>
          <w:tcPr>
            <w:tcW w:w="2348" w:type="dxa"/>
          </w:tcPr>
          <w:p w14:paraId="6AE31F2C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11" w:author="Divek Vellaisamy" w:date="2019-12-11T15:42:00Z"/>
                <w:rFonts w:ascii="Calibri" w:eastAsia="Calibri" w:hAnsi="Calibri" w:cs="Calibri"/>
              </w:rPr>
            </w:pPr>
            <w:proofErr w:type="spellStart"/>
            <w:ins w:id="1012" w:author="Divek Vellaisamy" w:date="2019-12-11T15:42:00Z">
              <w:r>
                <w:rPr>
                  <w:rFonts w:ascii="Calibri" w:eastAsia="Calibri" w:hAnsi="Calibri" w:cs="Calibri"/>
                </w:rPr>
                <w:t>merchantId</w:t>
              </w:r>
              <w:proofErr w:type="spellEnd"/>
            </w:ins>
          </w:p>
        </w:tc>
        <w:tc>
          <w:tcPr>
            <w:tcW w:w="1701" w:type="dxa"/>
          </w:tcPr>
          <w:p w14:paraId="262FBD24" w14:textId="77777777" w:rsidR="0058095D" w:rsidRDefault="0058095D" w:rsidP="0058095D">
            <w:pPr>
              <w:spacing w:line="240" w:lineRule="auto"/>
              <w:rPr>
                <w:ins w:id="1013" w:author="Divek Vellaisamy" w:date="2019-12-11T15:42:00Z"/>
                <w:rFonts w:ascii="Calibri" w:hAnsi="Calibri"/>
              </w:rPr>
            </w:pPr>
            <w:ins w:id="1014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1077E61F" w14:textId="77777777" w:rsidR="0058095D" w:rsidRDefault="0058095D" w:rsidP="0058095D">
            <w:pPr>
              <w:spacing w:line="240" w:lineRule="auto"/>
              <w:rPr>
                <w:ins w:id="1015" w:author="Divek Vellaisamy" w:date="2019-12-11T15:42:00Z"/>
                <w:rFonts w:ascii="Calibri" w:hAnsi="Calibri"/>
              </w:rPr>
            </w:pPr>
            <w:ins w:id="1016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62C3F725" w14:textId="77777777" w:rsidR="0058095D" w:rsidRDefault="0058095D" w:rsidP="0058095D">
            <w:pPr>
              <w:spacing w:line="240" w:lineRule="auto"/>
              <w:rPr>
                <w:ins w:id="1017" w:author="Divek Vellaisamy" w:date="2019-12-11T15:42:00Z"/>
                <w:rFonts w:ascii="Calibri" w:hAnsi="Calibri"/>
              </w:rPr>
            </w:pPr>
            <w:ins w:id="1018" w:author="Divek Vellaisamy" w:date="2019-12-11T15:42:00Z">
              <w:r>
                <w:rPr>
                  <w:rFonts w:ascii="Calibri" w:hAnsi="Calibri"/>
                </w:rPr>
                <w:t>15</w:t>
              </w:r>
            </w:ins>
          </w:p>
        </w:tc>
        <w:tc>
          <w:tcPr>
            <w:tcW w:w="4424" w:type="dxa"/>
          </w:tcPr>
          <w:p w14:paraId="12ED3603" w14:textId="77777777" w:rsidR="0058095D" w:rsidRDefault="0058095D" w:rsidP="0058095D">
            <w:pPr>
              <w:spacing w:line="240" w:lineRule="auto"/>
              <w:rPr>
                <w:ins w:id="1019" w:author="Divek Vellaisamy" w:date="2019-12-11T15:42:00Z"/>
                <w:rFonts w:ascii="Calibri" w:hAnsi="Calibri"/>
              </w:rPr>
            </w:pPr>
            <w:ins w:id="1020" w:author="Divek Vellaisamy" w:date="2019-12-11T15:42:00Z">
              <w:r>
                <w:rPr>
                  <w:rFonts w:ascii="Calibri" w:hAnsi="Calibri"/>
                </w:rPr>
                <w:t>This indicate the merchant ID assigned to the requestor that is the source of this transaction</w:t>
              </w:r>
            </w:ins>
          </w:p>
        </w:tc>
      </w:tr>
      <w:tr w:rsidR="0058095D" w14:paraId="481BEF03" w14:textId="77777777" w:rsidTr="00B96808">
        <w:trPr>
          <w:gridAfter w:val="1"/>
          <w:wAfter w:w="7" w:type="dxa"/>
          <w:ins w:id="1021" w:author="Divek Vellaisamy" w:date="2019-12-11T15:42:00Z"/>
        </w:trPr>
        <w:tc>
          <w:tcPr>
            <w:tcW w:w="2348" w:type="dxa"/>
          </w:tcPr>
          <w:p w14:paraId="2C5401B3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22" w:author="Divek Vellaisamy" w:date="2019-12-11T15:42:00Z"/>
                <w:rFonts w:ascii="Calibri" w:eastAsia="Calibri" w:hAnsi="Calibri" w:cs="Calibri"/>
              </w:rPr>
            </w:pPr>
            <w:proofErr w:type="spellStart"/>
            <w:ins w:id="1023" w:author="Divek Vellaisamy" w:date="2019-12-11T15:42:00Z">
              <w:r>
                <w:rPr>
                  <w:rFonts w:ascii="Calibri" w:eastAsia="Calibri" w:hAnsi="Calibri" w:cs="Calibri"/>
                </w:rPr>
                <w:t>merchantRef</w:t>
              </w:r>
              <w:proofErr w:type="spellEnd"/>
            </w:ins>
          </w:p>
        </w:tc>
        <w:tc>
          <w:tcPr>
            <w:tcW w:w="1701" w:type="dxa"/>
          </w:tcPr>
          <w:p w14:paraId="2DD1F7CF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24" w:author="Divek Vellaisamy" w:date="2019-12-11T15:42:00Z"/>
                <w:rFonts w:ascii="Calibri" w:hAnsi="Calibri"/>
              </w:rPr>
            </w:pPr>
            <w:ins w:id="1025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6B1C9A7C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26" w:author="Divek Vellaisamy" w:date="2019-12-11T15:42:00Z"/>
                <w:rFonts w:ascii="Calibri" w:hAnsi="Calibri"/>
              </w:rPr>
            </w:pPr>
            <w:ins w:id="1027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435F8287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28" w:author="Divek Vellaisamy" w:date="2019-12-11T15:42:00Z"/>
                <w:rFonts w:ascii="Calibri" w:hAnsi="Calibri"/>
              </w:rPr>
            </w:pPr>
            <w:ins w:id="1029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421F5C12" w14:textId="77777777" w:rsidR="0058095D" w:rsidRDefault="0058095D" w:rsidP="0058095D">
            <w:pPr>
              <w:spacing w:line="240" w:lineRule="auto"/>
              <w:rPr>
                <w:ins w:id="1030" w:author="Divek Vellaisamy" w:date="2019-12-11T15:42:00Z"/>
                <w:rFonts w:ascii="Calibri" w:eastAsia="Calibri" w:hAnsi="Calibri" w:cs="Calibri"/>
              </w:rPr>
            </w:pPr>
            <w:ins w:id="1031" w:author="Divek Vellaisamy" w:date="2019-12-11T15:42:00Z">
              <w:r>
                <w:rPr>
                  <w:rFonts w:ascii="Calibri" w:hAnsi="Calibri"/>
                </w:rPr>
                <w:t>This is for merchant to cross reference with their transaction</w:t>
              </w:r>
            </w:ins>
          </w:p>
        </w:tc>
      </w:tr>
      <w:tr w:rsidR="0058095D" w14:paraId="1BE6B04E" w14:textId="77777777" w:rsidTr="00B96808">
        <w:trPr>
          <w:ins w:id="1032" w:author="Divek Vellaisamy" w:date="2019-12-11T15:42:00Z"/>
        </w:trPr>
        <w:tc>
          <w:tcPr>
            <w:tcW w:w="2348" w:type="dxa"/>
          </w:tcPr>
          <w:p w14:paraId="72AD2313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33" w:author="Divek Vellaisamy" w:date="2019-12-11T15:42:00Z"/>
                <w:rFonts w:ascii="Calibri" w:eastAsia="Calibri" w:hAnsi="Calibri" w:cs="Calibri"/>
              </w:rPr>
            </w:pPr>
            <w:proofErr w:type="spellStart"/>
            <w:ins w:id="1034" w:author="Divek Vellaisamy" w:date="2019-12-11T15:42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1" w:type="dxa"/>
          </w:tcPr>
          <w:p w14:paraId="772779B3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35" w:author="Divek Vellaisamy" w:date="2019-12-11T15:42:00Z"/>
                <w:rFonts w:ascii="Calibri" w:hAnsi="Calibri"/>
              </w:rPr>
            </w:pPr>
            <w:ins w:id="1036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074B426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37" w:author="Divek Vellaisamy" w:date="2019-12-11T15:42:00Z"/>
                <w:rFonts w:ascii="Calibri" w:hAnsi="Calibri"/>
              </w:rPr>
            </w:pPr>
            <w:ins w:id="1038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582FF3D7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39" w:author="Divek Vellaisamy" w:date="2019-12-11T15:42:00Z"/>
                <w:rFonts w:ascii="Calibri" w:hAnsi="Calibri"/>
              </w:rPr>
            </w:pPr>
            <w:ins w:id="1040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2AA575F" w14:textId="77777777" w:rsidR="0058095D" w:rsidRDefault="0058095D" w:rsidP="0058095D">
            <w:pPr>
              <w:spacing w:line="240" w:lineRule="auto"/>
              <w:rPr>
                <w:ins w:id="1041" w:author="Divek Vellaisamy" w:date="2019-12-11T15:42:00Z"/>
                <w:rFonts w:ascii="Calibri" w:eastAsia="Calibri" w:hAnsi="Calibri" w:cs="Calibri"/>
              </w:rPr>
            </w:pPr>
            <w:ins w:id="1042" w:author="Divek Vellaisamy" w:date="2019-12-11T15:42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58095D" w14:paraId="795F4812" w14:textId="77777777" w:rsidTr="00B96808">
        <w:trPr>
          <w:ins w:id="1043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065D2D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44" w:author="Divek Vellaisamy" w:date="2019-12-11T15:42:00Z"/>
                <w:rFonts w:ascii="Calibri" w:eastAsia="Calibri" w:hAnsi="Calibri" w:cs="Calibri"/>
                <w:lang w:val="en-IN"/>
              </w:rPr>
            </w:pPr>
            <w:proofErr w:type="spellStart"/>
            <w:ins w:id="1045" w:author="Divek Vellaisamy" w:date="2019-12-11T15:42:00Z">
              <w:r>
                <w:rPr>
                  <w:rFonts w:ascii="Calibri" w:eastAsia="Calibri" w:hAnsi="Calibri" w:cs="Calibri"/>
                  <w:lang w:val="en-IN"/>
                </w:rPr>
                <w:t>trxnTime</w:t>
              </w:r>
              <w:proofErr w:type="spellEnd"/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B317412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46" w:author="Divek Vellaisamy" w:date="2019-12-11T15:42:00Z"/>
                <w:rFonts w:ascii="Calibri" w:hAnsi="Calibri"/>
                <w:lang w:val="en-IN"/>
              </w:rPr>
            </w:pPr>
            <w:ins w:id="1047" w:author="Divek Vellaisamy" w:date="2019-12-11T15:42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3E9F98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48" w:author="Divek Vellaisamy" w:date="2019-12-11T15:42:00Z"/>
                <w:rFonts w:ascii="Calibri" w:hAnsi="Calibri"/>
                <w:lang w:val="en-IN"/>
              </w:rPr>
            </w:pPr>
            <w:ins w:id="1049" w:author="Divek Vellaisamy" w:date="2019-12-11T15:42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7D67E2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50" w:author="Divek Vellaisamy" w:date="2019-12-11T15:42:00Z"/>
                <w:rFonts w:ascii="Calibri" w:hAnsi="Calibri"/>
                <w:lang w:val="en-IN"/>
              </w:rPr>
            </w:pPr>
            <w:ins w:id="1051" w:author="Divek Vellaisamy" w:date="2019-12-11T15:42:00Z">
              <w:r>
                <w:rPr>
                  <w:rFonts w:ascii="Calibri" w:hAnsi="Calibri"/>
                  <w:lang w:val="en-IN"/>
                </w:rPr>
                <w:t>17</w:t>
              </w:r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7A06FE86" w14:textId="77777777" w:rsidR="0058095D" w:rsidRDefault="0058095D" w:rsidP="0058095D">
            <w:pPr>
              <w:spacing w:line="240" w:lineRule="auto"/>
              <w:rPr>
                <w:ins w:id="1052" w:author="Divek Vellaisamy" w:date="2019-12-11T15:42:00Z"/>
                <w:rFonts w:ascii="Calibri" w:hAnsi="Calibri"/>
                <w:lang w:val="en-IN"/>
              </w:rPr>
            </w:pPr>
            <w:ins w:id="1053" w:author="Divek Vellaisamy" w:date="2019-12-11T15:42:00Z">
              <w:r>
                <w:rPr>
                  <w:rFonts w:ascii="Calibri" w:hAnsi="Calibri"/>
                  <w:lang w:val="en-IN"/>
                </w:rPr>
                <w:t>This is the time stamp of the transaction in the format “</w:t>
              </w:r>
              <w:proofErr w:type="spellStart"/>
              <w:r>
                <w:rPr>
                  <w:rFonts w:ascii="Calibri" w:hAnsi="Calibri"/>
                  <w:lang w:val="en-IN"/>
                </w:rPr>
                <w:t>yyyyMMddHHmmssS</w:t>
              </w:r>
              <w:proofErr w:type="spellEnd"/>
              <w:r>
                <w:rPr>
                  <w:rFonts w:ascii="Calibri" w:hAnsi="Calibri"/>
                  <w:lang w:val="en-IN"/>
                </w:rPr>
                <w:t>”</w:t>
              </w:r>
            </w:ins>
          </w:p>
        </w:tc>
      </w:tr>
      <w:tr w:rsidR="0058095D" w14:paraId="28AFD8CA" w14:textId="77777777" w:rsidTr="00B96808">
        <w:trPr>
          <w:ins w:id="1054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5CE23C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55" w:author="Divek Vellaisamy" w:date="2019-12-11T15:42:00Z"/>
                <w:rFonts w:ascii="Calibri" w:eastAsia="Calibri" w:hAnsi="Calibri" w:cs="Calibri"/>
                <w:lang w:val="en-IN"/>
              </w:rPr>
            </w:pPr>
            <w:proofErr w:type="spellStart"/>
            <w:ins w:id="1056" w:author="Divek Vellaisamy" w:date="2019-12-11T15:42:00Z">
              <w:r>
                <w:rPr>
                  <w:rFonts w:ascii="Calibri" w:eastAsia="Calibri" w:hAnsi="Calibri" w:cs="Calibri"/>
                  <w:lang w:val="en-IN"/>
                </w:rPr>
                <w:lastRenderedPageBreak/>
                <w:t>trxnTimeZone</w:t>
              </w:r>
              <w:proofErr w:type="spellEnd"/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5FEFD7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57" w:author="Divek Vellaisamy" w:date="2019-12-11T15:42:00Z"/>
                <w:rFonts w:ascii="Calibri" w:hAnsi="Calibri"/>
                <w:lang w:val="en-IN"/>
              </w:rPr>
            </w:pPr>
            <w:ins w:id="1058" w:author="Divek Vellaisamy" w:date="2019-12-11T15:42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80CEFD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59" w:author="Divek Vellaisamy" w:date="2019-12-11T15:42:00Z"/>
                <w:rFonts w:ascii="Calibri" w:hAnsi="Calibri"/>
                <w:lang w:val="en-IN"/>
              </w:rPr>
            </w:pPr>
            <w:ins w:id="1060" w:author="Divek Vellaisamy" w:date="2019-12-11T15:42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91AF7C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61" w:author="Divek Vellaisamy" w:date="2019-12-11T15:42:00Z"/>
                <w:rFonts w:ascii="Calibri" w:hAnsi="Calibri"/>
                <w:lang w:val="en-IN"/>
              </w:rPr>
            </w:pPr>
            <w:ins w:id="1062" w:author="Divek Vellaisamy" w:date="2019-12-11T15:42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7005C6FD" w14:textId="77777777" w:rsidR="0058095D" w:rsidRDefault="0058095D" w:rsidP="0058095D">
            <w:pPr>
              <w:spacing w:line="240" w:lineRule="auto"/>
              <w:rPr>
                <w:ins w:id="1063" w:author="Divek Vellaisamy" w:date="2019-12-11T15:42:00Z"/>
                <w:rFonts w:ascii="Calibri" w:hAnsi="Calibri"/>
                <w:lang w:val="en-IN"/>
              </w:rPr>
            </w:pPr>
            <w:ins w:id="1064" w:author="Divek Vellaisamy" w:date="2019-12-11T15:42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0ED5E1C9" w14:textId="77777777" w:rsidR="005C3E99" w:rsidRPr="007948DC" w:rsidRDefault="005C3E99">
      <w:pPr>
        <w:rPr>
          <w:ins w:id="1065" w:author="Divek Vellaisamy" w:date="2019-12-11T15:41:00Z"/>
        </w:rPr>
        <w:pPrChange w:id="1066" w:author="Divek Vellaisamy" w:date="2019-12-11T15:42:00Z">
          <w:pPr>
            <w:pStyle w:val="Heading1"/>
            <w:numPr>
              <w:numId w:val="8"/>
            </w:numPr>
            <w:ind w:left="284" w:hanging="284"/>
          </w:pPr>
        </w:pPrChange>
      </w:pPr>
    </w:p>
    <w:p w14:paraId="0823E932" w14:textId="7A82C8FA" w:rsidR="001E0BF3" w:rsidRDefault="00824A87" w:rsidP="00A06D8A">
      <w:pPr>
        <w:pStyle w:val="Heading1"/>
        <w:numPr>
          <w:ilvl w:val="0"/>
          <w:numId w:val="8"/>
        </w:numPr>
        <w:ind w:left="284" w:hanging="284"/>
        <w:rPr>
          <w:ins w:id="1067" w:author="Divek Vellaisamy" w:date="2019-12-11T15:43:00Z"/>
        </w:rPr>
      </w:pPr>
      <w:bookmarkStart w:id="1068" w:name="_Toc29552888"/>
      <w:ins w:id="1069" w:author="Divek Vellaisamy" w:date="2019-12-11T15:42:00Z">
        <w:r>
          <w:t>Q</w:t>
        </w:r>
      </w:ins>
      <w:ins w:id="1070" w:author="Divek Vellaisamy" w:date="2019-12-11T15:43:00Z">
        <w:r>
          <w:t>uery Wallet Balance</w:t>
        </w:r>
        <w:bookmarkEnd w:id="1068"/>
      </w:ins>
    </w:p>
    <w:p w14:paraId="712D31DF" w14:textId="77777777" w:rsidR="00824A87" w:rsidRPr="00824A87" w:rsidRDefault="00824A87">
      <w:pPr>
        <w:rPr>
          <w:ins w:id="1071" w:author="Divek Vellaisamy" w:date="2019-12-11T15:43:00Z"/>
          <w:b/>
          <w:bCs/>
          <w:rPrChange w:id="1072" w:author="Divek Vellaisamy" w:date="2019-12-11T15:43:00Z">
            <w:rPr>
              <w:ins w:id="1073" w:author="Divek Vellaisamy" w:date="2019-12-11T15:43:00Z"/>
            </w:rPr>
          </w:rPrChange>
        </w:rPr>
        <w:pPrChange w:id="1074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075" w:author="Divek Vellaisamy" w:date="2019-12-11T15:43:00Z">
        <w:r w:rsidRPr="00824A87">
          <w:rPr>
            <w:b/>
            <w:bCs/>
            <w:rPrChange w:id="1076" w:author="Divek Vellaisamy" w:date="2019-12-11T15:43:00Z">
              <w:rPr/>
            </w:rPrChange>
          </w:rPr>
          <w:t>Resource URL:</w:t>
        </w:r>
      </w:ins>
    </w:p>
    <w:p w14:paraId="6DDF2ACD" w14:textId="66377945" w:rsidR="00824A87" w:rsidRPr="00824A87" w:rsidRDefault="00824A87">
      <w:pPr>
        <w:rPr>
          <w:ins w:id="1077" w:author="Divek Vellaisamy" w:date="2019-12-11T15:43:00Z"/>
          <w:rFonts w:ascii="Calibri" w:eastAsia="Calibri" w:hAnsi="Calibri" w:cs="Calibri"/>
          <w:rPrChange w:id="1078" w:author="Divek Vellaisamy" w:date="2019-12-11T15:43:00Z">
            <w:rPr>
              <w:ins w:id="1079" w:author="Divek Vellaisamy" w:date="2019-12-11T15:43:00Z"/>
            </w:rPr>
          </w:rPrChange>
        </w:rPr>
        <w:pPrChange w:id="1080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081" w:author="Divek Vellaisamy" w:date="2019-12-11T15:43:00Z">
        <w:r>
          <w:rPr>
            <w:rFonts w:ascii="Calibri" w:eastAsia="Calibri" w:hAnsi="Calibri" w:cs="Calibri"/>
          </w:rPr>
          <w:fldChar w:fldCharType="begin"/>
        </w:r>
        <w:r>
          <w:rPr>
            <w:rFonts w:ascii="Calibri" w:eastAsia="Calibri" w:hAnsi="Calibri" w:cs="Calibri"/>
          </w:rPr>
          <w:instrText xml:space="preserve"> HYPERLINK "</w:instrText>
        </w:r>
        <w:r w:rsidRPr="00824A87">
          <w:rPr>
            <w:rPrChange w:id="1082" w:author="Divek Vellaisamy" w:date="2019-12-11T15:43:00Z">
              <w:rPr>
                <w:rStyle w:val="Hyperlink"/>
                <w:rFonts w:ascii="Calibri" w:eastAsia="Calibri" w:hAnsi="Calibri" w:cs="Calibri"/>
              </w:rPr>
            </w:rPrChange>
          </w:rPr>
          <w:instrText>https://&lt;baseURL&gt;/1.0/fe-api-gw/queryWalletBalance</w:instrText>
        </w:r>
        <w:r>
          <w:rPr>
            <w:rFonts w:ascii="Calibri" w:eastAsia="Calibri" w:hAnsi="Calibri" w:cs="Calibri"/>
          </w:rPr>
          <w:instrText xml:space="preserve">" </w:instrText>
        </w:r>
        <w:r>
          <w:rPr>
            <w:rFonts w:ascii="Calibri" w:eastAsia="Calibri" w:hAnsi="Calibri" w:cs="Calibri"/>
          </w:rPr>
          <w:fldChar w:fldCharType="separate"/>
        </w:r>
        <w:r w:rsidRPr="00C34142">
          <w:rPr>
            <w:rStyle w:val="Hyperlink"/>
            <w:rFonts w:ascii="Calibri" w:eastAsia="Calibri" w:hAnsi="Calibri" w:cs="Calibri"/>
          </w:rPr>
          <w:t>https://&lt;baseURL&gt;/1.0/fe-api-gw/</w:t>
        </w:r>
      </w:ins>
      <w:r w:rsidR="006E1005" w:rsidRPr="006E1005">
        <w:rPr>
          <w:rStyle w:val="Hyperlink"/>
          <w:rFonts w:ascii="Calibri" w:eastAsia="Calibri" w:hAnsi="Calibri" w:cs="Calibri"/>
        </w:rPr>
        <w:t>query-wallet-balance</w:t>
      </w:r>
      <w:ins w:id="1083" w:author="Divek Vellaisamy" w:date="2019-12-11T15:43:00Z">
        <w:r>
          <w:rPr>
            <w:rFonts w:ascii="Calibri" w:eastAsia="Calibri" w:hAnsi="Calibri" w:cs="Calibri"/>
          </w:rPr>
          <w:fldChar w:fldCharType="end"/>
        </w:r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824A87" w14:paraId="7A70183F" w14:textId="77777777" w:rsidTr="00B96808">
        <w:trPr>
          <w:ins w:id="1084" w:author="Divek Vellaisamy" w:date="2019-12-11T15:43:00Z"/>
        </w:trPr>
        <w:tc>
          <w:tcPr>
            <w:tcW w:w="2680" w:type="dxa"/>
            <w:shd w:val="clear" w:color="auto" w:fill="000080"/>
          </w:tcPr>
          <w:p w14:paraId="2579DECE" w14:textId="77777777" w:rsidR="00824A87" w:rsidRDefault="00824A87" w:rsidP="00B96808">
            <w:pPr>
              <w:spacing w:after="200"/>
              <w:rPr>
                <w:ins w:id="1085" w:author="Divek Vellaisamy" w:date="2019-12-11T15:43:00Z"/>
                <w:rFonts w:ascii="Calibri" w:hAnsi="Calibri"/>
              </w:rPr>
            </w:pPr>
            <w:ins w:id="1086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Resource</w:t>
              </w:r>
            </w:ins>
          </w:p>
        </w:tc>
        <w:tc>
          <w:tcPr>
            <w:tcW w:w="7173" w:type="dxa"/>
            <w:shd w:val="clear" w:color="auto" w:fill="000080"/>
          </w:tcPr>
          <w:p w14:paraId="4F6540B4" w14:textId="77777777" w:rsidR="00824A87" w:rsidRDefault="00824A87" w:rsidP="00B96808">
            <w:pPr>
              <w:spacing w:after="200"/>
              <w:rPr>
                <w:ins w:id="1087" w:author="Divek Vellaisamy" w:date="2019-12-11T15:43:00Z"/>
                <w:rFonts w:ascii="Calibri" w:hAnsi="Calibri"/>
              </w:rPr>
            </w:pPr>
            <w:ins w:id="1088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Description</w:t>
              </w:r>
            </w:ins>
          </w:p>
        </w:tc>
      </w:tr>
      <w:tr w:rsidR="00824A87" w14:paraId="44009135" w14:textId="77777777" w:rsidTr="00B96808">
        <w:trPr>
          <w:ins w:id="1089" w:author="Divek Vellaisamy" w:date="2019-12-11T15:43:00Z"/>
        </w:trPr>
        <w:tc>
          <w:tcPr>
            <w:tcW w:w="2680" w:type="dxa"/>
          </w:tcPr>
          <w:p w14:paraId="395F2771" w14:textId="3FFA1578" w:rsidR="00824A87" w:rsidRDefault="00824A87" w:rsidP="00B96808">
            <w:pPr>
              <w:spacing w:after="200"/>
              <w:rPr>
                <w:ins w:id="1090" w:author="Divek Vellaisamy" w:date="2019-12-11T15:43:00Z"/>
                <w:rFonts w:ascii="Calibri" w:hAnsi="Calibri"/>
              </w:rPr>
            </w:pPr>
            <w:ins w:id="1091" w:author="Divek Vellaisamy" w:date="2019-12-11T15:43:00Z">
              <w:r>
                <w:rPr>
                  <w:rFonts w:ascii="Calibri" w:eastAsia="Calibri" w:hAnsi="Calibri" w:cs="Calibri"/>
                </w:rPr>
                <w:t xml:space="preserve">POST </w:t>
              </w:r>
              <w:r>
                <w:rPr>
                  <w:rFonts w:ascii="Calibri" w:eastAsia="Calibri" w:hAnsi="Calibri" w:cs="Calibri"/>
                </w:rPr>
                <w:br/>
              </w:r>
              <w:proofErr w:type="spellStart"/>
              <w:r w:rsidRPr="00DF2CDA">
                <w:rPr>
                  <w:rFonts w:ascii="Calibri" w:eastAsia="Calibri" w:hAnsi="Calibri" w:cs="Calibri"/>
                </w:rPr>
                <w:t>fe-api-gw</w:t>
              </w:r>
              <w:proofErr w:type="spellEnd"/>
              <w:r>
                <w:rPr>
                  <w:rFonts w:ascii="Calibri" w:eastAsia="Calibri" w:hAnsi="Calibri" w:cs="Calibri"/>
                </w:rPr>
                <w:t>/</w:t>
              </w:r>
            </w:ins>
            <w:r w:rsidR="006E1005" w:rsidRPr="006E1005">
              <w:rPr>
                <w:rFonts w:ascii="Calibri" w:eastAsia="Calibri" w:hAnsi="Calibri" w:cs="Calibri"/>
              </w:rPr>
              <w:t>query-wallet-balance</w:t>
            </w:r>
          </w:p>
        </w:tc>
        <w:tc>
          <w:tcPr>
            <w:tcW w:w="7173" w:type="dxa"/>
          </w:tcPr>
          <w:p w14:paraId="1278EBF3" w14:textId="7670908A" w:rsidR="00824A87" w:rsidRDefault="00824A87" w:rsidP="00B96808">
            <w:pPr>
              <w:spacing w:after="200"/>
              <w:rPr>
                <w:ins w:id="1092" w:author="Divek Vellaisamy" w:date="2019-12-11T15:43:00Z"/>
                <w:rFonts w:ascii="Calibri" w:eastAsia="Calibri" w:hAnsi="Calibri" w:cs="Calibri"/>
              </w:rPr>
            </w:pPr>
            <w:ins w:id="1093" w:author="Divek Vellaisamy" w:date="2019-12-11T15:43:00Z">
              <w:r w:rsidRPr="00A70283">
                <w:rPr>
                  <w:rFonts w:ascii="Calibri" w:eastAsia="Calibri" w:hAnsi="Calibri" w:cs="Calibri"/>
                </w:rPr>
                <w:t>Returns the digital asset</w:t>
              </w:r>
            </w:ins>
            <w:ins w:id="1094" w:author="Divek Vellaisamy" w:date="2019-12-12T10:31:00Z">
              <w:r w:rsidR="006C1848">
                <w:rPr>
                  <w:rFonts w:ascii="Calibri" w:eastAsia="Calibri" w:hAnsi="Calibri" w:cs="Calibri"/>
                </w:rPr>
                <w:t xml:space="preserve"> details</w:t>
              </w:r>
            </w:ins>
            <w:ins w:id="1095" w:author="Divek Vellaisamy" w:date="2019-12-11T15:43:00Z">
              <w:r w:rsidRPr="00A70283">
                <w:rPr>
                  <w:rFonts w:ascii="Calibri" w:eastAsia="Calibri" w:hAnsi="Calibri" w:cs="Calibri"/>
                </w:rPr>
                <w:t xml:space="preserve"> for the requested </w:t>
              </w:r>
            </w:ins>
            <w:ins w:id="1096" w:author="Divek Vellaisamy" w:date="2019-12-12T10:32:00Z">
              <w:r w:rsidR="006C1848">
                <w:rPr>
                  <w:rFonts w:ascii="Calibri" w:eastAsia="Calibri" w:hAnsi="Calibri" w:cs="Calibri"/>
                </w:rPr>
                <w:t>U</w:t>
              </w:r>
            </w:ins>
            <w:ins w:id="1097" w:author="Divek Vellaisamy" w:date="2019-12-11T15:43:00Z">
              <w:r w:rsidRPr="00A70283">
                <w:rPr>
                  <w:rFonts w:ascii="Calibri" w:eastAsia="Calibri" w:hAnsi="Calibri" w:cs="Calibri"/>
                </w:rPr>
                <w:t xml:space="preserve">ser </w:t>
              </w:r>
            </w:ins>
            <w:ins w:id="1098" w:author="Divek Vellaisamy" w:date="2019-12-12T10:32:00Z">
              <w:r w:rsidR="006C1848">
                <w:rPr>
                  <w:rFonts w:ascii="Calibri" w:eastAsia="Calibri" w:hAnsi="Calibri" w:cs="Calibri"/>
                </w:rPr>
                <w:t>E</w:t>
              </w:r>
            </w:ins>
            <w:ins w:id="1099" w:author="Divek Vellaisamy" w:date="2019-12-11T15:43:00Z">
              <w:r w:rsidRPr="00A70283">
                <w:rPr>
                  <w:rFonts w:ascii="Calibri" w:eastAsia="Calibri" w:hAnsi="Calibri" w:cs="Calibri"/>
                </w:rPr>
                <w:t>ntity</w:t>
              </w:r>
            </w:ins>
            <w:ins w:id="1100" w:author="Divek Vellaisamy" w:date="2019-12-12T10:32:00Z">
              <w:r w:rsidR="006C1848">
                <w:rPr>
                  <w:rFonts w:ascii="Calibri" w:eastAsia="Calibri" w:hAnsi="Calibri" w:cs="Calibri"/>
                </w:rPr>
                <w:t xml:space="preserve"> ID or eWallet ID</w:t>
              </w:r>
            </w:ins>
            <w:ins w:id="1101" w:author="Divek Vellaisamy" w:date="2019-12-11T15:43:00Z">
              <w:r>
                <w:rPr>
                  <w:rFonts w:ascii="Calibri" w:eastAsia="Calibri" w:hAnsi="Calibri" w:cs="Calibri"/>
                </w:rPr>
                <w:t>.</w:t>
              </w:r>
            </w:ins>
          </w:p>
        </w:tc>
      </w:tr>
    </w:tbl>
    <w:p w14:paraId="64CF867A" w14:textId="77777777" w:rsidR="00824A87" w:rsidRDefault="00824A87">
      <w:pPr>
        <w:rPr>
          <w:ins w:id="1102" w:author="Divek Vellaisamy" w:date="2019-12-11T15:43:00Z"/>
        </w:rPr>
        <w:pPrChange w:id="1103" w:author="Divek Vellaisamy" w:date="2019-12-11T15:45:00Z">
          <w:pPr>
            <w:pStyle w:val="ListParagraph"/>
            <w:numPr>
              <w:numId w:val="8"/>
            </w:numPr>
            <w:ind w:hanging="360"/>
          </w:pPr>
        </w:pPrChange>
      </w:pPr>
    </w:p>
    <w:p w14:paraId="6F1AFAB9" w14:textId="77777777" w:rsidR="00824A87" w:rsidRPr="00824A87" w:rsidRDefault="00824A87">
      <w:pPr>
        <w:rPr>
          <w:ins w:id="1104" w:author="Divek Vellaisamy" w:date="2019-12-11T15:43:00Z"/>
          <w:b/>
          <w:bCs/>
          <w:rPrChange w:id="1105" w:author="Divek Vellaisamy" w:date="2019-12-11T15:43:00Z">
            <w:rPr>
              <w:ins w:id="1106" w:author="Divek Vellaisamy" w:date="2019-12-11T15:43:00Z"/>
            </w:rPr>
          </w:rPrChange>
        </w:rPr>
        <w:pPrChange w:id="1107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108" w:author="Divek Vellaisamy" w:date="2019-12-11T15:43:00Z">
        <w:r w:rsidRPr="00824A87">
          <w:rPr>
            <w:b/>
            <w:bCs/>
            <w:rPrChange w:id="1109" w:author="Divek Vellaisamy" w:date="2019-12-11T15:43:00Z">
              <w:rPr/>
            </w:rPrChange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1110" w:author="Divek Vellaisamy" w:date="2019-12-13T11:11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51"/>
        <w:gridCol w:w="1701"/>
        <w:gridCol w:w="708"/>
        <w:gridCol w:w="708"/>
        <w:gridCol w:w="4420"/>
        <w:tblGridChange w:id="1111">
          <w:tblGrid>
            <w:gridCol w:w="2351"/>
            <w:gridCol w:w="1701"/>
            <w:gridCol w:w="708"/>
            <w:gridCol w:w="708"/>
            <w:gridCol w:w="4420"/>
          </w:tblGrid>
        </w:tblGridChange>
      </w:tblGrid>
      <w:tr w:rsidR="00824A87" w14:paraId="532A34E7" w14:textId="77777777" w:rsidTr="00CF03AF">
        <w:trPr>
          <w:trHeight w:val="280"/>
          <w:tblHeader/>
          <w:ins w:id="1112" w:author="Divek Vellaisamy" w:date="2019-12-11T15:43:00Z"/>
          <w:trPrChange w:id="1113" w:author="Divek Vellaisamy" w:date="2019-12-13T11:11:00Z">
            <w:trPr>
              <w:wAfter w:w="12" w:type="dxa"/>
              <w:trHeight w:val="280"/>
              <w:tblHeader/>
            </w:trPr>
          </w:trPrChange>
        </w:trPr>
        <w:tc>
          <w:tcPr>
            <w:tcW w:w="2351" w:type="dxa"/>
            <w:shd w:val="clear" w:color="auto" w:fill="000080"/>
            <w:tcPrChange w:id="1114" w:author="Divek Vellaisamy" w:date="2019-12-13T11:11:00Z">
              <w:tcPr>
                <w:tcW w:w="2350" w:type="dxa"/>
                <w:shd w:val="clear" w:color="auto" w:fill="000080"/>
              </w:tcPr>
            </w:tcPrChange>
          </w:tcPr>
          <w:p w14:paraId="79117AFF" w14:textId="77777777" w:rsidR="00824A87" w:rsidRDefault="00824A87" w:rsidP="00B96808">
            <w:pPr>
              <w:spacing w:line="240" w:lineRule="auto"/>
              <w:rPr>
                <w:ins w:id="1115" w:author="Divek Vellaisamy" w:date="2019-12-11T15:43:00Z"/>
                <w:rFonts w:ascii="Calibri" w:hAnsi="Calibri"/>
              </w:rPr>
            </w:pPr>
            <w:ins w:id="1116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  <w:tcPrChange w:id="1117" w:author="Divek Vellaisamy" w:date="2019-12-13T11:11:00Z">
              <w:tcPr>
                <w:tcW w:w="1701" w:type="dxa"/>
                <w:shd w:val="clear" w:color="auto" w:fill="000080"/>
              </w:tcPr>
            </w:tcPrChange>
          </w:tcPr>
          <w:p w14:paraId="2EA88924" w14:textId="77777777" w:rsidR="00824A87" w:rsidRDefault="00824A87" w:rsidP="00B96808">
            <w:pPr>
              <w:spacing w:line="240" w:lineRule="auto"/>
              <w:rPr>
                <w:ins w:id="1118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119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  <w:tcPrChange w:id="1120" w:author="Divek Vellaisamy" w:date="2019-12-13T11:11:00Z">
              <w:tcPr>
                <w:tcW w:w="708" w:type="dxa"/>
                <w:shd w:val="clear" w:color="auto" w:fill="000080"/>
              </w:tcPr>
            </w:tcPrChange>
          </w:tcPr>
          <w:p w14:paraId="12A1F157" w14:textId="77777777" w:rsidR="00824A87" w:rsidRDefault="00824A87" w:rsidP="00B96808">
            <w:pPr>
              <w:spacing w:line="240" w:lineRule="auto"/>
              <w:rPr>
                <w:ins w:id="1121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122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  <w:tcPrChange w:id="1123" w:author="Divek Vellaisamy" w:date="2019-12-13T11:11:00Z">
              <w:tcPr>
                <w:tcW w:w="708" w:type="dxa"/>
                <w:shd w:val="clear" w:color="auto" w:fill="000080"/>
              </w:tcPr>
            </w:tcPrChange>
          </w:tcPr>
          <w:p w14:paraId="69B4401D" w14:textId="77777777" w:rsidR="00824A87" w:rsidRDefault="00824A87" w:rsidP="00B96808">
            <w:pPr>
              <w:spacing w:line="240" w:lineRule="auto"/>
              <w:rPr>
                <w:ins w:id="1124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125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0" w:type="dxa"/>
            <w:shd w:val="clear" w:color="auto" w:fill="000080"/>
            <w:tcPrChange w:id="1126" w:author="Divek Vellaisamy" w:date="2019-12-13T11:11:00Z">
              <w:tcPr>
                <w:tcW w:w="4421" w:type="dxa"/>
                <w:shd w:val="clear" w:color="auto" w:fill="000080"/>
              </w:tcPr>
            </w:tcPrChange>
          </w:tcPr>
          <w:p w14:paraId="430C8A80" w14:textId="77777777" w:rsidR="00824A87" w:rsidRDefault="00824A87" w:rsidP="00B96808">
            <w:pPr>
              <w:spacing w:line="240" w:lineRule="auto"/>
              <w:rPr>
                <w:ins w:id="1127" w:author="Divek Vellaisamy" w:date="2019-12-11T15:43:00Z"/>
                <w:rFonts w:ascii="Calibri" w:hAnsi="Calibri"/>
              </w:rPr>
            </w:pPr>
            <w:ins w:id="1128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824A87" w14:paraId="2AF8B086" w14:textId="77777777" w:rsidTr="00CF03AF">
        <w:trPr>
          <w:ins w:id="1129" w:author="Divek Vellaisamy" w:date="2019-12-11T15:43:00Z"/>
          <w:trPrChange w:id="1130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131" w:author="Divek Vellaisamy" w:date="2019-12-13T11:11:00Z">
              <w:tcPr>
                <w:tcW w:w="2350" w:type="dxa"/>
              </w:tcPr>
            </w:tcPrChange>
          </w:tcPr>
          <w:p w14:paraId="153C6B0C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32" w:author="Divek Vellaisamy" w:date="2019-12-11T15:43:00Z"/>
                <w:rFonts w:ascii="Calibri" w:eastAsia="Calibri" w:hAnsi="Calibri" w:cs="Calibri"/>
              </w:rPr>
            </w:pPr>
            <w:proofErr w:type="spellStart"/>
            <w:ins w:id="1133" w:author="Divek Vellaisamy" w:date="2019-12-11T15:43:00Z">
              <w:r>
                <w:rPr>
                  <w:rFonts w:ascii="Calibri" w:eastAsia="Calibri" w:hAnsi="Calibri" w:cs="Calibri"/>
                </w:rPr>
                <w:t>platformCode</w:t>
              </w:r>
              <w:proofErr w:type="spellEnd"/>
            </w:ins>
          </w:p>
        </w:tc>
        <w:tc>
          <w:tcPr>
            <w:tcW w:w="1701" w:type="dxa"/>
            <w:tcPrChange w:id="1134" w:author="Divek Vellaisamy" w:date="2019-12-13T11:11:00Z">
              <w:tcPr>
                <w:tcW w:w="1701" w:type="dxa"/>
              </w:tcPr>
            </w:tcPrChange>
          </w:tcPr>
          <w:p w14:paraId="49E358C4" w14:textId="77777777" w:rsidR="00824A87" w:rsidRDefault="00824A87" w:rsidP="00B96808">
            <w:pPr>
              <w:spacing w:line="240" w:lineRule="auto"/>
              <w:rPr>
                <w:ins w:id="1135" w:author="Divek Vellaisamy" w:date="2019-12-11T15:43:00Z"/>
                <w:rFonts w:ascii="Calibri" w:hAnsi="Calibri"/>
              </w:rPr>
            </w:pPr>
            <w:ins w:id="1136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137" w:author="Divek Vellaisamy" w:date="2019-12-13T11:11:00Z">
              <w:tcPr>
                <w:tcW w:w="708" w:type="dxa"/>
              </w:tcPr>
            </w:tcPrChange>
          </w:tcPr>
          <w:p w14:paraId="31D133E4" w14:textId="77777777" w:rsidR="00824A87" w:rsidRDefault="00824A87" w:rsidP="00B96808">
            <w:pPr>
              <w:spacing w:line="240" w:lineRule="auto"/>
              <w:rPr>
                <w:ins w:id="1138" w:author="Divek Vellaisamy" w:date="2019-12-11T15:43:00Z"/>
                <w:rFonts w:ascii="Calibri" w:hAnsi="Calibri"/>
              </w:rPr>
            </w:pPr>
            <w:ins w:id="1139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1140" w:author="Divek Vellaisamy" w:date="2019-12-13T11:11:00Z">
              <w:tcPr>
                <w:tcW w:w="708" w:type="dxa"/>
              </w:tcPr>
            </w:tcPrChange>
          </w:tcPr>
          <w:p w14:paraId="41C07FC1" w14:textId="77777777" w:rsidR="00824A87" w:rsidRDefault="00824A87" w:rsidP="00B96808">
            <w:pPr>
              <w:spacing w:line="240" w:lineRule="auto"/>
              <w:rPr>
                <w:ins w:id="1141" w:author="Divek Vellaisamy" w:date="2019-12-11T15:43:00Z"/>
                <w:rFonts w:ascii="Calibri" w:hAnsi="Calibri"/>
              </w:rPr>
            </w:pPr>
            <w:ins w:id="1142" w:author="Divek Vellaisamy" w:date="2019-12-11T15:43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0" w:type="dxa"/>
            <w:tcPrChange w:id="1143" w:author="Divek Vellaisamy" w:date="2019-12-13T11:11:00Z">
              <w:tcPr>
                <w:tcW w:w="4421" w:type="dxa"/>
              </w:tcPr>
            </w:tcPrChange>
          </w:tcPr>
          <w:p w14:paraId="10F1E55C" w14:textId="77777777" w:rsidR="00824A87" w:rsidRDefault="00824A87" w:rsidP="00B96808">
            <w:pPr>
              <w:spacing w:line="240" w:lineRule="auto"/>
              <w:rPr>
                <w:ins w:id="1144" w:author="Divek Vellaisamy" w:date="2019-12-11T15:43:00Z"/>
                <w:rFonts w:ascii="Calibri" w:hAnsi="Calibri"/>
              </w:rPr>
            </w:pPr>
            <w:ins w:id="1145" w:author="Divek Vellaisamy" w:date="2019-12-11T15:43:00Z">
              <w:r>
                <w:rPr>
                  <w:rFonts w:ascii="Calibri" w:hAnsi="Calibri"/>
                </w:rPr>
                <w:t>This indicates the platform code assigned to the requestor which is also the source of this transaction.</w:t>
              </w:r>
            </w:ins>
          </w:p>
        </w:tc>
      </w:tr>
      <w:tr w:rsidR="00824A87" w14:paraId="4E019327" w14:textId="77777777" w:rsidTr="00CF03AF">
        <w:trPr>
          <w:ins w:id="1146" w:author="Divek Vellaisamy" w:date="2019-12-11T15:43:00Z"/>
          <w:trPrChange w:id="1147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148" w:author="Divek Vellaisamy" w:date="2019-12-13T11:11:00Z">
              <w:tcPr>
                <w:tcW w:w="2350" w:type="dxa"/>
              </w:tcPr>
            </w:tcPrChange>
          </w:tcPr>
          <w:p w14:paraId="2198BDB4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49" w:author="Divek Vellaisamy" w:date="2019-12-11T15:43:00Z"/>
                <w:rFonts w:ascii="Calibri" w:eastAsia="Calibri" w:hAnsi="Calibri" w:cs="Calibri"/>
              </w:rPr>
            </w:pPr>
            <w:proofErr w:type="spellStart"/>
            <w:ins w:id="1150" w:author="Divek Vellaisamy" w:date="2019-12-11T15:43:00Z"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</w:ins>
          </w:p>
        </w:tc>
        <w:tc>
          <w:tcPr>
            <w:tcW w:w="1701" w:type="dxa"/>
            <w:tcPrChange w:id="1151" w:author="Divek Vellaisamy" w:date="2019-12-13T11:11:00Z">
              <w:tcPr>
                <w:tcW w:w="1701" w:type="dxa"/>
              </w:tcPr>
            </w:tcPrChange>
          </w:tcPr>
          <w:p w14:paraId="7BB25EA1" w14:textId="77777777" w:rsidR="00824A87" w:rsidRDefault="00824A87" w:rsidP="00B96808">
            <w:pPr>
              <w:spacing w:line="240" w:lineRule="auto"/>
              <w:rPr>
                <w:ins w:id="1152" w:author="Divek Vellaisamy" w:date="2019-12-11T15:43:00Z"/>
                <w:rFonts w:ascii="Calibri" w:eastAsia="Calibri" w:hAnsi="Calibri" w:cs="Calibri"/>
              </w:rPr>
            </w:pPr>
            <w:ins w:id="1153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154" w:author="Divek Vellaisamy" w:date="2019-12-13T11:11:00Z">
              <w:tcPr>
                <w:tcW w:w="708" w:type="dxa"/>
              </w:tcPr>
            </w:tcPrChange>
          </w:tcPr>
          <w:p w14:paraId="04E54831" w14:textId="77777777" w:rsidR="00824A87" w:rsidRDefault="00824A87" w:rsidP="00B96808">
            <w:pPr>
              <w:spacing w:line="240" w:lineRule="auto"/>
              <w:rPr>
                <w:ins w:id="1155" w:author="Divek Vellaisamy" w:date="2019-12-11T15:43:00Z"/>
                <w:rFonts w:ascii="Calibri" w:eastAsia="Calibri" w:hAnsi="Calibri" w:cs="Calibri"/>
              </w:rPr>
            </w:pPr>
            <w:ins w:id="1156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  <w:tcPrChange w:id="1157" w:author="Divek Vellaisamy" w:date="2019-12-13T11:11:00Z">
              <w:tcPr>
                <w:tcW w:w="708" w:type="dxa"/>
              </w:tcPr>
            </w:tcPrChange>
          </w:tcPr>
          <w:p w14:paraId="6B0F4375" w14:textId="77777777" w:rsidR="00824A87" w:rsidRDefault="00824A87" w:rsidP="00B96808">
            <w:pPr>
              <w:spacing w:line="240" w:lineRule="auto"/>
              <w:rPr>
                <w:ins w:id="1158" w:author="Divek Vellaisamy" w:date="2019-12-11T15:43:00Z"/>
                <w:rFonts w:ascii="Calibri" w:eastAsia="Calibri" w:hAnsi="Calibri" w:cs="Calibri"/>
              </w:rPr>
            </w:pPr>
            <w:ins w:id="1159" w:author="Divek Vellaisamy" w:date="2019-12-11T15:43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0" w:type="dxa"/>
            <w:tcPrChange w:id="1160" w:author="Divek Vellaisamy" w:date="2019-12-13T11:11:00Z">
              <w:tcPr>
                <w:tcW w:w="4421" w:type="dxa"/>
              </w:tcPr>
            </w:tcPrChange>
          </w:tcPr>
          <w:p w14:paraId="439BE088" w14:textId="77777777" w:rsidR="00824A87" w:rsidRDefault="00824A87" w:rsidP="00B96808">
            <w:pPr>
              <w:spacing w:line="240" w:lineRule="auto"/>
              <w:rPr>
                <w:ins w:id="1161" w:author="Divek Vellaisamy" w:date="2019-12-11T15:43:00Z"/>
                <w:rFonts w:ascii="Calibri" w:hAnsi="Calibri"/>
              </w:rPr>
            </w:pPr>
            <w:ins w:id="1162" w:author="Divek Vellaisamy" w:date="2019-12-11T15:43:00Z">
              <w:r>
                <w:rPr>
                  <w:rFonts w:ascii="Calibri" w:hAnsi="Calibri"/>
                </w:rPr>
                <w:t xml:space="preserve">User Entity ID. This is Mandatory, when if </w:t>
              </w:r>
              <w:proofErr w:type="spellStart"/>
              <w:r>
                <w:rPr>
                  <w:rFonts w:ascii="Calibri" w:hAnsi="Calibri"/>
                </w:rPr>
                <w:t>walletId</w:t>
              </w:r>
              <w:proofErr w:type="spellEnd"/>
              <w:r>
                <w:rPr>
                  <w:rFonts w:ascii="Calibri" w:hAnsi="Calibri"/>
                </w:rPr>
                <w:t xml:space="preserve"> is not provided.</w:t>
              </w:r>
            </w:ins>
          </w:p>
        </w:tc>
      </w:tr>
      <w:tr w:rsidR="00824A87" w14:paraId="071850B8" w14:textId="77777777" w:rsidTr="00CF03AF">
        <w:trPr>
          <w:ins w:id="1163" w:author="Divek Vellaisamy" w:date="2019-12-11T15:43:00Z"/>
          <w:trPrChange w:id="1164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165" w:author="Divek Vellaisamy" w:date="2019-12-13T11:11:00Z">
              <w:tcPr>
                <w:tcW w:w="2350" w:type="dxa"/>
              </w:tcPr>
            </w:tcPrChange>
          </w:tcPr>
          <w:p w14:paraId="2D771F87" w14:textId="77777777" w:rsidR="00824A87" w:rsidRPr="00626645" w:rsidRDefault="00824A87" w:rsidP="00B96808">
            <w:pPr>
              <w:tabs>
                <w:tab w:val="right" w:pos="3336"/>
              </w:tabs>
              <w:spacing w:line="240" w:lineRule="auto"/>
              <w:rPr>
                <w:ins w:id="1166" w:author="Divek Vellaisamy" w:date="2019-12-11T15:43:00Z"/>
                <w:rFonts w:ascii="Calibri" w:eastAsia="Calibri" w:hAnsi="Calibri" w:cs="Calibri"/>
              </w:rPr>
            </w:pPr>
            <w:proofErr w:type="spellStart"/>
            <w:ins w:id="1167" w:author="Divek Vellaisamy" w:date="2019-12-11T15:43:00Z">
              <w:r>
                <w:rPr>
                  <w:rFonts w:ascii="Calibri" w:eastAsia="Calibri" w:hAnsi="Calibri" w:cs="Calibri"/>
                </w:rPr>
                <w:t>walletId</w:t>
              </w:r>
              <w:proofErr w:type="spellEnd"/>
            </w:ins>
          </w:p>
        </w:tc>
        <w:tc>
          <w:tcPr>
            <w:tcW w:w="1701" w:type="dxa"/>
            <w:tcPrChange w:id="1168" w:author="Divek Vellaisamy" w:date="2019-12-13T11:11:00Z">
              <w:tcPr>
                <w:tcW w:w="1701" w:type="dxa"/>
              </w:tcPr>
            </w:tcPrChange>
          </w:tcPr>
          <w:p w14:paraId="4E014826" w14:textId="77777777" w:rsidR="00824A87" w:rsidRDefault="00824A87" w:rsidP="00B96808">
            <w:pPr>
              <w:spacing w:line="240" w:lineRule="auto"/>
              <w:rPr>
                <w:ins w:id="1169" w:author="Divek Vellaisamy" w:date="2019-12-11T15:43:00Z"/>
                <w:rFonts w:ascii="Calibri" w:hAnsi="Calibri"/>
              </w:rPr>
            </w:pPr>
            <w:ins w:id="1170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171" w:author="Divek Vellaisamy" w:date="2019-12-13T11:11:00Z">
              <w:tcPr>
                <w:tcW w:w="708" w:type="dxa"/>
              </w:tcPr>
            </w:tcPrChange>
          </w:tcPr>
          <w:p w14:paraId="2239A5EF" w14:textId="77777777" w:rsidR="00824A87" w:rsidRDefault="00824A87" w:rsidP="00B96808">
            <w:pPr>
              <w:spacing w:line="240" w:lineRule="auto"/>
              <w:rPr>
                <w:ins w:id="1172" w:author="Divek Vellaisamy" w:date="2019-12-11T15:43:00Z"/>
                <w:rFonts w:ascii="Calibri" w:eastAsia="Calibri" w:hAnsi="Calibri" w:cs="Calibri"/>
              </w:rPr>
            </w:pPr>
            <w:ins w:id="1173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  <w:tcPrChange w:id="1174" w:author="Divek Vellaisamy" w:date="2019-12-13T11:11:00Z">
              <w:tcPr>
                <w:tcW w:w="708" w:type="dxa"/>
              </w:tcPr>
            </w:tcPrChange>
          </w:tcPr>
          <w:p w14:paraId="189F8A48" w14:textId="77777777" w:rsidR="00824A87" w:rsidRDefault="00824A87" w:rsidP="00B96808">
            <w:pPr>
              <w:spacing w:line="240" w:lineRule="auto"/>
              <w:rPr>
                <w:ins w:id="1175" w:author="Divek Vellaisamy" w:date="2019-12-11T15:43:00Z"/>
                <w:rFonts w:ascii="Calibri" w:eastAsia="Calibri" w:hAnsi="Calibri" w:cs="Calibri"/>
              </w:rPr>
            </w:pPr>
            <w:ins w:id="1176" w:author="Divek Vellaisamy" w:date="2019-12-11T15:43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0" w:type="dxa"/>
            <w:tcPrChange w:id="1177" w:author="Divek Vellaisamy" w:date="2019-12-13T11:11:00Z">
              <w:tcPr>
                <w:tcW w:w="4421" w:type="dxa"/>
              </w:tcPr>
            </w:tcPrChange>
          </w:tcPr>
          <w:p w14:paraId="3B88B86F" w14:textId="77777777" w:rsidR="00824A87" w:rsidRDefault="00824A87" w:rsidP="00B96808">
            <w:pPr>
              <w:spacing w:line="240" w:lineRule="auto"/>
              <w:rPr>
                <w:ins w:id="1178" w:author="Divek Vellaisamy" w:date="2019-12-11T15:43:00Z"/>
                <w:rFonts w:ascii="Calibri" w:hAnsi="Calibri"/>
              </w:rPr>
            </w:pPr>
            <w:ins w:id="1179" w:author="Divek Vellaisamy" w:date="2019-12-11T15:43:00Z">
              <w:r>
                <w:rPr>
                  <w:rFonts w:ascii="Calibri" w:hAnsi="Calibri"/>
                </w:rPr>
                <w:t xml:space="preserve">eWallet ID. This is Mandatory, when if </w:t>
              </w:r>
              <w:proofErr w:type="spellStart"/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  <w:r>
                <w:rPr>
                  <w:rFonts w:ascii="Calibri" w:hAnsi="Calibri"/>
                </w:rPr>
                <w:t xml:space="preserve"> is not provided.</w:t>
              </w:r>
            </w:ins>
          </w:p>
        </w:tc>
      </w:tr>
      <w:tr w:rsidR="00824A87" w14:paraId="35ACD93E" w14:textId="77777777" w:rsidTr="00CF03AF">
        <w:trPr>
          <w:ins w:id="1180" w:author="Divek Vellaisamy" w:date="2019-12-11T15:43:00Z"/>
          <w:trPrChange w:id="1181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182" w:author="Divek Vellaisamy" w:date="2019-12-13T11:11:00Z">
              <w:tcPr>
                <w:tcW w:w="2350" w:type="dxa"/>
              </w:tcPr>
            </w:tcPrChange>
          </w:tcPr>
          <w:p w14:paraId="4ADD66E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83" w:author="Divek Vellaisamy" w:date="2019-12-11T15:43:00Z"/>
                <w:rFonts w:ascii="Calibri" w:eastAsia="Calibri" w:hAnsi="Calibri" w:cs="Calibri"/>
              </w:rPr>
            </w:pPr>
            <w:proofErr w:type="spellStart"/>
            <w:ins w:id="1184" w:author="Divek Vellaisamy" w:date="2019-12-11T15:43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  <w:tcPrChange w:id="1185" w:author="Divek Vellaisamy" w:date="2019-12-13T11:11:00Z">
              <w:tcPr>
                <w:tcW w:w="1701" w:type="dxa"/>
              </w:tcPr>
            </w:tcPrChange>
          </w:tcPr>
          <w:p w14:paraId="2AC09CE2" w14:textId="77777777" w:rsidR="00824A87" w:rsidRDefault="00824A87" w:rsidP="00B96808">
            <w:pPr>
              <w:spacing w:line="240" w:lineRule="auto"/>
              <w:rPr>
                <w:ins w:id="1186" w:author="Divek Vellaisamy" w:date="2019-12-11T15:43:00Z"/>
                <w:rFonts w:ascii="Calibri" w:hAnsi="Calibri"/>
              </w:rPr>
            </w:pPr>
            <w:ins w:id="1187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188" w:author="Divek Vellaisamy" w:date="2019-12-13T11:11:00Z">
              <w:tcPr>
                <w:tcW w:w="708" w:type="dxa"/>
              </w:tcPr>
            </w:tcPrChange>
          </w:tcPr>
          <w:p w14:paraId="3A4F4718" w14:textId="77777777" w:rsidR="00824A87" w:rsidRDefault="00824A87" w:rsidP="00B96808">
            <w:pPr>
              <w:spacing w:line="240" w:lineRule="auto"/>
              <w:rPr>
                <w:ins w:id="1189" w:author="Divek Vellaisamy" w:date="2019-12-11T15:43:00Z"/>
                <w:rFonts w:ascii="Calibri" w:hAnsi="Calibri"/>
              </w:rPr>
            </w:pPr>
            <w:ins w:id="1190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  <w:tcPrChange w:id="1191" w:author="Divek Vellaisamy" w:date="2019-12-13T11:11:00Z">
              <w:tcPr>
                <w:tcW w:w="708" w:type="dxa"/>
              </w:tcPr>
            </w:tcPrChange>
          </w:tcPr>
          <w:p w14:paraId="0E673804" w14:textId="77777777" w:rsidR="00824A87" w:rsidRDefault="00824A87" w:rsidP="00B96808">
            <w:pPr>
              <w:spacing w:line="240" w:lineRule="auto"/>
              <w:rPr>
                <w:ins w:id="1192" w:author="Divek Vellaisamy" w:date="2019-12-11T15:43:00Z"/>
                <w:rFonts w:ascii="Calibri" w:hAnsi="Calibri"/>
              </w:rPr>
            </w:pPr>
            <w:ins w:id="1193" w:author="Divek Vellaisamy" w:date="2019-12-11T15:43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0" w:type="dxa"/>
            <w:tcPrChange w:id="1194" w:author="Divek Vellaisamy" w:date="2019-12-13T11:11:00Z">
              <w:tcPr>
                <w:tcW w:w="4421" w:type="dxa"/>
              </w:tcPr>
            </w:tcPrChange>
          </w:tcPr>
          <w:p w14:paraId="28DCB231" w14:textId="4D79B44A" w:rsidR="00824A87" w:rsidRDefault="00824A87" w:rsidP="00B96808">
            <w:pPr>
              <w:spacing w:line="240" w:lineRule="auto"/>
              <w:rPr>
                <w:ins w:id="1195" w:author="Divek Vellaisamy" w:date="2019-12-11T15:43:00Z"/>
                <w:rFonts w:ascii="Calibri" w:hAnsi="Calibri"/>
              </w:rPr>
            </w:pPr>
            <w:ins w:id="1196" w:author="Divek Vellaisamy" w:date="2019-12-11T15:43:00Z">
              <w:r>
                <w:rPr>
                  <w:rFonts w:ascii="Calibri" w:hAnsi="Calibri"/>
                </w:rPr>
                <w:t>Digital Asset Type Code</w:t>
              </w:r>
            </w:ins>
            <w:ins w:id="1197" w:author="Divek Vellaisamy" w:date="2019-12-12T10:28:00Z">
              <w:r w:rsidR="005B55B4">
                <w:rPr>
                  <w:rFonts w:ascii="Calibri" w:hAnsi="Calibri"/>
                </w:rPr>
                <w:t xml:space="preserve">. If </w:t>
              </w:r>
            </w:ins>
            <w:ins w:id="1198" w:author="Divek Vellaisamy" w:date="2019-12-12T10:45:00Z">
              <w:r w:rsidR="007365D3">
                <w:rPr>
                  <w:rFonts w:ascii="Calibri" w:hAnsi="Calibri"/>
                </w:rPr>
                <w:t xml:space="preserve">it is </w:t>
              </w:r>
            </w:ins>
            <w:ins w:id="1199" w:author="Divek Vellaisamy" w:date="2019-12-12T10:33:00Z">
              <w:r w:rsidR="003D10A6">
                <w:rPr>
                  <w:rFonts w:ascii="Calibri" w:hAnsi="Calibri"/>
                </w:rPr>
                <w:t>empty</w:t>
              </w:r>
            </w:ins>
            <w:ins w:id="1200" w:author="Divek Vellaisamy" w:date="2019-12-12T10:28:00Z">
              <w:r w:rsidR="005B55B4">
                <w:rPr>
                  <w:rFonts w:ascii="Calibri" w:hAnsi="Calibri"/>
                </w:rPr>
                <w:t xml:space="preserve">, returns </w:t>
              </w:r>
            </w:ins>
            <w:ins w:id="1201" w:author="Divek Vellaisamy" w:date="2019-12-12T10:33:00Z">
              <w:r w:rsidR="003D10A6">
                <w:rPr>
                  <w:rFonts w:ascii="Calibri" w:hAnsi="Calibri"/>
                </w:rPr>
                <w:t>all</w:t>
              </w:r>
            </w:ins>
            <w:ins w:id="1202" w:author="Divek Vellaisamy" w:date="2019-12-12T10:28:00Z">
              <w:r w:rsidR="005B55B4">
                <w:rPr>
                  <w:rFonts w:ascii="Calibri" w:hAnsi="Calibri"/>
                </w:rPr>
                <w:t xml:space="preserve"> </w:t>
              </w:r>
            </w:ins>
            <w:ins w:id="1203" w:author="Divek Vellaisamy" w:date="2019-12-12T10:32:00Z">
              <w:r w:rsidR="003D10A6">
                <w:rPr>
                  <w:rFonts w:ascii="Calibri" w:hAnsi="Calibri"/>
                </w:rPr>
                <w:t xml:space="preserve">the digital asset </w:t>
              </w:r>
            </w:ins>
            <w:ins w:id="1204" w:author="Divek Vellaisamy" w:date="2019-12-12T10:33:00Z">
              <w:r w:rsidR="003D10A6">
                <w:rPr>
                  <w:rFonts w:ascii="Calibri" w:hAnsi="Calibri"/>
                </w:rPr>
                <w:t xml:space="preserve">details </w:t>
              </w:r>
            </w:ins>
            <w:ins w:id="1205" w:author="Divek Vellaisamy" w:date="2019-12-12T10:29:00Z">
              <w:r w:rsidR="005B55B4">
                <w:rPr>
                  <w:rFonts w:ascii="Calibri" w:hAnsi="Calibri"/>
                </w:rPr>
                <w:t xml:space="preserve">for the equivalent </w:t>
              </w:r>
            </w:ins>
            <w:ins w:id="1206" w:author="Divek Vellaisamy" w:date="2019-12-12T10:30:00Z">
              <w:r w:rsidR="005B55B4">
                <w:rPr>
                  <w:rFonts w:ascii="Calibri" w:hAnsi="Calibri"/>
                </w:rPr>
                <w:t>eW</w:t>
              </w:r>
            </w:ins>
            <w:ins w:id="1207" w:author="Divek Vellaisamy" w:date="2019-12-12T10:29:00Z">
              <w:r w:rsidR="005B55B4">
                <w:rPr>
                  <w:rFonts w:ascii="Calibri" w:hAnsi="Calibri"/>
                </w:rPr>
                <w:t>allet ID or User Entity ID given</w:t>
              </w:r>
            </w:ins>
            <w:ins w:id="1208" w:author="Divek Vellaisamy" w:date="2019-12-12T10:30:00Z">
              <w:r w:rsidR="005B55B4">
                <w:rPr>
                  <w:rFonts w:ascii="Calibri" w:hAnsi="Calibri"/>
                </w:rPr>
                <w:t>.</w:t>
              </w:r>
            </w:ins>
            <w:ins w:id="1209" w:author="Divek Vellaisamy" w:date="2019-12-12T10:29:00Z">
              <w:r w:rsidR="005B55B4">
                <w:rPr>
                  <w:rFonts w:ascii="Calibri" w:hAnsi="Calibri"/>
                </w:rPr>
                <w:t xml:space="preserve"> </w:t>
              </w:r>
            </w:ins>
            <w:ins w:id="1210" w:author="Divek Vellaisamy" w:date="2019-12-12T10:34:00Z">
              <w:r w:rsidR="003D10A6">
                <w:rPr>
                  <w:rFonts w:ascii="Calibri" w:hAnsi="Calibri"/>
                </w:rPr>
                <w:t>Else returns only the digital asset details for the given digital asset type code.</w:t>
              </w:r>
            </w:ins>
          </w:p>
        </w:tc>
      </w:tr>
      <w:tr w:rsidR="00CF03AF" w14:paraId="134C55D1" w14:textId="77777777" w:rsidTr="00CF03AF">
        <w:trPr>
          <w:ins w:id="1211" w:author="Divek Vellaisamy" w:date="2019-12-13T11:11:00Z"/>
          <w:trPrChange w:id="1212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213" w:author="Divek Vellaisamy" w:date="2019-12-13T11:11:00Z">
              <w:tcPr>
                <w:tcW w:w="2350" w:type="dxa"/>
              </w:tcPr>
            </w:tcPrChange>
          </w:tcPr>
          <w:p w14:paraId="5D8B8A5F" w14:textId="6B8AB0EC" w:rsidR="00CF03AF" w:rsidRDefault="00CF03AF" w:rsidP="00B96808">
            <w:pPr>
              <w:tabs>
                <w:tab w:val="right" w:pos="3336"/>
              </w:tabs>
              <w:spacing w:line="240" w:lineRule="auto"/>
              <w:rPr>
                <w:ins w:id="1214" w:author="Divek Vellaisamy" w:date="2019-12-13T11:11:00Z"/>
                <w:rFonts w:ascii="Calibri" w:eastAsia="Calibri" w:hAnsi="Calibri" w:cs="Calibri"/>
              </w:rPr>
            </w:pPr>
            <w:proofErr w:type="spellStart"/>
            <w:ins w:id="1215" w:author="Divek Vellaisamy" w:date="2019-12-13T11:11:00Z">
              <w:r>
                <w:rPr>
                  <w:rFonts w:ascii="Calibri" w:eastAsia="Calibri" w:hAnsi="Calibri" w:cs="Calibri"/>
                </w:rPr>
                <w:t>terminalId</w:t>
              </w:r>
              <w:proofErr w:type="spellEnd"/>
            </w:ins>
          </w:p>
        </w:tc>
        <w:tc>
          <w:tcPr>
            <w:tcW w:w="1701" w:type="dxa"/>
            <w:tcPrChange w:id="1216" w:author="Divek Vellaisamy" w:date="2019-12-13T11:11:00Z">
              <w:tcPr>
                <w:tcW w:w="1701" w:type="dxa"/>
              </w:tcPr>
            </w:tcPrChange>
          </w:tcPr>
          <w:p w14:paraId="4D483FFE" w14:textId="49C44BA2" w:rsidR="00CF03AF" w:rsidRDefault="00CF03AF" w:rsidP="00B96808">
            <w:pPr>
              <w:spacing w:line="240" w:lineRule="auto"/>
              <w:rPr>
                <w:ins w:id="1217" w:author="Divek Vellaisamy" w:date="2019-12-13T11:11:00Z"/>
                <w:rFonts w:ascii="Calibri" w:hAnsi="Calibri"/>
              </w:rPr>
            </w:pPr>
            <w:ins w:id="1218" w:author="Divek Vellaisamy" w:date="2019-12-13T11:1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8" w:type="dxa"/>
            <w:tcPrChange w:id="1219" w:author="Divek Vellaisamy" w:date="2019-12-13T11:11:00Z">
              <w:tcPr>
                <w:tcW w:w="708" w:type="dxa"/>
              </w:tcPr>
            </w:tcPrChange>
          </w:tcPr>
          <w:p w14:paraId="67CBD92C" w14:textId="0A9653A1" w:rsidR="00CF03AF" w:rsidRDefault="00CF03AF" w:rsidP="00B96808">
            <w:pPr>
              <w:spacing w:line="240" w:lineRule="auto"/>
              <w:rPr>
                <w:ins w:id="1220" w:author="Divek Vellaisamy" w:date="2019-12-13T11:11:00Z"/>
                <w:rFonts w:ascii="Calibri" w:hAnsi="Calibri"/>
              </w:rPr>
            </w:pPr>
            <w:ins w:id="1221" w:author="Divek Vellaisamy" w:date="2019-12-13T11:11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1222" w:author="Divek Vellaisamy" w:date="2019-12-13T11:11:00Z">
              <w:tcPr>
                <w:tcW w:w="708" w:type="dxa"/>
              </w:tcPr>
            </w:tcPrChange>
          </w:tcPr>
          <w:p w14:paraId="12576E63" w14:textId="2A51C374" w:rsidR="00CF03AF" w:rsidRDefault="00CF03AF" w:rsidP="00B96808">
            <w:pPr>
              <w:spacing w:line="240" w:lineRule="auto"/>
              <w:rPr>
                <w:ins w:id="1223" w:author="Divek Vellaisamy" w:date="2019-12-13T11:11:00Z"/>
                <w:rFonts w:ascii="Calibri" w:hAnsi="Calibri"/>
              </w:rPr>
            </w:pPr>
            <w:ins w:id="1224" w:author="Divek Vellaisamy" w:date="2019-12-13T11:11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0" w:type="dxa"/>
            <w:tcPrChange w:id="1225" w:author="Divek Vellaisamy" w:date="2019-12-13T11:11:00Z">
              <w:tcPr>
                <w:tcW w:w="4421" w:type="dxa"/>
              </w:tcPr>
            </w:tcPrChange>
          </w:tcPr>
          <w:p w14:paraId="3F329A0A" w14:textId="0BD673EF" w:rsidR="00CF03AF" w:rsidRDefault="00CF03AF" w:rsidP="00B96808">
            <w:pPr>
              <w:spacing w:line="240" w:lineRule="auto"/>
              <w:rPr>
                <w:ins w:id="1226" w:author="Divek Vellaisamy" w:date="2019-12-13T11:11:00Z"/>
                <w:rFonts w:ascii="Calibri" w:hAnsi="Calibri"/>
              </w:rPr>
            </w:pPr>
            <w:ins w:id="1227" w:author="Divek Vellaisamy" w:date="2019-12-13T11:11:00Z">
              <w:r>
                <w:rPr>
                  <w:rFonts w:ascii="Calibri" w:hAnsi="Calibri"/>
                  <w:lang w:val="en-IN"/>
                </w:rPr>
                <w:t>Terminal ID at the terminal where transaction is done</w:t>
              </w:r>
            </w:ins>
          </w:p>
        </w:tc>
      </w:tr>
      <w:tr w:rsidR="00824A87" w14:paraId="45C5B652" w14:textId="77777777" w:rsidTr="00CF03AF">
        <w:trPr>
          <w:ins w:id="1228" w:author="Divek Vellaisamy" w:date="2019-12-11T15:43:00Z"/>
          <w:trPrChange w:id="1229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230" w:author="Divek Vellaisamy" w:date="2019-12-13T11:11:00Z">
              <w:tcPr>
                <w:tcW w:w="2350" w:type="dxa"/>
              </w:tcPr>
            </w:tcPrChange>
          </w:tcPr>
          <w:p w14:paraId="4316F86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31" w:author="Divek Vellaisamy" w:date="2019-12-11T15:43:00Z"/>
                <w:rFonts w:ascii="Calibri" w:eastAsia="Calibri" w:hAnsi="Calibri" w:cs="Calibri"/>
              </w:rPr>
            </w:pPr>
            <w:proofErr w:type="spellStart"/>
            <w:ins w:id="1232" w:author="Divek Vellaisamy" w:date="2019-12-11T15:43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1" w:type="dxa"/>
            <w:tcPrChange w:id="1233" w:author="Divek Vellaisamy" w:date="2019-12-13T11:11:00Z">
              <w:tcPr>
                <w:tcW w:w="1701" w:type="dxa"/>
              </w:tcPr>
            </w:tcPrChange>
          </w:tcPr>
          <w:p w14:paraId="6343D823" w14:textId="77777777" w:rsidR="00824A87" w:rsidRDefault="00824A87" w:rsidP="00B96808">
            <w:pPr>
              <w:spacing w:line="240" w:lineRule="auto"/>
              <w:rPr>
                <w:ins w:id="1234" w:author="Divek Vellaisamy" w:date="2019-12-11T15:43:00Z"/>
                <w:rFonts w:ascii="Calibri" w:hAnsi="Calibri"/>
              </w:rPr>
            </w:pPr>
            <w:ins w:id="1235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236" w:author="Divek Vellaisamy" w:date="2019-12-13T11:11:00Z">
              <w:tcPr>
                <w:tcW w:w="708" w:type="dxa"/>
              </w:tcPr>
            </w:tcPrChange>
          </w:tcPr>
          <w:p w14:paraId="3CC79F51" w14:textId="77777777" w:rsidR="00824A87" w:rsidRDefault="00824A87" w:rsidP="00B96808">
            <w:pPr>
              <w:spacing w:line="240" w:lineRule="auto"/>
              <w:rPr>
                <w:ins w:id="1237" w:author="Divek Vellaisamy" w:date="2019-12-11T15:43:00Z"/>
                <w:rFonts w:ascii="Calibri" w:hAnsi="Calibri"/>
              </w:rPr>
            </w:pPr>
            <w:ins w:id="1238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1239" w:author="Divek Vellaisamy" w:date="2019-12-13T11:11:00Z">
              <w:tcPr>
                <w:tcW w:w="708" w:type="dxa"/>
              </w:tcPr>
            </w:tcPrChange>
          </w:tcPr>
          <w:p w14:paraId="5137AFC8" w14:textId="77777777" w:rsidR="00824A87" w:rsidRDefault="00824A87" w:rsidP="00B96808">
            <w:pPr>
              <w:spacing w:line="240" w:lineRule="auto"/>
              <w:rPr>
                <w:ins w:id="1240" w:author="Divek Vellaisamy" w:date="2019-12-11T15:43:00Z"/>
                <w:rFonts w:ascii="Calibri" w:hAnsi="Calibri"/>
              </w:rPr>
            </w:pPr>
            <w:ins w:id="1241" w:author="Divek Vellaisamy" w:date="2019-12-11T15:43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0" w:type="dxa"/>
            <w:tcPrChange w:id="1242" w:author="Divek Vellaisamy" w:date="2019-12-13T11:11:00Z">
              <w:tcPr>
                <w:tcW w:w="4421" w:type="dxa"/>
              </w:tcPr>
            </w:tcPrChange>
          </w:tcPr>
          <w:p w14:paraId="605F5ED3" w14:textId="77777777" w:rsidR="00824A87" w:rsidRDefault="00824A87" w:rsidP="00B96808">
            <w:pPr>
              <w:spacing w:line="240" w:lineRule="auto"/>
              <w:rPr>
                <w:ins w:id="1243" w:author="Divek Vellaisamy" w:date="2019-12-11T15:43:00Z"/>
                <w:rFonts w:ascii="Calibri" w:hAnsi="Calibri"/>
              </w:rPr>
            </w:pPr>
            <w:ins w:id="1244" w:author="Divek Vellaisamy" w:date="2019-12-11T15:43:00Z">
              <w:r>
                <w:rPr>
                  <w:rFonts w:ascii="Calibri" w:hAnsi="Calibri"/>
                </w:rPr>
                <w:t>This is for platform to cross reference with their transaction.</w:t>
              </w:r>
            </w:ins>
          </w:p>
        </w:tc>
      </w:tr>
      <w:tr w:rsidR="00824A87" w14:paraId="302293AB" w14:textId="77777777" w:rsidTr="00CF03AF">
        <w:trPr>
          <w:ins w:id="1245" w:author="Divek Vellaisamy" w:date="2019-12-11T15:43:00Z"/>
          <w:trPrChange w:id="1246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247" w:author="Divek Vellaisamy" w:date="2019-12-13T11:11:00Z">
              <w:tcPr>
                <w:tcW w:w="2350" w:type="dxa"/>
              </w:tcPr>
            </w:tcPrChange>
          </w:tcPr>
          <w:p w14:paraId="4CF0305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48" w:author="Divek Vellaisamy" w:date="2019-12-11T15:43:00Z"/>
                <w:rFonts w:ascii="Calibri" w:eastAsia="Calibri" w:hAnsi="Calibri" w:cs="Calibri"/>
              </w:rPr>
            </w:pPr>
            <w:ins w:id="1249" w:author="Divek Vellaisamy" w:date="2019-12-11T15:43:00Z">
              <w:r>
                <w:rPr>
                  <w:rFonts w:ascii="Calibri" w:eastAsia="Calibri" w:hAnsi="Calibri" w:cs="Calibri"/>
                </w:rPr>
                <w:t>timestamp</w:t>
              </w:r>
            </w:ins>
          </w:p>
        </w:tc>
        <w:tc>
          <w:tcPr>
            <w:tcW w:w="1701" w:type="dxa"/>
            <w:tcPrChange w:id="1250" w:author="Divek Vellaisamy" w:date="2019-12-13T11:11:00Z">
              <w:tcPr>
                <w:tcW w:w="1701" w:type="dxa"/>
              </w:tcPr>
            </w:tcPrChange>
          </w:tcPr>
          <w:p w14:paraId="357A8D09" w14:textId="77777777" w:rsidR="00824A87" w:rsidRDefault="00824A87" w:rsidP="00B96808">
            <w:pPr>
              <w:spacing w:line="240" w:lineRule="auto"/>
              <w:rPr>
                <w:ins w:id="1251" w:author="Divek Vellaisamy" w:date="2019-12-11T15:43:00Z"/>
                <w:rFonts w:ascii="Calibri" w:hAnsi="Calibri"/>
              </w:rPr>
            </w:pPr>
            <w:ins w:id="1252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253" w:author="Divek Vellaisamy" w:date="2019-12-13T11:11:00Z">
              <w:tcPr>
                <w:tcW w:w="708" w:type="dxa"/>
              </w:tcPr>
            </w:tcPrChange>
          </w:tcPr>
          <w:p w14:paraId="3981648B" w14:textId="77777777" w:rsidR="00824A87" w:rsidRDefault="00824A87" w:rsidP="00B96808">
            <w:pPr>
              <w:spacing w:line="240" w:lineRule="auto"/>
              <w:rPr>
                <w:ins w:id="1254" w:author="Divek Vellaisamy" w:date="2019-12-11T15:43:00Z"/>
                <w:rFonts w:ascii="Calibri" w:hAnsi="Calibri"/>
              </w:rPr>
            </w:pPr>
            <w:ins w:id="1255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1256" w:author="Divek Vellaisamy" w:date="2019-12-13T11:11:00Z">
              <w:tcPr>
                <w:tcW w:w="708" w:type="dxa"/>
              </w:tcPr>
            </w:tcPrChange>
          </w:tcPr>
          <w:p w14:paraId="33FAECE8" w14:textId="77777777" w:rsidR="00824A87" w:rsidRDefault="00824A87" w:rsidP="00B96808">
            <w:pPr>
              <w:spacing w:line="240" w:lineRule="auto"/>
              <w:rPr>
                <w:ins w:id="1257" w:author="Divek Vellaisamy" w:date="2019-12-11T15:43:00Z"/>
                <w:rFonts w:ascii="Calibri" w:hAnsi="Calibri"/>
              </w:rPr>
            </w:pPr>
            <w:ins w:id="1258" w:author="Divek Vellaisamy" w:date="2019-12-11T15:43:00Z">
              <w:r>
                <w:rPr>
                  <w:rFonts w:ascii="Calibri" w:hAnsi="Calibri"/>
                </w:rPr>
                <w:t>14</w:t>
              </w:r>
            </w:ins>
          </w:p>
        </w:tc>
        <w:tc>
          <w:tcPr>
            <w:tcW w:w="4420" w:type="dxa"/>
            <w:tcPrChange w:id="1259" w:author="Divek Vellaisamy" w:date="2019-12-13T11:11:00Z">
              <w:tcPr>
                <w:tcW w:w="4421" w:type="dxa"/>
              </w:tcPr>
            </w:tcPrChange>
          </w:tcPr>
          <w:p w14:paraId="3C5F53E7" w14:textId="77777777" w:rsidR="00824A87" w:rsidRDefault="00824A87" w:rsidP="00B96808">
            <w:pPr>
              <w:spacing w:line="240" w:lineRule="auto"/>
              <w:rPr>
                <w:ins w:id="1260" w:author="Divek Vellaisamy" w:date="2019-12-11T15:43:00Z"/>
                <w:rFonts w:ascii="Calibri" w:hAnsi="Calibri"/>
              </w:rPr>
            </w:pPr>
            <w:ins w:id="1261" w:author="Divek Vellaisamy" w:date="2019-12-11T15:43:00Z">
              <w:r>
                <w:rPr>
                  <w:rFonts w:ascii="Calibri" w:hAnsi="Calibri"/>
                </w:rPr>
                <w:t>This is the time stamp of the transaction at the source in the format “</w:t>
              </w:r>
              <w:proofErr w:type="spellStart"/>
              <w:r>
                <w:rPr>
                  <w:rFonts w:ascii="Calibri" w:hAnsi="Calibri"/>
                </w:rPr>
                <w:t>yyyyMMddHHmmss</w:t>
              </w:r>
              <w:proofErr w:type="spellEnd"/>
              <w:r>
                <w:rPr>
                  <w:rFonts w:ascii="Calibri" w:hAnsi="Calibri"/>
                </w:rPr>
                <w:t>”.</w:t>
              </w:r>
            </w:ins>
          </w:p>
        </w:tc>
      </w:tr>
      <w:tr w:rsidR="00824A87" w14:paraId="6AFD127B" w14:textId="77777777" w:rsidTr="00CF03AF">
        <w:trPr>
          <w:ins w:id="1262" w:author="Divek Vellaisamy" w:date="2019-12-11T15:43:00Z"/>
          <w:trPrChange w:id="1263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264" w:author="Divek Vellaisamy" w:date="2019-12-13T11:11:00Z">
              <w:tcPr>
                <w:tcW w:w="2350" w:type="dxa"/>
              </w:tcPr>
            </w:tcPrChange>
          </w:tcPr>
          <w:p w14:paraId="3987DD4A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65" w:author="Divek Vellaisamy" w:date="2019-12-11T15:43:00Z"/>
                <w:rFonts w:ascii="Calibri" w:eastAsia="Calibri" w:hAnsi="Calibri" w:cs="Calibri"/>
              </w:rPr>
            </w:pPr>
            <w:proofErr w:type="spellStart"/>
            <w:ins w:id="1266" w:author="Divek Vellaisamy" w:date="2019-12-11T15:43:00Z">
              <w:r>
                <w:rPr>
                  <w:rFonts w:ascii="Calibri" w:eastAsia="Calibri" w:hAnsi="Calibri" w:cs="Calibri"/>
                </w:rPr>
                <w:t>timeZone</w:t>
              </w:r>
              <w:proofErr w:type="spellEnd"/>
            </w:ins>
          </w:p>
        </w:tc>
        <w:tc>
          <w:tcPr>
            <w:tcW w:w="1701" w:type="dxa"/>
            <w:tcPrChange w:id="1267" w:author="Divek Vellaisamy" w:date="2019-12-13T11:11:00Z">
              <w:tcPr>
                <w:tcW w:w="1701" w:type="dxa"/>
              </w:tcPr>
            </w:tcPrChange>
          </w:tcPr>
          <w:p w14:paraId="2C413561" w14:textId="77777777" w:rsidR="00824A87" w:rsidRDefault="00824A87" w:rsidP="00B96808">
            <w:pPr>
              <w:spacing w:line="240" w:lineRule="auto"/>
              <w:rPr>
                <w:ins w:id="1268" w:author="Divek Vellaisamy" w:date="2019-12-11T15:43:00Z"/>
                <w:rFonts w:ascii="Calibri" w:hAnsi="Calibri"/>
              </w:rPr>
            </w:pPr>
            <w:ins w:id="1269" w:author="Divek Vellaisamy" w:date="2019-12-11T15:43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  <w:tcPrChange w:id="1270" w:author="Divek Vellaisamy" w:date="2019-12-13T11:11:00Z">
              <w:tcPr>
                <w:tcW w:w="708" w:type="dxa"/>
              </w:tcPr>
            </w:tcPrChange>
          </w:tcPr>
          <w:p w14:paraId="5CA98761" w14:textId="77777777" w:rsidR="00824A87" w:rsidRDefault="00824A87" w:rsidP="00B96808">
            <w:pPr>
              <w:spacing w:line="240" w:lineRule="auto"/>
              <w:rPr>
                <w:ins w:id="1271" w:author="Divek Vellaisamy" w:date="2019-12-11T15:43:00Z"/>
                <w:rFonts w:ascii="Calibri" w:hAnsi="Calibri"/>
              </w:rPr>
            </w:pPr>
            <w:ins w:id="1272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  <w:tcPrChange w:id="1273" w:author="Divek Vellaisamy" w:date="2019-12-13T11:11:00Z">
              <w:tcPr>
                <w:tcW w:w="708" w:type="dxa"/>
              </w:tcPr>
            </w:tcPrChange>
          </w:tcPr>
          <w:p w14:paraId="6EBB7677" w14:textId="77777777" w:rsidR="00824A87" w:rsidRDefault="00824A87" w:rsidP="00B96808">
            <w:pPr>
              <w:spacing w:line="240" w:lineRule="auto"/>
              <w:rPr>
                <w:ins w:id="1274" w:author="Divek Vellaisamy" w:date="2019-12-11T15:43:00Z"/>
                <w:rFonts w:ascii="Calibri" w:hAnsi="Calibri"/>
              </w:rPr>
            </w:pPr>
            <w:ins w:id="1275" w:author="Divek Vellaisamy" w:date="2019-12-11T15:43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0" w:type="dxa"/>
            <w:tcPrChange w:id="1276" w:author="Divek Vellaisamy" w:date="2019-12-13T11:11:00Z">
              <w:tcPr>
                <w:tcW w:w="4421" w:type="dxa"/>
              </w:tcPr>
            </w:tcPrChange>
          </w:tcPr>
          <w:p w14:paraId="28BCB874" w14:textId="77777777" w:rsidR="00824A87" w:rsidRDefault="00824A87" w:rsidP="00B96808">
            <w:pPr>
              <w:spacing w:line="240" w:lineRule="auto"/>
              <w:rPr>
                <w:ins w:id="1277" w:author="Divek Vellaisamy" w:date="2019-12-11T15:43:00Z"/>
                <w:rFonts w:ascii="Calibri" w:hAnsi="Calibri"/>
              </w:rPr>
            </w:pPr>
            <w:ins w:id="1278" w:author="Divek Vellaisamy" w:date="2019-12-11T15:43:00Z">
              <w:r>
                <w:rPr>
                  <w:rFonts w:ascii="Calibri" w:hAnsi="Calibri"/>
                </w:rPr>
                <w:t>RFU</w:t>
              </w:r>
            </w:ins>
          </w:p>
        </w:tc>
      </w:tr>
      <w:tr w:rsidR="00824A87" w14:paraId="13CF9769" w14:textId="77777777" w:rsidTr="00CF03AF">
        <w:trPr>
          <w:ins w:id="1279" w:author="Divek Vellaisamy" w:date="2019-12-11T15:43:00Z"/>
          <w:trPrChange w:id="1280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281" w:author="Divek Vellaisamy" w:date="2019-12-13T11:11:00Z">
              <w:tcPr>
                <w:tcW w:w="2350" w:type="dxa"/>
              </w:tcPr>
            </w:tcPrChange>
          </w:tcPr>
          <w:p w14:paraId="09BAD87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82" w:author="Divek Vellaisamy" w:date="2019-12-11T15:43:00Z"/>
                <w:rFonts w:ascii="Calibri" w:hAnsi="Calibri"/>
              </w:rPr>
            </w:pPr>
            <w:ins w:id="1283" w:author="Divek Vellaisamy" w:date="2019-12-11T15:43:00Z">
              <w:r>
                <w:rPr>
                  <w:rFonts w:ascii="Calibri" w:eastAsia="Calibri" w:hAnsi="Calibri" w:cs="Calibri"/>
                </w:rPr>
                <w:lastRenderedPageBreak/>
                <w:t>remarks</w:t>
              </w:r>
            </w:ins>
          </w:p>
        </w:tc>
        <w:tc>
          <w:tcPr>
            <w:tcW w:w="1701" w:type="dxa"/>
            <w:tcPrChange w:id="1284" w:author="Divek Vellaisamy" w:date="2019-12-13T11:11:00Z">
              <w:tcPr>
                <w:tcW w:w="1701" w:type="dxa"/>
              </w:tcPr>
            </w:tcPrChange>
          </w:tcPr>
          <w:p w14:paraId="600E4648" w14:textId="3E5CB383" w:rsidR="00824A87" w:rsidRDefault="0051518D" w:rsidP="00B96808">
            <w:pPr>
              <w:tabs>
                <w:tab w:val="right" w:pos="3336"/>
              </w:tabs>
              <w:spacing w:line="240" w:lineRule="auto"/>
              <w:rPr>
                <w:ins w:id="1285" w:author="Divek Vellaisamy" w:date="2019-12-11T15:43:00Z"/>
                <w:rFonts w:ascii="Calibri" w:hAnsi="Calibri"/>
              </w:rPr>
            </w:pPr>
            <w:ins w:id="1286" w:author="Divek Vellaisamy" w:date="2019-12-11T15:42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r>
              <w:rPr>
                <w:rFonts w:ascii="Calibri" w:hAnsi="Calibri"/>
                <w:lang w:val="en-IN"/>
              </w:rPr>
              <w:t xml:space="preserve"> and space</w:t>
            </w:r>
          </w:p>
        </w:tc>
        <w:tc>
          <w:tcPr>
            <w:tcW w:w="708" w:type="dxa"/>
            <w:tcPrChange w:id="1287" w:author="Divek Vellaisamy" w:date="2019-12-13T11:11:00Z">
              <w:tcPr>
                <w:tcW w:w="708" w:type="dxa"/>
              </w:tcPr>
            </w:tcPrChange>
          </w:tcPr>
          <w:p w14:paraId="1EAB333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88" w:author="Divek Vellaisamy" w:date="2019-12-11T15:43:00Z"/>
                <w:rFonts w:ascii="Calibri" w:hAnsi="Calibri"/>
              </w:rPr>
            </w:pPr>
            <w:ins w:id="1289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  <w:tcPrChange w:id="1290" w:author="Divek Vellaisamy" w:date="2019-12-13T11:11:00Z">
              <w:tcPr>
                <w:tcW w:w="708" w:type="dxa"/>
              </w:tcPr>
            </w:tcPrChange>
          </w:tcPr>
          <w:p w14:paraId="28D79C0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91" w:author="Divek Vellaisamy" w:date="2019-12-11T15:43:00Z"/>
                <w:rFonts w:ascii="Calibri" w:hAnsi="Calibri"/>
              </w:rPr>
            </w:pPr>
            <w:ins w:id="1292" w:author="Divek Vellaisamy" w:date="2019-12-11T15:43:00Z">
              <w:r>
                <w:rPr>
                  <w:rFonts w:ascii="Calibri" w:hAnsi="Calibri"/>
                </w:rPr>
                <w:t>100</w:t>
              </w:r>
            </w:ins>
          </w:p>
        </w:tc>
        <w:tc>
          <w:tcPr>
            <w:tcW w:w="4420" w:type="dxa"/>
            <w:tcPrChange w:id="1293" w:author="Divek Vellaisamy" w:date="2019-12-13T11:11:00Z">
              <w:tcPr>
                <w:tcW w:w="4421" w:type="dxa"/>
              </w:tcPr>
            </w:tcPrChange>
          </w:tcPr>
          <w:p w14:paraId="72892EA6" w14:textId="77777777" w:rsidR="00824A87" w:rsidRDefault="00824A87" w:rsidP="00B96808">
            <w:pPr>
              <w:spacing w:line="240" w:lineRule="auto"/>
              <w:rPr>
                <w:ins w:id="1294" w:author="Divek Vellaisamy" w:date="2019-12-11T15:43:00Z"/>
                <w:rFonts w:ascii="Calibri" w:eastAsia="Calibri" w:hAnsi="Calibri" w:cs="Calibri"/>
              </w:rPr>
            </w:pPr>
            <w:ins w:id="1295" w:author="Divek Vellaisamy" w:date="2019-12-11T15:43:00Z">
              <w:r>
                <w:rPr>
                  <w:rFonts w:ascii="Calibri" w:hAnsi="Calibri"/>
                </w:rPr>
                <w:t>Transaction description</w:t>
              </w:r>
            </w:ins>
          </w:p>
        </w:tc>
      </w:tr>
    </w:tbl>
    <w:p w14:paraId="1DF0496C" w14:textId="77777777" w:rsidR="00824A87" w:rsidRDefault="00824A87">
      <w:pPr>
        <w:rPr>
          <w:ins w:id="1296" w:author="Divek Vellaisamy" w:date="2019-12-11T15:43:00Z"/>
        </w:rPr>
        <w:pPrChange w:id="1297" w:author="Divek Vellaisamy" w:date="2019-12-11T15:45:00Z">
          <w:pPr>
            <w:pStyle w:val="ListParagraph"/>
            <w:numPr>
              <w:numId w:val="8"/>
            </w:numPr>
            <w:ind w:hanging="360"/>
          </w:pPr>
        </w:pPrChange>
      </w:pPr>
    </w:p>
    <w:p w14:paraId="263D8981" w14:textId="77777777" w:rsidR="00824A87" w:rsidRPr="00824A87" w:rsidRDefault="00824A87">
      <w:pPr>
        <w:rPr>
          <w:ins w:id="1298" w:author="Divek Vellaisamy" w:date="2019-12-11T15:43:00Z"/>
          <w:b/>
          <w:bCs/>
          <w:rPrChange w:id="1299" w:author="Divek Vellaisamy" w:date="2019-12-11T15:43:00Z">
            <w:rPr>
              <w:ins w:id="1300" w:author="Divek Vellaisamy" w:date="2019-12-11T15:43:00Z"/>
            </w:rPr>
          </w:rPrChange>
        </w:rPr>
        <w:pPrChange w:id="1301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302" w:author="Divek Vellaisamy" w:date="2019-12-11T15:43:00Z">
        <w:r w:rsidRPr="00824A87">
          <w:rPr>
            <w:b/>
            <w:bCs/>
            <w:rPrChange w:id="1303" w:author="Divek Vellaisamy" w:date="2019-12-11T15:43:00Z">
              <w:rPr/>
            </w:rPrChange>
          </w:rPr>
          <w:t>Response Private Claim Fields:</w:t>
        </w:r>
      </w:ins>
    </w:p>
    <w:tbl>
      <w:tblPr>
        <w:tblW w:w="989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6"/>
      </w:tblGrid>
      <w:tr w:rsidR="00824A87" w14:paraId="0B328EAF" w14:textId="77777777" w:rsidTr="00B96808">
        <w:trPr>
          <w:trHeight w:val="280"/>
          <w:tblHeader/>
          <w:ins w:id="1304" w:author="Divek Vellaisamy" w:date="2019-12-11T15:43:00Z"/>
        </w:trPr>
        <w:tc>
          <w:tcPr>
            <w:tcW w:w="2350" w:type="dxa"/>
            <w:shd w:val="clear" w:color="auto" w:fill="000080"/>
          </w:tcPr>
          <w:p w14:paraId="21D0E877" w14:textId="77777777" w:rsidR="00824A87" w:rsidRDefault="00824A87" w:rsidP="00B96808">
            <w:pPr>
              <w:spacing w:line="240" w:lineRule="auto"/>
              <w:rPr>
                <w:ins w:id="1305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306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6672E576" w14:textId="77777777" w:rsidR="00824A87" w:rsidRDefault="00824A87" w:rsidP="00B96808">
            <w:pPr>
              <w:spacing w:line="240" w:lineRule="auto"/>
              <w:rPr>
                <w:ins w:id="1307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308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60D9BD9A" w14:textId="77777777" w:rsidR="00824A87" w:rsidRDefault="00824A87" w:rsidP="00B96808">
            <w:pPr>
              <w:spacing w:line="240" w:lineRule="auto"/>
              <w:rPr>
                <w:ins w:id="1309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310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1C4B9FB4" w14:textId="77777777" w:rsidR="00824A87" w:rsidRDefault="00824A87" w:rsidP="00B96808">
            <w:pPr>
              <w:spacing w:line="240" w:lineRule="auto"/>
              <w:rPr>
                <w:ins w:id="1311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312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6" w:type="dxa"/>
            <w:tcBorders>
              <w:bottom w:val="single" w:sz="4" w:space="0" w:color="000000"/>
            </w:tcBorders>
            <w:shd w:val="clear" w:color="auto" w:fill="000080"/>
          </w:tcPr>
          <w:p w14:paraId="1C3A7F4E" w14:textId="77777777" w:rsidR="00824A87" w:rsidRDefault="00824A87" w:rsidP="00B96808">
            <w:pPr>
              <w:spacing w:line="240" w:lineRule="auto"/>
              <w:rPr>
                <w:ins w:id="1313" w:author="Divek Vellaisamy" w:date="2019-12-11T15:43:00Z"/>
                <w:rFonts w:ascii="Calibri" w:hAnsi="Calibri"/>
              </w:rPr>
            </w:pPr>
            <w:ins w:id="1314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824A87" w14:paraId="16DE02C7" w14:textId="77777777" w:rsidTr="00B96808">
        <w:trPr>
          <w:ins w:id="1315" w:author="Divek Vellaisamy" w:date="2019-12-11T15:43:00Z"/>
        </w:trPr>
        <w:tc>
          <w:tcPr>
            <w:tcW w:w="2350" w:type="dxa"/>
          </w:tcPr>
          <w:p w14:paraId="2D987DA8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16" w:author="Divek Vellaisamy" w:date="2019-12-11T15:43:00Z"/>
                <w:rFonts w:ascii="Calibri" w:eastAsia="Calibri" w:hAnsi="Calibri" w:cs="Calibri"/>
              </w:rPr>
            </w:pPr>
            <w:proofErr w:type="spellStart"/>
            <w:ins w:id="1317" w:author="Divek Vellaisamy" w:date="2019-12-11T15:43:00Z">
              <w:r>
                <w:rPr>
                  <w:rFonts w:ascii="Calibri" w:eastAsia="Calibri" w:hAnsi="Calibri" w:cs="Calibri"/>
                </w:rPr>
                <w:t>responseCode</w:t>
              </w:r>
              <w:proofErr w:type="spellEnd"/>
            </w:ins>
          </w:p>
        </w:tc>
        <w:tc>
          <w:tcPr>
            <w:tcW w:w="1701" w:type="dxa"/>
          </w:tcPr>
          <w:p w14:paraId="4E1964B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18" w:author="Divek Vellaisamy" w:date="2019-12-11T15:43:00Z"/>
                <w:rFonts w:ascii="Calibri" w:eastAsia="Calibri" w:hAnsi="Calibri" w:cs="Calibri"/>
              </w:rPr>
            </w:pPr>
            <w:ins w:id="1319" w:author="Divek Vellaisamy" w:date="2019-12-11T15:43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708" w:type="dxa"/>
          </w:tcPr>
          <w:p w14:paraId="3F3942F4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20" w:author="Divek Vellaisamy" w:date="2019-12-11T15:43:00Z"/>
                <w:rFonts w:ascii="Calibri" w:eastAsia="Calibri" w:hAnsi="Calibri" w:cs="Calibri"/>
              </w:rPr>
            </w:pPr>
            <w:ins w:id="1321" w:author="Divek Vellaisamy" w:date="2019-12-11T15:43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08" w:type="dxa"/>
          </w:tcPr>
          <w:p w14:paraId="12CA644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22" w:author="Divek Vellaisamy" w:date="2019-12-11T15:43:00Z"/>
                <w:rFonts w:ascii="Calibri" w:eastAsia="Calibri" w:hAnsi="Calibri" w:cs="Calibri"/>
              </w:rPr>
            </w:pPr>
            <w:ins w:id="1323" w:author="Divek Vellaisamy" w:date="2019-12-11T15:43:00Z">
              <w:r>
                <w:rPr>
                  <w:rFonts w:ascii="Calibri" w:eastAsia="Calibri" w:hAnsi="Calibri" w:cs="Calibri"/>
                </w:rPr>
                <w:t>3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974F4BD" w14:textId="77777777" w:rsidR="00824A87" w:rsidRDefault="00824A87" w:rsidP="00B96808">
            <w:pPr>
              <w:spacing w:line="240" w:lineRule="auto"/>
              <w:rPr>
                <w:ins w:id="1324" w:author="Divek Vellaisamy" w:date="2019-12-11T15:43:00Z"/>
                <w:rFonts w:ascii="Calibri" w:hAnsi="Calibri"/>
              </w:rPr>
            </w:pPr>
            <w:ins w:id="1325" w:author="Divek Vellaisamy" w:date="2019-12-11T15:43:00Z">
              <w:r>
                <w:rPr>
                  <w:rFonts w:ascii="Calibri" w:eastAsia="Calibri" w:hAnsi="Calibri" w:cs="Calibri"/>
                </w:rPr>
                <w:t>000 – success, any other response code is considered as an error. Refer to message field for detail.</w:t>
              </w:r>
            </w:ins>
          </w:p>
        </w:tc>
      </w:tr>
      <w:tr w:rsidR="00824A87" w14:paraId="1F949234" w14:textId="77777777" w:rsidTr="00B96808">
        <w:trPr>
          <w:ins w:id="1326" w:author="Divek Vellaisamy" w:date="2019-12-11T15:43:00Z"/>
        </w:trPr>
        <w:tc>
          <w:tcPr>
            <w:tcW w:w="2350" w:type="dxa"/>
          </w:tcPr>
          <w:p w14:paraId="5E1D598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27" w:author="Divek Vellaisamy" w:date="2019-12-11T15:43:00Z"/>
                <w:rFonts w:ascii="Calibri" w:eastAsia="Calibri" w:hAnsi="Calibri" w:cs="Calibri"/>
              </w:rPr>
            </w:pPr>
            <w:ins w:id="1328" w:author="Divek Vellaisamy" w:date="2019-12-11T15:43:00Z">
              <w:r>
                <w:rPr>
                  <w:rFonts w:ascii="Calibri" w:eastAsia="Calibri" w:hAnsi="Calibri" w:cs="Calibri"/>
                </w:rPr>
                <w:t>message</w:t>
              </w:r>
            </w:ins>
          </w:p>
        </w:tc>
        <w:tc>
          <w:tcPr>
            <w:tcW w:w="1701" w:type="dxa"/>
          </w:tcPr>
          <w:p w14:paraId="27010DC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29" w:author="Divek Vellaisamy" w:date="2019-12-11T15:43:00Z"/>
                <w:rFonts w:ascii="Calibri" w:eastAsia="Calibri" w:hAnsi="Calibri" w:cs="Calibri"/>
              </w:rPr>
            </w:pPr>
            <w:ins w:id="1330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E7959E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31" w:author="Divek Vellaisamy" w:date="2019-12-11T15:43:00Z"/>
                <w:rFonts w:ascii="Calibri" w:hAnsi="Calibri"/>
              </w:rPr>
            </w:pPr>
            <w:ins w:id="1332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407C283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33" w:author="Divek Vellaisamy" w:date="2019-12-11T15:43:00Z"/>
                <w:rFonts w:ascii="Calibri" w:eastAsia="Calibri" w:hAnsi="Calibri" w:cs="Calibri"/>
              </w:rPr>
            </w:pPr>
            <w:ins w:id="1334" w:author="Divek Vellaisamy" w:date="2019-12-11T15:43:00Z">
              <w:r>
                <w:rPr>
                  <w:rFonts w:ascii="Calibri" w:hAnsi="Calibri"/>
                </w:rPr>
                <w:t>200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61F0876" w14:textId="77777777" w:rsidR="00824A87" w:rsidRDefault="00824A87" w:rsidP="00B96808">
            <w:pPr>
              <w:spacing w:line="240" w:lineRule="auto"/>
              <w:rPr>
                <w:ins w:id="1335" w:author="Divek Vellaisamy" w:date="2019-12-11T15:43:00Z"/>
                <w:rFonts w:ascii="Calibri" w:eastAsia="Calibri" w:hAnsi="Calibri" w:cs="Calibri"/>
              </w:rPr>
            </w:pPr>
            <w:ins w:id="1336" w:author="Divek Vellaisamy" w:date="2019-12-11T15:43:00Z">
              <w:r>
                <w:rPr>
                  <w:rFonts w:ascii="Calibri" w:eastAsia="Calibri" w:hAnsi="Calibri" w:cs="Calibri"/>
                </w:rPr>
                <w:t>Additional information on the status</w:t>
              </w:r>
            </w:ins>
          </w:p>
        </w:tc>
      </w:tr>
      <w:tr w:rsidR="00824A87" w14:paraId="20F624C7" w14:textId="77777777" w:rsidTr="00B96808">
        <w:trPr>
          <w:ins w:id="1337" w:author="Divek Vellaisamy" w:date="2019-12-11T15:43:00Z"/>
        </w:trPr>
        <w:tc>
          <w:tcPr>
            <w:tcW w:w="2350" w:type="dxa"/>
          </w:tcPr>
          <w:p w14:paraId="21B987C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38" w:author="Divek Vellaisamy" w:date="2019-12-11T15:43:00Z"/>
                <w:rFonts w:ascii="Calibri" w:eastAsia="Calibri" w:hAnsi="Calibri" w:cs="Calibri"/>
              </w:rPr>
            </w:pPr>
            <w:proofErr w:type="spellStart"/>
            <w:ins w:id="1339" w:author="Divek Vellaisamy" w:date="2019-12-11T15:43:00Z">
              <w:r>
                <w:rPr>
                  <w:rFonts w:ascii="Calibri" w:eastAsia="Calibri" w:hAnsi="Calibri" w:cs="Calibri"/>
                </w:rPr>
                <w:t>rrn</w:t>
              </w:r>
              <w:proofErr w:type="spellEnd"/>
            </w:ins>
          </w:p>
        </w:tc>
        <w:tc>
          <w:tcPr>
            <w:tcW w:w="1701" w:type="dxa"/>
          </w:tcPr>
          <w:p w14:paraId="659A50DA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40" w:author="Divek Vellaisamy" w:date="2019-12-11T15:43:00Z"/>
                <w:rFonts w:ascii="Calibri" w:hAnsi="Calibri"/>
              </w:rPr>
            </w:pPr>
            <w:ins w:id="1341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C1CB58D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42" w:author="Divek Vellaisamy" w:date="2019-12-11T15:43:00Z"/>
                <w:rFonts w:ascii="Calibri" w:hAnsi="Calibri"/>
              </w:rPr>
            </w:pPr>
            <w:ins w:id="1343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46DD3D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44" w:author="Divek Vellaisamy" w:date="2019-12-11T15:43:00Z"/>
                <w:rFonts w:ascii="Calibri" w:hAnsi="Calibri"/>
              </w:rPr>
            </w:pPr>
            <w:ins w:id="1345" w:author="Divek Vellaisamy" w:date="2019-12-11T15:43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463BA7D" w14:textId="77777777" w:rsidR="00824A87" w:rsidRDefault="00824A87" w:rsidP="00B96808">
            <w:pPr>
              <w:spacing w:line="240" w:lineRule="auto"/>
              <w:rPr>
                <w:ins w:id="1346" w:author="Divek Vellaisamy" w:date="2019-12-11T15:43:00Z"/>
                <w:rFonts w:ascii="Calibri" w:eastAsia="Calibri" w:hAnsi="Calibri" w:cs="Calibri"/>
              </w:rPr>
            </w:pPr>
            <w:ins w:id="1347" w:author="Divek Vellaisamy" w:date="2019-12-11T15:43:00Z">
              <w:r>
                <w:rPr>
                  <w:rFonts w:ascii="Calibri" w:eastAsia="Calibri" w:hAnsi="Calibri" w:cs="Calibri"/>
                </w:rPr>
                <w:t>Retrieval Reference Number</w:t>
              </w:r>
            </w:ins>
          </w:p>
        </w:tc>
      </w:tr>
      <w:tr w:rsidR="00824A87" w14:paraId="6A541865" w14:textId="77777777" w:rsidTr="00B96808">
        <w:trPr>
          <w:ins w:id="1348" w:author="Divek Vellaisamy" w:date="2019-12-11T15:43:00Z"/>
        </w:trPr>
        <w:tc>
          <w:tcPr>
            <w:tcW w:w="2350" w:type="dxa"/>
          </w:tcPr>
          <w:p w14:paraId="1DEDB83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49" w:author="Divek Vellaisamy" w:date="2019-12-11T15:43:00Z"/>
                <w:rFonts w:ascii="Calibri" w:eastAsia="Calibri" w:hAnsi="Calibri" w:cs="Calibri"/>
              </w:rPr>
            </w:pPr>
            <w:proofErr w:type="spellStart"/>
            <w:ins w:id="1350" w:author="Divek Vellaisamy" w:date="2019-12-11T15:43:00Z">
              <w:r>
                <w:t>authidresp</w:t>
              </w:r>
              <w:proofErr w:type="spellEnd"/>
            </w:ins>
          </w:p>
        </w:tc>
        <w:tc>
          <w:tcPr>
            <w:tcW w:w="1701" w:type="dxa"/>
          </w:tcPr>
          <w:p w14:paraId="43BFF7B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51" w:author="Divek Vellaisamy" w:date="2019-12-11T15:43:00Z"/>
                <w:rFonts w:ascii="Calibri" w:hAnsi="Calibri"/>
              </w:rPr>
            </w:pPr>
            <w:ins w:id="1352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368FA929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53" w:author="Divek Vellaisamy" w:date="2019-12-11T15:43:00Z"/>
                <w:rFonts w:ascii="Calibri" w:hAnsi="Calibri"/>
              </w:rPr>
            </w:pPr>
            <w:ins w:id="1354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405956C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55" w:author="Divek Vellaisamy" w:date="2019-12-11T15:43:00Z"/>
                <w:rFonts w:ascii="Calibri" w:hAnsi="Calibri"/>
              </w:rPr>
            </w:pPr>
            <w:ins w:id="1356" w:author="Divek Vellaisamy" w:date="2019-12-11T15:43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3E62AB58" w14:textId="77777777" w:rsidR="00824A87" w:rsidRDefault="00824A87" w:rsidP="00B96808">
            <w:pPr>
              <w:spacing w:line="240" w:lineRule="auto"/>
              <w:rPr>
                <w:ins w:id="1357" w:author="Divek Vellaisamy" w:date="2019-12-11T15:43:00Z"/>
                <w:rFonts w:ascii="Calibri" w:eastAsia="Calibri" w:hAnsi="Calibri" w:cs="Calibri"/>
              </w:rPr>
            </w:pPr>
            <w:ins w:id="1358" w:author="Divek Vellaisamy" w:date="2019-12-11T15:43:00Z">
              <w:r>
                <w:rPr>
                  <w:rFonts w:ascii="Calibri" w:eastAsia="Calibri" w:hAnsi="Calibri" w:cs="Calibri"/>
                </w:rPr>
                <w:t>Authorization ID Response, available only for successful transactions</w:t>
              </w:r>
            </w:ins>
          </w:p>
        </w:tc>
      </w:tr>
      <w:tr w:rsidR="00824A87" w14:paraId="4BFDD2A2" w14:textId="77777777" w:rsidTr="00B96808">
        <w:trPr>
          <w:ins w:id="1359" w:author="Divek Vellaisamy" w:date="2019-12-11T15:43:00Z"/>
        </w:trPr>
        <w:tc>
          <w:tcPr>
            <w:tcW w:w="2350" w:type="dxa"/>
          </w:tcPr>
          <w:p w14:paraId="3738DB3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60" w:author="Divek Vellaisamy" w:date="2019-12-11T15:43:00Z"/>
                <w:rFonts w:ascii="Calibri" w:eastAsia="Calibri" w:hAnsi="Calibri" w:cs="Calibri"/>
              </w:rPr>
            </w:pPr>
            <w:proofErr w:type="spellStart"/>
            <w:ins w:id="1361" w:author="Divek Vellaisamy" w:date="2019-12-11T15:43:00Z">
              <w:r>
                <w:rPr>
                  <w:rFonts w:ascii="Calibri" w:eastAsia="Calibri" w:hAnsi="Calibri" w:cs="Calibri"/>
                </w:rPr>
                <w:t>txnUid</w:t>
              </w:r>
              <w:proofErr w:type="spellEnd"/>
            </w:ins>
          </w:p>
        </w:tc>
        <w:tc>
          <w:tcPr>
            <w:tcW w:w="1701" w:type="dxa"/>
          </w:tcPr>
          <w:p w14:paraId="1B3DD459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62" w:author="Divek Vellaisamy" w:date="2019-12-11T15:43:00Z"/>
                <w:rFonts w:ascii="Calibri" w:hAnsi="Calibri"/>
              </w:rPr>
            </w:pPr>
            <w:ins w:id="1363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E08233D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64" w:author="Divek Vellaisamy" w:date="2019-12-11T15:43:00Z"/>
                <w:rFonts w:ascii="Calibri" w:hAnsi="Calibri"/>
              </w:rPr>
            </w:pPr>
            <w:ins w:id="1365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93CAAE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66" w:author="Divek Vellaisamy" w:date="2019-12-11T15:43:00Z"/>
                <w:rFonts w:ascii="Calibri" w:hAnsi="Calibri"/>
              </w:rPr>
            </w:pPr>
            <w:ins w:id="1367" w:author="Divek Vellaisamy" w:date="2019-12-11T15:43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7748421" w14:textId="77777777" w:rsidR="00824A87" w:rsidRDefault="00824A87" w:rsidP="00B96808">
            <w:pPr>
              <w:spacing w:line="240" w:lineRule="auto"/>
              <w:rPr>
                <w:ins w:id="1368" w:author="Divek Vellaisamy" w:date="2019-12-11T15:43:00Z"/>
                <w:rFonts w:ascii="Calibri" w:eastAsia="Calibri" w:hAnsi="Calibri" w:cs="Calibri"/>
              </w:rPr>
            </w:pPr>
            <w:ins w:id="1369" w:author="Divek Vellaisamy" w:date="2019-12-11T15:43:00Z">
              <w:r>
                <w:rPr>
                  <w:rFonts w:ascii="Calibri" w:eastAsia="Calibri" w:hAnsi="Calibri" w:cs="Calibri"/>
                </w:rPr>
                <w:t>Transaction Unique ID / Transaction reference</w:t>
              </w:r>
            </w:ins>
          </w:p>
        </w:tc>
      </w:tr>
      <w:tr w:rsidR="00824A87" w14:paraId="1ABFF088" w14:textId="77777777" w:rsidTr="00B96808">
        <w:trPr>
          <w:ins w:id="1370" w:author="Divek Vellaisamy" w:date="2019-12-11T15:43:00Z"/>
        </w:trPr>
        <w:tc>
          <w:tcPr>
            <w:tcW w:w="2350" w:type="dxa"/>
          </w:tcPr>
          <w:p w14:paraId="63867960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71" w:author="Divek Vellaisamy" w:date="2019-12-11T15:43:00Z"/>
                <w:rFonts w:ascii="Calibri" w:eastAsia="Calibri" w:hAnsi="Calibri" w:cs="Calibri"/>
              </w:rPr>
            </w:pPr>
            <w:proofErr w:type="spellStart"/>
            <w:ins w:id="1372" w:author="Divek Vellaisamy" w:date="2019-12-11T15:43:00Z"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</w:ins>
          </w:p>
        </w:tc>
        <w:tc>
          <w:tcPr>
            <w:tcW w:w="1701" w:type="dxa"/>
          </w:tcPr>
          <w:p w14:paraId="38EB40A0" w14:textId="77777777" w:rsidR="00824A87" w:rsidRDefault="00824A87" w:rsidP="00B96808">
            <w:pPr>
              <w:spacing w:line="240" w:lineRule="auto"/>
              <w:rPr>
                <w:ins w:id="1373" w:author="Divek Vellaisamy" w:date="2019-12-11T15:43:00Z"/>
                <w:rFonts w:ascii="Calibri" w:eastAsia="Calibri" w:hAnsi="Calibri" w:cs="Calibri"/>
              </w:rPr>
            </w:pPr>
            <w:ins w:id="1374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341B116B" w14:textId="77777777" w:rsidR="00824A87" w:rsidRDefault="00824A87" w:rsidP="00B96808">
            <w:pPr>
              <w:spacing w:line="240" w:lineRule="auto"/>
              <w:rPr>
                <w:ins w:id="1375" w:author="Divek Vellaisamy" w:date="2019-12-11T15:43:00Z"/>
                <w:rFonts w:ascii="Calibri" w:eastAsia="Calibri" w:hAnsi="Calibri" w:cs="Calibri"/>
              </w:rPr>
            </w:pPr>
            <w:ins w:id="1376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</w:tcPr>
          <w:p w14:paraId="0D7800CE" w14:textId="77777777" w:rsidR="00824A87" w:rsidRDefault="00824A87" w:rsidP="00B96808">
            <w:pPr>
              <w:spacing w:line="240" w:lineRule="auto"/>
              <w:rPr>
                <w:ins w:id="1377" w:author="Divek Vellaisamy" w:date="2019-12-11T15:43:00Z"/>
                <w:rFonts w:ascii="Calibri" w:eastAsia="Calibri" w:hAnsi="Calibri" w:cs="Calibri"/>
              </w:rPr>
            </w:pPr>
            <w:ins w:id="1378" w:author="Divek Vellaisamy" w:date="2019-12-11T15:43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6" w:type="dxa"/>
          </w:tcPr>
          <w:p w14:paraId="4FC38486" w14:textId="6F91858F" w:rsidR="00824A87" w:rsidRDefault="00824A87" w:rsidP="00B96808">
            <w:pPr>
              <w:spacing w:line="240" w:lineRule="auto"/>
              <w:rPr>
                <w:ins w:id="1379" w:author="Divek Vellaisamy" w:date="2019-12-11T15:43:00Z"/>
                <w:rFonts w:ascii="Calibri" w:hAnsi="Calibri"/>
              </w:rPr>
            </w:pPr>
            <w:ins w:id="1380" w:author="Divek Vellaisamy" w:date="2019-12-11T15:43:00Z">
              <w:r>
                <w:rPr>
                  <w:rFonts w:ascii="Calibri" w:hAnsi="Calibri"/>
                </w:rPr>
                <w:t>User Entity ID.</w:t>
              </w:r>
            </w:ins>
          </w:p>
        </w:tc>
      </w:tr>
      <w:tr w:rsidR="00824A87" w14:paraId="43DD941E" w14:textId="77777777" w:rsidTr="00B96808">
        <w:trPr>
          <w:ins w:id="1381" w:author="Divek Vellaisamy" w:date="2019-12-11T15:43:00Z"/>
        </w:trPr>
        <w:tc>
          <w:tcPr>
            <w:tcW w:w="2350" w:type="dxa"/>
          </w:tcPr>
          <w:p w14:paraId="507B61CE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82" w:author="Divek Vellaisamy" w:date="2019-12-11T15:43:00Z"/>
                <w:rFonts w:ascii="Calibri" w:hAnsi="Calibri"/>
              </w:rPr>
            </w:pPr>
            <w:proofErr w:type="spellStart"/>
            <w:ins w:id="1383" w:author="Divek Vellaisamy" w:date="2019-12-11T15:43:00Z">
              <w:r>
                <w:rPr>
                  <w:rFonts w:ascii="Calibri" w:eastAsia="Calibri" w:hAnsi="Calibri" w:cs="Calibri"/>
                </w:rPr>
                <w:t>walletId</w:t>
              </w:r>
              <w:proofErr w:type="spellEnd"/>
            </w:ins>
          </w:p>
        </w:tc>
        <w:tc>
          <w:tcPr>
            <w:tcW w:w="1701" w:type="dxa"/>
          </w:tcPr>
          <w:p w14:paraId="2863F1DB" w14:textId="77777777" w:rsidR="00824A87" w:rsidRDefault="00824A87" w:rsidP="00B96808">
            <w:pPr>
              <w:spacing w:line="240" w:lineRule="auto"/>
              <w:rPr>
                <w:ins w:id="1384" w:author="Divek Vellaisamy" w:date="2019-12-11T15:43:00Z"/>
                <w:rFonts w:ascii="Calibri" w:eastAsia="Calibri" w:hAnsi="Calibri" w:cs="Calibri"/>
              </w:rPr>
            </w:pPr>
            <w:ins w:id="1385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D42261E" w14:textId="77777777" w:rsidR="00824A87" w:rsidRDefault="00824A87" w:rsidP="00B96808">
            <w:pPr>
              <w:spacing w:line="240" w:lineRule="auto"/>
              <w:rPr>
                <w:ins w:id="1386" w:author="Divek Vellaisamy" w:date="2019-12-11T15:43:00Z"/>
                <w:rFonts w:ascii="Calibri" w:eastAsia="Calibri" w:hAnsi="Calibri" w:cs="Calibri"/>
              </w:rPr>
            </w:pPr>
            <w:ins w:id="1387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</w:tcPr>
          <w:p w14:paraId="0DBD1249" w14:textId="77777777" w:rsidR="00824A87" w:rsidRDefault="00824A87" w:rsidP="00B96808">
            <w:pPr>
              <w:spacing w:line="240" w:lineRule="auto"/>
              <w:rPr>
                <w:ins w:id="1388" w:author="Divek Vellaisamy" w:date="2019-12-11T15:43:00Z"/>
                <w:rFonts w:ascii="Calibri" w:eastAsia="Calibri" w:hAnsi="Calibri" w:cs="Calibri"/>
              </w:rPr>
            </w:pPr>
            <w:ins w:id="1389" w:author="Divek Vellaisamy" w:date="2019-12-11T15:43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6" w:type="dxa"/>
          </w:tcPr>
          <w:p w14:paraId="297335A4" w14:textId="5383CDB5" w:rsidR="00824A87" w:rsidRDefault="00824A87" w:rsidP="00B96808">
            <w:pPr>
              <w:spacing w:line="240" w:lineRule="auto"/>
              <w:rPr>
                <w:ins w:id="1390" w:author="Divek Vellaisamy" w:date="2019-12-11T15:43:00Z"/>
                <w:rFonts w:ascii="Calibri" w:hAnsi="Calibri"/>
              </w:rPr>
            </w:pPr>
            <w:ins w:id="1391" w:author="Divek Vellaisamy" w:date="2019-12-11T15:43:00Z">
              <w:r>
                <w:rPr>
                  <w:rFonts w:ascii="Calibri" w:hAnsi="Calibri"/>
                </w:rPr>
                <w:t>eWallet ID.</w:t>
              </w:r>
            </w:ins>
          </w:p>
        </w:tc>
      </w:tr>
      <w:tr w:rsidR="00824A87" w14:paraId="0A538A7C" w14:textId="77777777" w:rsidTr="00B96808">
        <w:trPr>
          <w:ins w:id="1392" w:author="Divek Vellaisamy" w:date="2019-12-11T15:43:00Z"/>
        </w:trPr>
        <w:tc>
          <w:tcPr>
            <w:tcW w:w="2350" w:type="dxa"/>
          </w:tcPr>
          <w:p w14:paraId="26881DF0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93" w:author="Divek Vellaisamy" w:date="2019-12-11T15:43:00Z"/>
                <w:rFonts w:ascii="Calibri" w:eastAsia="Calibri" w:hAnsi="Calibri" w:cs="Calibri"/>
              </w:rPr>
            </w:pPr>
            <w:proofErr w:type="spellStart"/>
            <w:ins w:id="1394" w:author="Divek Vellaisamy" w:date="2019-12-11T15:43:00Z">
              <w:r>
                <w:rPr>
                  <w:rFonts w:ascii="Calibri" w:eastAsia="Calibri" w:hAnsi="Calibri" w:cs="Calibri"/>
                </w:rPr>
                <w:t>digitalAssetList</w:t>
              </w:r>
              <w:proofErr w:type="spellEnd"/>
            </w:ins>
          </w:p>
        </w:tc>
        <w:tc>
          <w:tcPr>
            <w:tcW w:w="1701" w:type="dxa"/>
          </w:tcPr>
          <w:p w14:paraId="4EF14E43" w14:textId="77777777" w:rsidR="00824A87" w:rsidRDefault="00824A87" w:rsidP="00B96808">
            <w:pPr>
              <w:spacing w:line="240" w:lineRule="auto"/>
              <w:rPr>
                <w:ins w:id="1395" w:author="Divek Vellaisamy" w:date="2019-12-11T15:43:00Z"/>
                <w:rFonts w:ascii="Calibri" w:hAnsi="Calibri"/>
              </w:rPr>
            </w:pPr>
            <w:ins w:id="1396" w:author="Divek Vellaisamy" w:date="2019-12-11T15:43:00Z">
              <w:r>
                <w:rPr>
                  <w:rFonts w:ascii="Calibri" w:hAnsi="Calibri"/>
                </w:rPr>
                <w:t>JSON Array</w:t>
              </w:r>
            </w:ins>
          </w:p>
        </w:tc>
        <w:tc>
          <w:tcPr>
            <w:tcW w:w="708" w:type="dxa"/>
          </w:tcPr>
          <w:p w14:paraId="1A544486" w14:textId="77777777" w:rsidR="00824A87" w:rsidRDefault="00824A87" w:rsidP="00B96808">
            <w:pPr>
              <w:spacing w:line="240" w:lineRule="auto"/>
              <w:rPr>
                <w:ins w:id="1397" w:author="Divek Vellaisamy" w:date="2019-12-11T15:43:00Z"/>
                <w:rFonts w:ascii="Calibri" w:hAnsi="Calibri"/>
              </w:rPr>
            </w:pPr>
            <w:ins w:id="1398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</w:tcPr>
          <w:p w14:paraId="2DD5768A" w14:textId="77777777" w:rsidR="00824A87" w:rsidRDefault="00824A87" w:rsidP="00B96808">
            <w:pPr>
              <w:spacing w:line="240" w:lineRule="auto"/>
              <w:rPr>
                <w:ins w:id="1399" w:author="Divek Vellaisamy" w:date="2019-12-11T15:43:00Z"/>
                <w:rFonts w:ascii="Calibri" w:hAnsi="Calibri"/>
              </w:rPr>
            </w:pPr>
            <w:ins w:id="1400" w:author="Divek Vellaisamy" w:date="2019-12-11T15:43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13145E6" w14:textId="77777777" w:rsidR="00824A87" w:rsidRDefault="00824A87" w:rsidP="00B96808">
            <w:pPr>
              <w:spacing w:line="240" w:lineRule="auto"/>
              <w:rPr>
                <w:ins w:id="1401" w:author="Divek Vellaisamy" w:date="2019-12-11T15:43:00Z"/>
                <w:rFonts w:ascii="Calibri" w:hAnsi="Calibri"/>
              </w:rPr>
            </w:pPr>
            <w:ins w:id="1402" w:author="Divek Vellaisamy" w:date="2019-12-11T15:43:00Z">
              <w:r>
                <w:rPr>
                  <w:rFonts w:ascii="Calibri" w:eastAsia="Calibri" w:hAnsi="Calibri" w:cs="Calibri"/>
                </w:rPr>
                <w:t>Empty if no digital asset found</w:t>
              </w:r>
            </w:ins>
          </w:p>
        </w:tc>
      </w:tr>
      <w:tr w:rsidR="00824A87" w14:paraId="518CCCA1" w14:textId="77777777" w:rsidTr="00B96808">
        <w:trPr>
          <w:ins w:id="1403" w:author="Divek Vellaisamy" w:date="2019-12-11T15:43:00Z"/>
        </w:trPr>
        <w:tc>
          <w:tcPr>
            <w:tcW w:w="2350" w:type="dxa"/>
          </w:tcPr>
          <w:p w14:paraId="41F4695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04" w:author="Divek Vellaisamy" w:date="2019-12-11T15:43:00Z"/>
                <w:rFonts w:ascii="Calibri" w:eastAsia="Calibri" w:hAnsi="Calibri" w:cs="Calibri"/>
              </w:rPr>
            </w:pPr>
            <w:proofErr w:type="spellStart"/>
            <w:ins w:id="1405" w:author="Divek Vellaisamy" w:date="2019-12-11T15:43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1" w:type="dxa"/>
          </w:tcPr>
          <w:p w14:paraId="58796A6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06" w:author="Divek Vellaisamy" w:date="2019-12-11T15:43:00Z"/>
                <w:rFonts w:ascii="Calibri" w:hAnsi="Calibri"/>
              </w:rPr>
            </w:pPr>
            <w:ins w:id="1407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4F47FD6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08" w:author="Divek Vellaisamy" w:date="2019-12-11T15:43:00Z"/>
                <w:rFonts w:ascii="Calibri" w:hAnsi="Calibri"/>
              </w:rPr>
            </w:pPr>
            <w:ins w:id="1409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72D8FCF8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10" w:author="Divek Vellaisamy" w:date="2019-12-11T15:43:00Z"/>
                <w:rFonts w:ascii="Calibri" w:hAnsi="Calibri"/>
              </w:rPr>
            </w:pPr>
            <w:ins w:id="1411" w:author="Divek Vellaisamy" w:date="2019-12-11T15:43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096DBA32" w14:textId="77777777" w:rsidR="00824A87" w:rsidRDefault="00824A87" w:rsidP="00B96808">
            <w:pPr>
              <w:spacing w:line="240" w:lineRule="auto"/>
              <w:rPr>
                <w:ins w:id="1412" w:author="Divek Vellaisamy" w:date="2019-12-11T15:43:00Z"/>
                <w:rFonts w:ascii="Calibri" w:eastAsia="Calibri" w:hAnsi="Calibri" w:cs="Calibri"/>
              </w:rPr>
            </w:pPr>
            <w:ins w:id="1413" w:author="Divek Vellaisamy" w:date="2019-12-11T15:43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824A87" w14:paraId="077575CD" w14:textId="77777777" w:rsidTr="00B96808">
        <w:trPr>
          <w:ins w:id="1414" w:author="Divek Vellaisamy" w:date="2019-12-11T15:43:00Z"/>
        </w:trPr>
        <w:tc>
          <w:tcPr>
            <w:tcW w:w="2350" w:type="dxa"/>
          </w:tcPr>
          <w:p w14:paraId="21932CBC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15" w:author="Divek Vellaisamy" w:date="2019-12-11T15:43:00Z"/>
                <w:rFonts w:ascii="Calibri" w:eastAsia="Calibri" w:hAnsi="Calibri" w:cs="Calibri"/>
              </w:rPr>
            </w:pPr>
            <w:proofErr w:type="spellStart"/>
            <w:ins w:id="1416" w:author="Divek Vellaisamy" w:date="2019-12-11T15:43:00Z">
              <w:r>
                <w:rPr>
                  <w:rFonts w:ascii="Calibri" w:eastAsia="Calibri" w:hAnsi="Calibri" w:cs="Calibri"/>
                </w:rPr>
                <w:t>trxnTime</w:t>
              </w:r>
              <w:proofErr w:type="spellEnd"/>
            </w:ins>
          </w:p>
        </w:tc>
        <w:tc>
          <w:tcPr>
            <w:tcW w:w="1701" w:type="dxa"/>
          </w:tcPr>
          <w:p w14:paraId="2627DF8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17" w:author="Divek Vellaisamy" w:date="2019-12-11T15:43:00Z"/>
                <w:rFonts w:ascii="Calibri" w:hAnsi="Calibri"/>
              </w:rPr>
            </w:pPr>
            <w:ins w:id="1418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2B6C62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19" w:author="Divek Vellaisamy" w:date="2019-12-11T15:43:00Z"/>
                <w:rFonts w:ascii="Calibri" w:hAnsi="Calibri"/>
              </w:rPr>
            </w:pPr>
            <w:ins w:id="1420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18DBF7D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21" w:author="Divek Vellaisamy" w:date="2019-12-11T15:43:00Z"/>
                <w:rFonts w:ascii="Calibri" w:hAnsi="Calibri"/>
              </w:rPr>
            </w:pPr>
            <w:ins w:id="1422" w:author="Divek Vellaisamy" w:date="2019-12-11T15:43:00Z">
              <w:r>
                <w:rPr>
                  <w:rFonts w:ascii="Calibri" w:hAnsi="Calibri"/>
                </w:rPr>
                <w:t>17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49C0E09B" w14:textId="48774D7C" w:rsidR="00824A87" w:rsidRDefault="00824A87" w:rsidP="00B96808">
            <w:pPr>
              <w:spacing w:line="240" w:lineRule="auto"/>
              <w:rPr>
                <w:ins w:id="1423" w:author="Divek Vellaisamy" w:date="2019-12-11T15:43:00Z"/>
                <w:rFonts w:ascii="Calibri" w:hAnsi="Calibri"/>
              </w:rPr>
            </w:pPr>
            <w:ins w:id="1424" w:author="Divek Vellaisamy" w:date="2019-12-11T15:43:00Z">
              <w:r>
                <w:rPr>
                  <w:rFonts w:ascii="Calibri" w:hAnsi="Calibri"/>
                </w:rPr>
                <w:t>This is the time stamp of the transaction in the format “</w:t>
              </w:r>
              <w:proofErr w:type="spellStart"/>
              <w:r>
                <w:rPr>
                  <w:rFonts w:ascii="Calibri" w:hAnsi="Calibri"/>
                </w:rPr>
                <w:t>yyyyMMddHHmmssS</w:t>
              </w:r>
            </w:ins>
            <w:ins w:id="1425" w:author="Kavinithees Palanisamy" w:date="2019-12-16T13:33:00Z">
              <w:r w:rsidR="00F14496">
                <w:rPr>
                  <w:rFonts w:ascii="Calibri" w:hAnsi="Calibri"/>
                </w:rPr>
                <w:t>SS</w:t>
              </w:r>
            </w:ins>
            <w:proofErr w:type="spellEnd"/>
            <w:ins w:id="1426" w:author="Divek Vellaisamy" w:date="2019-12-11T15:43:00Z">
              <w:r>
                <w:rPr>
                  <w:rFonts w:ascii="Calibri" w:hAnsi="Calibri"/>
                </w:rPr>
                <w:t>”</w:t>
              </w:r>
            </w:ins>
          </w:p>
        </w:tc>
      </w:tr>
      <w:tr w:rsidR="00824A87" w14:paraId="0830C35C" w14:textId="77777777" w:rsidTr="00B96808">
        <w:trPr>
          <w:ins w:id="1427" w:author="Divek Vellaisamy" w:date="2019-12-11T15:43:00Z"/>
        </w:trPr>
        <w:tc>
          <w:tcPr>
            <w:tcW w:w="2350" w:type="dxa"/>
          </w:tcPr>
          <w:p w14:paraId="4034E4A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28" w:author="Divek Vellaisamy" w:date="2019-12-11T15:43:00Z"/>
                <w:rFonts w:ascii="Calibri" w:eastAsia="Calibri" w:hAnsi="Calibri" w:cs="Calibri"/>
              </w:rPr>
            </w:pPr>
            <w:proofErr w:type="spellStart"/>
            <w:ins w:id="1429" w:author="Divek Vellaisamy" w:date="2019-12-11T15:43:00Z">
              <w:r>
                <w:rPr>
                  <w:rFonts w:ascii="Calibri" w:eastAsia="Calibri" w:hAnsi="Calibri" w:cs="Calibri"/>
                </w:rPr>
                <w:t>trxnTimeZone</w:t>
              </w:r>
              <w:proofErr w:type="spellEnd"/>
            </w:ins>
          </w:p>
        </w:tc>
        <w:tc>
          <w:tcPr>
            <w:tcW w:w="1701" w:type="dxa"/>
          </w:tcPr>
          <w:p w14:paraId="4833E64E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30" w:author="Divek Vellaisamy" w:date="2019-12-11T15:43:00Z"/>
                <w:rFonts w:ascii="Calibri" w:hAnsi="Calibri"/>
              </w:rPr>
            </w:pPr>
            <w:ins w:id="1431" w:author="Divek Vellaisamy" w:date="2019-12-11T15:43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</w:tcPr>
          <w:p w14:paraId="0A1714C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32" w:author="Divek Vellaisamy" w:date="2019-12-11T15:43:00Z"/>
                <w:rFonts w:ascii="Calibri" w:hAnsi="Calibri"/>
              </w:rPr>
            </w:pPr>
            <w:ins w:id="1433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3285EDD7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34" w:author="Divek Vellaisamy" w:date="2019-12-11T15:43:00Z"/>
                <w:rFonts w:ascii="Calibri" w:hAnsi="Calibri"/>
              </w:rPr>
            </w:pPr>
            <w:ins w:id="1435" w:author="Divek Vellaisamy" w:date="2019-12-11T15:43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7022420" w14:textId="77777777" w:rsidR="00824A87" w:rsidRDefault="00824A87" w:rsidP="00B96808">
            <w:pPr>
              <w:spacing w:line="240" w:lineRule="auto"/>
              <w:rPr>
                <w:ins w:id="1436" w:author="Divek Vellaisamy" w:date="2019-12-11T15:43:00Z"/>
                <w:rFonts w:ascii="Calibri" w:hAnsi="Calibri"/>
              </w:rPr>
            </w:pPr>
            <w:ins w:id="1437" w:author="Divek Vellaisamy" w:date="2019-12-11T15:43:00Z">
              <w:r>
                <w:rPr>
                  <w:rFonts w:ascii="Calibri" w:hAnsi="Calibri"/>
                </w:rPr>
                <w:t>RFU</w:t>
              </w:r>
            </w:ins>
          </w:p>
        </w:tc>
      </w:tr>
    </w:tbl>
    <w:p w14:paraId="51C34AD5" w14:textId="77777777" w:rsidR="00824A87" w:rsidRDefault="00824A87">
      <w:pPr>
        <w:rPr>
          <w:ins w:id="1438" w:author="Divek Vellaisamy" w:date="2019-12-11T15:43:00Z"/>
        </w:rPr>
        <w:pPrChange w:id="1439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</w:p>
    <w:p w14:paraId="4C1A9FE0" w14:textId="77777777" w:rsidR="00824A87" w:rsidRPr="00824A87" w:rsidRDefault="00824A87">
      <w:pPr>
        <w:rPr>
          <w:ins w:id="1440" w:author="Divek Vellaisamy" w:date="2019-12-11T15:43:00Z"/>
          <w:rFonts w:ascii="Calibri" w:eastAsia="Calibri" w:hAnsi="Calibri" w:cs="Calibri"/>
          <w:b/>
          <w:rPrChange w:id="1441" w:author="Divek Vellaisamy" w:date="2019-12-11T15:43:00Z">
            <w:rPr>
              <w:ins w:id="1442" w:author="Divek Vellaisamy" w:date="2019-12-11T15:43:00Z"/>
            </w:rPr>
          </w:rPrChange>
        </w:rPr>
        <w:pPrChange w:id="1443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444" w:author="Divek Vellaisamy" w:date="2019-12-11T15:43:00Z">
        <w:r w:rsidRPr="00824A87">
          <w:rPr>
            <w:rFonts w:ascii="Calibri" w:eastAsia="Calibri" w:hAnsi="Calibri" w:cs="Calibri"/>
            <w:b/>
            <w:rPrChange w:id="1445" w:author="Divek Vellaisamy" w:date="2019-12-11T15:43:00Z">
              <w:rPr/>
            </w:rPrChange>
          </w:rPr>
          <w:t>Digital Asset List Fields:</w:t>
        </w:r>
      </w:ins>
    </w:p>
    <w:tbl>
      <w:tblPr>
        <w:tblW w:w="989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6"/>
      </w:tblGrid>
      <w:tr w:rsidR="00824A87" w14:paraId="24714D94" w14:textId="77777777" w:rsidTr="00B96808">
        <w:trPr>
          <w:trHeight w:val="280"/>
          <w:ins w:id="1446" w:author="Divek Vellaisamy" w:date="2019-12-11T15:43:00Z"/>
        </w:trPr>
        <w:tc>
          <w:tcPr>
            <w:tcW w:w="2350" w:type="dxa"/>
            <w:shd w:val="clear" w:color="auto" w:fill="000080"/>
          </w:tcPr>
          <w:p w14:paraId="34742DB1" w14:textId="77777777" w:rsidR="00824A87" w:rsidRDefault="00824A87" w:rsidP="00B96808">
            <w:pPr>
              <w:spacing w:line="240" w:lineRule="auto"/>
              <w:rPr>
                <w:ins w:id="1447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448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6809A68E" w14:textId="77777777" w:rsidR="00824A87" w:rsidRDefault="00824A87" w:rsidP="00B96808">
            <w:pPr>
              <w:spacing w:line="240" w:lineRule="auto"/>
              <w:rPr>
                <w:ins w:id="1449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450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55478BD2" w14:textId="77777777" w:rsidR="00824A87" w:rsidRDefault="00824A87" w:rsidP="00B96808">
            <w:pPr>
              <w:spacing w:line="240" w:lineRule="auto"/>
              <w:rPr>
                <w:ins w:id="1451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452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34CBE942" w14:textId="77777777" w:rsidR="00824A87" w:rsidRDefault="00824A87" w:rsidP="00B96808">
            <w:pPr>
              <w:spacing w:line="240" w:lineRule="auto"/>
              <w:rPr>
                <w:ins w:id="1453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454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6" w:type="dxa"/>
            <w:tcBorders>
              <w:bottom w:val="single" w:sz="4" w:space="0" w:color="000000"/>
            </w:tcBorders>
            <w:shd w:val="clear" w:color="auto" w:fill="000080"/>
          </w:tcPr>
          <w:p w14:paraId="0DC04705" w14:textId="77777777" w:rsidR="00824A87" w:rsidRDefault="00824A87" w:rsidP="00B96808">
            <w:pPr>
              <w:spacing w:line="240" w:lineRule="auto"/>
              <w:rPr>
                <w:ins w:id="1455" w:author="Divek Vellaisamy" w:date="2019-12-11T15:43:00Z"/>
                <w:rFonts w:ascii="Calibri" w:hAnsi="Calibri"/>
              </w:rPr>
            </w:pPr>
            <w:ins w:id="1456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824A87" w14:paraId="72FF4414" w14:textId="77777777" w:rsidTr="00B96808">
        <w:trPr>
          <w:ins w:id="1457" w:author="Divek Vellaisamy" w:date="2019-12-11T15:43:00Z"/>
        </w:trPr>
        <w:tc>
          <w:tcPr>
            <w:tcW w:w="2350" w:type="dxa"/>
          </w:tcPr>
          <w:p w14:paraId="29B9FA8A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58" w:author="Divek Vellaisamy" w:date="2019-12-11T15:43:00Z"/>
                <w:rFonts w:ascii="Calibri" w:eastAsia="Calibri" w:hAnsi="Calibri" w:cs="Calibri"/>
              </w:rPr>
            </w:pPr>
            <w:proofErr w:type="spellStart"/>
            <w:ins w:id="1459" w:author="Divek Vellaisamy" w:date="2019-12-11T15:43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</w:tcPr>
          <w:p w14:paraId="5ECD3674" w14:textId="26426525" w:rsidR="00824A87" w:rsidRDefault="00ED42AF" w:rsidP="00B96808">
            <w:pPr>
              <w:spacing w:line="240" w:lineRule="auto"/>
              <w:rPr>
                <w:ins w:id="1460" w:author="Divek Vellaisamy" w:date="2019-12-11T15:43:00Z"/>
                <w:rFonts w:ascii="Calibri" w:hAnsi="Calibri"/>
              </w:rPr>
            </w:pPr>
            <w:ins w:id="1461" w:author="Divek Vellaisamy" w:date="2020-01-13T13:1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1AEF46F" w14:textId="77777777" w:rsidR="00824A87" w:rsidRDefault="00824A87" w:rsidP="00B96808">
            <w:pPr>
              <w:spacing w:line="240" w:lineRule="auto"/>
              <w:rPr>
                <w:ins w:id="1462" w:author="Divek Vellaisamy" w:date="2019-12-11T15:43:00Z"/>
                <w:rFonts w:ascii="Calibri" w:hAnsi="Calibri"/>
              </w:rPr>
            </w:pPr>
            <w:ins w:id="1463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FE3F634" w14:textId="77777777" w:rsidR="00824A87" w:rsidRDefault="00824A87" w:rsidP="00B96808">
            <w:pPr>
              <w:spacing w:line="240" w:lineRule="auto"/>
              <w:rPr>
                <w:ins w:id="1464" w:author="Divek Vellaisamy" w:date="2019-12-11T15:43:00Z"/>
                <w:rFonts w:ascii="Calibri" w:hAnsi="Calibri"/>
              </w:rPr>
            </w:pPr>
            <w:ins w:id="1465" w:author="Divek Vellaisamy" w:date="2019-12-11T15:43:00Z">
              <w:r>
                <w:rPr>
                  <w:rFonts w:ascii="Calibri" w:hAnsi="Calibri"/>
                </w:rPr>
                <w:t>40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769055A" w14:textId="77777777" w:rsidR="00824A87" w:rsidRDefault="00824A87" w:rsidP="00B96808">
            <w:pPr>
              <w:spacing w:line="240" w:lineRule="auto"/>
              <w:rPr>
                <w:ins w:id="1466" w:author="Divek Vellaisamy" w:date="2019-12-11T15:43:00Z"/>
                <w:rFonts w:ascii="Calibri" w:hAnsi="Calibri"/>
              </w:rPr>
            </w:pPr>
            <w:ins w:id="1467" w:author="Divek Vellaisamy" w:date="2019-12-11T15:43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824A87" w14:paraId="218D06D8" w14:textId="77777777" w:rsidTr="00B96808">
        <w:trPr>
          <w:ins w:id="1468" w:author="Divek Vellaisamy" w:date="2019-12-11T15:43:00Z"/>
        </w:trPr>
        <w:tc>
          <w:tcPr>
            <w:tcW w:w="2350" w:type="dxa"/>
          </w:tcPr>
          <w:p w14:paraId="45E3B32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69" w:author="Divek Vellaisamy" w:date="2019-12-11T15:43:00Z"/>
                <w:rFonts w:ascii="Calibri" w:eastAsia="Calibri" w:hAnsi="Calibri" w:cs="Calibri"/>
              </w:rPr>
            </w:pPr>
            <w:proofErr w:type="spellStart"/>
            <w:ins w:id="1470" w:author="Divek Vellaisamy" w:date="2019-12-11T15:43:00Z">
              <w:r>
                <w:rPr>
                  <w:rFonts w:ascii="Calibri" w:eastAsia="Calibri" w:hAnsi="Calibri" w:cs="Calibri"/>
                </w:rPr>
                <w:t>digitalAssetName</w:t>
              </w:r>
              <w:proofErr w:type="spellEnd"/>
            </w:ins>
          </w:p>
        </w:tc>
        <w:tc>
          <w:tcPr>
            <w:tcW w:w="1701" w:type="dxa"/>
          </w:tcPr>
          <w:p w14:paraId="4B5D54DC" w14:textId="77777777" w:rsidR="00824A87" w:rsidRDefault="00824A87" w:rsidP="00B96808">
            <w:pPr>
              <w:spacing w:line="240" w:lineRule="auto"/>
              <w:rPr>
                <w:ins w:id="1471" w:author="Divek Vellaisamy" w:date="2019-12-11T15:43:00Z"/>
                <w:rFonts w:ascii="Calibri" w:hAnsi="Calibri"/>
              </w:rPr>
            </w:pPr>
            <w:ins w:id="1472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568D4666" w14:textId="77777777" w:rsidR="00824A87" w:rsidRDefault="00824A87" w:rsidP="00B96808">
            <w:pPr>
              <w:spacing w:line="240" w:lineRule="auto"/>
              <w:rPr>
                <w:ins w:id="1473" w:author="Divek Vellaisamy" w:date="2019-12-11T15:43:00Z"/>
                <w:rFonts w:ascii="Calibri" w:hAnsi="Calibri"/>
              </w:rPr>
            </w:pPr>
            <w:ins w:id="1474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4D2A607" w14:textId="77777777" w:rsidR="00824A87" w:rsidRDefault="00824A87" w:rsidP="00B96808">
            <w:pPr>
              <w:spacing w:line="240" w:lineRule="auto"/>
              <w:rPr>
                <w:ins w:id="1475" w:author="Divek Vellaisamy" w:date="2019-12-11T15:43:00Z"/>
                <w:rFonts w:ascii="Calibri" w:hAnsi="Calibri"/>
              </w:rPr>
            </w:pPr>
            <w:ins w:id="1476" w:author="Divek Vellaisamy" w:date="2019-12-11T15:43:00Z">
              <w:r>
                <w:rPr>
                  <w:rFonts w:ascii="Calibri" w:hAnsi="Calibri"/>
                </w:rPr>
                <w:t>45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0380E65" w14:textId="77777777" w:rsidR="00824A87" w:rsidRDefault="00824A87" w:rsidP="00B96808">
            <w:pPr>
              <w:spacing w:line="240" w:lineRule="auto"/>
              <w:rPr>
                <w:ins w:id="1477" w:author="Divek Vellaisamy" w:date="2019-12-11T15:43:00Z"/>
                <w:rFonts w:ascii="Calibri" w:hAnsi="Calibri"/>
              </w:rPr>
            </w:pPr>
            <w:ins w:id="1478" w:author="Divek Vellaisamy" w:date="2019-12-11T15:43:00Z">
              <w:r>
                <w:rPr>
                  <w:rFonts w:ascii="Calibri" w:hAnsi="Calibri"/>
                </w:rPr>
                <w:t>Digital Asset Name</w:t>
              </w:r>
            </w:ins>
          </w:p>
        </w:tc>
      </w:tr>
      <w:tr w:rsidR="00824A87" w14:paraId="11AB3F6F" w14:textId="77777777" w:rsidTr="00B96808">
        <w:trPr>
          <w:ins w:id="1479" w:author="Divek Vellaisamy" w:date="2019-12-11T15:43:00Z"/>
        </w:trPr>
        <w:tc>
          <w:tcPr>
            <w:tcW w:w="2350" w:type="dxa"/>
          </w:tcPr>
          <w:p w14:paraId="3A4C514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80" w:author="Divek Vellaisamy" w:date="2019-12-11T15:43:00Z"/>
                <w:rFonts w:ascii="Calibri" w:eastAsia="Calibri" w:hAnsi="Calibri" w:cs="Calibri"/>
              </w:rPr>
            </w:pPr>
            <w:proofErr w:type="spellStart"/>
            <w:ins w:id="1481" w:author="Divek Vellaisamy" w:date="2019-12-11T15:43:00Z">
              <w:r>
                <w:rPr>
                  <w:rFonts w:ascii="Calibri" w:eastAsia="Calibri" w:hAnsi="Calibri" w:cs="Calibri"/>
                </w:rPr>
                <w:t>availableQuantity</w:t>
              </w:r>
              <w:proofErr w:type="spellEnd"/>
            </w:ins>
          </w:p>
        </w:tc>
        <w:tc>
          <w:tcPr>
            <w:tcW w:w="1701" w:type="dxa"/>
          </w:tcPr>
          <w:p w14:paraId="1CD5FAB7" w14:textId="77777777" w:rsidR="00824A87" w:rsidRDefault="00824A87" w:rsidP="00B96808">
            <w:pPr>
              <w:spacing w:line="240" w:lineRule="auto"/>
              <w:rPr>
                <w:ins w:id="1482" w:author="Divek Vellaisamy" w:date="2019-12-11T15:43:00Z"/>
                <w:rFonts w:ascii="Calibri" w:hAnsi="Calibri"/>
              </w:rPr>
            </w:pPr>
            <w:ins w:id="1483" w:author="Divek Vellaisamy" w:date="2019-12-11T15:43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57FFF8A0" w14:textId="77777777" w:rsidR="00824A87" w:rsidRDefault="00824A87" w:rsidP="00B96808">
            <w:pPr>
              <w:spacing w:line="240" w:lineRule="auto"/>
              <w:rPr>
                <w:ins w:id="1484" w:author="Divek Vellaisamy" w:date="2019-12-11T15:43:00Z"/>
                <w:rFonts w:ascii="Calibri" w:hAnsi="Calibri"/>
              </w:rPr>
            </w:pPr>
            <w:ins w:id="1485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11F1EA2B" w14:textId="77777777" w:rsidR="00824A87" w:rsidRDefault="00824A87" w:rsidP="00B96808">
            <w:pPr>
              <w:spacing w:line="240" w:lineRule="auto"/>
              <w:rPr>
                <w:ins w:id="1486" w:author="Divek Vellaisamy" w:date="2019-12-11T15:43:00Z"/>
                <w:rFonts w:ascii="Calibri" w:hAnsi="Calibri"/>
              </w:rPr>
            </w:pPr>
            <w:ins w:id="1487" w:author="Divek Vellaisamy" w:date="2019-12-11T15:43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37BDED70" w14:textId="42B2F3E9" w:rsidR="006516EF" w:rsidRDefault="00824A87" w:rsidP="00B96808">
            <w:pPr>
              <w:spacing w:line="240" w:lineRule="auto"/>
              <w:rPr>
                <w:rFonts w:ascii="Calibri" w:eastAsia="Calibri" w:hAnsi="Calibri" w:cs="Calibri"/>
              </w:rPr>
            </w:pPr>
            <w:ins w:id="1488" w:author="Divek Vellaisamy" w:date="2019-12-11T15:43:00Z">
              <w:r>
                <w:rPr>
                  <w:rFonts w:ascii="Calibri" w:eastAsia="Calibri" w:hAnsi="Calibri" w:cs="Calibri"/>
                </w:rPr>
                <w:t>Available Quantity of the digital asset</w:t>
              </w:r>
            </w:ins>
          </w:p>
          <w:p w14:paraId="08B13783" w14:textId="0C4AB815" w:rsidR="00824A87" w:rsidRDefault="006516EF" w:rsidP="00B96808">
            <w:pPr>
              <w:spacing w:line="240" w:lineRule="auto"/>
              <w:rPr>
                <w:ins w:id="1489" w:author="Divek Vellaisamy" w:date="2019-12-11T15:43:00Z"/>
                <w:rFonts w:ascii="Calibri" w:hAnsi="Calibri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M</w:t>
            </w:r>
            <w:r w:rsidRPr="006516EF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aximum 3 decimals are allowed</w:t>
            </w:r>
            <w:ins w:id="1490" w:author="Divek Vellaisamy" w:date="2019-12-11T15:43:00Z">
              <w:r w:rsidR="00824A87">
                <w:rPr>
                  <w:rFonts w:ascii="Calibri" w:eastAsia="Calibri" w:hAnsi="Calibri" w:cs="Calibri"/>
                </w:rPr>
                <w:t xml:space="preserve"> </w:t>
              </w:r>
            </w:ins>
          </w:p>
        </w:tc>
      </w:tr>
      <w:tr w:rsidR="00824A87" w14:paraId="02C41790" w14:textId="77777777" w:rsidTr="00B96808">
        <w:trPr>
          <w:ins w:id="1491" w:author="Divek Vellaisamy" w:date="2019-12-11T15:43:00Z"/>
        </w:trPr>
        <w:tc>
          <w:tcPr>
            <w:tcW w:w="2350" w:type="dxa"/>
          </w:tcPr>
          <w:p w14:paraId="71AD4A8E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92" w:author="Divek Vellaisamy" w:date="2019-12-11T15:43:00Z"/>
                <w:rFonts w:ascii="Calibri" w:eastAsia="Calibri" w:hAnsi="Calibri" w:cs="Calibri"/>
              </w:rPr>
            </w:pPr>
            <w:ins w:id="1493" w:author="Divek Vellaisamy" w:date="2019-12-11T15:43:00Z">
              <w:r>
                <w:rPr>
                  <w:rFonts w:ascii="Calibri" w:eastAsia="Calibri" w:hAnsi="Calibri" w:cs="Calibri"/>
                </w:rPr>
                <w:t>status</w:t>
              </w:r>
            </w:ins>
          </w:p>
        </w:tc>
        <w:tc>
          <w:tcPr>
            <w:tcW w:w="1701" w:type="dxa"/>
          </w:tcPr>
          <w:p w14:paraId="2012237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94" w:author="Divek Vellaisamy" w:date="2019-12-11T15:43:00Z"/>
                <w:rFonts w:ascii="Calibri" w:hAnsi="Calibri"/>
              </w:rPr>
            </w:pPr>
            <w:ins w:id="1495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72E886FD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96" w:author="Divek Vellaisamy" w:date="2019-12-11T15:43:00Z"/>
                <w:rFonts w:ascii="Calibri" w:hAnsi="Calibri"/>
              </w:rPr>
            </w:pPr>
            <w:ins w:id="1497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5D8F9F87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98" w:author="Divek Vellaisamy" w:date="2019-12-11T15:43:00Z"/>
                <w:rFonts w:ascii="Calibri" w:hAnsi="Calibri"/>
              </w:rPr>
            </w:pPr>
            <w:ins w:id="1499" w:author="Divek Vellaisamy" w:date="2019-12-11T15:43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69E7F58D" w14:textId="77777777" w:rsidR="00824A87" w:rsidRDefault="00824A87" w:rsidP="00B96808">
            <w:pPr>
              <w:spacing w:line="240" w:lineRule="auto"/>
              <w:rPr>
                <w:ins w:id="1500" w:author="Divek Vellaisamy" w:date="2019-12-11T15:43:00Z"/>
                <w:rFonts w:ascii="Calibri" w:hAnsi="Calibri"/>
              </w:rPr>
            </w:pPr>
            <w:ins w:id="1501" w:author="Divek Vellaisamy" w:date="2019-12-11T15:43:00Z">
              <w:r>
                <w:rPr>
                  <w:rFonts w:ascii="Calibri" w:eastAsia="Calibri" w:hAnsi="Calibri" w:cs="Calibri"/>
                </w:rPr>
                <w:t>digital asset status</w:t>
              </w:r>
            </w:ins>
          </w:p>
        </w:tc>
      </w:tr>
    </w:tbl>
    <w:p w14:paraId="06652445" w14:textId="77777777" w:rsidR="00824A87" w:rsidRPr="007948DC" w:rsidRDefault="00824A87">
      <w:pPr>
        <w:rPr>
          <w:ins w:id="1502" w:author="Divek Vellaisamy" w:date="2019-12-11T15:42:00Z"/>
        </w:rPr>
        <w:pPrChange w:id="1503" w:author="Divek Vellaisamy" w:date="2019-12-11T15:43:00Z">
          <w:pPr>
            <w:pStyle w:val="Heading1"/>
            <w:numPr>
              <w:numId w:val="8"/>
            </w:numPr>
            <w:ind w:left="284" w:hanging="284"/>
          </w:pPr>
        </w:pPrChange>
      </w:pPr>
    </w:p>
    <w:p w14:paraId="7E6B5CF9" w14:textId="77777777" w:rsidR="003019C9" w:rsidRDefault="003019C9">
      <w:pPr>
        <w:pStyle w:val="Heading1"/>
        <w:numPr>
          <w:ilvl w:val="0"/>
          <w:numId w:val="8"/>
        </w:numPr>
        <w:ind w:left="284" w:hanging="284"/>
        <w:rPr>
          <w:ins w:id="1504" w:author="Anand Gorantla" w:date="2019-12-11T15:57:00Z"/>
        </w:rPr>
        <w:pPrChange w:id="1505" w:author="Anand Gorantla" w:date="2019-12-11T15:57:00Z">
          <w:pPr>
            <w:pStyle w:val="Heading1"/>
          </w:pPr>
        </w:pPrChange>
      </w:pPr>
      <w:bookmarkStart w:id="1506" w:name="_Toc26970238"/>
      <w:bookmarkStart w:id="1507" w:name="_Toc29552889"/>
      <w:ins w:id="1508" w:author="Anand Gorantla" w:date="2019-12-11T15:57:00Z">
        <w:r>
          <w:lastRenderedPageBreak/>
          <w:t xml:space="preserve">Update User </w:t>
        </w:r>
        <w:bookmarkEnd w:id="1506"/>
        <w:r>
          <w:t>Entity</w:t>
        </w:r>
        <w:bookmarkEnd w:id="1507"/>
      </w:ins>
    </w:p>
    <w:p w14:paraId="1BF7C2FE" w14:textId="73D5A1E6" w:rsidR="003019C9" w:rsidRPr="00DC6BE4" w:rsidRDefault="003019C9">
      <w:pPr>
        <w:pStyle w:val="ListParagraph"/>
        <w:spacing w:after="200"/>
        <w:ind w:left="360"/>
        <w:rPr>
          <w:ins w:id="1509" w:author="Anand Gorantla" w:date="2019-12-11T15:57:00Z"/>
          <w:rFonts w:ascii="Calibri" w:eastAsia="Calibri" w:hAnsi="Calibri" w:cs="Calibri"/>
          <w:b/>
          <w:rPrChange w:id="1510" w:author="Anand Gorantla" w:date="2019-12-11T16:00:00Z">
            <w:rPr>
              <w:ins w:id="1511" w:author="Anand Gorantla" w:date="2019-12-11T15:57:00Z"/>
            </w:rPr>
          </w:rPrChange>
        </w:rPr>
      </w:pPr>
      <w:ins w:id="1512" w:author="Anand Gorantla" w:date="2019-12-11T15:57:00Z">
        <w:r w:rsidRPr="003F1A22">
          <w:rPr>
            <w:rFonts w:ascii="Calibri" w:eastAsia="Calibri" w:hAnsi="Calibri" w:cs="Calibri"/>
            <w:b/>
          </w:rPr>
          <w:t xml:space="preserve">Resource URL: </w:t>
        </w:r>
      </w:ins>
    </w:p>
    <w:p w14:paraId="234800AF" w14:textId="1342940C" w:rsidR="003019C9" w:rsidRPr="00831EF9" w:rsidRDefault="003019C9">
      <w:pPr>
        <w:rPr>
          <w:ins w:id="1513" w:author="Anand Gorantla" w:date="2019-12-11T15:57:00Z"/>
          <w:color w:val="0563C1" w:themeColor="hyperlink"/>
          <w:u w:val="single"/>
          <w:rPrChange w:id="1514" w:author="Anand Gorantla" w:date="2019-12-11T16:00:00Z">
            <w:rPr>
              <w:ins w:id="1515" w:author="Anand Gorantla" w:date="2019-12-11T15:57:00Z"/>
            </w:rPr>
          </w:rPrChange>
        </w:rPr>
        <w:pPrChange w:id="1516" w:author="Anand Gorantla" w:date="2019-12-11T16:00:00Z">
          <w:pPr>
            <w:pStyle w:val="ListParagraph"/>
            <w:spacing w:after="200"/>
            <w:ind w:left="360"/>
          </w:pPr>
        </w:pPrChange>
      </w:pPr>
      <w:ins w:id="1517" w:author="Anand Gorantla" w:date="2019-12-11T15:57:00Z">
        <w:r w:rsidRPr="00DC6BE4">
          <w:rPr>
            <w:rStyle w:val="Hyperlink"/>
            <w:rPrChange w:id="1518" w:author="Anand Gorantla" w:date="2019-12-11T15:58:00Z">
              <w:rPr>
                <w:rFonts w:ascii="Calibri" w:eastAsia="Calibri" w:hAnsi="Calibri" w:cs="Calibri"/>
              </w:rPr>
            </w:rPrChange>
          </w:rPr>
          <w:t xml:space="preserve">http://&lt;baseURL&gt;/0.1/ </w:t>
        </w:r>
        <w:proofErr w:type="spellStart"/>
        <w:r w:rsidRPr="00DC6BE4">
          <w:rPr>
            <w:rStyle w:val="Hyperlink"/>
            <w:rPrChange w:id="1519" w:author="Anand Gorantla" w:date="2019-12-11T15:58:00Z">
              <w:rPr>
                <w:rFonts w:ascii="Calibri" w:eastAsia="Calibri" w:hAnsi="Calibri" w:cs="Calibri"/>
              </w:rPr>
            </w:rPrChange>
          </w:rPr>
          <w:t>fe-api-gw</w:t>
        </w:r>
        <w:proofErr w:type="spellEnd"/>
        <w:r w:rsidRPr="00DC6BE4">
          <w:rPr>
            <w:rStyle w:val="Hyperlink"/>
            <w:rPrChange w:id="1520" w:author="Anand Gorantla" w:date="2019-12-11T15:58:00Z">
              <w:rPr>
                <w:rFonts w:ascii="Calibri" w:eastAsia="Calibri" w:hAnsi="Calibri" w:cs="Calibri"/>
              </w:rPr>
            </w:rPrChange>
          </w:rPr>
          <w:t>/update-user</w:t>
        </w:r>
      </w:ins>
    </w:p>
    <w:p w14:paraId="1C4EF4D8" w14:textId="77777777" w:rsidR="003019C9" w:rsidRPr="003F1A22" w:rsidRDefault="003019C9" w:rsidP="003019C9">
      <w:pPr>
        <w:pStyle w:val="ListParagraph"/>
        <w:spacing w:after="200"/>
        <w:ind w:left="360"/>
        <w:rPr>
          <w:ins w:id="1521" w:author="Anand Gorantla" w:date="2019-12-11T15:57:00Z"/>
          <w:rFonts w:ascii="Calibri" w:hAnsi="Calibri"/>
        </w:rPr>
      </w:pP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3019C9" w14:paraId="61A199F1" w14:textId="77777777" w:rsidTr="00B96808">
        <w:trPr>
          <w:ins w:id="1522" w:author="Anand Gorantla" w:date="2019-12-11T15:57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C13CFF2" w14:textId="77777777" w:rsidR="003019C9" w:rsidRDefault="003019C9" w:rsidP="00B96808">
            <w:pPr>
              <w:spacing w:after="200"/>
              <w:rPr>
                <w:ins w:id="1523" w:author="Anand Gorantla" w:date="2019-12-11T15:57:00Z"/>
                <w:rFonts w:ascii="Calibri" w:hAnsi="Calibri"/>
                <w:lang w:val="en-IN"/>
              </w:rPr>
            </w:pPr>
            <w:ins w:id="1524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Resource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F1D49B6" w14:textId="77777777" w:rsidR="003019C9" w:rsidRDefault="003019C9" w:rsidP="00B96808">
            <w:pPr>
              <w:spacing w:after="200"/>
              <w:rPr>
                <w:ins w:id="1525" w:author="Anand Gorantla" w:date="2019-12-11T15:57:00Z"/>
                <w:rFonts w:ascii="Calibri" w:hAnsi="Calibri"/>
                <w:lang w:val="en-IN"/>
              </w:rPr>
            </w:pPr>
            <w:ins w:id="1526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Description</w:t>
              </w:r>
            </w:ins>
          </w:p>
        </w:tc>
      </w:tr>
      <w:tr w:rsidR="003019C9" w14:paraId="1451CE95" w14:textId="77777777" w:rsidTr="00B96808">
        <w:trPr>
          <w:ins w:id="1527" w:author="Anand Gorantla" w:date="2019-12-11T15:57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9B8FB1" w14:textId="77777777" w:rsidR="003019C9" w:rsidRDefault="003019C9" w:rsidP="00B96808">
            <w:pPr>
              <w:spacing w:after="200"/>
              <w:rPr>
                <w:ins w:id="1528" w:author="Anand Gorantla" w:date="2019-12-11T15:57:00Z"/>
                <w:rFonts w:ascii="Calibri" w:hAnsi="Calibri"/>
                <w:lang w:val="en-IN"/>
              </w:rPr>
            </w:pPr>
            <w:ins w:id="1529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 xml:space="preserve">POST </w:t>
              </w:r>
              <w:r>
                <w:rPr>
                  <w:rFonts w:ascii="Calibri" w:eastAsia="Calibri" w:hAnsi="Calibri" w:cs="Calibri"/>
                  <w:lang w:val="en-IN"/>
                </w:rPr>
                <w:br/>
              </w:r>
              <w:proofErr w:type="spellStart"/>
              <w:r w:rsidRPr="003F2E50">
                <w:rPr>
                  <w:rFonts w:ascii="Calibri" w:eastAsia="Calibri" w:hAnsi="Calibri" w:cs="Calibri"/>
                </w:rPr>
                <w:t>fe-api-gw</w:t>
              </w:r>
              <w:proofErr w:type="spellEnd"/>
              <w:r>
                <w:rPr>
                  <w:rFonts w:ascii="Calibri" w:eastAsia="Calibri" w:hAnsi="Calibri" w:cs="Calibri"/>
                  <w:lang w:val="en-IN"/>
                </w:rPr>
                <w:t>/</w:t>
              </w:r>
              <w:r>
                <w:rPr>
                  <w:rFonts w:ascii="Calibri" w:eastAsia="Calibri" w:hAnsi="Calibri" w:cs="Calibri"/>
                </w:rPr>
                <w:t>update-user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E4244F" w14:textId="77777777" w:rsidR="003019C9" w:rsidRDefault="003019C9" w:rsidP="00B96808">
            <w:pPr>
              <w:spacing w:after="200"/>
              <w:rPr>
                <w:ins w:id="1530" w:author="Anand Gorantla" w:date="2019-12-11T15:57:00Z"/>
                <w:rFonts w:ascii="Calibri" w:eastAsia="Calibri" w:hAnsi="Calibri" w:cs="Calibri"/>
                <w:lang w:val="en-IN"/>
              </w:rPr>
            </w:pPr>
            <w:ins w:id="1531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Update user entity details (</w:t>
              </w:r>
              <w:proofErr w:type="spellStart"/>
              <w:r>
                <w:rPr>
                  <w:rFonts w:ascii="Calibri" w:eastAsia="Calibri" w:hAnsi="Calibri" w:cs="Calibri"/>
                  <w:lang w:val="en-IN"/>
                </w:rPr>
                <w:t>mobileNo</w:t>
              </w:r>
              <w:proofErr w:type="spellEnd"/>
              <w:r>
                <w:rPr>
                  <w:rFonts w:ascii="Calibri" w:eastAsia="Calibri" w:hAnsi="Calibri" w:cs="Calibri"/>
                  <w:lang w:val="en-IN"/>
                </w:rPr>
                <w:t>, email, etc.,)</w:t>
              </w:r>
            </w:ins>
          </w:p>
        </w:tc>
      </w:tr>
    </w:tbl>
    <w:p w14:paraId="216EE27A" w14:textId="77777777" w:rsidR="003019C9" w:rsidRPr="003F1A22" w:rsidRDefault="003019C9" w:rsidP="003019C9">
      <w:pPr>
        <w:spacing w:after="200"/>
        <w:rPr>
          <w:ins w:id="1532" w:author="Anand Gorantla" w:date="2019-12-11T15:57:00Z"/>
          <w:rFonts w:ascii="Calibri" w:eastAsia="Calibri" w:hAnsi="Calibri" w:cs="Calibri"/>
          <w:b/>
        </w:rPr>
      </w:pPr>
    </w:p>
    <w:p w14:paraId="35F32C93" w14:textId="77777777" w:rsidR="003019C9" w:rsidRPr="00974BD1" w:rsidRDefault="003019C9" w:rsidP="003019C9">
      <w:pPr>
        <w:spacing w:after="200"/>
        <w:rPr>
          <w:ins w:id="1533" w:author="Anand Gorantla" w:date="2019-12-11T15:57:00Z"/>
          <w:rFonts w:ascii="Calibri" w:eastAsia="Calibri" w:hAnsi="Calibri" w:cs="Calibri"/>
          <w:b/>
        </w:rPr>
      </w:pPr>
      <w:ins w:id="1534" w:author="Anand Gorantla" w:date="2019-12-11T15:57:00Z">
        <w:r w:rsidRPr="003F1A22">
          <w:rPr>
            <w:rFonts w:ascii="Calibri" w:eastAsia="Calibri" w:hAnsi="Calibri" w:cs="Calibri"/>
            <w:b/>
          </w:rPr>
          <w:t>Request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3019C9" w14:paraId="7DE6181E" w14:textId="77777777" w:rsidTr="00B96808">
        <w:trPr>
          <w:trHeight w:val="280"/>
          <w:tblHeader/>
          <w:ins w:id="1535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D01DD77" w14:textId="77777777" w:rsidR="003019C9" w:rsidRDefault="003019C9" w:rsidP="00B96808">
            <w:pPr>
              <w:spacing w:line="240" w:lineRule="auto"/>
              <w:rPr>
                <w:ins w:id="1536" w:author="Anand Gorantla" w:date="2019-12-11T15:57:00Z"/>
                <w:rFonts w:ascii="Calibri" w:hAnsi="Calibri"/>
                <w:lang w:val="en-IN"/>
              </w:rPr>
            </w:pPr>
            <w:ins w:id="1537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B9A04CE" w14:textId="77777777" w:rsidR="003019C9" w:rsidRDefault="003019C9" w:rsidP="00B96808">
            <w:pPr>
              <w:spacing w:line="240" w:lineRule="auto"/>
              <w:rPr>
                <w:ins w:id="1538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539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EB7463A" w14:textId="77777777" w:rsidR="003019C9" w:rsidRDefault="003019C9" w:rsidP="00B96808">
            <w:pPr>
              <w:spacing w:line="240" w:lineRule="auto"/>
              <w:rPr>
                <w:ins w:id="1540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541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M/O/C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80DEE6C" w14:textId="77777777" w:rsidR="003019C9" w:rsidRDefault="003019C9" w:rsidP="00B96808">
            <w:pPr>
              <w:spacing w:line="240" w:lineRule="auto"/>
              <w:rPr>
                <w:ins w:id="1542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543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980666B" w14:textId="77777777" w:rsidR="003019C9" w:rsidRDefault="003019C9" w:rsidP="00B96808">
            <w:pPr>
              <w:spacing w:line="240" w:lineRule="auto"/>
              <w:rPr>
                <w:ins w:id="1544" w:author="Anand Gorantla" w:date="2019-12-11T15:57:00Z"/>
                <w:rFonts w:ascii="Calibri" w:hAnsi="Calibri"/>
                <w:lang w:val="en-IN"/>
              </w:rPr>
            </w:pPr>
            <w:ins w:id="1545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3019C9" w14:paraId="49588B77" w14:textId="77777777" w:rsidTr="00B96808">
        <w:trPr>
          <w:ins w:id="1546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3843C3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47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548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platformCode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8C7C43" w14:textId="77777777" w:rsidR="003019C9" w:rsidRDefault="003019C9" w:rsidP="00B96808">
            <w:pPr>
              <w:spacing w:line="240" w:lineRule="auto"/>
              <w:rPr>
                <w:ins w:id="1549" w:author="Anand Gorantla" w:date="2019-12-11T15:57:00Z"/>
                <w:rFonts w:ascii="Calibri" w:hAnsi="Calibri"/>
                <w:lang w:val="en-IN"/>
              </w:rPr>
            </w:pPr>
            <w:ins w:id="1550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87E9E3" w14:textId="77777777" w:rsidR="003019C9" w:rsidRDefault="003019C9" w:rsidP="00B96808">
            <w:pPr>
              <w:spacing w:line="240" w:lineRule="auto"/>
              <w:rPr>
                <w:ins w:id="1551" w:author="Anand Gorantla" w:date="2019-12-11T15:57:00Z"/>
                <w:rFonts w:ascii="Calibri" w:hAnsi="Calibri"/>
                <w:lang w:val="en-IN"/>
              </w:rPr>
            </w:pPr>
            <w:ins w:id="1552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D247140" w14:textId="77777777" w:rsidR="003019C9" w:rsidRDefault="003019C9" w:rsidP="00B96808">
            <w:pPr>
              <w:spacing w:line="240" w:lineRule="auto"/>
              <w:rPr>
                <w:ins w:id="1553" w:author="Anand Gorantla" w:date="2019-12-11T15:57:00Z"/>
                <w:rFonts w:ascii="Calibri" w:hAnsi="Calibri"/>
                <w:lang w:val="en-IN"/>
              </w:rPr>
            </w:pPr>
            <w:ins w:id="1554" w:author="Anand Gorantla" w:date="2019-12-11T15:57:00Z">
              <w:r>
                <w:rPr>
                  <w:rFonts w:ascii="Calibri" w:hAnsi="Calibri"/>
                  <w:lang w:val="en-IN"/>
                </w:rPr>
                <w:t>5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19582D" w14:textId="77777777" w:rsidR="003019C9" w:rsidRDefault="003019C9" w:rsidP="00B96808">
            <w:pPr>
              <w:spacing w:line="240" w:lineRule="auto"/>
              <w:rPr>
                <w:ins w:id="1555" w:author="Anand Gorantla" w:date="2019-12-11T15:57:00Z"/>
                <w:rFonts w:ascii="Calibri" w:hAnsi="Calibri"/>
                <w:lang w:val="en-IN"/>
              </w:rPr>
            </w:pPr>
            <w:ins w:id="1556" w:author="Anand Gorantla" w:date="2019-12-11T15:57:00Z">
              <w:r>
                <w:rPr>
                  <w:rFonts w:ascii="Calibri" w:hAnsi="Calibri"/>
                  <w:lang w:val="en-IN"/>
                </w:rPr>
                <w:t>This indicates the platform code assigned to the requestor which is also the source of this transaction</w:t>
              </w:r>
            </w:ins>
          </w:p>
        </w:tc>
      </w:tr>
      <w:tr w:rsidR="003019C9" w14:paraId="2974D334" w14:textId="77777777" w:rsidTr="00B96808">
        <w:trPr>
          <w:ins w:id="1557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4EB3B41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58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559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terminalId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F4D2373" w14:textId="77777777" w:rsidR="003019C9" w:rsidRDefault="003019C9" w:rsidP="00B96808">
            <w:pPr>
              <w:spacing w:line="240" w:lineRule="auto"/>
              <w:rPr>
                <w:ins w:id="1560" w:author="Anand Gorantla" w:date="2019-12-11T15:57:00Z"/>
                <w:rFonts w:ascii="Calibri" w:hAnsi="Calibri"/>
                <w:lang w:val="en-IN"/>
              </w:rPr>
            </w:pPr>
            <w:ins w:id="1561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55CFC4" w14:textId="77777777" w:rsidR="003019C9" w:rsidRDefault="003019C9" w:rsidP="00B96808">
            <w:pPr>
              <w:spacing w:line="240" w:lineRule="auto"/>
              <w:rPr>
                <w:ins w:id="1562" w:author="Anand Gorantla" w:date="2019-12-11T15:57:00Z"/>
                <w:rFonts w:ascii="Calibri" w:hAnsi="Calibri"/>
                <w:lang w:val="en-IN"/>
              </w:rPr>
            </w:pPr>
            <w:ins w:id="1563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1055A4" w14:textId="77777777" w:rsidR="003019C9" w:rsidRDefault="003019C9" w:rsidP="00B96808">
            <w:pPr>
              <w:spacing w:line="240" w:lineRule="auto"/>
              <w:rPr>
                <w:ins w:id="1564" w:author="Anand Gorantla" w:date="2019-12-11T15:57:00Z"/>
                <w:rFonts w:ascii="Calibri" w:hAnsi="Calibri"/>
                <w:lang w:val="en-IN"/>
              </w:rPr>
            </w:pPr>
            <w:ins w:id="1565" w:author="Anand Gorantla" w:date="2019-12-11T15:57:00Z">
              <w:r>
                <w:rPr>
                  <w:rFonts w:ascii="Calibri" w:hAnsi="Calibri"/>
                  <w:lang w:val="en-IN"/>
                </w:rPr>
                <w:t>50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B23A56" w14:textId="77777777" w:rsidR="003019C9" w:rsidRDefault="003019C9" w:rsidP="00B96808">
            <w:pPr>
              <w:spacing w:line="240" w:lineRule="auto"/>
              <w:rPr>
                <w:ins w:id="1566" w:author="Anand Gorantla" w:date="2019-12-11T15:57:00Z"/>
                <w:rFonts w:ascii="Calibri" w:hAnsi="Calibri"/>
                <w:lang w:val="en-IN"/>
              </w:rPr>
            </w:pPr>
            <w:ins w:id="1567" w:author="Anand Gorantla" w:date="2019-12-11T15:57:00Z">
              <w:r>
                <w:rPr>
                  <w:rFonts w:ascii="Calibri" w:hAnsi="Calibri"/>
                  <w:lang w:val="en-IN"/>
                </w:rPr>
                <w:t>Terminal ID at the terminal where transaction is done</w:t>
              </w:r>
            </w:ins>
          </w:p>
        </w:tc>
      </w:tr>
      <w:tr w:rsidR="003019C9" w14:paraId="224B963A" w14:textId="77777777" w:rsidTr="00B96808">
        <w:trPr>
          <w:ins w:id="1568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D74331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69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570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userEntityId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A396559" w14:textId="77777777" w:rsidR="003019C9" w:rsidRDefault="003019C9" w:rsidP="00B96808">
            <w:pPr>
              <w:spacing w:line="240" w:lineRule="auto"/>
              <w:rPr>
                <w:ins w:id="1571" w:author="Anand Gorantla" w:date="2019-12-11T15:57:00Z"/>
                <w:rFonts w:ascii="Calibri" w:hAnsi="Calibri"/>
                <w:lang w:val="en-IN"/>
              </w:rPr>
            </w:pPr>
            <w:ins w:id="1572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6F1EA2A" w14:textId="50893E69" w:rsidR="003019C9" w:rsidRDefault="009C50A7" w:rsidP="00B96808">
            <w:pPr>
              <w:spacing w:line="240" w:lineRule="auto"/>
              <w:rPr>
                <w:ins w:id="1573" w:author="Anand Gorantla" w:date="2019-12-11T15:57:00Z"/>
                <w:rFonts w:ascii="Calibri" w:hAnsi="Calibri"/>
                <w:lang w:val="en-IN"/>
              </w:rPr>
            </w:pPr>
            <w:ins w:id="1574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B12E24" w14:textId="27D06C55" w:rsidR="003019C9" w:rsidRDefault="003019C9" w:rsidP="00B96808">
            <w:pPr>
              <w:spacing w:line="240" w:lineRule="auto"/>
              <w:rPr>
                <w:ins w:id="1575" w:author="Anand Gorantla" w:date="2019-12-11T15:57:00Z"/>
                <w:rFonts w:ascii="Calibri" w:hAnsi="Calibri"/>
                <w:lang w:val="en-IN"/>
              </w:rPr>
            </w:pPr>
            <w:ins w:id="1576" w:author="Anand Gorantla" w:date="2019-12-11T15:57:00Z">
              <w:del w:id="1577" w:author="Mary Indira Augustine" w:date="2019-12-20T13:14:00Z">
                <w:r w:rsidDel="00863E20">
                  <w:rPr>
                    <w:rFonts w:ascii="Calibri" w:hAnsi="Calibri"/>
                    <w:lang w:val="en-IN"/>
                  </w:rPr>
                  <w:delText>4</w:delText>
                </w:r>
              </w:del>
            </w:ins>
            <w:ins w:id="1578" w:author="Mary Indira Augustine" w:date="2019-12-20T13:14:00Z">
              <w:r w:rsidR="00863E20">
                <w:rPr>
                  <w:rFonts w:ascii="Calibri" w:hAnsi="Calibri"/>
                  <w:lang w:val="en-IN"/>
                </w:rPr>
                <w:t>2</w:t>
              </w:r>
            </w:ins>
            <w:ins w:id="1579" w:author="Anand Gorantla" w:date="2019-12-11T15:57:00Z">
              <w:r>
                <w:rPr>
                  <w:rFonts w:ascii="Calibri" w:hAnsi="Calibri"/>
                  <w:lang w:val="en-IN"/>
                </w:rPr>
                <w:t>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43EF99" w14:textId="77777777" w:rsidR="003019C9" w:rsidRDefault="003019C9" w:rsidP="00B96808">
            <w:pPr>
              <w:spacing w:line="240" w:lineRule="auto"/>
              <w:rPr>
                <w:ins w:id="1580" w:author="Anand Gorantla" w:date="2019-12-11T15:57:00Z"/>
                <w:rFonts w:ascii="Calibri" w:hAnsi="Calibri"/>
                <w:lang w:val="en-IN"/>
              </w:rPr>
            </w:pPr>
            <w:ins w:id="1581" w:author="Anand Gorantla" w:date="2019-12-11T15:57:00Z">
              <w:r>
                <w:rPr>
                  <w:rFonts w:ascii="Calibri" w:hAnsi="Calibri"/>
                  <w:lang w:val="en-IN"/>
                </w:rPr>
                <w:t>User Entity Account ID</w:t>
              </w:r>
            </w:ins>
          </w:p>
        </w:tc>
      </w:tr>
      <w:tr w:rsidR="003019C9" w14:paraId="503ED424" w14:textId="77777777" w:rsidTr="00B96808">
        <w:trPr>
          <w:ins w:id="1582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CEFA26" w14:textId="7D841798" w:rsidR="003019C9" w:rsidRDefault="009C50A7" w:rsidP="00B96808">
            <w:pPr>
              <w:tabs>
                <w:tab w:val="right" w:pos="3336"/>
              </w:tabs>
              <w:spacing w:line="240" w:lineRule="auto"/>
              <w:rPr>
                <w:ins w:id="1583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584" w:author="Anand Gorantla" w:date="2019-12-11T16:03:00Z">
              <w:r>
                <w:rPr>
                  <w:rFonts w:ascii="Calibri" w:eastAsia="Calibri" w:hAnsi="Calibri" w:cs="Calibri"/>
                  <w:lang w:val="en-IN"/>
                </w:rPr>
                <w:t>userEntityDetails</w:t>
              </w:r>
            </w:ins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75F5DCB" w14:textId="7D0D58B7" w:rsidR="003019C9" w:rsidRDefault="00317D45" w:rsidP="00B96808">
            <w:pPr>
              <w:spacing w:line="240" w:lineRule="auto"/>
              <w:rPr>
                <w:ins w:id="1585" w:author="Anand Gorantla" w:date="2019-12-11T15:57:00Z"/>
                <w:rFonts w:ascii="Calibri" w:hAnsi="Calibri"/>
                <w:lang w:val="en-IN"/>
              </w:rPr>
            </w:pPr>
            <w:ins w:id="1586" w:author="Anand Gorantla" w:date="2019-12-11T16:04:00Z">
              <w:r>
                <w:rPr>
                  <w:rFonts w:ascii="Calibri" w:hAnsi="Calibri"/>
                  <w:lang w:val="en-IN"/>
                </w:rPr>
                <w:t>JSON</w:t>
              </w:r>
            </w:ins>
            <w:ins w:id="1587" w:author="Anand Gorantla" w:date="2019-12-11T16:05:00Z">
              <w:r>
                <w:rPr>
                  <w:rFonts w:ascii="Calibri" w:hAnsi="Calibri"/>
                  <w:lang w:val="en-IN"/>
                </w:rPr>
                <w:t xml:space="preserve"> Object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09E145B" w14:textId="38537644" w:rsidR="003019C9" w:rsidRDefault="009C50A7" w:rsidP="00B96808">
            <w:pPr>
              <w:spacing w:line="240" w:lineRule="auto"/>
              <w:rPr>
                <w:ins w:id="1588" w:author="Anand Gorantla" w:date="2019-12-11T15:57:00Z"/>
                <w:rFonts w:ascii="Calibri" w:hAnsi="Calibri"/>
                <w:lang w:val="en-IN"/>
              </w:rPr>
            </w:pPr>
            <w:ins w:id="1589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7FB835" w14:textId="47F5AAFD" w:rsidR="003019C9" w:rsidRDefault="001862BC" w:rsidP="00B96808">
            <w:pPr>
              <w:spacing w:line="240" w:lineRule="auto"/>
              <w:rPr>
                <w:ins w:id="1590" w:author="Anand Gorantla" w:date="2019-12-11T15:57:00Z"/>
                <w:rFonts w:ascii="Calibri" w:hAnsi="Calibri"/>
                <w:lang w:val="en-IN"/>
              </w:rPr>
            </w:pPr>
            <w:ins w:id="1591" w:author="Anand Gorantla" w:date="2019-12-11T16:06:00Z">
              <w:r>
                <w:rPr>
                  <w:rFonts w:ascii="Calibri" w:hAnsi="Calibri"/>
                  <w:lang w:val="en-IN"/>
                </w:rPr>
                <w:t>-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CA983B" w14:textId="21EFED81" w:rsidR="003019C9" w:rsidRDefault="00317D45" w:rsidP="00B96808">
            <w:pPr>
              <w:spacing w:line="240" w:lineRule="auto"/>
              <w:rPr>
                <w:ins w:id="1592" w:author="Anand Gorantla" w:date="2019-12-11T15:57:00Z"/>
                <w:rFonts w:ascii="Calibri" w:hAnsi="Calibri"/>
                <w:lang w:val="en-IN"/>
              </w:rPr>
            </w:pPr>
            <w:ins w:id="1593" w:author="Anand Gorantla" w:date="2019-12-11T16:04:00Z">
              <w:r>
                <w:rPr>
                  <w:rFonts w:ascii="Calibri" w:hAnsi="Calibri"/>
                  <w:lang w:val="en-IN"/>
                </w:rPr>
                <w:t>User Entity Details</w:t>
              </w:r>
            </w:ins>
          </w:p>
        </w:tc>
      </w:tr>
      <w:tr w:rsidR="003019C9" w14:paraId="605EA9A7" w14:textId="77777777" w:rsidTr="00B96808">
        <w:trPr>
          <w:ins w:id="1594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292D9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95" w:author="Anand Gorantla" w:date="2019-12-11T15:57:00Z"/>
                <w:rFonts w:ascii="Calibri" w:eastAsia="Calibri" w:hAnsi="Calibri" w:cs="Calibri"/>
                <w:lang w:val="en-IN"/>
              </w:rPr>
            </w:pPr>
            <w:ins w:id="1596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timestamp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C6FA83" w14:textId="77777777" w:rsidR="003019C9" w:rsidRDefault="003019C9" w:rsidP="00B96808">
            <w:pPr>
              <w:spacing w:line="240" w:lineRule="auto"/>
              <w:rPr>
                <w:ins w:id="1597" w:author="Anand Gorantla" w:date="2019-12-11T15:57:00Z"/>
                <w:rFonts w:ascii="Calibri" w:hAnsi="Calibri"/>
                <w:lang w:val="en-IN"/>
              </w:rPr>
            </w:pPr>
            <w:ins w:id="1598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852258" w14:textId="77777777" w:rsidR="003019C9" w:rsidRDefault="003019C9" w:rsidP="00B96808">
            <w:pPr>
              <w:spacing w:line="240" w:lineRule="auto"/>
              <w:rPr>
                <w:ins w:id="1599" w:author="Anand Gorantla" w:date="2019-12-11T15:57:00Z"/>
                <w:rFonts w:ascii="Calibri" w:hAnsi="Calibri"/>
                <w:lang w:val="en-IN"/>
              </w:rPr>
            </w:pPr>
            <w:ins w:id="1600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8387FE" w14:textId="77777777" w:rsidR="003019C9" w:rsidRDefault="003019C9" w:rsidP="00B96808">
            <w:pPr>
              <w:spacing w:line="240" w:lineRule="auto"/>
              <w:rPr>
                <w:ins w:id="1601" w:author="Anand Gorantla" w:date="2019-12-11T15:57:00Z"/>
                <w:rFonts w:ascii="Calibri" w:hAnsi="Calibri"/>
                <w:lang w:val="en-IN"/>
              </w:rPr>
            </w:pPr>
            <w:ins w:id="1602" w:author="Anand Gorantla" w:date="2019-12-11T15:57:00Z">
              <w:r>
                <w:rPr>
                  <w:rFonts w:ascii="Calibri" w:hAnsi="Calibri"/>
                  <w:lang w:val="en-IN"/>
                </w:rPr>
                <w:t>14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04F603" w14:textId="77777777" w:rsidR="003019C9" w:rsidRDefault="003019C9" w:rsidP="00B96808">
            <w:pPr>
              <w:spacing w:line="240" w:lineRule="auto"/>
              <w:rPr>
                <w:ins w:id="1603" w:author="Anand Gorantla" w:date="2019-12-11T15:57:00Z"/>
                <w:rFonts w:ascii="Calibri" w:eastAsia="Calibri" w:hAnsi="Calibri" w:cs="Calibri"/>
                <w:lang w:val="en-IN"/>
              </w:rPr>
            </w:pPr>
            <w:ins w:id="1604" w:author="Anand Gorantla" w:date="2019-12-11T15:57:00Z">
              <w:r>
                <w:rPr>
                  <w:rFonts w:ascii="Calibri" w:hAnsi="Calibri"/>
                  <w:lang w:val="en-IN"/>
                </w:rPr>
                <w:t xml:space="preserve">This is the time stamp of the transaction at the source in the format </w:t>
              </w:r>
              <w:proofErr w:type="spellStart"/>
              <w:r>
                <w:rPr>
                  <w:rFonts w:ascii="Calibri" w:hAnsi="Calibri"/>
                  <w:lang w:val="en-IN"/>
                </w:rPr>
                <w:t>yyyyMMddHHmmss</w:t>
              </w:r>
              <w:proofErr w:type="spellEnd"/>
              <w:r>
                <w:rPr>
                  <w:rFonts w:ascii="Calibri" w:hAnsi="Calibri"/>
                  <w:lang w:val="en-IN"/>
                </w:rPr>
                <w:t>”</w:t>
              </w:r>
            </w:ins>
          </w:p>
        </w:tc>
      </w:tr>
      <w:tr w:rsidR="003019C9" w14:paraId="493E169A" w14:textId="77777777" w:rsidTr="00B96808">
        <w:trPr>
          <w:ins w:id="1605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9F6055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06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607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timeZone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3F6F9A" w14:textId="77777777" w:rsidR="003019C9" w:rsidRDefault="003019C9" w:rsidP="00B96808">
            <w:pPr>
              <w:spacing w:line="240" w:lineRule="auto"/>
              <w:rPr>
                <w:ins w:id="1608" w:author="Anand Gorantla" w:date="2019-12-11T15:57:00Z"/>
                <w:rFonts w:ascii="Calibri" w:hAnsi="Calibri"/>
                <w:lang w:val="en-IN"/>
              </w:rPr>
            </w:pPr>
            <w:ins w:id="1609" w:author="Anand Gorantla" w:date="2019-12-11T15:57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A92ECC" w14:textId="77777777" w:rsidR="003019C9" w:rsidRDefault="003019C9" w:rsidP="00B96808">
            <w:pPr>
              <w:spacing w:line="240" w:lineRule="auto"/>
              <w:rPr>
                <w:ins w:id="1610" w:author="Anand Gorantla" w:date="2019-12-11T15:57:00Z"/>
                <w:rFonts w:ascii="Calibri" w:hAnsi="Calibri"/>
                <w:lang w:val="en-IN"/>
              </w:rPr>
            </w:pPr>
            <w:ins w:id="1611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754FBB" w14:textId="77777777" w:rsidR="003019C9" w:rsidRDefault="003019C9" w:rsidP="00B96808">
            <w:pPr>
              <w:spacing w:line="240" w:lineRule="auto"/>
              <w:rPr>
                <w:ins w:id="1612" w:author="Anand Gorantla" w:date="2019-12-11T15:57:00Z"/>
                <w:rFonts w:ascii="Calibri" w:hAnsi="Calibri"/>
                <w:lang w:val="en-IN"/>
              </w:rPr>
            </w:pPr>
            <w:ins w:id="1613" w:author="Anand Gorantla" w:date="2019-12-11T15:57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808A14" w14:textId="77777777" w:rsidR="003019C9" w:rsidRDefault="003019C9" w:rsidP="00B96808">
            <w:pPr>
              <w:spacing w:line="240" w:lineRule="auto"/>
              <w:rPr>
                <w:ins w:id="1614" w:author="Anand Gorantla" w:date="2019-12-11T15:57:00Z"/>
                <w:rFonts w:ascii="Calibri" w:hAnsi="Calibri"/>
                <w:lang w:val="en-IN"/>
              </w:rPr>
            </w:pPr>
            <w:ins w:id="1615" w:author="Anand Gorantla" w:date="2019-12-11T15:57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36213CD9" w14:textId="73CFD4C3" w:rsidR="00E622AB" w:rsidRDefault="00E622AB" w:rsidP="003019C9">
      <w:pPr>
        <w:pStyle w:val="ListParagraph"/>
        <w:spacing w:line="240" w:lineRule="auto"/>
        <w:ind w:left="360"/>
        <w:rPr>
          <w:ins w:id="1616" w:author="Anand Gorantla" w:date="2019-12-11T16:06:00Z"/>
          <w:rFonts w:ascii="Calibri" w:eastAsia="Calibri" w:hAnsi="Calibri" w:cs="Calibri"/>
          <w:b/>
        </w:rPr>
      </w:pPr>
    </w:p>
    <w:p w14:paraId="072235EE" w14:textId="6295D01A" w:rsidR="00E622AB" w:rsidRDefault="00E622AB" w:rsidP="003019C9">
      <w:pPr>
        <w:pStyle w:val="ListParagraph"/>
        <w:spacing w:line="240" w:lineRule="auto"/>
        <w:ind w:left="360"/>
        <w:rPr>
          <w:ins w:id="1617" w:author="Anand Gorantla" w:date="2019-12-11T16:06:00Z"/>
          <w:rFonts w:ascii="Calibri" w:eastAsia="Calibri" w:hAnsi="Calibri" w:cs="Calibri"/>
          <w:b/>
        </w:rPr>
      </w:pPr>
    </w:p>
    <w:p w14:paraId="285D4E16" w14:textId="1405FBDE" w:rsidR="00E622AB" w:rsidRPr="00E622AB" w:rsidRDefault="00E622AB">
      <w:pPr>
        <w:spacing w:line="240" w:lineRule="auto"/>
        <w:rPr>
          <w:ins w:id="1618" w:author="Anand Gorantla" w:date="2019-12-11T15:57:00Z"/>
          <w:rFonts w:ascii="Calibri" w:eastAsia="Calibri" w:hAnsi="Calibri" w:cs="Calibri"/>
          <w:b/>
          <w:rPrChange w:id="1619" w:author="Anand Gorantla" w:date="2019-12-11T16:07:00Z">
            <w:rPr>
              <w:ins w:id="1620" w:author="Anand Gorantla" w:date="2019-12-11T15:57:00Z"/>
            </w:rPr>
          </w:rPrChange>
        </w:rPr>
        <w:pPrChange w:id="1621" w:author="Anand Gorantla" w:date="2019-12-11T16:07:00Z">
          <w:pPr>
            <w:pStyle w:val="ListParagraph"/>
            <w:spacing w:line="240" w:lineRule="auto"/>
            <w:ind w:left="360"/>
          </w:pPr>
        </w:pPrChange>
      </w:pPr>
      <w:ins w:id="1622" w:author="Anand Gorantla" w:date="2019-12-11T16:06:00Z">
        <w:r w:rsidRPr="00E622AB">
          <w:rPr>
            <w:rFonts w:ascii="Calibri" w:eastAsia="Calibri" w:hAnsi="Calibri" w:cs="Calibri"/>
            <w:b/>
            <w:rPrChange w:id="1623" w:author="Anand Gorantla" w:date="2019-12-11T16:07:00Z">
              <w:rPr/>
            </w:rPrChange>
          </w:rPr>
          <w:t>User Entity Details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9C50A7" w14:paraId="2CE51EA0" w14:textId="77777777" w:rsidTr="00B96808">
        <w:trPr>
          <w:trHeight w:val="280"/>
          <w:tblHeader/>
          <w:ins w:id="1624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8F638D0" w14:textId="77777777" w:rsidR="009C50A7" w:rsidRDefault="009C50A7" w:rsidP="00B96808">
            <w:pPr>
              <w:spacing w:line="240" w:lineRule="auto"/>
              <w:rPr>
                <w:ins w:id="1625" w:author="Anand Gorantla" w:date="2019-12-11T16:01:00Z"/>
                <w:rFonts w:ascii="Calibri" w:hAnsi="Calibri"/>
                <w:lang w:val="en-IN"/>
              </w:rPr>
            </w:pPr>
            <w:ins w:id="1626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8EE6797" w14:textId="77777777" w:rsidR="009C50A7" w:rsidRDefault="009C50A7" w:rsidP="00B96808">
            <w:pPr>
              <w:spacing w:line="240" w:lineRule="auto"/>
              <w:rPr>
                <w:ins w:id="1627" w:author="Anand Gorantla" w:date="2019-12-11T16:01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28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D08F880" w14:textId="77777777" w:rsidR="009C50A7" w:rsidRDefault="009C50A7" w:rsidP="00B96808">
            <w:pPr>
              <w:spacing w:line="240" w:lineRule="auto"/>
              <w:rPr>
                <w:ins w:id="1629" w:author="Anand Gorantla" w:date="2019-12-11T16:01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30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M/O/C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0C322F07" w14:textId="77777777" w:rsidR="009C50A7" w:rsidRDefault="009C50A7" w:rsidP="00B96808">
            <w:pPr>
              <w:spacing w:line="240" w:lineRule="auto"/>
              <w:rPr>
                <w:ins w:id="1631" w:author="Anand Gorantla" w:date="2019-12-11T16:01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32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C42E200" w14:textId="77777777" w:rsidR="009C50A7" w:rsidRDefault="009C50A7" w:rsidP="00B96808">
            <w:pPr>
              <w:spacing w:line="240" w:lineRule="auto"/>
              <w:rPr>
                <w:ins w:id="1633" w:author="Anand Gorantla" w:date="2019-12-11T16:01:00Z"/>
                <w:rFonts w:ascii="Calibri" w:hAnsi="Calibri"/>
                <w:lang w:val="en-IN"/>
              </w:rPr>
            </w:pPr>
            <w:ins w:id="1634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E41C05" w14:paraId="2770FD9D" w14:textId="77777777" w:rsidTr="00B96808">
        <w:trPr>
          <w:ins w:id="1635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A5803C" w14:textId="15F55024" w:rsidR="00E41C05" w:rsidRDefault="00E41C05" w:rsidP="00E41C05">
            <w:pPr>
              <w:tabs>
                <w:tab w:val="right" w:pos="3336"/>
              </w:tabs>
              <w:spacing w:line="240" w:lineRule="auto"/>
              <w:rPr>
                <w:ins w:id="1636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637" w:author="Mary Indira Augustine" w:date="2019-12-20T13:12:00Z">
              <w:r>
                <w:rPr>
                  <w:rFonts w:ascii="Calibri" w:eastAsia="Calibri" w:hAnsi="Calibri" w:cs="Calibri"/>
                  <w:lang w:val="en-IN"/>
                </w:rPr>
                <w:t>mobileNo</w:t>
              </w:r>
            </w:ins>
            <w:proofErr w:type="spellEnd"/>
            <w:ins w:id="1638" w:author="Anand Gorantla" w:date="2019-12-11T16:01:00Z">
              <w:del w:id="1639" w:author="Mary Indira Augustine" w:date="2019-12-20T13:12:00Z">
                <w:r w:rsidDel="003400A0">
                  <w:rPr>
                    <w:rFonts w:ascii="Calibri" w:eastAsia="Calibri" w:hAnsi="Calibri" w:cs="Calibri"/>
                    <w:lang w:val="en-IN"/>
                  </w:rPr>
                  <w:delText>mobileNo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35504C" w14:textId="7590F957" w:rsidR="00E41C05" w:rsidRDefault="00E41C05" w:rsidP="00E41C05">
            <w:pPr>
              <w:spacing w:line="240" w:lineRule="auto"/>
              <w:rPr>
                <w:ins w:id="1640" w:author="Anand Gorantla" w:date="2019-12-11T16:01:00Z"/>
                <w:rFonts w:ascii="Calibri" w:hAnsi="Calibri"/>
                <w:lang w:val="en-IN"/>
              </w:rPr>
            </w:pPr>
            <w:ins w:id="1641" w:author="Mary Indira Augustine" w:date="2019-12-20T13:12:00Z">
              <w:r>
                <w:rPr>
                  <w:rFonts w:ascii="Calibri" w:hAnsi="Calibri"/>
                  <w:lang w:val="en-IN"/>
                </w:rPr>
                <w:t>Numeric</w:t>
              </w:r>
            </w:ins>
            <w:ins w:id="1642" w:author="Divek Vellaisamy" w:date="2020-01-13T13:14:00Z">
              <w:r w:rsidR="00A70043">
                <w:rPr>
                  <w:rFonts w:ascii="Calibri" w:hAnsi="Calibri"/>
                  <w:lang w:val="en-IN"/>
                </w:rPr>
                <w:t xml:space="preserve"> as string</w:t>
              </w:r>
            </w:ins>
            <w:ins w:id="1643" w:author="Anand Gorantla" w:date="2019-12-11T16:01:00Z">
              <w:del w:id="1644" w:author="Mary Indira Augustine" w:date="2019-12-20T13:12:00Z">
                <w:r w:rsidDel="003400A0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562690" w14:textId="36738E1C" w:rsidR="00E41C05" w:rsidRDefault="003B1CF0" w:rsidP="00E41C05">
            <w:pPr>
              <w:spacing w:line="240" w:lineRule="auto"/>
              <w:rPr>
                <w:ins w:id="1645" w:author="Anand Gorantla" w:date="2019-12-11T16:01:00Z"/>
                <w:rFonts w:ascii="Calibri" w:hAnsi="Calibri"/>
                <w:lang w:val="en-IN"/>
              </w:rPr>
            </w:pPr>
            <w:ins w:id="1646" w:author="Mary Indira Augustine" w:date="2019-12-20T13:12:00Z">
              <w:r>
                <w:rPr>
                  <w:rFonts w:ascii="Calibri" w:hAnsi="Calibri"/>
                  <w:lang w:val="en-IN"/>
                </w:rPr>
                <w:t>O</w:t>
              </w:r>
            </w:ins>
            <w:ins w:id="1647" w:author="Anand Gorantla" w:date="2019-12-11T16:01:00Z">
              <w:del w:id="1648" w:author="Mary Indira Augustine" w:date="2019-12-20T13:12:00Z">
                <w:r w:rsidR="00E41C05" w:rsidDel="003400A0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5122992" w14:textId="3F8BC24E" w:rsidR="00E41C05" w:rsidRDefault="00E41C05" w:rsidP="00E41C05">
            <w:pPr>
              <w:spacing w:line="240" w:lineRule="auto"/>
              <w:rPr>
                <w:ins w:id="1649" w:author="Anand Gorantla" w:date="2019-12-11T16:01:00Z"/>
                <w:rFonts w:ascii="Calibri" w:hAnsi="Calibri"/>
                <w:lang w:val="en-IN"/>
              </w:rPr>
            </w:pPr>
            <w:ins w:id="1650" w:author="Mary Indira Augustine" w:date="2019-12-20T13:12:00Z">
              <w:r>
                <w:rPr>
                  <w:rFonts w:ascii="Calibri" w:hAnsi="Calibri"/>
                  <w:lang w:val="en-IN"/>
                </w:rPr>
                <w:t>20</w:t>
              </w:r>
            </w:ins>
            <w:ins w:id="1651" w:author="Anand Gorantla" w:date="2019-12-11T16:01:00Z">
              <w:del w:id="1652" w:author="Mary Indira Augustine" w:date="2019-12-20T13:12:00Z">
                <w:r w:rsidDel="003400A0">
                  <w:rPr>
                    <w:rFonts w:ascii="Calibri" w:hAnsi="Calibri"/>
                    <w:lang w:val="en-IN"/>
                  </w:rPr>
                  <w:delText>20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4D195E9" w14:textId="65BD230E" w:rsidR="00E41C05" w:rsidRDefault="00E41C05" w:rsidP="00E41C05">
            <w:pPr>
              <w:spacing w:line="240" w:lineRule="auto"/>
              <w:rPr>
                <w:ins w:id="1653" w:author="Anand Gorantla" w:date="2019-12-11T16:01:00Z"/>
                <w:rFonts w:ascii="Calibri" w:hAnsi="Calibri"/>
                <w:lang w:val="en-IN"/>
              </w:rPr>
            </w:pPr>
            <w:ins w:id="1654" w:author="Mary Indira Augustine" w:date="2019-12-20T13:12:00Z">
              <w:r>
                <w:rPr>
                  <w:rFonts w:ascii="Calibri" w:hAnsi="Calibri"/>
                  <w:lang w:val="en-IN"/>
                </w:rPr>
                <w:t>Mobile number (numbers, with + and space)</w:t>
              </w:r>
            </w:ins>
            <w:ins w:id="1655" w:author="Anand Gorantla" w:date="2019-12-11T16:01:00Z">
              <w:del w:id="1656" w:author="Mary Indira Augustine" w:date="2019-12-20T13:12:00Z">
                <w:r w:rsidDel="003400A0">
                  <w:rPr>
                    <w:rFonts w:ascii="Calibri" w:hAnsi="Calibri"/>
                    <w:lang w:val="en-IN"/>
                  </w:rPr>
                  <w:delText>Mobile number (numbers only)</w:delText>
                </w:r>
              </w:del>
            </w:ins>
          </w:p>
        </w:tc>
      </w:tr>
      <w:tr w:rsidR="00107790" w14:paraId="4034603D" w14:textId="77777777" w:rsidTr="00B96808">
        <w:trPr>
          <w:ins w:id="1657" w:author="Mary Indira Augustine" w:date="2019-12-20T13:04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2448A7" w14:textId="2EAB160E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658" w:author="Mary Indira Augustine" w:date="2019-12-20T13:04:00Z"/>
                <w:rFonts w:ascii="Calibri" w:eastAsia="Calibri" w:hAnsi="Calibri" w:cs="Calibri"/>
                <w:lang w:val="en-IN"/>
              </w:rPr>
            </w:pPr>
            <w:ins w:id="1659" w:author="Mary Indira Augustine" w:date="2019-12-20T13:04:00Z">
              <w:r>
                <w:rPr>
                  <w:rFonts w:ascii="Calibri" w:eastAsia="Calibri" w:hAnsi="Calibri" w:cs="Calibri"/>
                  <w:lang w:val="en-IN"/>
                </w:rPr>
                <w:t>name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03E43E" w14:textId="7479E72E" w:rsidR="00107790" w:rsidRDefault="00107790" w:rsidP="00107790">
            <w:pPr>
              <w:spacing w:line="240" w:lineRule="auto"/>
              <w:rPr>
                <w:ins w:id="1660" w:author="Mary Indira Augustine" w:date="2019-12-20T13:04:00Z"/>
                <w:rFonts w:ascii="Calibri" w:hAnsi="Calibri"/>
                <w:lang w:val="en-IN"/>
              </w:rPr>
            </w:pPr>
            <w:ins w:id="1661" w:author="Mary Indira Augustine" w:date="2019-12-20T13:04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57F37D" w14:textId="534133C8" w:rsidR="00107790" w:rsidRDefault="00107790" w:rsidP="00107790">
            <w:pPr>
              <w:spacing w:line="240" w:lineRule="auto"/>
              <w:rPr>
                <w:ins w:id="1662" w:author="Mary Indira Augustine" w:date="2019-12-20T13:04:00Z"/>
                <w:rFonts w:ascii="Calibri" w:hAnsi="Calibri"/>
                <w:lang w:val="en-IN"/>
              </w:rPr>
            </w:pPr>
            <w:ins w:id="1663" w:author="Mary Indira Augustine" w:date="2019-12-20T13:05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2501DE" w14:textId="3282EA2C" w:rsidR="00107790" w:rsidRDefault="00107790" w:rsidP="00107790">
            <w:pPr>
              <w:spacing w:line="240" w:lineRule="auto"/>
              <w:rPr>
                <w:ins w:id="1664" w:author="Mary Indira Augustine" w:date="2019-12-20T13:04:00Z"/>
                <w:rFonts w:ascii="Calibri" w:hAnsi="Calibri"/>
                <w:lang w:val="en-IN"/>
              </w:rPr>
            </w:pPr>
            <w:ins w:id="1665" w:author="Mary Indira Augustine" w:date="2019-12-20T13:04:00Z">
              <w:r>
                <w:rPr>
                  <w:rFonts w:ascii="Calibri" w:hAnsi="Calibri"/>
                  <w:lang w:val="en-IN"/>
                </w:rPr>
                <w:t>100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C55400" w14:textId="635E5DDE" w:rsidR="00107790" w:rsidRDefault="00107790" w:rsidP="00107790">
            <w:pPr>
              <w:spacing w:line="240" w:lineRule="auto"/>
              <w:rPr>
                <w:ins w:id="1666" w:author="Mary Indira Augustine" w:date="2019-12-20T13:04:00Z"/>
                <w:rFonts w:ascii="Calibri" w:hAnsi="Calibri"/>
                <w:lang w:val="en-IN"/>
              </w:rPr>
            </w:pPr>
            <w:ins w:id="1667" w:author="Mary Indira Augustine" w:date="2019-12-20T13:04:00Z">
              <w:r>
                <w:rPr>
                  <w:rFonts w:ascii="Calibri" w:hAnsi="Calibri"/>
                  <w:lang w:val="en-IN"/>
                </w:rPr>
                <w:t xml:space="preserve">User Entity Name (Player/Sponsor Name) </w:t>
              </w:r>
            </w:ins>
          </w:p>
        </w:tc>
      </w:tr>
      <w:tr w:rsidR="00107790" w14:paraId="25288BAC" w14:textId="77777777" w:rsidTr="00B96808">
        <w:trPr>
          <w:ins w:id="1668" w:author="Mary Indira Augustine" w:date="2019-12-20T13:04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06DA99" w14:textId="28C4C5D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669" w:author="Mary Indira Augustine" w:date="2019-12-20T13:04:00Z"/>
                <w:rFonts w:ascii="Calibri" w:eastAsia="Calibri" w:hAnsi="Calibri" w:cs="Calibri"/>
                <w:lang w:val="en-IN"/>
              </w:rPr>
            </w:pPr>
            <w:ins w:id="1670" w:author="Mary Indira Augustine" w:date="2019-12-20T13:05:00Z">
              <w:r>
                <w:rPr>
                  <w:rFonts w:ascii="Calibri" w:eastAsia="Calibri" w:hAnsi="Calibri" w:cs="Calibri"/>
                  <w:lang w:val="en-IN"/>
                </w:rPr>
                <w:t>status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FCE03E" w14:textId="6B00B25F" w:rsidR="00107790" w:rsidRDefault="00107790" w:rsidP="00107790">
            <w:pPr>
              <w:spacing w:line="240" w:lineRule="auto"/>
              <w:rPr>
                <w:ins w:id="1671" w:author="Mary Indira Augustine" w:date="2019-12-20T13:04:00Z"/>
                <w:rFonts w:ascii="Calibri" w:hAnsi="Calibri"/>
                <w:lang w:val="en-IN"/>
              </w:rPr>
            </w:pPr>
            <w:ins w:id="1672" w:author="Mary Indira Augustine" w:date="2019-12-20T13:05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33A15D" w14:textId="076C6603" w:rsidR="00107790" w:rsidRDefault="00107790" w:rsidP="00107790">
            <w:pPr>
              <w:spacing w:line="240" w:lineRule="auto"/>
              <w:rPr>
                <w:ins w:id="1673" w:author="Mary Indira Augustine" w:date="2019-12-20T13:04:00Z"/>
                <w:rFonts w:ascii="Calibri" w:hAnsi="Calibri"/>
                <w:lang w:val="en-IN"/>
              </w:rPr>
            </w:pPr>
            <w:ins w:id="1674" w:author="Mary Indira Augustine" w:date="2019-12-20T13:05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C22390" w14:textId="58A9A854" w:rsidR="00107790" w:rsidRDefault="00107790" w:rsidP="00107790">
            <w:pPr>
              <w:spacing w:line="240" w:lineRule="auto"/>
              <w:rPr>
                <w:ins w:id="1675" w:author="Mary Indira Augustine" w:date="2019-12-20T13:04:00Z"/>
                <w:rFonts w:ascii="Calibri" w:hAnsi="Calibri"/>
                <w:lang w:val="en-IN"/>
              </w:rPr>
            </w:pPr>
            <w:ins w:id="1676" w:author="Mary Indira Augustine" w:date="2019-12-20T13:05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DAF653" w14:textId="26291D35" w:rsidR="00107790" w:rsidRDefault="00107790" w:rsidP="00107790">
            <w:pPr>
              <w:spacing w:line="240" w:lineRule="auto"/>
              <w:rPr>
                <w:ins w:id="1677" w:author="Mary Indira Augustine" w:date="2019-12-20T13:04:00Z"/>
                <w:rFonts w:ascii="Calibri" w:hAnsi="Calibri"/>
                <w:lang w:val="en-IN"/>
              </w:rPr>
            </w:pPr>
            <w:ins w:id="1678" w:author="Mary Indira Augustine" w:date="2019-12-20T13:05:00Z">
              <w:r>
                <w:rPr>
                  <w:rFonts w:ascii="Calibri" w:hAnsi="Calibri"/>
                  <w:lang w:val="en-IN"/>
                </w:rPr>
                <w:t>User Entity Status</w:t>
              </w:r>
            </w:ins>
            <w:r w:rsidR="00D57FBA">
              <w:rPr>
                <w:rFonts w:ascii="Calibri" w:hAnsi="Calibri"/>
                <w:lang w:val="en-IN"/>
              </w:rPr>
              <w:t xml:space="preserve"> (</w:t>
            </w:r>
            <w:r w:rsidR="00D57FBA" w:rsidRPr="00D57FBA">
              <w:rPr>
                <w:rFonts w:ascii="Calibri" w:hAnsi="Calibri"/>
                <w:lang w:val="en-IN"/>
              </w:rPr>
              <w:t>ACTIVE</w:t>
            </w:r>
            <w:r w:rsidR="00D57FBA">
              <w:rPr>
                <w:rFonts w:ascii="Calibri" w:hAnsi="Calibri"/>
                <w:lang w:val="en-IN"/>
              </w:rPr>
              <w:t>,</w:t>
            </w:r>
            <w:r w:rsidR="00D57FBA">
              <w:t xml:space="preserve"> </w:t>
            </w:r>
            <w:r w:rsidR="00D57FBA" w:rsidRPr="00D57FBA">
              <w:rPr>
                <w:rFonts w:ascii="Calibri" w:hAnsi="Calibri"/>
                <w:lang w:val="en-IN"/>
              </w:rPr>
              <w:t>INACTIVE</w:t>
            </w:r>
            <w:r w:rsidR="00D57FBA">
              <w:rPr>
                <w:rFonts w:ascii="Calibri" w:hAnsi="Calibri"/>
                <w:lang w:val="en-IN"/>
              </w:rPr>
              <w:t>,</w:t>
            </w:r>
            <w:r w:rsidR="00D57FBA">
              <w:t xml:space="preserve"> </w:t>
            </w:r>
            <w:r w:rsidR="00D57FBA" w:rsidRPr="00D57FBA">
              <w:rPr>
                <w:rFonts w:ascii="Calibri" w:hAnsi="Calibri"/>
                <w:lang w:val="en-IN"/>
              </w:rPr>
              <w:t>KYC_PENDING</w:t>
            </w:r>
            <w:r w:rsidR="00D57FBA">
              <w:rPr>
                <w:rFonts w:ascii="Calibri" w:hAnsi="Calibri"/>
                <w:lang w:val="en-IN"/>
              </w:rPr>
              <w:t>)</w:t>
            </w:r>
          </w:p>
        </w:tc>
      </w:tr>
      <w:tr w:rsidR="00107790" w14:paraId="2CEEAA41" w14:textId="77777777" w:rsidTr="00B96808">
        <w:trPr>
          <w:ins w:id="1679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4BE2E27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680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681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userEntityIdentityType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EFD57E5" w14:textId="6C4EDF19" w:rsidR="00107790" w:rsidRDefault="00E650E9" w:rsidP="00107790">
            <w:pPr>
              <w:spacing w:line="240" w:lineRule="auto"/>
              <w:rPr>
                <w:ins w:id="1682" w:author="Anand Gorantla" w:date="2019-12-11T16:01:00Z"/>
                <w:rFonts w:ascii="Calibri" w:hAnsi="Calibri"/>
                <w:lang w:val="en-IN"/>
              </w:rPr>
            </w:pPr>
            <w:ins w:id="1683" w:author="Mary Indira Augustine" w:date="2019-12-20T13:13:00Z">
              <w:r>
                <w:rPr>
                  <w:rFonts w:ascii="Calibri" w:eastAsia="Calibri" w:hAnsi="Calibri" w:cs="Calibri"/>
                  <w:lang w:val="en-IN"/>
                </w:rPr>
                <w:t>Alpha with underscore</w:t>
              </w:r>
            </w:ins>
            <w:ins w:id="1684" w:author="Anand Gorantla" w:date="2019-12-11T16:01:00Z">
              <w:del w:id="1685" w:author="Mary Indira Augustine" w:date="2019-12-20T13:13:00Z">
                <w:r w:rsidR="00107790" w:rsidDel="00E650E9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21E234" w14:textId="77777777" w:rsidR="00107790" w:rsidRDefault="00107790" w:rsidP="00107790">
            <w:pPr>
              <w:spacing w:line="240" w:lineRule="auto"/>
              <w:rPr>
                <w:ins w:id="1686" w:author="Anand Gorantla" w:date="2019-12-11T16:01:00Z"/>
                <w:rFonts w:ascii="Calibri" w:hAnsi="Calibri"/>
                <w:lang w:val="en-IN"/>
              </w:rPr>
            </w:pPr>
            <w:ins w:id="1687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EFC207" w14:textId="77777777" w:rsidR="00107790" w:rsidRDefault="00107790" w:rsidP="00107790">
            <w:pPr>
              <w:spacing w:line="240" w:lineRule="auto"/>
              <w:rPr>
                <w:ins w:id="1688" w:author="Anand Gorantla" w:date="2019-12-11T16:01:00Z"/>
                <w:rFonts w:ascii="Calibri" w:hAnsi="Calibri"/>
                <w:lang w:val="en-IN"/>
              </w:rPr>
            </w:pPr>
            <w:ins w:id="1689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6F357EA" w14:textId="77777777" w:rsidR="00107790" w:rsidRDefault="00107790" w:rsidP="00107790">
            <w:pPr>
              <w:spacing w:line="240" w:lineRule="auto"/>
              <w:rPr>
                <w:ins w:id="1690" w:author="Anand Gorantla" w:date="2019-12-11T16:01:00Z"/>
                <w:rFonts w:ascii="Calibri" w:eastAsia="Calibri" w:hAnsi="Calibri" w:cs="Calibri"/>
                <w:lang w:val="en-IN"/>
              </w:rPr>
            </w:pPr>
            <w:ins w:id="1691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 xml:space="preserve">Identify Type </w:t>
              </w:r>
            </w:ins>
          </w:p>
          <w:p w14:paraId="50808FE3" w14:textId="77777777" w:rsidR="00107790" w:rsidRDefault="00107790" w:rsidP="00107790">
            <w:pPr>
              <w:spacing w:line="240" w:lineRule="auto"/>
              <w:rPr>
                <w:ins w:id="1692" w:author="Anand Gorantla" w:date="2019-12-11T16:01:00Z"/>
                <w:rFonts w:ascii="Calibri" w:eastAsia="Calibri" w:hAnsi="Calibri" w:cs="Calibri"/>
                <w:lang w:val="en-IN"/>
              </w:rPr>
            </w:pPr>
            <w:ins w:id="169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(</w:t>
              </w:r>
            </w:ins>
          </w:p>
          <w:p w14:paraId="6F1CD62C" w14:textId="77777777" w:rsidR="00107790" w:rsidRDefault="00107790" w:rsidP="00107790">
            <w:pPr>
              <w:spacing w:line="240" w:lineRule="auto"/>
              <w:rPr>
                <w:ins w:id="1694" w:author="Anand Gorantla" w:date="2019-12-11T16:01:00Z"/>
                <w:rFonts w:ascii="Calibri" w:eastAsia="Calibri" w:hAnsi="Calibri" w:cs="Calibri"/>
                <w:lang w:val="en-IN"/>
              </w:rPr>
            </w:pPr>
            <w:ins w:id="1695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lastRenderedPageBreak/>
                <w:t>PASSPORT,</w:t>
              </w:r>
            </w:ins>
          </w:p>
          <w:p w14:paraId="4051469A" w14:textId="77777777" w:rsidR="00107790" w:rsidRDefault="00107790" w:rsidP="00107790">
            <w:pPr>
              <w:spacing w:line="240" w:lineRule="auto"/>
              <w:rPr>
                <w:ins w:id="1696" w:author="Anand Gorantla" w:date="2019-12-11T16:01:00Z"/>
                <w:rFonts w:ascii="Calibri" w:eastAsia="Calibri" w:hAnsi="Calibri" w:cs="Calibri"/>
                <w:lang w:val="en-IN"/>
              </w:rPr>
            </w:pPr>
            <w:ins w:id="1697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TAX_ID,</w:t>
              </w:r>
            </w:ins>
          </w:p>
          <w:p w14:paraId="090E5C16" w14:textId="77777777" w:rsidR="00107790" w:rsidRDefault="00107790" w:rsidP="00107790">
            <w:pPr>
              <w:spacing w:line="240" w:lineRule="auto"/>
              <w:rPr>
                <w:ins w:id="1698" w:author="Anand Gorantla" w:date="2019-12-11T16:01:00Z"/>
                <w:rFonts w:ascii="Calibri" w:eastAsia="Calibri" w:hAnsi="Calibri" w:cs="Calibri"/>
                <w:lang w:val="en-IN"/>
              </w:rPr>
            </w:pPr>
            <w:ins w:id="1699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NATIONAL_ID</w:t>
              </w:r>
            </w:ins>
          </w:p>
          <w:p w14:paraId="06EF7F2E" w14:textId="77777777" w:rsidR="00107790" w:rsidRDefault="00107790" w:rsidP="00107790">
            <w:pPr>
              <w:spacing w:line="240" w:lineRule="auto"/>
              <w:rPr>
                <w:ins w:id="1700" w:author="Anand Gorantla" w:date="2019-12-11T16:01:00Z"/>
                <w:rFonts w:ascii="Calibri" w:hAnsi="Calibri"/>
                <w:lang w:val="en-IN"/>
              </w:rPr>
            </w:pPr>
            <w:ins w:id="1701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)</w:t>
              </w:r>
            </w:ins>
          </w:p>
        </w:tc>
      </w:tr>
      <w:tr w:rsidR="00107790" w14:paraId="3972BB30" w14:textId="77777777" w:rsidTr="00B96808">
        <w:trPr>
          <w:ins w:id="1702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064F56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703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70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lastRenderedPageBreak/>
                <w:t>userEntityIdentity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1E7A46" w14:textId="77777777" w:rsidR="00107790" w:rsidRDefault="00107790" w:rsidP="00107790">
            <w:pPr>
              <w:spacing w:line="240" w:lineRule="auto"/>
              <w:rPr>
                <w:ins w:id="1705" w:author="Anand Gorantla" w:date="2019-12-11T16:01:00Z"/>
                <w:rFonts w:ascii="Calibri" w:hAnsi="Calibri"/>
                <w:lang w:val="en-IN"/>
              </w:rPr>
            </w:pPr>
            <w:ins w:id="1706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4595B6" w14:textId="77777777" w:rsidR="00107790" w:rsidRDefault="00107790" w:rsidP="00107790">
            <w:pPr>
              <w:spacing w:line="240" w:lineRule="auto"/>
              <w:rPr>
                <w:ins w:id="1707" w:author="Anand Gorantla" w:date="2019-12-11T16:01:00Z"/>
                <w:rFonts w:ascii="Calibri" w:hAnsi="Calibri"/>
                <w:lang w:val="en-IN"/>
              </w:rPr>
            </w:pPr>
            <w:ins w:id="1708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8D4F7F" w14:textId="77777777" w:rsidR="00107790" w:rsidRDefault="00107790" w:rsidP="00107790">
            <w:pPr>
              <w:spacing w:line="240" w:lineRule="auto"/>
              <w:rPr>
                <w:ins w:id="1709" w:author="Anand Gorantla" w:date="2019-12-11T16:01:00Z"/>
                <w:rFonts w:ascii="Calibri" w:hAnsi="Calibri"/>
                <w:lang w:val="en-IN"/>
              </w:rPr>
            </w:pPr>
            <w:ins w:id="1710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2F6F96" w14:textId="77777777" w:rsidR="00107790" w:rsidRDefault="00107790" w:rsidP="00107790">
            <w:pPr>
              <w:spacing w:line="240" w:lineRule="auto"/>
              <w:rPr>
                <w:ins w:id="1711" w:author="Anand Gorantla" w:date="2019-12-11T16:01:00Z"/>
                <w:rFonts w:ascii="Calibri" w:eastAsia="Calibri" w:hAnsi="Calibri" w:cs="Calibri"/>
                <w:lang w:val="en-IN"/>
              </w:rPr>
            </w:pPr>
            <w:ins w:id="1712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 xml:space="preserve">Identify Number </w:t>
              </w:r>
            </w:ins>
          </w:p>
          <w:p w14:paraId="5ED8AD06" w14:textId="77777777" w:rsidR="00107790" w:rsidRDefault="00107790" w:rsidP="00107790">
            <w:pPr>
              <w:spacing w:line="240" w:lineRule="auto"/>
              <w:rPr>
                <w:ins w:id="1713" w:author="Anand Gorantla" w:date="2019-12-11T16:01:00Z"/>
                <w:rFonts w:ascii="Calibri" w:hAnsi="Calibri"/>
                <w:lang w:val="en-IN"/>
              </w:rPr>
            </w:pPr>
            <w:ins w:id="171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This field is mandatory if the “</w:t>
              </w:r>
              <w:proofErr w:type="spellStart"/>
              <w:r>
                <w:rPr>
                  <w:rFonts w:ascii="Calibri" w:eastAsia="Calibri" w:hAnsi="Calibri" w:cs="Calibri"/>
                  <w:lang w:val="en-IN"/>
                </w:rPr>
                <w:t>userEntityIdentityType</w:t>
              </w:r>
              <w:proofErr w:type="spellEnd"/>
              <w:r>
                <w:rPr>
                  <w:rFonts w:ascii="Calibri" w:eastAsia="Calibri" w:hAnsi="Calibri" w:cs="Calibri"/>
                  <w:lang w:val="en-IN"/>
                </w:rPr>
                <w:t>” field has value.</w:t>
              </w:r>
            </w:ins>
          </w:p>
        </w:tc>
      </w:tr>
      <w:tr w:rsidR="00DD43D5" w14:paraId="04FC9971" w14:textId="77777777" w:rsidTr="00B96808">
        <w:trPr>
          <w:ins w:id="1715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83EB85" w14:textId="77777777" w:rsidR="00DD43D5" w:rsidRDefault="00DD43D5" w:rsidP="00DD43D5">
            <w:pPr>
              <w:tabs>
                <w:tab w:val="right" w:pos="3336"/>
              </w:tabs>
              <w:spacing w:line="240" w:lineRule="auto"/>
              <w:rPr>
                <w:ins w:id="1716" w:author="Anand Gorantla" w:date="2019-12-11T16:01:00Z"/>
                <w:rFonts w:ascii="Calibri" w:eastAsia="Calibri" w:hAnsi="Calibri" w:cs="Calibri"/>
                <w:lang w:val="en-IN"/>
              </w:rPr>
            </w:pPr>
            <w:ins w:id="1717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address1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CEF00F1" w14:textId="0AA37599" w:rsidR="00DD43D5" w:rsidRDefault="00DD43D5" w:rsidP="00DD43D5">
            <w:pPr>
              <w:spacing w:line="240" w:lineRule="auto"/>
              <w:rPr>
                <w:ins w:id="1718" w:author="Anand Gorantla" w:date="2019-12-11T16:01:00Z"/>
                <w:rFonts w:ascii="Calibri" w:eastAsia="Calibri" w:hAnsi="Calibri" w:cs="Calibri"/>
                <w:lang w:val="en-IN"/>
              </w:rPr>
            </w:pPr>
            <w:ins w:id="1719" w:author="Mary Indira Augustine" w:date="2019-12-20T13:14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ins w:id="1720" w:author="Anand Gorantla" w:date="2019-12-11T16:01:00Z">
              <w:del w:id="1721" w:author="Mary Indira Augustine" w:date="2019-12-20T13:14:00Z">
                <w:r w:rsidDel="00842805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03FD29" w14:textId="77777777" w:rsidR="00DD43D5" w:rsidRDefault="00DD43D5" w:rsidP="00DD43D5">
            <w:pPr>
              <w:spacing w:line="240" w:lineRule="auto"/>
              <w:rPr>
                <w:ins w:id="1722" w:author="Anand Gorantla" w:date="2019-12-11T16:01:00Z"/>
                <w:rFonts w:ascii="Calibri" w:eastAsia="Calibri" w:hAnsi="Calibri" w:cs="Calibri"/>
                <w:lang w:val="en-IN"/>
              </w:rPr>
            </w:pPr>
            <w:ins w:id="1723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C13EA82" w14:textId="77777777" w:rsidR="00DD43D5" w:rsidRDefault="00DD43D5" w:rsidP="00DD43D5">
            <w:pPr>
              <w:spacing w:line="240" w:lineRule="auto"/>
              <w:rPr>
                <w:ins w:id="1724" w:author="Anand Gorantla" w:date="2019-12-11T16:01:00Z"/>
                <w:rFonts w:ascii="Calibri" w:eastAsia="Calibri" w:hAnsi="Calibri" w:cs="Calibri"/>
                <w:lang w:val="en-IN"/>
              </w:rPr>
            </w:pPr>
            <w:ins w:id="1725" w:author="Anand Gorantla" w:date="2019-12-11T16:01:00Z">
              <w:r>
                <w:rPr>
                  <w:rFonts w:ascii="Calibri" w:hAnsi="Calibri"/>
                  <w:lang w:val="en-IN"/>
                </w:rPr>
                <w:t>80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18442E" w14:textId="77777777" w:rsidR="00DD43D5" w:rsidRDefault="00DD43D5" w:rsidP="00DD43D5">
            <w:pPr>
              <w:spacing w:line="240" w:lineRule="auto"/>
              <w:rPr>
                <w:ins w:id="1726" w:author="Anand Gorantla" w:date="2019-12-11T16:01:00Z"/>
                <w:rFonts w:ascii="Calibri" w:eastAsia="Calibri" w:hAnsi="Calibri" w:cs="Calibri"/>
                <w:lang w:val="en-IN"/>
              </w:rPr>
            </w:pPr>
            <w:ins w:id="1727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 Line 1</w:t>
              </w:r>
            </w:ins>
          </w:p>
        </w:tc>
      </w:tr>
      <w:tr w:rsidR="00DD43D5" w14:paraId="3CABDDFE" w14:textId="77777777" w:rsidTr="00B96808">
        <w:trPr>
          <w:ins w:id="1728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9739EC" w14:textId="77777777" w:rsidR="00DD43D5" w:rsidRDefault="00DD43D5" w:rsidP="00DD43D5">
            <w:pPr>
              <w:tabs>
                <w:tab w:val="right" w:pos="3336"/>
              </w:tabs>
              <w:spacing w:line="240" w:lineRule="auto"/>
              <w:rPr>
                <w:ins w:id="1729" w:author="Anand Gorantla" w:date="2019-12-11T16:01:00Z"/>
                <w:rFonts w:ascii="Calibri" w:eastAsia="Calibri" w:hAnsi="Calibri" w:cs="Calibri"/>
                <w:lang w:val="en-IN"/>
              </w:rPr>
            </w:pPr>
            <w:ins w:id="173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address2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960393" w14:textId="6C228CFC" w:rsidR="00DD43D5" w:rsidRDefault="00DD43D5" w:rsidP="00DD43D5">
            <w:pPr>
              <w:spacing w:line="240" w:lineRule="auto"/>
              <w:rPr>
                <w:ins w:id="1731" w:author="Anand Gorantla" w:date="2019-12-11T16:01:00Z"/>
                <w:rFonts w:ascii="Calibri" w:eastAsia="Calibri" w:hAnsi="Calibri" w:cs="Calibri"/>
                <w:lang w:val="en-IN"/>
              </w:rPr>
            </w:pPr>
            <w:ins w:id="1732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ins w:id="1733" w:author="Anand Gorantla" w:date="2019-12-11T16:01:00Z">
              <w:del w:id="1734" w:author="Mary Indira Augustine" w:date="2019-12-20T13:15:00Z">
                <w:r w:rsidDel="0030034F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140D5F" w14:textId="77777777" w:rsidR="00DD43D5" w:rsidRDefault="00DD43D5" w:rsidP="00DD43D5">
            <w:pPr>
              <w:spacing w:line="240" w:lineRule="auto"/>
              <w:rPr>
                <w:ins w:id="1735" w:author="Anand Gorantla" w:date="2019-12-11T16:01:00Z"/>
                <w:rFonts w:ascii="Calibri" w:eastAsia="Calibri" w:hAnsi="Calibri" w:cs="Calibri"/>
                <w:lang w:val="en-IN"/>
              </w:rPr>
            </w:pPr>
            <w:ins w:id="1736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B51CFBB" w14:textId="77777777" w:rsidR="00DD43D5" w:rsidRDefault="00DD43D5" w:rsidP="00DD43D5">
            <w:pPr>
              <w:spacing w:line="240" w:lineRule="auto"/>
              <w:rPr>
                <w:ins w:id="1737" w:author="Anand Gorantla" w:date="2019-12-11T16:01:00Z"/>
                <w:rFonts w:ascii="Calibri" w:eastAsia="Calibri" w:hAnsi="Calibri" w:cs="Calibri"/>
                <w:lang w:val="en-IN"/>
              </w:rPr>
            </w:pPr>
            <w:ins w:id="1738" w:author="Anand Gorantla" w:date="2019-12-11T16:01:00Z">
              <w:r>
                <w:rPr>
                  <w:rFonts w:ascii="Calibri" w:hAnsi="Calibri"/>
                  <w:lang w:val="en-IN"/>
                </w:rPr>
                <w:t>80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C9AE0B8" w14:textId="77777777" w:rsidR="00DD43D5" w:rsidRDefault="00DD43D5" w:rsidP="00DD43D5">
            <w:pPr>
              <w:spacing w:line="240" w:lineRule="auto"/>
              <w:rPr>
                <w:ins w:id="1739" w:author="Anand Gorantla" w:date="2019-12-11T16:01:00Z"/>
                <w:rFonts w:ascii="Calibri" w:eastAsia="Calibri" w:hAnsi="Calibri" w:cs="Calibri"/>
                <w:lang w:val="en-IN"/>
              </w:rPr>
            </w:pPr>
            <w:ins w:id="174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 Line 2</w:t>
              </w:r>
            </w:ins>
          </w:p>
        </w:tc>
      </w:tr>
      <w:tr w:rsidR="00DD43D5" w14:paraId="77D302E7" w14:textId="77777777" w:rsidTr="00B96808">
        <w:trPr>
          <w:ins w:id="1741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702960" w14:textId="77777777" w:rsidR="00DD43D5" w:rsidRDefault="00DD43D5" w:rsidP="00DD43D5">
            <w:pPr>
              <w:tabs>
                <w:tab w:val="right" w:pos="3336"/>
              </w:tabs>
              <w:spacing w:line="240" w:lineRule="auto"/>
              <w:rPr>
                <w:ins w:id="1742" w:author="Anand Gorantla" w:date="2019-12-11T16:01:00Z"/>
                <w:rFonts w:ascii="Calibri" w:eastAsia="Calibri" w:hAnsi="Calibri" w:cs="Calibri"/>
                <w:lang w:val="en-IN"/>
              </w:rPr>
            </w:pPr>
            <w:ins w:id="174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address3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1F00204" w14:textId="66E78639" w:rsidR="00DD43D5" w:rsidRDefault="00DD43D5" w:rsidP="00DD43D5">
            <w:pPr>
              <w:spacing w:line="240" w:lineRule="auto"/>
              <w:rPr>
                <w:ins w:id="1744" w:author="Anand Gorantla" w:date="2019-12-11T16:01:00Z"/>
                <w:rFonts w:ascii="Calibri" w:hAnsi="Calibri"/>
                <w:lang w:val="en-IN"/>
              </w:rPr>
            </w:pPr>
            <w:ins w:id="1745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ins w:id="1746" w:author="Anand Gorantla" w:date="2019-12-11T16:01:00Z">
              <w:del w:id="1747" w:author="Mary Indira Augustine" w:date="2019-12-20T13:15:00Z">
                <w:r w:rsidDel="00DC7DF9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8A51DC" w14:textId="77777777" w:rsidR="00DD43D5" w:rsidRDefault="00DD43D5" w:rsidP="00DD43D5">
            <w:pPr>
              <w:spacing w:line="240" w:lineRule="auto"/>
              <w:rPr>
                <w:ins w:id="1748" w:author="Anand Gorantla" w:date="2019-12-11T16:01:00Z"/>
                <w:rFonts w:ascii="Calibri" w:hAnsi="Calibri"/>
                <w:lang w:val="en-IN"/>
              </w:rPr>
            </w:pPr>
            <w:ins w:id="1749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7328E2" w14:textId="77777777" w:rsidR="00DD43D5" w:rsidRDefault="00DD43D5" w:rsidP="00DD43D5">
            <w:pPr>
              <w:spacing w:line="240" w:lineRule="auto"/>
              <w:rPr>
                <w:ins w:id="1750" w:author="Anand Gorantla" w:date="2019-12-11T16:01:00Z"/>
                <w:rFonts w:ascii="Calibri" w:hAnsi="Calibri"/>
                <w:lang w:val="en-IN"/>
              </w:rPr>
            </w:pPr>
            <w:ins w:id="1751" w:author="Anand Gorantla" w:date="2019-12-11T16:01:00Z">
              <w:r>
                <w:rPr>
                  <w:rFonts w:ascii="Calibri" w:hAnsi="Calibri"/>
                  <w:lang w:val="en-IN"/>
                </w:rPr>
                <w:t>80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4F43647" w14:textId="77777777" w:rsidR="00DD43D5" w:rsidRDefault="00DD43D5" w:rsidP="00DD43D5">
            <w:pPr>
              <w:spacing w:line="240" w:lineRule="auto"/>
              <w:rPr>
                <w:ins w:id="1752" w:author="Anand Gorantla" w:date="2019-12-11T16:01:00Z"/>
                <w:rFonts w:ascii="Calibri" w:eastAsia="Calibri" w:hAnsi="Calibri" w:cs="Calibri"/>
                <w:lang w:val="en-IN"/>
              </w:rPr>
            </w:pPr>
            <w:ins w:id="175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 Line 3</w:t>
              </w:r>
            </w:ins>
          </w:p>
        </w:tc>
      </w:tr>
      <w:tr w:rsidR="00107790" w14:paraId="339AF84D" w14:textId="77777777" w:rsidTr="00B96808">
        <w:trPr>
          <w:ins w:id="1754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5235233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755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756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postalCode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7155926" w14:textId="13C6E5AD" w:rsidR="00107790" w:rsidRDefault="0077485C" w:rsidP="00107790">
            <w:pPr>
              <w:spacing w:line="240" w:lineRule="auto"/>
              <w:rPr>
                <w:ins w:id="1757" w:author="Anand Gorantla" w:date="2019-12-11T16:01:00Z"/>
                <w:rFonts w:ascii="Calibri" w:hAnsi="Calibri"/>
                <w:lang w:val="en-IN"/>
              </w:rPr>
            </w:pPr>
            <w:ins w:id="1758" w:author="Mary Indira Augustine" w:date="2019-12-20T13:17:00Z">
              <w:r>
                <w:rPr>
                  <w:rFonts w:ascii="Calibri" w:hAnsi="Calibri"/>
                  <w:lang w:val="en-IN"/>
                </w:rPr>
                <w:t>Numeric</w:t>
              </w:r>
            </w:ins>
            <w:ins w:id="1759" w:author="Divek Vellaisamy" w:date="2020-01-13T13:14:00Z">
              <w:r w:rsidR="00A70043">
                <w:rPr>
                  <w:rFonts w:ascii="Calibri" w:hAnsi="Calibri"/>
                  <w:lang w:val="en-IN"/>
                </w:rPr>
                <w:t xml:space="preserve"> as string</w:t>
              </w:r>
            </w:ins>
            <w:ins w:id="1760" w:author="Anand Gorantla" w:date="2019-12-11T16:01:00Z">
              <w:del w:id="1761" w:author="Mary Indira Augustine" w:date="2019-12-20T13:17:00Z">
                <w:r w:rsidR="00107790" w:rsidDel="0077485C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09F2ED" w14:textId="77777777" w:rsidR="00107790" w:rsidRDefault="00107790" w:rsidP="00107790">
            <w:pPr>
              <w:spacing w:line="240" w:lineRule="auto"/>
              <w:rPr>
                <w:ins w:id="1762" w:author="Anand Gorantla" w:date="2019-12-11T16:01:00Z"/>
                <w:rFonts w:ascii="Calibri" w:hAnsi="Calibri"/>
                <w:lang w:val="en-IN"/>
              </w:rPr>
            </w:pPr>
            <w:ins w:id="1763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B94C0F" w14:textId="77777777" w:rsidR="00107790" w:rsidRDefault="00107790" w:rsidP="00107790">
            <w:pPr>
              <w:spacing w:line="240" w:lineRule="auto"/>
              <w:rPr>
                <w:ins w:id="1764" w:author="Anand Gorantla" w:date="2019-12-11T16:01:00Z"/>
                <w:rFonts w:ascii="Calibri" w:hAnsi="Calibri"/>
                <w:lang w:val="en-IN"/>
              </w:rPr>
            </w:pPr>
            <w:ins w:id="1765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A7ACBF" w14:textId="77777777" w:rsidR="00107790" w:rsidRDefault="00107790" w:rsidP="00107790">
            <w:pPr>
              <w:spacing w:line="240" w:lineRule="auto"/>
              <w:rPr>
                <w:ins w:id="1766" w:author="Anand Gorantla" w:date="2019-12-11T16:01:00Z"/>
                <w:rFonts w:ascii="Calibri" w:eastAsia="Calibri" w:hAnsi="Calibri" w:cs="Calibri"/>
                <w:lang w:val="en-IN"/>
              </w:rPr>
            </w:pPr>
            <w:ins w:id="1767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Postal code</w:t>
              </w:r>
            </w:ins>
          </w:p>
        </w:tc>
      </w:tr>
      <w:tr w:rsidR="00107790" w14:paraId="761B5989" w14:textId="77777777" w:rsidTr="00B96808">
        <w:trPr>
          <w:ins w:id="1768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345E70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769" w:author="Anand Gorantla" w:date="2019-12-11T16:01:00Z"/>
                <w:rFonts w:ascii="Calibri" w:eastAsia="Calibri" w:hAnsi="Calibri" w:cs="Calibri"/>
                <w:lang w:val="en-IN"/>
              </w:rPr>
            </w:pPr>
            <w:ins w:id="177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city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317DEEF" w14:textId="3251D8AF" w:rsidR="00107790" w:rsidRDefault="00107790" w:rsidP="00107790">
            <w:pPr>
              <w:spacing w:line="240" w:lineRule="auto"/>
              <w:rPr>
                <w:ins w:id="1771" w:author="Anand Gorantla" w:date="2019-12-11T16:01:00Z"/>
                <w:rFonts w:ascii="Calibri" w:eastAsia="Calibri" w:hAnsi="Calibri" w:cs="Calibri"/>
                <w:lang w:val="en-IN"/>
              </w:rPr>
            </w:pPr>
            <w:ins w:id="1772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  <w:ins w:id="1773" w:author="Mary Indira Augustine" w:date="2019-12-20T13:18:00Z">
              <w:r w:rsidR="0037478B">
                <w:rPr>
                  <w:rFonts w:ascii="Calibri" w:hAnsi="Calibri"/>
                  <w:lang w:val="en-IN"/>
                </w:rPr>
                <w:t xml:space="preserve"> with space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D02E0C" w14:textId="77777777" w:rsidR="00107790" w:rsidRDefault="00107790" w:rsidP="00107790">
            <w:pPr>
              <w:spacing w:line="240" w:lineRule="auto"/>
              <w:rPr>
                <w:ins w:id="1774" w:author="Anand Gorantla" w:date="2019-12-11T16:01:00Z"/>
                <w:rFonts w:ascii="Calibri" w:eastAsia="Calibri" w:hAnsi="Calibri" w:cs="Calibri"/>
                <w:lang w:val="en-IN"/>
              </w:rPr>
            </w:pPr>
            <w:ins w:id="1775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E83572E" w14:textId="77777777" w:rsidR="00107790" w:rsidRDefault="00107790" w:rsidP="00107790">
            <w:pPr>
              <w:spacing w:line="240" w:lineRule="auto"/>
              <w:rPr>
                <w:ins w:id="1776" w:author="Anand Gorantla" w:date="2019-12-11T16:01:00Z"/>
                <w:rFonts w:ascii="Calibri" w:eastAsia="Calibri" w:hAnsi="Calibri" w:cs="Calibri"/>
                <w:lang w:val="en-IN"/>
              </w:rPr>
            </w:pPr>
            <w:ins w:id="1777" w:author="Anand Gorantla" w:date="2019-12-11T16:01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FB461DD" w14:textId="77777777" w:rsidR="00107790" w:rsidRDefault="00107790" w:rsidP="00107790">
            <w:pPr>
              <w:spacing w:line="240" w:lineRule="auto"/>
              <w:rPr>
                <w:ins w:id="1778" w:author="Anand Gorantla" w:date="2019-12-11T16:01:00Z"/>
                <w:rFonts w:ascii="Calibri" w:eastAsia="Calibri" w:hAnsi="Calibri" w:cs="Calibri"/>
                <w:lang w:val="en-IN"/>
              </w:rPr>
            </w:pPr>
            <w:ins w:id="1779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City</w:t>
              </w:r>
            </w:ins>
          </w:p>
        </w:tc>
      </w:tr>
      <w:tr w:rsidR="00107790" w14:paraId="61B11DB6" w14:textId="77777777" w:rsidTr="00B96808">
        <w:trPr>
          <w:ins w:id="1780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246DF86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781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782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countryCode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F9C9CF" w14:textId="2B7ED06C" w:rsidR="00107790" w:rsidRDefault="00107790" w:rsidP="00107790">
            <w:pPr>
              <w:spacing w:line="240" w:lineRule="auto"/>
              <w:rPr>
                <w:ins w:id="1783" w:author="Anand Gorantla" w:date="2019-12-11T16:01:00Z"/>
                <w:rFonts w:ascii="Calibri" w:eastAsia="Calibri" w:hAnsi="Calibri" w:cs="Calibri"/>
                <w:lang w:val="en-IN"/>
              </w:rPr>
            </w:pPr>
            <w:ins w:id="1784" w:author="Anand Gorantla" w:date="2019-12-11T16:01:00Z">
              <w:r>
                <w:rPr>
                  <w:rFonts w:ascii="Calibri" w:hAnsi="Calibri"/>
                  <w:lang w:val="en-IN"/>
                </w:rPr>
                <w:t>Alpha</w:t>
              </w:r>
              <w:del w:id="1785" w:author="Kavinithees Palanisamy" w:date="2019-12-16T13:17:00Z">
                <w:r w:rsidDel="008A7E78">
                  <w:rPr>
                    <w:rFonts w:ascii="Calibri" w:hAnsi="Calibri"/>
                    <w:lang w:val="en-IN"/>
                  </w:rPr>
                  <w:delText>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BFD187" w14:textId="77777777" w:rsidR="00107790" w:rsidRDefault="00107790" w:rsidP="00107790">
            <w:pPr>
              <w:spacing w:line="240" w:lineRule="auto"/>
              <w:rPr>
                <w:ins w:id="1786" w:author="Anand Gorantla" w:date="2019-12-11T16:01:00Z"/>
                <w:rFonts w:ascii="Calibri" w:eastAsia="Calibri" w:hAnsi="Calibri" w:cs="Calibri"/>
                <w:lang w:val="en-IN"/>
              </w:rPr>
            </w:pPr>
            <w:ins w:id="1787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D62540" w14:textId="77777777" w:rsidR="00107790" w:rsidRDefault="00107790" w:rsidP="00107790">
            <w:pPr>
              <w:spacing w:line="240" w:lineRule="auto"/>
              <w:rPr>
                <w:ins w:id="1788" w:author="Anand Gorantla" w:date="2019-12-11T16:01:00Z"/>
                <w:rFonts w:ascii="Calibri" w:eastAsia="Calibri" w:hAnsi="Calibri" w:cs="Calibri"/>
                <w:lang w:val="en-IN"/>
              </w:rPr>
            </w:pPr>
            <w:ins w:id="1789" w:author="Anand Gorantla" w:date="2019-12-11T16:01:00Z">
              <w:r>
                <w:rPr>
                  <w:rFonts w:ascii="Calibri" w:hAnsi="Calibri"/>
                  <w:lang w:val="en-IN"/>
                </w:rPr>
                <w:t>3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75FCFBB" w14:textId="77777777" w:rsidR="00107790" w:rsidRDefault="00107790" w:rsidP="00107790">
            <w:pPr>
              <w:spacing w:line="240" w:lineRule="auto"/>
              <w:rPr>
                <w:ins w:id="1790" w:author="Anand Gorantla" w:date="2019-12-11T16:01:00Z"/>
                <w:rFonts w:ascii="Calibri" w:eastAsia="Calibri" w:hAnsi="Calibri" w:cs="Calibri"/>
                <w:lang w:val="en-IN"/>
              </w:rPr>
            </w:pPr>
            <w:ins w:id="1791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Country code</w:t>
              </w:r>
            </w:ins>
          </w:p>
        </w:tc>
      </w:tr>
      <w:tr w:rsidR="00107790" w14:paraId="00A572EE" w14:textId="77777777" w:rsidTr="00B96808">
        <w:trPr>
          <w:ins w:id="1792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7460107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793" w:author="Anand Gorantla" w:date="2019-12-11T16:01:00Z"/>
                <w:rFonts w:ascii="Calibri" w:eastAsia="Calibri" w:hAnsi="Calibri" w:cs="Calibri"/>
                <w:lang w:val="en-IN"/>
              </w:rPr>
            </w:pPr>
            <w:ins w:id="179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state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3A24B8E" w14:textId="77777777" w:rsidR="00107790" w:rsidRDefault="00107790" w:rsidP="00107790">
            <w:pPr>
              <w:spacing w:line="240" w:lineRule="auto"/>
              <w:rPr>
                <w:ins w:id="1795" w:author="Anand Gorantla" w:date="2019-12-11T16:01:00Z"/>
                <w:rFonts w:ascii="Calibri" w:hAnsi="Calibri"/>
                <w:lang w:val="en-IN"/>
              </w:rPr>
            </w:pPr>
            <w:ins w:id="1796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392A2E" w14:textId="77777777" w:rsidR="00107790" w:rsidRDefault="00107790" w:rsidP="00107790">
            <w:pPr>
              <w:spacing w:line="240" w:lineRule="auto"/>
              <w:rPr>
                <w:ins w:id="1797" w:author="Anand Gorantla" w:date="2019-12-11T16:01:00Z"/>
                <w:rFonts w:ascii="Calibri" w:hAnsi="Calibri"/>
                <w:lang w:val="en-IN"/>
              </w:rPr>
            </w:pPr>
            <w:ins w:id="1798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13E4E7" w14:textId="77777777" w:rsidR="00107790" w:rsidRDefault="00107790" w:rsidP="00107790">
            <w:pPr>
              <w:spacing w:line="240" w:lineRule="auto"/>
              <w:rPr>
                <w:ins w:id="1799" w:author="Anand Gorantla" w:date="2019-12-11T16:01:00Z"/>
                <w:rFonts w:ascii="Calibri" w:hAnsi="Calibri"/>
                <w:lang w:val="en-IN"/>
              </w:rPr>
            </w:pPr>
            <w:ins w:id="1800" w:author="Anand Gorantla" w:date="2019-12-11T16:01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641429E" w14:textId="77777777" w:rsidR="00107790" w:rsidRDefault="00107790" w:rsidP="00107790">
            <w:pPr>
              <w:spacing w:line="240" w:lineRule="auto"/>
              <w:rPr>
                <w:ins w:id="1801" w:author="Anand Gorantla" w:date="2019-12-11T16:01:00Z"/>
                <w:rFonts w:ascii="Calibri" w:hAnsi="Calibri"/>
                <w:lang w:val="en-IN"/>
              </w:rPr>
            </w:pPr>
            <w:ins w:id="1802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State</w:t>
              </w:r>
            </w:ins>
          </w:p>
        </w:tc>
      </w:tr>
      <w:tr w:rsidR="00107790" w14:paraId="19CFC8BA" w14:textId="77777777" w:rsidTr="00B96808">
        <w:trPr>
          <w:ins w:id="1803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36CB88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804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805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emailId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F2B0DA7" w14:textId="77777777" w:rsidR="00107790" w:rsidRDefault="00107790" w:rsidP="00107790">
            <w:pPr>
              <w:spacing w:line="240" w:lineRule="auto"/>
              <w:rPr>
                <w:ins w:id="1806" w:author="Anand Gorantla" w:date="2019-12-11T16:01:00Z"/>
                <w:rFonts w:ascii="Calibri" w:hAnsi="Calibri"/>
                <w:lang w:val="en-IN"/>
              </w:rPr>
            </w:pPr>
            <w:ins w:id="1807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B79E88" w14:textId="77777777" w:rsidR="00107790" w:rsidRDefault="00107790" w:rsidP="00107790">
            <w:pPr>
              <w:spacing w:line="240" w:lineRule="auto"/>
              <w:rPr>
                <w:ins w:id="1808" w:author="Anand Gorantla" w:date="2019-12-11T16:01:00Z"/>
                <w:rFonts w:ascii="Calibri" w:hAnsi="Calibri"/>
                <w:lang w:val="en-IN"/>
              </w:rPr>
            </w:pPr>
            <w:ins w:id="1809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49793C" w14:textId="77777777" w:rsidR="00107790" w:rsidRDefault="00107790" w:rsidP="00107790">
            <w:pPr>
              <w:spacing w:line="240" w:lineRule="auto"/>
              <w:rPr>
                <w:ins w:id="1810" w:author="Anand Gorantla" w:date="2019-12-11T16:01:00Z"/>
                <w:rFonts w:ascii="Calibri" w:hAnsi="Calibri"/>
                <w:lang w:val="en-IN"/>
              </w:rPr>
            </w:pPr>
            <w:ins w:id="1811" w:author="Anand Gorantla" w:date="2019-12-11T16:01:00Z">
              <w:r>
                <w:rPr>
                  <w:rFonts w:ascii="Calibri" w:hAnsi="Calibri"/>
                  <w:lang w:val="en-IN"/>
                </w:rPr>
                <w:t>75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BCC49F" w14:textId="77777777" w:rsidR="00107790" w:rsidRDefault="00107790" w:rsidP="00107790">
            <w:pPr>
              <w:spacing w:line="240" w:lineRule="auto"/>
              <w:rPr>
                <w:ins w:id="1812" w:author="Anand Gorantla" w:date="2019-12-11T16:01:00Z"/>
                <w:rFonts w:ascii="Calibri" w:hAnsi="Calibri"/>
                <w:lang w:val="en-IN"/>
              </w:rPr>
            </w:pPr>
            <w:ins w:id="181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Email ID</w:t>
              </w:r>
            </w:ins>
          </w:p>
        </w:tc>
      </w:tr>
      <w:tr w:rsidR="00107790" w14:paraId="3D47F2A5" w14:textId="77777777" w:rsidTr="00B96808">
        <w:trPr>
          <w:ins w:id="1814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544D8D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815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816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kycFlag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4300D16" w14:textId="77777777" w:rsidR="00107790" w:rsidRDefault="00107790" w:rsidP="00107790">
            <w:pPr>
              <w:spacing w:line="240" w:lineRule="auto"/>
              <w:rPr>
                <w:ins w:id="1817" w:author="Anand Gorantla" w:date="2019-12-11T16:01:00Z"/>
                <w:rFonts w:ascii="Calibri" w:hAnsi="Calibri"/>
                <w:lang w:val="en-IN"/>
              </w:rPr>
            </w:pPr>
            <w:ins w:id="1818" w:author="Anand Gorantla" w:date="2019-12-11T16:01:00Z">
              <w:r>
                <w:rPr>
                  <w:rFonts w:ascii="Calibri" w:hAnsi="Calibri"/>
                  <w:lang w:val="en-IN"/>
                </w:rPr>
                <w:t>Alpha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272F04B" w14:textId="77777777" w:rsidR="00107790" w:rsidRDefault="00107790" w:rsidP="00107790">
            <w:pPr>
              <w:spacing w:line="240" w:lineRule="auto"/>
              <w:rPr>
                <w:ins w:id="1819" w:author="Anand Gorantla" w:date="2019-12-11T16:01:00Z"/>
                <w:rFonts w:ascii="Calibri" w:hAnsi="Calibri"/>
                <w:lang w:val="en-IN"/>
              </w:rPr>
            </w:pPr>
            <w:ins w:id="1820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E7924EB" w14:textId="77777777" w:rsidR="00107790" w:rsidRDefault="00107790" w:rsidP="00107790">
            <w:pPr>
              <w:spacing w:line="240" w:lineRule="auto"/>
              <w:rPr>
                <w:ins w:id="1821" w:author="Anand Gorantla" w:date="2019-12-11T16:01:00Z"/>
                <w:rFonts w:ascii="Calibri" w:hAnsi="Calibri"/>
                <w:lang w:val="en-IN"/>
              </w:rPr>
            </w:pPr>
            <w:ins w:id="1822" w:author="Anand Gorantla" w:date="2019-12-11T16:01:00Z">
              <w:r>
                <w:rPr>
                  <w:rFonts w:ascii="Calibri" w:hAnsi="Calibri"/>
                  <w:lang w:val="en-IN"/>
                </w:rPr>
                <w:t>1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8A23A2" w14:textId="77777777" w:rsidR="00107790" w:rsidRDefault="00107790" w:rsidP="00107790">
            <w:pPr>
              <w:spacing w:line="240" w:lineRule="auto"/>
              <w:rPr>
                <w:ins w:id="1823" w:author="Anand Gorantla" w:date="2019-12-11T16:01:00Z"/>
                <w:rFonts w:ascii="Calibri" w:eastAsia="Calibri" w:hAnsi="Calibri" w:cs="Calibri"/>
                <w:lang w:val="en-IN"/>
              </w:rPr>
            </w:pPr>
            <w:ins w:id="182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KYC Flag (‘Y’ or ’N’)</w:t>
              </w:r>
            </w:ins>
          </w:p>
          <w:p w14:paraId="6685FD01" w14:textId="77777777" w:rsidR="00107790" w:rsidRDefault="00107790" w:rsidP="00107790">
            <w:pPr>
              <w:spacing w:line="240" w:lineRule="auto"/>
              <w:rPr>
                <w:ins w:id="1825" w:author="Anand Gorantla" w:date="2019-12-11T16:01:00Z"/>
                <w:rFonts w:ascii="Calibri" w:hAnsi="Calibri"/>
                <w:lang w:val="en-IN"/>
              </w:rPr>
            </w:pPr>
            <w:ins w:id="1826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Y – KYC completed</w:t>
              </w:r>
              <w:r>
                <w:rPr>
                  <w:rFonts w:ascii="Calibri" w:eastAsia="Calibri" w:hAnsi="Calibri" w:cs="Calibri"/>
                  <w:lang w:val="en-IN"/>
                </w:rPr>
                <w:br/>
                <w:t>N – KYC pending</w:t>
              </w:r>
            </w:ins>
          </w:p>
        </w:tc>
      </w:tr>
    </w:tbl>
    <w:p w14:paraId="03004D0E" w14:textId="77777777" w:rsidR="003019C9" w:rsidRPr="003F1A22" w:rsidRDefault="003019C9" w:rsidP="003019C9">
      <w:pPr>
        <w:pStyle w:val="ListParagraph"/>
        <w:spacing w:line="240" w:lineRule="auto"/>
        <w:ind w:left="360"/>
        <w:rPr>
          <w:ins w:id="1827" w:author="Anand Gorantla" w:date="2019-12-11T15:57:00Z"/>
          <w:rFonts w:ascii="Calibri" w:eastAsia="Calibri" w:hAnsi="Calibri" w:cs="Calibri"/>
          <w:b/>
        </w:rPr>
      </w:pPr>
    </w:p>
    <w:p w14:paraId="3D98C0C4" w14:textId="77777777" w:rsidR="003019C9" w:rsidRPr="003F1A22" w:rsidRDefault="003019C9" w:rsidP="003019C9">
      <w:pPr>
        <w:spacing w:after="200"/>
        <w:rPr>
          <w:ins w:id="1828" w:author="Anand Gorantla" w:date="2019-12-11T15:57:00Z"/>
          <w:rFonts w:ascii="Calibri" w:hAnsi="Calibri"/>
        </w:rPr>
      </w:pPr>
      <w:ins w:id="1829" w:author="Anand Gorantla" w:date="2019-12-11T15:57:00Z">
        <w:r w:rsidRPr="003F1A22">
          <w:rPr>
            <w:rFonts w:ascii="Calibri" w:eastAsia="Calibri" w:hAnsi="Calibri" w:cs="Calibri"/>
            <w:b/>
          </w:rPr>
          <w:t>Response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1702"/>
        <w:gridCol w:w="709"/>
        <w:gridCol w:w="709"/>
        <w:gridCol w:w="4429"/>
      </w:tblGrid>
      <w:tr w:rsidR="003019C9" w14:paraId="61C58FC7" w14:textId="77777777" w:rsidTr="00B96808">
        <w:trPr>
          <w:trHeight w:val="280"/>
          <w:ins w:id="1830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827FF44" w14:textId="77777777" w:rsidR="003019C9" w:rsidRDefault="003019C9" w:rsidP="00B96808">
            <w:pPr>
              <w:spacing w:line="240" w:lineRule="auto"/>
              <w:rPr>
                <w:ins w:id="1831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32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17898F0" w14:textId="77777777" w:rsidR="003019C9" w:rsidRDefault="003019C9" w:rsidP="00B96808">
            <w:pPr>
              <w:spacing w:line="240" w:lineRule="auto"/>
              <w:rPr>
                <w:ins w:id="1833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34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A9002BC" w14:textId="77777777" w:rsidR="003019C9" w:rsidRDefault="003019C9" w:rsidP="00B96808">
            <w:pPr>
              <w:spacing w:line="240" w:lineRule="auto"/>
              <w:rPr>
                <w:ins w:id="1835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36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1C5AE13" w14:textId="77777777" w:rsidR="003019C9" w:rsidRDefault="003019C9" w:rsidP="00B96808">
            <w:pPr>
              <w:spacing w:line="240" w:lineRule="auto"/>
              <w:rPr>
                <w:ins w:id="1837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38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000080"/>
            <w:hideMark/>
          </w:tcPr>
          <w:p w14:paraId="47B40F8E" w14:textId="77777777" w:rsidR="003019C9" w:rsidRDefault="003019C9" w:rsidP="00B96808">
            <w:pPr>
              <w:spacing w:line="240" w:lineRule="auto"/>
              <w:rPr>
                <w:ins w:id="1839" w:author="Anand Gorantla" w:date="2019-12-11T15:57:00Z"/>
                <w:rFonts w:ascii="Calibri" w:hAnsi="Calibri"/>
                <w:lang w:val="en-IN"/>
              </w:rPr>
            </w:pPr>
            <w:ins w:id="1840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3019C9" w14:paraId="6D9DDD84" w14:textId="77777777" w:rsidTr="00B96808">
        <w:trPr>
          <w:ins w:id="1841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29B34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42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843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responseCode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1CFEA3D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44" w:author="Anand Gorantla" w:date="2019-12-11T15:57:00Z"/>
                <w:rFonts w:ascii="Calibri" w:eastAsia="Calibri" w:hAnsi="Calibri" w:cs="Calibri"/>
                <w:lang w:val="en-IN"/>
              </w:rPr>
            </w:pPr>
            <w:ins w:id="1845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59DD3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46" w:author="Anand Gorantla" w:date="2019-12-11T15:57:00Z"/>
                <w:rFonts w:ascii="Calibri" w:eastAsia="Calibri" w:hAnsi="Calibri" w:cs="Calibri"/>
                <w:lang w:val="en-IN"/>
              </w:rPr>
            </w:pPr>
            <w:ins w:id="1847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2890DAE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48" w:author="Anand Gorantla" w:date="2019-12-11T15:57:00Z"/>
                <w:rFonts w:ascii="Calibri" w:eastAsia="Calibri" w:hAnsi="Calibri" w:cs="Calibri"/>
                <w:lang w:val="en-IN"/>
              </w:rPr>
            </w:pPr>
            <w:ins w:id="1849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3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EDE9F9B" w14:textId="77777777" w:rsidR="003019C9" w:rsidRDefault="003019C9" w:rsidP="00B96808">
            <w:pPr>
              <w:spacing w:line="240" w:lineRule="auto"/>
              <w:rPr>
                <w:ins w:id="1850" w:author="Anand Gorantla" w:date="2019-12-11T15:57:00Z"/>
                <w:rFonts w:ascii="Calibri" w:hAnsi="Calibri"/>
                <w:lang w:val="en-IN"/>
              </w:rPr>
            </w:pPr>
            <w:ins w:id="1851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000 – success, any other response code is considered as error. Refer to message field for detail.</w:t>
              </w:r>
            </w:ins>
          </w:p>
        </w:tc>
      </w:tr>
      <w:tr w:rsidR="003019C9" w14:paraId="12516F54" w14:textId="77777777" w:rsidTr="00B96808">
        <w:trPr>
          <w:ins w:id="1852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C47F37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53" w:author="Anand Gorantla" w:date="2019-12-11T15:57:00Z"/>
                <w:rFonts w:ascii="Calibri" w:eastAsia="Calibri" w:hAnsi="Calibri" w:cs="Calibri"/>
                <w:lang w:val="en-IN"/>
              </w:rPr>
            </w:pPr>
            <w:ins w:id="1854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message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F54B07E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55" w:author="Anand Gorantla" w:date="2019-12-11T15:57:00Z"/>
                <w:rFonts w:ascii="Calibri" w:eastAsia="Calibri" w:hAnsi="Calibri" w:cs="Calibri"/>
                <w:lang w:val="en-IN"/>
              </w:rPr>
            </w:pPr>
            <w:ins w:id="1856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03A072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57" w:author="Anand Gorantla" w:date="2019-12-11T15:57:00Z"/>
                <w:rFonts w:ascii="Calibri" w:hAnsi="Calibri"/>
                <w:lang w:val="en-IN"/>
              </w:rPr>
            </w:pPr>
            <w:ins w:id="1858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2F2AFA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59" w:author="Anand Gorantla" w:date="2019-12-11T15:57:00Z"/>
                <w:rFonts w:ascii="Calibri" w:eastAsia="Calibri" w:hAnsi="Calibri" w:cs="Calibri"/>
                <w:lang w:val="en-IN"/>
              </w:rPr>
            </w:pPr>
            <w:ins w:id="1860" w:author="Anand Gorantla" w:date="2019-12-11T15:57:00Z">
              <w:r>
                <w:rPr>
                  <w:rFonts w:ascii="Calibri" w:hAnsi="Calibri"/>
                  <w:lang w:val="en-IN"/>
                </w:rPr>
                <w:t>200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1909283" w14:textId="77777777" w:rsidR="003019C9" w:rsidRDefault="003019C9" w:rsidP="00B96808">
            <w:pPr>
              <w:spacing w:line="240" w:lineRule="auto"/>
              <w:rPr>
                <w:ins w:id="1861" w:author="Anand Gorantla" w:date="2019-12-11T15:57:00Z"/>
                <w:rFonts w:ascii="Calibri" w:eastAsia="Calibri" w:hAnsi="Calibri" w:cs="Calibri"/>
                <w:lang w:val="en-IN"/>
              </w:rPr>
            </w:pPr>
            <w:ins w:id="1862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Additional information on the status</w:t>
              </w:r>
            </w:ins>
          </w:p>
        </w:tc>
      </w:tr>
      <w:tr w:rsidR="003019C9" w14:paraId="576F027F" w14:textId="77777777" w:rsidTr="00B96808">
        <w:trPr>
          <w:ins w:id="1863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28A4C8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64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865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rrn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468080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66" w:author="Anand Gorantla" w:date="2019-12-11T15:57:00Z"/>
                <w:rFonts w:ascii="Calibri" w:hAnsi="Calibri"/>
                <w:lang w:val="en-IN"/>
              </w:rPr>
            </w:pPr>
            <w:ins w:id="1867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6BC5AEF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68" w:author="Anand Gorantla" w:date="2019-12-11T15:57:00Z"/>
                <w:rFonts w:ascii="Calibri" w:hAnsi="Calibri"/>
                <w:lang w:val="en-IN"/>
              </w:rPr>
            </w:pPr>
            <w:ins w:id="1869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2F951A5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70" w:author="Anand Gorantla" w:date="2019-12-11T15:57:00Z"/>
                <w:rFonts w:ascii="Calibri" w:hAnsi="Calibri"/>
                <w:lang w:val="en-IN"/>
              </w:rPr>
            </w:pPr>
            <w:ins w:id="1871" w:author="Anand Gorantla" w:date="2019-12-11T15:57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1BE2A70" w14:textId="77777777" w:rsidR="003019C9" w:rsidRDefault="003019C9" w:rsidP="00B96808">
            <w:pPr>
              <w:spacing w:line="240" w:lineRule="auto"/>
              <w:rPr>
                <w:ins w:id="1872" w:author="Anand Gorantla" w:date="2019-12-11T15:57:00Z"/>
                <w:rFonts w:ascii="Calibri" w:eastAsia="Calibri" w:hAnsi="Calibri" w:cs="Calibri"/>
                <w:lang w:val="en-IN"/>
              </w:rPr>
            </w:pPr>
            <w:ins w:id="1873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Retrieval Reference Number</w:t>
              </w:r>
            </w:ins>
          </w:p>
        </w:tc>
      </w:tr>
      <w:tr w:rsidR="003019C9" w14:paraId="6DE4475C" w14:textId="77777777" w:rsidTr="00B96808">
        <w:trPr>
          <w:ins w:id="1874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BFACF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75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876" w:author="Anand Gorantla" w:date="2019-12-11T15:57:00Z">
              <w:r>
                <w:rPr>
                  <w:lang w:val="en-IN"/>
                </w:rPr>
                <w:lastRenderedPageBreak/>
                <w:t>authidresp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5C1A22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77" w:author="Anand Gorantla" w:date="2019-12-11T15:57:00Z"/>
                <w:rFonts w:ascii="Calibri" w:hAnsi="Calibri"/>
                <w:lang w:val="en-IN"/>
              </w:rPr>
            </w:pPr>
            <w:ins w:id="1878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637B5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79" w:author="Anand Gorantla" w:date="2019-12-11T15:57:00Z"/>
                <w:rFonts w:ascii="Calibri" w:hAnsi="Calibri"/>
                <w:lang w:val="en-IN"/>
              </w:rPr>
            </w:pPr>
            <w:ins w:id="1880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7FB582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81" w:author="Anand Gorantla" w:date="2019-12-11T15:57:00Z"/>
                <w:rFonts w:ascii="Calibri" w:hAnsi="Calibri"/>
                <w:lang w:val="en-IN"/>
              </w:rPr>
            </w:pPr>
            <w:ins w:id="1882" w:author="Anand Gorantla" w:date="2019-12-11T15:57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7963348F" w14:textId="77777777" w:rsidR="003019C9" w:rsidRDefault="003019C9" w:rsidP="00B96808">
            <w:pPr>
              <w:spacing w:line="240" w:lineRule="auto"/>
              <w:rPr>
                <w:ins w:id="1883" w:author="Anand Gorantla" w:date="2019-12-11T15:57:00Z"/>
                <w:rFonts w:ascii="Calibri" w:eastAsia="Calibri" w:hAnsi="Calibri" w:cs="Calibri"/>
                <w:lang w:val="en-IN"/>
              </w:rPr>
            </w:pPr>
            <w:ins w:id="1884" w:author="Anand Gorantla" w:date="2019-12-11T15:57:00Z">
              <w:r>
                <w:rPr>
                  <w:rFonts w:ascii="Calibri" w:eastAsia="Calibri" w:hAnsi="Calibri" w:cs="Calibri"/>
                </w:rPr>
                <w:t>Authorization ID Response, available only for successful transactions</w:t>
              </w:r>
            </w:ins>
          </w:p>
        </w:tc>
      </w:tr>
      <w:tr w:rsidR="003019C9" w14:paraId="3F7FA209" w14:textId="77777777" w:rsidTr="00B96808">
        <w:trPr>
          <w:ins w:id="1885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92868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86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887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txnUid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5402830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88" w:author="Anand Gorantla" w:date="2019-12-11T15:57:00Z"/>
                <w:rFonts w:ascii="Calibri" w:hAnsi="Calibri"/>
                <w:lang w:val="en-IN"/>
              </w:rPr>
            </w:pPr>
            <w:ins w:id="1889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527AE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90" w:author="Anand Gorantla" w:date="2019-12-11T15:57:00Z"/>
                <w:rFonts w:ascii="Calibri" w:hAnsi="Calibri"/>
                <w:lang w:val="en-IN"/>
              </w:rPr>
            </w:pPr>
            <w:ins w:id="1891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42A67E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92" w:author="Anand Gorantla" w:date="2019-12-11T15:57:00Z"/>
                <w:rFonts w:ascii="Calibri" w:hAnsi="Calibri"/>
                <w:lang w:val="en-IN"/>
              </w:rPr>
            </w:pPr>
            <w:ins w:id="1893" w:author="Anand Gorantla" w:date="2019-12-11T15:57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3FA2C3A" w14:textId="77777777" w:rsidR="003019C9" w:rsidRDefault="003019C9" w:rsidP="00B96808">
            <w:pPr>
              <w:spacing w:line="240" w:lineRule="auto"/>
              <w:rPr>
                <w:ins w:id="1894" w:author="Anand Gorantla" w:date="2019-12-11T15:57:00Z"/>
                <w:rFonts w:ascii="Calibri" w:eastAsia="Calibri" w:hAnsi="Calibri" w:cs="Calibri"/>
                <w:lang w:val="en-IN"/>
              </w:rPr>
            </w:pPr>
            <w:ins w:id="1895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Transaction Unique ID / Transaction reference</w:t>
              </w:r>
            </w:ins>
          </w:p>
        </w:tc>
      </w:tr>
      <w:tr w:rsidR="003019C9" w14:paraId="27D8F091" w14:textId="77777777" w:rsidTr="00B96808">
        <w:trPr>
          <w:ins w:id="1896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77FB81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97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898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userEntityId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F83B3B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99" w:author="Anand Gorantla" w:date="2019-12-11T15:57:00Z"/>
                <w:rFonts w:ascii="Calibri" w:hAnsi="Calibri"/>
                <w:lang w:val="en-IN"/>
              </w:rPr>
            </w:pPr>
            <w:ins w:id="1900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054F8D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01" w:author="Anand Gorantla" w:date="2019-12-11T15:57:00Z"/>
                <w:rFonts w:ascii="Calibri" w:hAnsi="Calibri"/>
                <w:lang w:val="en-IN"/>
              </w:rPr>
            </w:pPr>
            <w:ins w:id="1902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FC9BDA5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03" w:author="Anand Gorantla" w:date="2019-12-11T15:57:00Z"/>
                <w:rFonts w:ascii="Calibri" w:hAnsi="Calibri"/>
                <w:lang w:val="en-IN"/>
              </w:rPr>
            </w:pPr>
            <w:ins w:id="1904" w:author="Anand Gorantla" w:date="2019-12-11T15:57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097D52AA" w14:textId="77777777" w:rsidR="003019C9" w:rsidRDefault="003019C9" w:rsidP="00B96808">
            <w:pPr>
              <w:spacing w:line="240" w:lineRule="auto"/>
              <w:rPr>
                <w:ins w:id="1905" w:author="Anand Gorantla" w:date="2019-12-11T15:57:00Z"/>
                <w:rFonts w:ascii="Calibri" w:eastAsia="Calibri" w:hAnsi="Calibri" w:cs="Calibri"/>
                <w:lang w:val="en-IN"/>
              </w:rPr>
            </w:pPr>
            <w:ins w:id="1906" w:author="Anand Gorantla" w:date="2019-12-11T15:57:00Z">
              <w:r>
                <w:rPr>
                  <w:rFonts w:ascii="Calibri" w:hAnsi="Calibri"/>
                  <w:lang w:val="en-IN"/>
                </w:rPr>
                <w:t>User Entity Account ID</w:t>
              </w:r>
            </w:ins>
          </w:p>
        </w:tc>
      </w:tr>
      <w:tr w:rsidR="00412956" w14:paraId="3EE6695F" w14:textId="77777777" w:rsidTr="00B96808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DE31D0" w14:textId="07E34393" w:rsidR="00412956" w:rsidRDefault="00412956" w:rsidP="0041295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userEntityType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29D2ED" w14:textId="34A400CC" w:rsidR="00412956" w:rsidRDefault="00412956" w:rsidP="00412956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Alpha with underscore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8DAA30" w14:textId="12BF53E6" w:rsidR="00412956" w:rsidRDefault="00412956" w:rsidP="00412956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C6AFFB" w14:textId="51026476" w:rsidR="00412956" w:rsidRDefault="00412956" w:rsidP="00412956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63D4EEC3" w14:textId="77777777" w:rsidR="00412956" w:rsidRDefault="00412956" w:rsidP="00412956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User Entity Type. </w:t>
            </w:r>
          </w:p>
          <w:p w14:paraId="7AD89E41" w14:textId="77777777" w:rsidR="00412956" w:rsidRDefault="00412956" w:rsidP="00412956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(PLAYER, </w:t>
            </w:r>
          </w:p>
          <w:p w14:paraId="633C27A3" w14:textId="77777777" w:rsidR="00412956" w:rsidRDefault="00412956" w:rsidP="00412956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SPONSOR,</w:t>
            </w:r>
          </w:p>
          <w:p w14:paraId="15C97428" w14:textId="77777777" w:rsidR="00412956" w:rsidRDefault="00412956" w:rsidP="00412956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STREAMER,</w:t>
            </w:r>
          </w:p>
          <w:p w14:paraId="6C79D122" w14:textId="77777777" w:rsidR="00412956" w:rsidRDefault="00412956" w:rsidP="00412956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INFLUENCER,</w:t>
            </w:r>
          </w:p>
          <w:p w14:paraId="535A0108" w14:textId="185904CF" w:rsidR="00412956" w:rsidRDefault="00412956" w:rsidP="00412956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GAME_OWNER)</w:t>
            </w:r>
            <w:r>
              <w:rPr>
                <w:rFonts w:ascii="Calibri" w:eastAsia="Calibri" w:hAnsi="Calibri" w:cs="Calibri"/>
                <w:lang w:val="en-IN"/>
              </w:rPr>
              <w:br/>
            </w:r>
          </w:p>
        </w:tc>
      </w:tr>
      <w:tr w:rsidR="00412956" w14:paraId="50D91F5C" w14:textId="77777777" w:rsidTr="00B96808">
        <w:trPr>
          <w:ins w:id="1907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91B5FB" w14:textId="77777777" w:rsidR="00412956" w:rsidRDefault="00412956" w:rsidP="00412956">
            <w:pPr>
              <w:tabs>
                <w:tab w:val="right" w:pos="3336"/>
              </w:tabs>
              <w:spacing w:line="240" w:lineRule="auto"/>
              <w:rPr>
                <w:ins w:id="1908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909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trxnTime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FF26B8" w14:textId="77777777" w:rsidR="00412956" w:rsidRDefault="00412956" w:rsidP="00412956">
            <w:pPr>
              <w:tabs>
                <w:tab w:val="right" w:pos="3336"/>
              </w:tabs>
              <w:spacing w:line="240" w:lineRule="auto"/>
              <w:rPr>
                <w:ins w:id="1910" w:author="Anand Gorantla" w:date="2019-12-11T15:57:00Z"/>
                <w:rFonts w:ascii="Calibri" w:hAnsi="Calibri"/>
                <w:lang w:val="en-IN"/>
              </w:rPr>
            </w:pPr>
            <w:ins w:id="1911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7D0DBB" w14:textId="77777777" w:rsidR="00412956" w:rsidRDefault="00412956" w:rsidP="00412956">
            <w:pPr>
              <w:tabs>
                <w:tab w:val="right" w:pos="3336"/>
              </w:tabs>
              <w:spacing w:line="240" w:lineRule="auto"/>
              <w:rPr>
                <w:ins w:id="1912" w:author="Anand Gorantla" w:date="2019-12-11T15:57:00Z"/>
                <w:rFonts w:ascii="Calibri" w:hAnsi="Calibri"/>
                <w:lang w:val="en-IN"/>
              </w:rPr>
            </w:pPr>
            <w:ins w:id="1913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B846AD7" w14:textId="77777777" w:rsidR="00412956" w:rsidRDefault="00412956" w:rsidP="00412956">
            <w:pPr>
              <w:tabs>
                <w:tab w:val="right" w:pos="3336"/>
              </w:tabs>
              <w:spacing w:line="240" w:lineRule="auto"/>
              <w:rPr>
                <w:ins w:id="1914" w:author="Anand Gorantla" w:date="2019-12-11T15:57:00Z"/>
                <w:rFonts w:ascii="Calibri" w:hAnsi="Calibri"/>
                <w:lang w:val="en-IN"/>
              </w:rPr>
            </w:pPr>
            <w:ins w:id="1915" w:author="Anand Gorantla" w:date="2019-12-11T15:57:00Z">
              <w:r>
                <w:rPr>
                  <w:rFonts w:ascii="Calibri" w:hAnsi="Calibri"/>
                  <w:lang w:val="en-IN"/>
                </w:rPr>
                <w:t>17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203A4E1" w14:textId="31546335" w:rsidR="00412956" w:rsidRDefault="00412956" w:rsidP="00412956">
            <w:pPr>
              <w:spacing w:line="240" w:lineRule="auto"/>
              <w:rPr>
                <w:ins w:id="1916" w:author="Anand Gorantla" w:date="2019-12-11T15:57:00Z"/>
                <w:rFonts w:ascii="Calibri" w:hAnsi="Calibri"/>
                <w:lang w:val="en-IN"/>
              </w:rPr>
            </w:pPr>
            <w:ins w:id="1917" w:author="Anand Gorantla" w:date="2019-12-11T15:57:00Z">
              <w:r>
                <w:rPr>
                  <w:rFonts w:ascii="Calibri" w:hAnsi="Calibri"/>
                  <w:lang w:val="en-IN"/>
                </w:rPr>
                <w:t>This is the time stamp of the transaction in the format “</w:t>
              </w:r>
              <w:proofErr w:type="spellStart"/>
              <w:r>
                <w:rPr>
                  <w:rFonts w:ascii="Calibri" w:hAnsi="Calibri"/>
                  <w:lang w:val="en-IN"/>
                </w:rPr>
                <w:t>yyyyMMddHHmmssS</w:t>
              </w:r>
            </w:ins>
            <w:ins w:id="1918" w:author="Kavinithees Palanisamy" w:date="2019-12-16T13:30:00Z">
              <w:r>
                <w:rPr>
                  <w:rFonts w:ascii="Calibri" w:hAnsi="Calibri"/>
                  <w:lang w:val="en-IN"/>
                </w:rPr>
                <w:t>SS</w:t>
              </w:r>
            </w:ins>
            <w:proofErr w:type="spellEnd"/>
            <w:ins w:id="1919" w:author="Anand Gorantla" w:date="2019-12-11T15:57:00Z">
              <w:r>
                <w:rPr>
                  <w:rFonts w:ascii="Calibri" w:hAnsi="Calibri"/>
                  <w:lang w:val="en-IN"/>
                </w:rPr>
                <w:t>”</w:t>
              </w:r>
            </w:ins>
          </w:p>
        </w:tc>
      </w:tr>
      <w:tr w:rsidR="00412956" w14:paraId="0DB9A6E2" w14:textId="77777777" w:rsidTr="00B96808">
        <w:trPr>
          <w:ins w:id="1920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94DB2C" w14:textId="77777777" w:rsidR="00412956" w:rsidRDefault="00412956" w:rsidP="00412956">
            <w:pPr>
              <w:tabs>
                <w:tab w:val="right" w:pos="3336"/>
              </w:tabs>
              <w:spacing w:line="240" w:lineRule="auto"/>
              <w:rPr>
                <w:ins w:id="1921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922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trxnTimeZone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A8FD27" w14:textId="77777777" w:rsidR="00412956" w:rsidRDefault="00412956" w:rsidP="00412956">
            <w:pPr>
              <w:tabs>
                <w:tab w:val="right" w:pos="3336"/>
              </w:tabs>
              <w:spacing w:line="240" w:lineRule="auto"/>
              <w:rPr>
                <w:ins w:id="1923" w:author="Anand Gorantla" w:date="2019-12-11T15:57:00Z"/>
                <w:rFonts w:ascii="Calibri" w:hAnsi="Calibri"/>
                <w:lang w:val="en-IN"/>
              </w:rPr>
            </w:pPr>
            <w:ins w:id="1924" w:author="Anand Gorantla" w:date="2019-12-11T15:57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0496A9" w14:textId="77777777" w:rsidR="00412956" w:rsidRDefault="00412956" w:rsidP="00412956">
            <w:pPr>
              <w:tabs>
                <w:tab w:val="right" w:pos="3336"/>
              </w:tabs>
              <w:spacing w:line="240" w:lineRule="auto"/>
              <w:rPr>
                <w:ins w:id="1925" w:author="Anand Gorantla" w:date="2019-12-11T15:57:00Z"/>
                <w:rFonts w:ascii="Calibri" w:hAnsi="Calibri"/>
                <w:lang w:val="en-IN"/>
              </w:rPr>
            </w:pPr>
            <w:ins w:id="1926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14B4E6" w14:textId="77777777" w:rsidR="00412956" w:rsidRDefault="00412956" w:rsidP="00412956">
            <w:pPr>
              <w:tabs>
                <w:tab w:val="right" w:pos="3336"/>
              </w:tabs>
              <w:spacing w:line="240" w:lineRule="auto"/>
              <w:rPr>
                <w:ins w:id="1927" w:author="Anand Gorantla" w:date="2019-12-11T15:57:00Z"/>
                <w:rFonts w:ascii="Calibri" w:hAnsi="Calibri"/>
                <w:lang w:val="en-IN"/>
              </w:rPr>
            </w:pPr>
            <w:ins w:id="1928" w:author="Anand Gorantla" w:date="2019-12-11T15:57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536CBDC9" w14:textId="77777777" w:rsidR="00412956" w:rsidRDefault="00412956" w:rsidP="00412956">
            <w:pPr>
              <w:spacing w:line="240" w:lineRule="auto"/>
              <w:rPr>
                <w:ins w:id="1929" w:author="Anand Gorantla" w:date="2019-12-11T15:57:00Z"/>
                <w:rFonts w:ascii="Calibri" w:hAnsi="Calibri"/>
                <w:lang w:val="en-IN"/>
              </w:rPr>
            </w:pPr>
            <w:ins w:id="1930" w:author="Anand Gorantla" w:date="2019-12-11T15:57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4490CCAE" w14:textId="2CE4A502" w:rsidR="003019C9" w:rsidRDefault="00D23701" w:rsidP="00D23701">
      <w:pPr>
        <w:pStyle w:val="Heading1"/>
        <w:numPr>
          <w:ilvl w:val="0"/>
          <w:numId w:val="8"/>
        </w:numPr>
        <w:ind w:left="284" w:hanging="284"/>
      </w:pPr>
      <w:bookmarkStart w:id="1931" w:name="_Toc29552890"/>
      <w:r>
        <w:t>Transaction History Inquiry</w:t>
      </w:r>
      <w:bookmarkEnd w:id="1931"/>
    </w:p>
    <w:p w14:paraId="7BEF575F" w14:textId="77777777" w:rsidR="00D23701" w:rsidRPr="00D23701" w:rsidRDefault="00D23701">
      <w:pPr>
        <w:pStyle w:val="ListParagraph"/>
        <w:spacing w:after="200"/>
        <w:ind w:left="360"/>
        <w:rPr>
          <w:rFonts w:ascii="Calibri" w:hAnsi="Calibri"/>
        </w:rPr>
        <w:pPrChange w:id="1932" w:author="Kavinithees Palanisamy" w:date="2019-12-16T12:5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r w:rsidRPr="00D23701">
        <w:rPr>
          <w:rFonts w:ascii="Calibri" w:eastAsia="Calibri" w:hAnsi="Calibri" w:cs="Calibri"/>
          <w:b/>
        </w:rPr>
        <w:t xml:space="preserve">Resource URL: </w:t>
      </w:r>
    </w:p>
    <w:p w14:paraId="27F7DC34" w14:textId="4524F57A" w:rsidR="00D23701" w:rsidRDefault="003B1F4E" w:rsidP="00D237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fldChar w:fldCharType="begin"/>
      </w:r>
      <w:r>
        <w:rPr>
          <w:rFonts w:ascii="Calibri" w:eastAsia="Calibri" w:hAnsi="Calibri" w:cs="Calibri"/>
          <w:b/>
        </w:rPr>
        <w:instrText xml:space="preserve"> HYPERLINK "</w:instrText>
      </w:r>
      <w:r w:rsidRPr="00D23701">
        <w:rPr>
          <w:rFonts w:ascii="Calibri" w:eastAsia="Calibri" w:hAnsi="Calibri" w:cs="Calibri"/>
          <w:b/>
          <w:rPrChange w:id="1933" w:author="Kavinithees Palanisamy" w:date="2019-12-16T12:51:00Z">
            <w:rPr>
              <w:rFonts w:ascii="Calibri" w:eastAsia="Calibri" w:hAnsi="Calibri" w:cs="Calibri"/>
            </w:rPr>
          </w:rPrChange>
        </w:rPr>
        <w:instrText>https</w:instrText>
      </w:r>
      <w:r w:rsidRPr="00D23701">
        <w:rPr>
          <w:rFonts w:ascii="Calibri" w:eastAsia="Calibri" w:hAnsi="Calibri" w:cs="Calibri"/>
        </w:rPr>
        <w:instrText>://&lt;baseURL&gt;/1.0/mightypay/query-stmt</w:instrText>
      </w:r>
      <w:r>
        <w:rPr>
          <w:rFonts w:ascii="Calibri" w:eastAsia="Calibri" w:hAnsi="Calibri" w:cs="Calibri"/>
          <w:b/>
        </w:rPr>
        <w:instrText xml:space="preserve">" </w:instrText>
      </w:r>
      <w:r>
        <w:rPr>
          <w:rFonts w:ascii="Calibri" w:eastAsia="Calibri" w:hAnsi="Calibri" w:cs="Calibri"/>
          <w:b/>
        </w:rPr>
        <w:fldChar w:fldCharType="separate"/>
      </w:r>
      <w:r w:rsidRPr="00E72956">
        <w:rPr>
          <w:rStyle w:val="Hyperlink"/>
          <w:b/>
          <w:rPrChange w:id="1934" w:author="Kavinithees Palanisamy" w:date="2019-12-16T12:51:00Z">
            <w:rPr>
              <w:rFonts w:ascii="Calibri" w:eastAsia="Calibri" w:hAnsi="Calibri" w:cs="Calibri"/>
            </w:rPr>
          </w:rPrChange>
        </w:rPr>
        <w:t>https</w:t>
      </w:r>
      <w:r w:rsidRPr="00E72956">
        <w:rPr>
          <w:rStyle w:val="Hyperlink"/>
          <w:rFonts w:ascii="Calibri" w:eastAsia="Calibri" w:hAnsi="Calibri" w:cs="Calibri"/>
        </w:rPr>
        <w:t>://&lt;baseURL&gt;/1.0/mightypay/query-stmt</w:t>
      </w:r>
      <w:r>
        <w:rPr>
          <w:rFonts w:ascii="Calibri" w:eastAsia="Calibri" w:hAnsi="Calibri" w:cs="Calibri"/>
          <w:b/>
        </w:rPr>
        <w:fldChar w:fldCharType="end"/>
      </w:r>
    </w:p>
    <w:p w14:paraId="63A07CF9" w14:textId="77777777" w:rsidR="003B1F4E" w:rsidRPr="00D23701" w:rsidRDefault="003B1F4E">
      <w:pPr>
        <w:rPr>
          <w:rFonts w:ascii="Calibri" w:hAnsi="Calibri"/>
        </w:rPr>
        <w:pPrChange w:id="1935" w:author="Kavinithees Palanisamy" w:date="2019-12-16T12:5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3B1F4E" w14:paraId="44D08DDE" w14:textId="77777777" w:rsidTr="00B96808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CD1EE22" w14:textId="77777777" w:rsidR="003B1F4E" w:rsidRDefault="003B1F4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  <w:pPrChange w:id="1936" w:author="Kavinithees Palanisamy" w:date="2019-12-16T13:19:00Z">
                <w:pPr>
                  <w:spacing w:after="200"/>
                </w:pPr>
              </w:pPrChange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Resource</w:t>
            </w:r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CA94533" w14:textId="77777777" w:rsidR="003B1F4E" w:rsidRDefault="003B1F4E" w:rsidP="00B96808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Description</w:t>
            </w:r>
          </w:p>
        </w:tc>
      </w:tr>
      <w:tr w:rsidR="003B1F4E" w14:paraId="6EC53461" w14:textId="77777777" w:rsidTr="00B96808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DF5D69" w14:textId="5550BE9D" w:rsidR="003B1F4E" w:rsidRDefault="003B1F4E" w:rsidP="00B96808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POST </w:t>
            </w:r>
            <w:r>
              <w:rPr>
                <w:rFonts w:ascii="Calibri" w:eastAsia="Calibri" w:hAnsi="Calibri" w:cs="Calibri"/>
                <w:lang w:val="en-IN"/>
              </w:rPr>
              <w:br/>
            </w:r>
            <w:proofErr w:type="spellStart"/>
            <w:r w:rsidRPr="003F2E50">
              <w:rPr>
                <w:rFonts w:ascii="Calibri" w:eastAsia="Calibri" w:hAnsi="Calibri" w:cs="Calibri"/>
              </w:rPr>
              <w:t>fe-api-gw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>/</w:t>
            </w:r>
            <w:r>
              <w:rPr>
                <w:rFonts w:ascii="Calibri" w:eastAsia="Calibri" w:hAnsi="Calibri" w:cs="Calibri"/>
              </w:rPr>
              <w:t>query-</w:t>
            </w:r>
            <w:proofErr w:type="spellStart"/>
            <w:r>
              <w:rPr>
                <w:rFonts w:ascii="Calibri" w:eastAsia="Calibri" w:hAnsi="Calibri" w:cs="Calibri"/>
              </w:rPr>
              <w:t>stmt</w:t>
            </w:r>
            <w:proofErr w:type="spellEnd"/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7426377" w14:textId="774B01C4" w:rsidR="00A56C76" w:rsidRPr="00A56C76" w:rsidRDefault="003B1F4E" w:rsidP="00A56C76">
            <w:pPr>
              <w:rPr>
                <w:rFonts w:ascii="Calibri" w:eastAsia="Calibri" w:hAnsi="Calibri" w:cs="Calibri"/>
                <w:rPrChange w:id="1937" w:author="Kavinithees Palanisamy" w:date="2019-12-16T15:44:00Z">
                  <w:rPr>
                    <w:rFonts w:ascii="Segoe UI" w:eastAsia="Times New Roman" w:hAnsi="Segoe UI" w:cs="Segoe UI"/>
                    <w:lang w:val="en-IN" w:eastAsia="en-IN"/>
                  </w:rPr>
                </w:rPrChange>
              </w:rPr>
            </w:pPr>
            <w:r>
              <w:rPr>
                <w:rFonts w:ascii="Calibri" w:eastAsia="Calibri" w:hAnsi="Calibri" w:cs="Calibri"/>
              </w:rPr>
              <w:t xml:space="preserve">Used to retrieve the </w:t>
            </w:r>
            <w:r w:rsidR="001853C2">
              <w:rPr>
                <w:rFonts w:ascii="Calibri" w:eastAsia="Calibri" w:hAnsi="Calibri" w:cs="Calibri"/>
              </w:rPr>
              <w:t>transaction</w:t>
            </w:r>
            <w:r>
              <w:rPr>
                <w:rFonts w:ascii="Calibri" w:eastAsia="Calibri" w:hAnsi="Calibri" w:cs="Calibri"/>
              </w:rPr>
              <w:t xml:space="preserve"> statement for range of dates if given otherwise API will return recent statements </w:t>
            </w:r>
            <w:r w:rsidR="00A56C76" w:rsidRPr="00A56C76">
              <w:rPr>
                <w:rFonts w:ascii="Calibri" w:eastAsia="Calibri" w:hAnsi="Calibri" w:cs="Calibri"/>
                <w:rPrChange w:id="1938" w:author="Kavinithees Palanisamy" w:date="2019-12-16T15:44:00Z">
                  <w:rPr>
                    <w:rFonts w:ascii="Segoe UI" w:eastAsia="Times New Roman" w:hAnsi="Segoe UI" w:cs="Segoe UI"/>
                    <w:lang w:val="en-IN" w:eastAsia="en-IN"/>
                  </w:rPr>
                </w:rPrChange>
              </w:rPr>
              <w:t>for the period of 60 days prior to current date.</w:t>
            </w:r>
          </w:p>
          <w:p w14:paraId="070F3DDE" w14:textId="68EE8B65" w:rsidR="003B1F4E" w:rsidRDefault="003B1F4E" w:rsidP="00B96808">
            <w:pPr>
              <w:spacing w:after="200"/>
              <w:rPr>
                <w:rFonts w:ascii="Calibri" w:eastAsia="Calibri" w:hAnsi="Calibri" w:cs="Calibri"/>
                <w:lang w:val="en-IN"/>
              </w:rPr>
            </w:pPr>
          </w:p>
        </w:tc>
      </w:tr>
    </w:tbl>
    <w:p w14:paraId="4E653C95" w14:textId="7978DBE5" w:rsidR="003B1F4E" w:rsidRDefault="003B1F4E" w:rsidP="00D23701"/>
    <w:p w14:paraId="0160C35F" w14:textId="77777777" w:rsidR="00017413" w:rsidRPr="00974BD1" w:rsidRDefault="00017413" w:rsidP="00017413">
      <w:pPr>
        <w:spacing w:after="200"/>
        <w:rPr>
          <w:rFonts w:ascii="Calibri" w:eastAsia="Calibri" w:hAnsi="Calibri" w:cs="Calibri"/>
          <w:b/>
        </w:rPr>
      </w:pPr>
      <w:r w:rsidRPr="003F1A22">
        <w:rPr>
          <w:rFonts w:ascii="Calibri" w:eastAsia="Calibri" w:hAnsi="Calibri" w:cs="Calibri"/>
          <w:b/>
        </w:rPr>
        <w:t>Request Private Claim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  <w:tblGridChange w:id="1939">
          <w:tblGrid>
            <w:gridCol w:w="1495"/>
            <w:gridCol w:w="857"/>
            <w:gridCol w:w="1495"/>
            <w:gridCol w:w="133"/>
            <w:gridCol w:w="991"/>
            <w:gridCol w:w="504"/>
            <w:gridCol w:w="126"/>
            <w:gridCol w:w="865"/>
            <w:gridCol w:w="630"/>
            <w:gridCol w:w="2804"/>
            <w:gridCol w:w="1495"/>
          </w:tblGrid>
        </w:tblGridChange>
      </w:tblGrid>
      <w:tr w:rsidR="00017413" w14:paraId="7283ED49" w14:textId="77777777" w:rsidTr="00B96808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AFC94AA" w14:textId="77777777" w:rsidR="00017413" w:rsidRPr="00F34514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6E019FF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E52161D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M/O/C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E274581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3A24027" w14:textId="77777777" w:rsidR="00017413" w:rsidRPr="00F34514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BF56ED" w14:paraId="17A59833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940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trPrChange w:id="1941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42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377254A" w14:textId="69524040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856C95">
              <w:rPr>
                <w:lang w:val="en-IN"/>
              </w:rPr>
              <w:t>platformCode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43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CDE3E48" w14:textId="0D7FA274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44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508250D" w14:textId="1EABA974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45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48235D8" w14:textId="3A907D9D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5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46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2587C4F" w14:textId="647EFA84" w:rsidR="00BF56ED" w:rsidRPr="00856C95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This indicates the platform code assigned to the requestor which is also the source of this transaction</w:t>
            </w:r>
          </w:p>
        </w:tc>
      </w:tr>
      <w:tr w:rsidR="00E06A2B" w14:paraId="3DC5CD98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947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trPrChange w:id="1948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49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897513A" w14:textId="6EFFF52C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856C95">
              <w:rPr>
                <w:lang w:val="en-IN"/>
              </w:rPr>
              <w:t>userEntityId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0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0140BC3" w14:textId="6C6D9A15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1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C14350B" w14:textId="1C99FB82" w:rsidR="00E06A2B" w:rsidRPr="00856C95" w:rsidRDefault="008B7943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2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E43D4EB" w14:textId="481A1A32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40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3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B4C00C1" w14:textId="091CB762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User Entity ID</w:t>
            </w:r>
            <w:r w:rsidR="008B7943" w:rsidRPr="00856C95">
              <w:rPr>
                <w:lang w:val="en-IN"/>
              </w:rPr>
              <w:t>.</w:t>
            </w:r>
            <w:r w:rsidR="008B7943" w:rsidRPr="00856C95">
              <w:rPr>
                <w:rFonts w:ascii="Calibri" w:hAnsi="Calibri"/>
              </w:rPr>
              <w:t xml:space="preserve"> This field is Mandatory, when if </w:t>
            </w:r>
            <w:proofErr w:type="spellStart"/>
            <w:r w:rsidR="008B7943" w:rsidRPr="00856C95">
              <w:rPr>
                <w:rFonts w:ascii="Calibri" w:hAnsi="Calibri"/>
              </w:rPr>
              <w:t>walletId</w:t>
            </w:r>
            <w:proofErr w:type="spellEnd"/>
            <w:r w:rsidR="008B7943" w:rsidRPr="00856C95">
              <w:rPr>
                <w:rFonts w:ascii="Calibri" w:hAnsi="Calibri"/>
              </w:rPr>
              <w:t xml:space="preserve"> is not provided.</w:t>
            </w:r>
          </w:p>
        </w:tc>
      </w:tr>
      <w:tr w:rsidR="00E06A2B" w14:paraId="4D0A84A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954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trPrChange w:id="1955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6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33E9EB1" w14:textId="67AEE2AE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856C95">
              <w:rPr>
                <w:lang w:val="en-IN"/>
              </w:rPr>
              <w:t>walletId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7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45AACAA" w14:textId="4B168F74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8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59ED0B9" w14:textId="242C7C36" w:rsidR="00E06A2B" w:rsidRPr="00856C95" w:rsidRDefault="008B7943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9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8BA1051" w14:textId="134B65A4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60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510B55C" w14:textId="49FF2022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eWallet ID</w:t>
            </w:r>
            <w:r w:rsidR="008B7943" w:rsidRPr="00856C95">
              <w:rPr>
                <w:lang w:val="en-IN"/>
              </w:rPr>
              <w:t>.</w:t>
            </w:r>
            <w:r w:rsidR="008B7943" w:rsidRPr="00856C95">
              <w:rPr>
                <w:rFonts w:ascii="Calibri" w:hAnsi="Calibri"/>
              </w:rPr>
              <w:t xml:space="preserve"> This field is Mandatory, when if </w:t>
            </w:r>
            <w:proofErr w:type="spellStart"/>
            <w:r w:rsidR="008B7943" w:rsidRPr="00856C95">
              <w:rPr>
                <w:lang w:val="en-IN"/>
              </w:rPr>
              <w:t>userEntityId</w:t>
            </w:r>
            <w:proofErr w:type="spellEnd"/>
            <w:r w:rsidR="008B7943" w:rsidRPr="00856C95">
              <w:rPr>
                <w:rFonts w:ascii="Calibri" w:hAnsi="Calibri"/>
              </w:rPr>
              <w:t xml:space="preserve"> is not provided.</w:t>
            </w:r>
          </w:p>
        </w:tc>
      </w:tr>
    </w:tbl>
    <w:p w14:paraId="2C98EA49" w14:textId="690F0C71" w:rsidR="00017413" w:rsidRDefault="00017413" w:rsidP="00D23701"/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017413" w14:paraId="1283B873" w14:textId="77777777" w:rsidTr="00B96808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27BD586" w14:textId="77777777" w:rsidR="00017413" w:rsidRDefault="00017413" w:rsidP="00B96808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3BB7609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9ABFC22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M/O/C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5F4550D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96FD679" w14:textId="77777777" w:rsidR="00017413" w:rsidRDefault="00017413" w:rsidP="00B96808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F34514" w14:paraId="5B7452F3" w14:textId="77777777" w:rsidTr="00653CAD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0D97B674" w14:textId="2C85DFAF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  <w:rPrChange w:id="1961" w:author="Kavinithees Palanisamy" w:date="2019-12-16T13:50:00Z">
                  <w:rPr>
                    <w:rFonts w:ascii="Calibri" w:eastAsia="Calibri" w:hAnsi="Calibri" w:cs="Calibri"/>
                    <w:b/>
                    <w:color w:val="FFFFFF"/>
                    <w:lang w:val="en-IN"/>
                  </w:rPr>
                </w:rPrChange>
              </w:rPr>
              <w:t>terminalId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103F47C6" w14:textId="07CE678D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66B14348" w14:textId="146745B2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396EFE85" w14:textId="58E97D5A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50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7226F43A" w14:textId="107ACEAC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Terminal ID at the terminal where transaction is done</w:t>
            </w:r>
          </w:p>
        </w:tc>
      </w:tr>
      <w:tr w:rsidR="00F34514" w14:paraId="1C8628F2" w14:textId="77777777" w:rsidTr="00653CAD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2F5107F2" w14:textId="66F622C8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trxnDateFrom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2AAA814" w14:textId="0BA153B0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Date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77FEE6F2" w14:textId="4714322C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08EED066" w14:textId="6CD59467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10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4CBD7D8B" w14:textId="2E333DAF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 xml:space="preserve">Transactions will be returned from this date. This field is Mandatory </w:t>
            </w:r>
            <w:proofErr w:type="spellStart"/>
            <w:r w:rsidRPr="00BD00CF">
              <w:rPr>
                <w:lang w:val="en-IN"/>
              </w:rPr>
              <w:t>trxnDateTo</w:t>
            </w:r>
            <w:proofErr w:type="spellEnd"/>
            <w:r w:rsidRPr="00BD00CF">
              <w:rPr>
                <w:lang w:val="en-IN"/>
              </w:rPr>
              <w:t xml:space="preserve"> is given. Format (DD-MM-YYYY)</w:t>
            </w:r>
          </w:p>
        </w:tc>
      </w:tr>
      <w:tr w:rsidR="00F34514" w14:paraId="3E1533F9" w14:textId="77777777" w:rsidTr="00653CAD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4DB93E2B" w14:textId="4F9F96E0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trxnDateTo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692D6EE" w14:textId="6D96EF17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Date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A4C4419" w14:textId="525F4841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3ADD528B" w14:textId="77375C30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10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7B461B5" w14:textId="664BF9CE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 xml:space="preserve">Transactions will be returned till this date. This field is mandatory if the </w:t>
            </w:r>
            <w:proofErr w:type="spellStart"/>
            <w:r w:rsidRPr="00BD00CF">
              <w:rPr>
                <w:lang w:val="en-IN"/>
              </w:rPr>
              <w:t>trxnDateFrom</w:t>
            </w:r>
            <w:proofErr w:type="spellEnd"/>
            <w:r w:rsidRPr="00BD00CF">
              <w:rPr>
                <w:lang w:val="en-IN"/>
              </w:rPr>
              <w:t xml:space="preserve"> is given. Format (DD-MM-YYYY)</w:t>
            </w:r>
          </w:p>
        </w:tc>
      </w:tr>
      <w:tr w:rsidR="00653CAD" w14:paraId="12D10759" w14:textId="77777777" w:rsidTr="00653CAD">
        <w:trPr>
          <w:trHeight w:val="280"/>
          <w:tblHeader/>
          <w:ins w:id="1962" w:author="Anand Gorantla" w:date="2019-12-18T12:18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6BBC6514" w14:textId="6D000AB0" w:rsidR="00653CAD" w:rsidRPr="00BD00CF" w:rsidRDefault="00653CAD" w:rsidP="00653CAD">
            <w:pPr>
              <w:tabs>
                <w:tab w:val="right" w:pos="3336"/>
              </w:tabs>
              <w:spacing w:line="240" w:lineRule="auto"/>
              <w:rPr>
                <w:ins w:id="1963" w:author="Anand Gorantla" w:date="2019-12-18T12:18:00Z"/>
                <w:lang w:val="en-IN"/>
              </w:rPr>
            </w:pPr>
            <w:proofErr w:type="spellStart"/>
            <w:ins w:id="1964" w:author="Anand Gorantla" w:date="2019-12-18T12:18:00Z">
              <w:r>
                <w:rPr>
                  <w:rFonts w:ascii="Calibri" w:eastAsia="Calibri" w:hAnsi="Calibri" w:cs="Calibri"/>
                  <w:lang w:val="en-IN"/>
                </w:rPr>
                <w:t>txnUid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357E8E74" w14:textId="35A6E777" w:rsidR="00653CAD" w:rsidRPr="00BD00CF" w:rsidRDefault="00653CAD" w:rsidP="00653CAD">
            <w:pPr>
              <w:tabs>
                <w:tab w:val="right" w:pos="3336"/>
              </w:tabs>
              <w:spacing w:line="240" w:lineRule="auto"/>
              <w:rPr>
                <w:ins w:id="1965" w:author="Anand Gorantla" w:date="2019-12-18T12:18:00Z"/>
                <w:lang w:val="en-IN"/>
              </w:rPr>
            </w:pPr>
            <w:ins w:id="1966" w:author="Anand Gorantla" w:date="2019-12-18T12:18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32BB80E" w14:textId="1F3AD80C" w:rsidR="00653CAD" w:rsidRPr="00BD00CF" w:rsidRDefault="00B757B2" w:rsidP="00653CAD">
            <w:pPr>
              <w:tabs>
                <w:tab w:val="right" w:pos="3336"/>
              </w:tabs>
              <w:spacing w:line="240" w:lineRule="auto"/>
              <w:rPr>
                <w:ins w:id="1967" w:author="Anand Gorantla" w:date="2019-12-18T12:18:00Z"/>
                <w:lang w:val="en-IN"/>
              </w:rPr>
            </w:pPr>
            <w:ins w:id="1968" w:author="Anand Gorantla" w:date="2019-12-18T12:18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4F40C89A" w14:textId="357D6DEF" w:rsidR="00653CAD" w:rsidRPr="00BD00CF" w:rsidRDefault="00653CAD" w:rsidP="00653CAD">
            <w:pPr>
              <w:tabs>
                <w:tab w:val="right" w:pos="3336"/>
              </w:tabs>
              <w:spacing w:line="240" w:lineRule="auto"/>
              <w:rPr>
                <w:ins w:id="1969" w:author="Anand Gorantla" w:date="2019-12-18T12:18:00Z"/>
                <w:lang w:val="en-IN"/>
              </w:rPr>
            </w:pPr>
            <w:ins w:id="1970" w:author="Anand Gorantla" w:date="2019-12-18T12:18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035C9BC8" w14:textId="27EF4803" w:rsidR="00653CAD" w:rsidRPr="00BD00CF" w:rsidRDefault="00653CAD" w:rsidP="00653CAD">
            <w:pPr>
              <w:tabs>
                <w:tab w:val="right" w:pos="3336"/>
              </w:tabs>
              <w:spacing w:line="240" w:lineRule="auto"/>
              <w:rPr>
                <w:ins w:id="1971" w:author="Anand Gorantla" w:date="2019-12-18T12:18:00Z"/>
                <w:lang w:val="en-IN"/>
              </w:rPr>
            </w:pPr>
            <w:ins w:id="1972" w:author="Anand Gorantla" w:date="2019-12-18T12:18:00Z">
              <w:r>
                <w:rPr>
                  <w:rFonts w:ascii="Calibri" w:eastAsia="Calibri" w:hAnsi="Calibri" w:cs="Calibri"/>
                  <w:lang w:val="en-IN"/>
                </w:rPr>
                <w:t>Transaction Unique ID / Transaction reference</w:t>
              </w:r>
            </w:ins>
          </w:p>
        </w:tc>
      </w:tr>
      <w:tr w:rsidR="000837AE" w14:paraId="0164A040" w14:textId="77777777" w:rsidTr="00653CAD">
        <w:trPr>
          <w:trHeight w:val="280"/>
          <w:tblHeader/>
          <w:ins w:id="1973" w:author="Anand Gorantla" w:date="2019-12-18T12:18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70AF8C97" w14:textId="69633962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1974" w:author="Anand Gorantla" w:date="2019-12-18T12:18:00Z"/>
                <w:lang w:val="en-IN"/>
              </w:rPr>
            </w:pPr>
            <w:proofErr w:type="spellStart"/>
            <w:ins w:id="1975" w:author="Mary Indira Augustine" w:date="2019-12-20T13:08:00Z">
              <w:r>
                <w:rPr>
                  <w:rFonts w:ascii="Calibri" w:eastAsia="Calibri" w:hAnsi="Calibri" w:cs="Calibri"/>
                </w:rPr>
                <w:t>digitalAssetTypeCode</w:t>
              </w:r>
            </w:ins>
            <w:proofErr w:type="spellEnd"/>
            <w:ins w:id="1976" w:author="Anand Gorantla" w:date="2019-12-18T12:19:00Z">
              <w:del w:id="1977" w:author="Mary Indira Augustine" w:date="2019-12-20T13:08:00Z">
                <w:r w:rsidDel="001E1A18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19B17591" w14:textId="167BECA8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1978" w:author="Anand Gorantla" w:date="2019-12-18T12:18:00Z"/>
                <w:lang w:val="en-IN"/>
              </w:rPr>
            </w:pPr>
            <w:ins w:id="1979" w:author="Mary Indira Augustine" w:date="2019-12-20T13:08:00Z">
              <w:r>
                <w:rPr>
                  <w:rFonts w:ascii="Calibri" w:hAnsi="Calibri"/>
                </w:rPr>
                <w:t>Alphanumeric</w:t>
              </w:r>
            </w:ins>
            <w:ins w:id="1980" w:author="Anand Gorantla" w:date="2019-12-18T12:19:00Z">
              <w:del w:id="1981" w:author="Mary Indira Augustine" w:date="2019-12-20T13:08:00Z">
                <w:r w:rsidDel="001E1A18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47F80721" w14:textId="0F158B50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1982" w:author="Anand Gorantla" w:date="2019-12-18T12:18:00Z"/>
                <w:lang w:val="en-IN"/>
              </w:rPr>
            </w:pPr>
            <w:ins w:id="1983" w:author="Mary Indira Augustine" w:date="2019-12-20T13:08:00Z">
              <w:r>
                <w:rPr>
                  <w:rFonts w:ascii="Calibri" w:hAnsi="Calibri"/>
                </w:rPr>
                <w:t>O</w:t>
              </w:r>
            </w:ins>
            <w:ins w:id="1984" w:author="Anand Gorantla" w:date="2019-12-18T12:19:00Z">
              <w:del w:id="1985" w:author="Mary Indira Augustine" w:date="2019-12-20T13:08:00Z">
                <w:r w:rsidDel="001E1A18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11365375" w14:textId="4BF3189C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1986" w:author="Anand Gorantla" w:date="2019-12-18T12:18:00Z"/>
                <w:lang w:val="en-IN"/>
              </w:rPr>
            </w:pPr>
            <w:ins w:id="1987" w:author="Mary Indira Augustine" w:date="2019-12-20T13:08:00Z">
              <w:r>
                <w:rPr>
                  <w:rFonts w:ascii="Calibri" w:hAnsi="Calibri"/>
                </w:rPr>
                <w:t>5</w:t>
              </w:r>
            </w:ins>
            <w:ins w:id="1988" w:author="Anand Gorantla" w:date="2019-12-18T12:19:00Z">
              <w:del w:id="1989" w:author="Mary Indira Augustine" w:date="2019-12-20T13:08:00Z">
                <w:r w:rsidDel="001E1A18">
                  <w:rPr>
                    <w:rFonts w:ascii="Calibri" w:hAnsi="Calibri"/>
                  </w:rPr>
                  <w:delText>40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6C2C7A81" w14:textId="5B197626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1990" w:author="Anand Gorantla" w:date="2019-12-18T12:18:00Z"/>
                <w:lang w:val="en-IN"/>
              </w:rPr>
            </w:pPr>
            <w:ins w:id="1991" w:author="Mary Indira Augustine" w:date="2019-12-20T13:08:00Z">
              <w:r>
                <w:rPr>
                  <w:rFonts w:ascii="Calibri" w:hAnsi="Calibri"/>
                </w:rPr>
                <w:t>Digital Asset Type Code</w:t>
              </w:r>
            </w:ins>
            <w:ins w:id="1992" w:author="Anand Gorantla" w:date="2019-12-18T12:19:00Z">
              <w:del w:id="1993" w:author="Mary Indira Augustine" w:date="2019-12-20T13:08:00Z">
                <w:r w:rsidDel="001E1A18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</w:tbl>
    <w:p w14:paraId="015D4710" w14:textId="6F94950B" w:rsidR="00017413" w:rsidRDefault="00017413" w:rsidP="00D23701"/>
    <w:p w14:paraId="67FFBC5E" w14:textId="55E272EC" w:rsidR="00C44E2A" w:rsidRDefault="00C44E2A" w:rsidP="00C44E2A">
      <w:pPr>
        <w:spacing w:after="200"/>
        <w:rPr>
          <w:b/>
          <w:bCs/>
        </w:rPr>
      </w:pPr>
      <w:r w:rsidRPr="002D227C">
        <w:rPr>
          <w:b/>
          <w:bCs/>
        </w:rPr>
        <w:t xml:space="preserve">Response Private </w:t>
      </w:r>
      <w:r w:rsidRPr="00C44E2A">
        <w:rPr>
          <w:rFonts w:ascii="Calibri" w:eastAsia="Calibri" w:hAnsi="Calibri" w:cs="Calibri"/>
          <w:b/>
          <w:rPrChange w:id="1994" w:author="Kavinithees Palanisamy" w:date="2019-12-16T13:05:00Z">
            <w:rPr>
              <w:b/>
              <w:bCs/>
            </w:rPr>
          </w:rPrChange>
        </w:rPr>
        <w:t>Claim</w:t>
      </w:r>
      <w:r w:rsidRPr="002D227C">
        <w:rPr>
          <w:b/>
          <w:bCs/>
        </w:rPr>
        <w:t xml:space="preserve">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1995" w:author="Kavinithees Palanisamy" w:date="2019-12-16T13:06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51"/>
        <w:gridCol w:w="1702"/>
        <w:gridCol w:w="709"/>
        <w:gridCol w:w="709"/>
        <w:gridCol w:w="4429"/>
        <w:tblGridChange w:id="1996">
          <w:tblGrid>
            <w:gridCol w:w="345"/>
            <w:gridCol w:w="2006"/>
            <w:gridCol w:w="345"/>
            <w:gridCol w:w="1357"/>
            <w:gridCol w:w="345"/>
            <w:gridCol w:w="364"/>
            <w:gridCol w:w="345"/>
            <w:gridCol w:w="364"/>
            <w:gridCol w:w="345"/>
            <w:gridCol w:w="4084"/>
            <w:gridCol w:w="345"/>
          </w:tblGrid>
        </w:tblGridChange>
      </w:tblGrid>
      <w:tr w:rsidR="00C44E2A" w14:paraId="172D55B7" w14:textId="77777777" w:rsidTr="00C44E2A">
        <w:trPr>
          <w:trHeight w:val="280"/>
          <w:trPrChange w:id="1997" w:author="Kavinithees Palanisamy" w:date="2019-12-16T13:06:00Z">
            <w:trPr>
              <w:gridBefore w:val="1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1998" w:author="Kavinithees Palanisamy" w:date="2019-12-16T13:06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2978D6EA" w14:textId="77777777" w:rsidR="00C44E2A" w:rsidRDefault="00C44E2A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1999" w:author="Kavinithees Palanisamy" w:date="2019-12-16T13:06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1BD99CA3" w14:textId="77777777" w:rsidR="00C44E2A" w:rsidRDefault="00C44E2A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000" w:author="Kavinithees Palanisamy" w:date="2019-12-16T13:06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065AD396" w14:textId="77777777" w:rsidR="00C44E2A" w:rsidRDefault="00C44E2A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001" w:author="Kavinithees Palanisamy" w:date="2019-12-16T13:06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6573E813" w14:textId="77777777" w:rsidR="00C44E2A" w:rsidRDefault="00C44E2A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002" w:author="Kavinithees Palanisamy" w:date="2019-12-16T13:06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2A9AFECA" w14:textId="77777777" w:rsidR="00C44E2A" w:rsidRDefault="00C44E2A" w:rsidP="00B96808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C44E2A" w14:paraId="61B39EEA" w14:textId="77777777" w:rsidTr="00856C95">
        <w:trPr>
          <w:trHeight w:val="280"/>
          <w:trPrChange w:id="2003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04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E55DAD7" w14:textId="040E24CB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responseCode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05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EB93F00" w14:textId="2DA62F67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06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3B2B51F" w14:textId="5B7549F9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07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9DB4318" w14:textId="3DA3C134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3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08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BA9F1F2" w14:textId="4E37C95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000 – success, any other response code is considered as error. Refer to message field for detail.</w:t>
            </w:r>
          </w:p>
        </w:tc>
      </w:tr>
      <w:tr w:rsidR="00C44E2A" w14:paraId="2B1CEABE" w14:textId="77777777" w:rsidTr="00856C95">
        <w:trPr>
          <w:trHeight w:val="280"/>
          <w:trPrChange w:id="2009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0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1187343" w14:textId="0F663971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message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1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20AACE7" w14:textId="5FB6634A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2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E97F268" w14:textId="730BF36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3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63B6D7B" w14:textId="2C85E1B5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200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14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0E3B82A" w14:textId="27309939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Additional information on the status</w:t>
            </w:r>
          </w:p>
        </w:tc>
      </w:tr>
      <w:tr w:rsidR="00C44E2A" w14:paraId="1EDF00D7" w14:textId="77777777" w:rsidTr="00856C95">
        <w:trPr>
          <w:trHeight w:val="280"/>
          <w:trPrChange w:id="2015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6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92220B2" w14:textId="6C30002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rrn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7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D4D05C2" w14:textId="0884013D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8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EE2CD0E" w14:textId="4B3045DE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9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DE142F0" w14:textId="15F54525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20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5D1DB83" w14:textId="7D6A5AB4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Retrieval Reference Number</w:t>
            </w:r>
          </w:p>
        </w:tc>
      </w:tr>
      <w:tr w:rsidR="00C44E2A" w14:paraId="2EE45DC1" w14:textId="77777777" w:rsidTr="00856C95">
        <w:trPr>
          <w:trHeight w:val="280"/>
          <w:trPrChange w:id="2021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2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174DB60" w14:textId="09ED709C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>
              <w:rPr>
                <w:lang w:val="en-IN"/>
              </w:rPr>
              <w:t>authidresp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3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B10E2CA" w14:textId="7505CCB0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4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1D95552" w14:textId="7A8A68BB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5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9AB00E1" w14:textId="2AE0C43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10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26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04DACA1" w14:textId="0BD57789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Authorization ID Response, available only for successful transactions</w:t>
            </w:r>
          </w:p>
        </w:tc>
      </w:tr>
      <w:tr w:rsidR="00C44E2A" w14:paraId="1C159385" w14:textId="77777777" w:rsidTr="00856C95">
        <w:trPr>
          <w:trHeight w:val="280"/>
          <w:trPrChange w:id="2027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8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17D7995" w14:textId="02C91708" w:rsidR="00C44E2A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txnUid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9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5AE200C" w14:textId="77854CD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0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4103ACE" w14:textId="4FE1EA7D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1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DACF7DC" w14:textId="28ED9D1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32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FAD72AF" w14:textId="3EB079D6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Transaction Unique ID / Transaction reference</w:t>
            </w:r>
          </w:p>
        </w:tc>
      </w:tr>
      <w:tr w:rsidR="00C44E2A" w14:paraId="7704FAB7" w14:textId="77777777" w:rsidTr="00856C95">
        <w:trPr>
          <w:trHeight w:val="280"/>
          <w:trPrChange w:id="2033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4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4276F8D" w14:textId="2227BD96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walletId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5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7EF381B" w14:textId="1F75249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6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F485360" w14:textId="4F9A0669" w:rsidR="00C44E2A" w:rsidRPr="00BD00CF" w:rsidRDefault="00F27149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7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4B37578" w14:textId="49D304D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40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38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3AE7681" w14:textId="3DFDEEB1" w:rsidR="00C44E2A" w:rsidRPr="00BD00CF" w:rsidRDefault="00D92A4E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eWallet ID</w:t>
            </w:r>
            <w:del w:id="2039" w:author="Anand Gorantla" w:date="2019-12-16T18:18:00Z">
              <w:r w:rsidR="00F27149" w:rsidDel="00693E2B">
                <w:rPr>
                  <w:lang w:val="en-IN"/>
                </w:rPr>
                <w:delText xml:space="preserve">. If this field is present in request it will be included. </w:delText>
              </w:r>
            </w:del>
          </w:p>
        </w:tc>
      </w:tr>
      <w:tr w:rsidR="00F27149" w14:paraId="6B6D947C" w14:textId="77777777" w:rsidTr="00856C95">
        <w:trPr>
          <w:trHeight w:val="280"/>
          <w:trPrChange w:id="2040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1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6EA962D" w14:textId="239EB0C0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626645">
              <w:rPr>
                <w:rFonts w:ascii="Calibri" w:eastAsia="Calibri" w:hAnsi="Calibri" w:cs="Calibri"/>
              </w:rPr>
              <w:t>userEntityId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2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0902DDD" w14:textId="19EF8135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3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63C583E" w14:textId="143C7E5C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4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4121E04" w14:textId="6FC85A6C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45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6162A9D" w14:textId="2F9443A7" w:rsidR="00F27149" w:rsidRDefault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rFonts w:ascii="Calibri" w:hAnsi="Calibri"/>
              </w:rPr>
              <w:t>User Entity ID</w:t>
            </w:r>
            <w:del w:id="2046" w:author="Anand Gorantla" w:date="2019-12-16T18:18:00Z">
              <w:r w:rsidDel="00693E2B">
                <w:rPr>
                  <w:lang w:val="en-IN"/>
                </w:rPr>
                <w:delText>. If this field is present in request it will be included.</w:delText>
              </w:r>
            </w:del>
          </w:p>
        </w:tc>
      </w:tr>
      <w:tr w:rsidR="00F27149" w14:paraId="6D16980C" w14:textId="77777777" w:rsidTr="00856C95">
        <w:trPr>
          <w:trHeight w:val="280"/>
          <w:trPrChange w:id="2047" w:author="Anand Gorantla" w:date="2019-12-16T16:58:00Z">
            <w:trPr>
              <w:gridBefore w:val="1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8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5713D95" w14:textId="4755C762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statement</w:t>
            </w:r>
            <w:ins w:id="2049" w:author="Anand Gorantla" w:date="2019-12-16T18:18:00Z">
              <w:r w:rsidR="007E7EDA">
                <w:rPr>
                  <w:lang w:val="en-IN"/>
                </w:rPr>
                <w:t>List</w:t>
              </w:r>
            </w:ins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50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4544103" w14:textId="4A90D25B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JSONArray</w:t>
            </w:r>
            <w:proofErr w:type="spellEnd"/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51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F4EFFA9" w14:textId="16C3CD27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52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4B2BBA1" w14:textId="7173911F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NA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53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7D4E308" w14:textId="319D2EA8" w:rsidR="00F27149" w:rsidRPr="00BD00CF" w:rsidRDefault="001E69F6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T</w:t>
            </w:r>
            <w:r w:rsidR="00F27149" w:rsidRPr="00BD00CF">
              <w:rPr>
                <w:lang w:val="en-IN"/>
              </w:rPr>
              <w:t>ransactions</w:t>
            </w:r>
            <w:ins w:id="2054" w:author="Anand Gorantla" w:date="2019-12-16T18:22:00Z">
              <w:r>
                <w:rPr>
                  <w:lang w:val="en-IN"/>
                </w:rPr>
                <w:t xml:space="preserve"> list</w:t>
              </w:r>
            </w:ins>
          </w:p>
        </w:tc>
      </w:tr>
      <w:tr w:rsidR="00F27149" w14:paraId="49C09635" w14:textId="77777777" w:rsidTr="00856C95">
        <w:trPr>
          <w:trHeight w:val="280"/>
          <w:trPrChange w:id="2055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56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B3A8CEC" w14:textId="78D55F29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trxnTime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57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03D26AE" w14:textId="515133D5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58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501BF40" w14:textId="79933397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59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F12AC27" w14:textId="79188557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17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60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A632CF4" w14:textId="758ED87B" w:rsidR="00F27149" w:rsidRPr="00BD00CF" w:rsidRDefault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del w:id="2061" w:author="Anand Gorantla" w:date="2019-12-16T18:22:00Z">
              <w:r w:rsidRPr="00BD00CF" w:rsidDel="009332FF">
                <w:rPr>
                  <w:lang w:val="en-IN"/>
                </w:rPr>
                <w:delText>This is the t</w:delText>
              </w:r>
            </w:del>
            <w:ins w:id="2062" w:author="Anand Gorantla" w:date="2019-12-16T18:22:00Z">
              <w:r w:rsidR="009332FF">
                <w:rPr>
                  <w:lang w:val="en-IN"/>
                </w:rPr>
                <w:t>T</w:t>
              </w:r>
            </w:ins>
            <w:r w:rsidRPr="00BD00CF">
              <w:rPr>
                <w:lang w:val="en-IN"/>
              </w:rPr>
              <w:t>ime stamp of the transaction. Format “</w:t>
            </w:r>
            <w:proofErr w:type="spellStart"/>
            <w:r w:rsidRPr="00BD00CF">
              <w:rPr>
                <w:lang w:val="en-IN"/>
              </w:rPr>
              <w:t>yyyyMMddHHmmssSSS</w:t>
            </w:r>
            <w:proofErr w:type="spellEnd"/>
            <w:r w:rsidRPr="00BD00CF">
              <w:rPr>
                <w:lang w:val="en-IN"/>
              </w:rPr>
              <w:t>”</w:t>
            </w:r>
          </w:p>
        </w:tc>
      </w:tr>
    </w:tbl>
    <w:p w14:paraId="6B5FA71E" w14:textId="77777777" w:rsidR="00C44E2A" w:rsidRPr="002D227C" w:rsidRDefault="00C44E2A">
      <w:pPr>
        <w:spacing w:after="200"/>
        <w:rPr>
          <w:b/>
          <w:bCs/>
        </w:rPr>
        <w:pPrChange w:id="2063" w:author="Kavinithees Palanisamy" w:date="2019-12-16T13:05:00Z">
          <w:pPr/>
        </w:pPrChange>
      </w:pPr>
    </w:p>
    <w:p w14:paraId="5C032FEC" w14:textId="53E21335" w:rsidR="0050561D" w:rsidRDefault="0050561D" w:rsidP="00B96808">
      <w:pPr>
        <w:spacing w:line="240" w:lineRule="auto"/>
        <w:rPr>
          <w:rFonts w:ascii="Calibri" w:eastAsia="Calibri" w:hAnsi="Calibri" w:cs="Calibri"/>
          <w:b/>
        </w:rPr>
      </w:pPr>
    </w:p>
    <w:p w14:paraId="2307A97A" w14:textId="07FD6BDA" w:rsidR="008130D1" w:rsidRDefault="008130D1" w:rsidP="00B96808">
      <w:pPr>
        <w:spacing w:line="240" w:lineRule="auto"/>
        <w:rPr>
          <w:rFonts w:ascii="Calibri" w:eastAsia="Calibri" w:hAnsi="Calibri" w:cs="Calibri"/>
          <w:b/>
        </w:rPr>
      </w:pPr>
    </w:p>
    <w:p w14:paraId="201F3548" w14:textId="50636E07" w:rsidR="008130D1" w:rsidRDefault="008130D1" w:rsidP="00B96808">
      <w:pPr>
        <w:spacing w:line="240" w:lineRule="auto"/>
        <w:rPr>
          <w:rFonts w:ascii="Calibri" w:eastAsia="Calibri" w:hAnsi="Calibri" w:cs="Calibri"/>
          <w:b/>
        </w:rPr>
      </w:pPr>
    </w:p>
    <w:p w14:paraId="1180F590" w14:textId="67B757A2" w:rsidR="008130D1" w:rsidRDefault="008130D1" w:rsidP="00B96808">
      <w:pPr>
        <w:spacing w:line="240" w:lineRule="auto"/>
        <w:rPr>
          <w:rFonts w:ascii="Calibri" w:eastAsia="Calibri" w:hAnsi="Calibri" w:cs="Calibri"/>
          <w:b/>
        </w:rPr>
      </w:pPr>
    </w:p>
    <w:p w14:paraId="7FA9CA00" w14:textId="1C76ADFA" w:rsidR="008130D1" w:rsidRDefault="008130D1" w:rsidP="00B96808">
      <w:pPr>
        <w:spacing w:line="240" w:lineRule="auto"/>
        <w:rPr>
          <w:rFonts w:ascii="Calibri" w:eastAsia="Calibri" w:hAnsi="Calibri" w:cs="Calibri"/>
          <w:b/>
        </w:rPr>
      </w:pPr>
    </w:p>
    <w:p w14:paraId="0FFD19ED" w14:textId="124F17D2" w:rsidR="008130D1" w:rsidRDefault="008130D1" w:rsidP="00B96808">
      <w:pPr>
        <w:spacing w:line="240" w:lineRule="auto"/>
        <w:rPr>
          <w:rFonts w:ascii="Calibri" w:eastAsia="Calibri" w:hAnsi="Calibri" w:cs="Calibri"/>
          <w:b/>
        </w:rPr>
      </w:pPr>
    </w:p>
    <w:p w14:paraId="7F519572" w14:textId="77777777" w:rsidR="008130D1" w:rsidDel="00545CC9" w:rsidRDefault="008130D1" w:rsidP="00B96808">
      <w:pPr>
        <w:spacing w:line="240" w:lineRule="auto"/>
        <w:rPr>
          <w:ins w:id="2064" w:author="Anand Gorantla" w:date="2019-12-16T18:19:00Z"/>
          <w:del w:id="2065" w:author="Divek Vellaisamy" w:date="2020-01-10T09:45:00Z"/>
          <w:rFonts w:ascii="Calibri" w:eastAsia="Calibri" w:hAnsi="Calibri" w:cs="Calibri"/>
          <w:b/>
        </w:rPr>
      </w:pPr>
    </w:p>
    <w:p w14:paraId="1B39E584" w14:textId="35C72B3B" w:rsidR="0050561D" w:rsidDel="00545CC9" w:rsidRDefault="0050561D" w:rsidP="00B96808">
      <w:pPr>
        <w:spacing w:line="240" w:lineRule="auto"/>
        <w:rPr>
          <w:ins w:id="2066" w:author="Anand Gorantla" w:date="2019-12-16T18:19:00Z"/>
          <w:del w:id="2067" w:author="Divek Vellaisamy" w:date="2020-01-10T09:45:00Z"/>
          <w:rFonts w:ascii="Calibri" w:eastAsia="Calibri" w:hAnsi="Calibri" w:cs="Calibri"/>
          <w:b/>
        </w:rPr>
      </w:pPr>
    </w:p>
    <w:p w14:paraId="5DA68D95" w14:textId="34D24C27" w:rsidR="0050561D" w:rsidDel="00545CC9" w:rsidRDefault="0050561D" w:rsidP="00B96808">
      <w:pPr>
        <w:spacing w:line="240" w:lineRule="auto"/>
        <w:rPr>
          <w:ins w:id="2068" w:author="Anand Gorantla" w:date="2019-12-16T18:19:00Z"/>
          <w:del w:id="2069" w:author="Divek Vellaisamy" w:date="2020-01-10T09:45:00Z"/>
          <w:rFonts w:ascii="Calibri" w:eastAsia="Calibri" w:hAnsi="Calibri" w:cs="Calibri"/>
          <w:b/>
        </w:rPr>
      </w:pPr>
    </w:p>
    <w:p w14:paraId="6DFD1305" w14:textId="02C04638" w:rsidR="0050561D" w:rsidDel="00545CC9" w:rsidRDefault="0050561D" w:rsidP="00B96808">
      <w:pPr>
        <w:spacing w:line="240" w:lineRule="auto"/>
        <w:rPr>
          <w:ins w:id="2070" w:author="Anand Gorantla" w:date="2019-12-16T18:19:00Z"/>
          <w:del w:id="2071" w:author="Divek Vellaisamy" w:date="2020-01-10T09:45:00Z"/>
          <w:rFonts w:ascii="Calibri" w:eastAsia="Calibri" w:hAnsi="Calibri" w:cs="Calibri"/>
          <w:b/>
        </w:rPr>
      </w:pPr>
    </w:p>
    <w:p w14:paraId="3F135DCA" w14:textId="255281DA" w:rsidR="0050561D" w:rsidDel="00545CC9" w:rsidRDefault="0050561D" w:rsidP="00B96808">
      <w:pPr>
        <w:spacing w:line="240" w:lineRule="auto"/>
        <w:rPr>
          <w:ins w:id="2072" w:author="Anand Gorantla" w:date="2019-12-16T18:19:00Z"/>
          <w:del w:id="2073" w:author="Divek Vellaisamy" w:date="2020-01-10T09:45:00Z"/>
          <w:rFonts w:ascii="Calibri" w:eastAsia="Calibri" w:hAnsi="Calibri" w:cs="Calibri"/>
          <w:b/>
        </w:rPr>
      </w:pPr>
    </w:p>
    <w:p w14:paraId="3CC7C096" w14:textId="694C41D1" w:rsidR="0050561D" w:rsidDel="00545CC9" w:rsidRDefault="0050561D" w:rsidP="00B96808">
      <w:pPr>
        <w:spacing w:line="240" w:lineRule="auto"/>
        <w:rPr>
          <w:ins w:id="2074" w:author="Anand Gorantla" w:date="2019-12-16T18:19:00Z"/>
          <w:del w:id="2075" w:author="Divek Vellaisamy" w:date="2020-01-10T09:45:00Z"/>
          <w:rFonts w:ascii="Calibri" w:eastAsia="Calibri" w:hAnsi="Calibri" w:cs="Calibri"/>
          <w:b/>
        </w:rPr>
      </w:pPr>
    </w:p>
    <w:p w14:paraId="2658005E" w14:textId="2D85D38E" w:rsidR="0050561D" w:rsidDel="00545CC9" w:rsidRDefault="0050561D" w:rsidP="00B96808">
      <w:pPr>
        <w:spacing w:line="240" w:lineRule="auto"/>
        <w:rPr>
          <w:ins w:id="2076" w:author="Anand Gorantla" w:date="2019-12-16T18:19:00Z"/>
          <w:del w:id="2077" w:author="Divek Vellaisamy" w:date="2020-01-10T09:45:00Z"/>
          <w:rFonts w:ascii="Calibri" w:eastAsia="Calibri" w:hAnsi="Calibri" w:cs="Calibri"/>
          <w:b/>
        </w:rPr>
      </w:pPr>
    </w:p>
    <w:p w14:paraId="190D443E" w14:textId="2E4EF69F" w:rsidR="00B96808" w:rsidRPr="002D227C" w:rsidRDefault="00B96808" w:rsidP="00B96808">
      <w:pPr>
        <w:spacing w:line="240" w:lineRule="auto"/>
        <w:rPr>
          <w:ins w:id="2078" w:author="Kavinithees Palanisamy" w:date="2019-12-16T13:14:00Z"/>
          <w:rFonts w:ascii="Calibri" w:eastAsia="Calibri" w:hAnsi="Calibri" w:cs="Calibri"/>
          <w:b/>
        </w:rPr>
      </w:pPr>
      <w:ins w:id="2079" w:author="Kavinithees Palanisamy" w:date="2019-12-16T13:14:00Z">
        <w:r>
          <w:rPr>
            <w:rFonts w:ascii="Calibri" w:eastAsia="Calibri" w:hAnsi="Calibri" w:cs="Calibri"/>
            <w:b/>
          </w:rPr>
          <w:t>Statement List</w:t>
        </w:r>
        <w:r w:rsidRPr="002D227C">
          <w:rPr>
            <w:rFonts w:ascii="Calibri" w:eastAsia="Calibri" w:hAnsi="Calibri" w:cs="Calibri"/>
            <w:b/>
          </w:rPr>
          <w:t xml:space="preserve">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  <w:tblGridChange w:id="2080">
          <w:tblGrid>
            <w:gridCol w:w="1495"/>
            <w:gridCol w:w="857"/>
            <w:gridCol w:w="1495"/>
            <w:gridCol w:w="133"/>
            <w:gridCol w:w="991"/>
            <w:gridCol w:w="504"/>
            <w:gridCol w:w="126"/>
            <w:gridCol w:w="865"/>
            <w:gridCol w:w="630"/>
            <w:gridCol w:w="2804"/>
            <w:gridCol w:w="1495"/>
          </w:tblGrid>
        </w:tblGridChange>
      </w:tblGrid>
      <w:tr w:rsidR="00B96808" w14:paraId="694B5C65" w14:textId="77777777" w:rsidTr="00B96808">
        <w:trPr>
          <w:trHeight w:val="280"/>
          <w:tblHeader/>
          <w:ins w:id="2081" w:author="Kavinithees Palanisamy" w:date="2019-12-16T13:14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CFFCA6D" w14:textId="77777777" w:rsidR="00B96808" w:rsidRDefault="00B96808" w:rsidP="00B96808">
            <w:pPr>
              <w:spacing w:line="240" w:lineRule="auto"/>
              <w:rPr>
                <w:ins w:id="2082" w:author="Kavinithees Palanisamy" w:date="2019-12-16T13:14:00Z"/>
                <w:rFonts w:ascii="Calibri" w:hAnsi="Calibri"/>
                <w:lang w:val="en-IN"/>
              </w:rPr>
            </w:pPr>
            <w:ins w:id="2083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C059182" w14:textId="77777777" w:rsidR="00B96808" w:rsidRDefault="00B96808" w:rsidP="00B96808">
            <w:pPr>
              <w:spacing w:line="240" w:lineRule="auto"/>
              <w:rPr>
                <w:ins w:id="2084" w:author="Kavinithees Palanisamy" w:date="2019-12-16T13:1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085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CAC273B" w14:textId="77777777" w:rsidR="00B96808" w:rsidRDefault="00B96808" w:rsidP="00B96808">
            <w:pPr>
              <w:spacing w:line="240" w:lineRule="auto"/>
              <w:rPr>
                <w:ins w:id="2086" w:author="Kavinithees Palanisamy" w:date="2019-12-16T13:1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087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M/O/C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369D7C6" w14:textId="77777777" w:rsidR="00B96808" w:rsidRDefault="00B96808" w:rsidP="00B96808">
            <w:pPr>
              <w:spacing w:line="240" w:lineRule="auto"/>
              <w:rPr>
                <w:ins w:id="2088" w:author="Kavinithees Palanisamy" w:date="2019-12-16T13:1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089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E87C2DC" w14:textId="77777777" w:rsidR="00B96808" w:rsidRDefault="00B96808" w:rsidP="00B96808">
            <w:pPr>
              <w:spacing w:line="240" w:lineRule="auto"/>
              <w:rPr>
                <w:ins w:id="2090" w:author="Kavinithees Palanisamy" w:date="2019-12-16T13:14:00Z"/>
                <w:rFonts w:ascii="Calibri" w:hAnsi="Calibri"/>
                <w:lang w:val="en-IN"/>
              </w:rPr>
            </w:pPr>
            <w:ins w:id="2091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8A7E78" w:rsidDel="00E236FD" w14:paraId="18EA4CA7" w14:textId="6BEF814A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092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093" w:author="Kavinithees Palanisamy" w:date="2019-12-16T13:14:00Z"/>
          <w:del w:id="2094" w:author="Anand Gorantla" w:date="2019-12-16T18:21:00Z"/>
          <w:trPrChange w:id="2095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96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DBBE61B" w14:textId="6624343D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097" w:author="Kavinithees Palanisamy" w:date="2019-12-16T13:14:00Z"/>
                <w:del w:id="2098" w:author="Anand Gorantla" w:date="2019-12-16T18:21:00Z"/>
                <w:lang w:val="en-IN"/>
              </w:rPr>
            </w:pPr>
            <w:ins w:id="2099" w:author="Kavinithees Palanisamy" w:date="2019-12-16T13:15:00Z">
              <w:del w:id="2100" w:author="Anand Gorantla" w:date="2019-12-16T18:21:00Z">
                <w:r w:rsidRPr="00A925AF" w:rsidDel="00E236FD">
                  <w:rPr>
                    <w:lang w:val="en-IN"/>
                  </w:rPr>
                  <w:delText>corpId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01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C77523A" w14:textId="728B5DC2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02" w:author="Kavinithees Palanisamy" w:date="2019-12-16T13:14:00Z"/>
                <w:del w:id="2103" w:author="Anand Gorantla" w:date="2019-12-16T18:21:00Z"/>
                <w:lang w:val="en-IN"/>
              </w:rPr>
            </w:pPr>
            <w:ins w:id="2104" w:author="Kavinithees Palanisamy" w:date="2019-12-16T13:15:00Z">
              <w:del w:id="2105" w:author="Anand Gorantla" w:date="2019-12-16T18:21:00Z">
                <w:r w:rsidRPr="00A925AF" w:rsidDel="00E236FD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06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89A72A9" w14:textId="6D58DD94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07" w:author="Kavinithees Palanisamy" w:date="2019-12-16T13:14:00Z"/>
                <w:del w:id="2108" w:author="Anand Gorantla" w:date="2019-12-16T18:21:00Z"/>
                <w:lang w:val="en-IN"/>
              </w:rPr>
            </w:pPr>
            <w:ins w:id="2109" w:author="Kavinithees Palanisamy" w:date="2019-12-16T13:15:00Z">
              <w:del w:id="2110" w:author="Anand Gorantla" w:date="2019-12-16T18:21:00Z">
                <w:r w:rsidRPr="00A925AF" w:rsidDel="00E236FD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11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82D6CFA" w14:textId="08D7F6F2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12" w:author="Kavinithees Palanisamy" w:date="2019-12-16T13:14:00Z"/>
                <w:del w:id="2113" w:author="Anand Gorantla" w:date="2019-12-16T18:21:00Z"/>
                <w:lang w:val="en-IN"/>
              </w:rPr>
            </w:pPr>
            <w:ins w:id="2114" w:author="Kavinithees Palanisamy" w:date="2019-12-16T13:15:00Z">
              <w:del w:id="2115" w:author="Anand Gorantla" w:date="2019-12-16T18:21:00Z">
                <w:r w:rsidRPr="00A925AF" w:rsidDel="00E236FD">
                  <w:rPr>
                    <w:lang w:val="en-IN"/>
                  </w:rPr>
                  <w:delText>40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16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1BA7368" w14:textId="6D9AEFD4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17" w:author="Kavinithees Palanisamy" w:date="2019-12-16T13:14:00Z"/>
                <w:del w:id="2118" w:author="Anand Gorantla" w:date="2019-12-16T18:21:00Z"/>
                <w:lang w:val="en-IN"/>
              </w:rPr>
            </w:pPr>
            <w:ins w:id="2119" w:author="Kavinithees Palanisamy" w:date="2019-12-16T13:15:00Z">
              <w:del w:id="2120" w:author="Anand Gorantla" w:date="2019-12-16T18:21:00Z">
                <w:r w:rsidRPr="00A925AF" w:rsidDel="00E236FD">
                  <w:rPr>
                    <w:lang w:val="en-IN"/>
                  </w:rPr>
                  <w:delText>Corp</w:delText>
                </w:r>
              </w:del>
            </w:ins>
            <w:ins w:id="2121" w:author="Kavinithees Palanisamy" w:date="2019-12-16T15:16:00Z">
              <w:del w:id="2122" w:author="Anand Gorantla" w:date="2019-12-16T18:21:00Z">
                <w:r w:rsidR="00D92A4E" w:rsidDel="00E236FD">
                  <w:rPr>
                    <w:lang w:val="en-IN"/>
                  </w:rPr>
                  <w:delText>oration</w:delText>
                </w:r>
              </w:del>
            </w:ins>
            <w:ins w:id="2123" w:author="Kavinithees Palanisamy" w:date="2019-12-16T13:15:00Z">
              <w:del w:id="2124" w:author="Anand Gorantla" w:date="2019-12-16T18:21:00Z">
                <w:r w:rsidRPr="00A925AF" w:rsidDel="00E236FD">
                  <w:rPr>
                    <w:lang w:val="en-IN"/>
                  </w:rPr>
                  <w:delText xml:space="preserve"> </w:delText>
                </w:r>
              </w:del>
            </w:ins>
            <w:ins w:id="2125" w:author="Kavinithees Palanisamy" w:date="2019-12-16T15:16:00Z">
              <w:del w:id="2126" w:author="Anand Gorantla" w:date="2019-12-16T18:21:00Z">
                <w:r w:rsidR="00D92A4E" w:rsidDel="00E236FD">
                  <w:rPr>
                    <w:lang w:val="en-IN"/>
                  </w:rPr>
                  <w:delText>ID</w:delText>
                </w:r>
              </w:del>
            </w:ins>
          </w:p>
        </w:tc>
      </w:tr>
      <w:tr w:rsidR="008A7E78" w:rsidDel="00E236FD" w14:paraId="40B119AD" w14:textId="5FACC536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127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128" w:author="Kavinithees Palanisamy" w:date="2019-12-16T13:15:00Z"/>
          <w:del w:id="2129" w:author="Anand Gorantla" w:date="2019-12-16T18:21:00Z"/>
          <w:trPrChange w:id="2130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31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98942F6" w14:textId="51F4B63F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32" w:author="Kavinithees Palanisamy" w:date="2019-12-16T13:15:00Z"/>
                <w:del w:id="2133" w:author="Anand Gorantla" w:date="2019-12-16T18:21:00Z"/>
                <w:lang w:val="en-IN"/>
              </w:rPr>
            </w:pPr>
            <w:ins w:id="2134" w:author="Kavinithees Palanisamy" w:date="2019-12-16T13:15:00Z">
              <w:del w:id="2135" w:author="Anand Gorantla" w:date="2019-12-16T18:21:00Z">
                <w:r w:rsidRPr="00A925AF" w:rsidDel="00E236FD">
                  <w:rPr>
                    <w:lang w:val="en-IN"/>
                  </w:rPr>
                  <w:delText>acctType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36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1DA93CD" w14:textId="0D7F679A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37" w:author="Kavinithees Palanisamy" w:date="2019-12-16T13:15:00Z"/>
                <w:del w:id="2138" w:author="Anand Gorantla" w:date="2019-12-16T18:21:00Z"/>
                <w:lang w:val="en-IN"/>
              </w:rPr>
            </w:pPr>
            <w:ins w:id="2139" w:author="Kavinithees Palanisamy" w:date="2019-12-16T13:15:00Z">
              <w:del w:id="2140" w:author="Anand Gorantla" w:date="2019-12-16T18:21:00Z">
                <w:r w:rsidRPr="00A925AF" w:rsidDel="00E236FD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41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964D2B1" w14:textId="4737D0BA" w:rsidR="008A7E78" w:rsidRPr="00A925AF" w:rsidDel="00E236FD" w:rsidRDefault="00A2085A" w:rsidP="00A925AF">
            <w:pPr>
              <w:tabs>
                <w:tab w:val="right" w:pos="3336"/>
              </w:tabs>
              <w:spacing w:line="240" w:lineRule="auto"/>
              <w:rPr>
                <w:ins w:id="2142" w:author="Kavinithees Palanisamy" w:date="2019-12-16T13:15:00Z"/>
                <w:del w:id="2143" w:author="Anand Gorantla" w:date="2019-12-16T18:21:00Z"/>
                <w:lang w:val="en-IN"/>
              </w:rPr>
            </w:pPr>
            <w:ins w:id="2144" w:author="Kavinithees Palanisamy" w:date="2019-12-16T16:23:00Z">
              <w:del w:id="2145" w:author="Anand Gorantla" w:date="2019-12-16T18:21:00Z">
                <w:r w:rsidDel="00E236FD">
                  <w:rPr>
                    <w:lang w:val="en-IN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46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BF37666" w14:textId="52BD5E74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47" w:author="Kavinithees Palanisamy" w:date="2019-12-16T13:15:00Z"/>
                <w:del w:id="2148" w:author="Anand Gorantla" w:date="2019-12-16T18:21:00Z"/>
                <w:lang w:val="en-IN"/>
              </w:rPr>
            </w:pPr>
            <w:ins w:id="2149" w:author="Kavinithees Palanisamy" w:date="2019-12-16T13:15:00Z">
              <w:del w:id="2150" w:author="Anand Gorantla" w:date="2019-12-16T18:21:00Z">
                <w:r w:rsidRPr="00A925AF" w:rsidDel="00E236FD">
                  <w:rPr>
                    <w:lang w:val="en-IN"/>
                  </w:rPr>
                  <w:delText>3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51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612220D" w14:textId="5CCA8067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52" w:author="Kavinithees Palanisamy" w:date="2019-12-16T13:15:00Z"/>
                <w:del w:id="2153" w:author="Anand Gorantla" w:date="2019-12-16T18:21:00Z"/>
                <w:lang w:val="en-IN"/>
              </w:rPr>
            </w:pPr>
            <w:ins w:id="2154" w:author="Kavinithees Palanisamy" w:date="2019-12-16T13:15:00Z">
              <w:del w:id="2155" w:author="Anand Gorantla" w:date="2019-12-16T18:21:00Z">
                <w:r w:rsidRPr="00A925AF" w:rsidDel="00E236FD">
                  <w:rPr>
                    <w:lang w:val="en-IN"/>
                  </w:rPr>
                  <w:delText>Account type</w:delText>
                </w:r>
              </w:del>
            </w:ins>
          </w:p>
        </w:tc>
      </w:tr>
      <w:tr w:rsidR="008A7E78" w:rsidDel="00813749" w14:paraId="02E525E0" w14:textId="0C30CD60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156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157" w:author="Kavinithees Palanisamy" w:date="2019-12-16T13:15:00Z"/>
          <w:del w:id="2158" w:author="Anand Gorantla" w:date="2019-12-18T12:17:00Z"/>
          <w:trPrChange w:id="2159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60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BB01529" w14:textId="23DE840D" w:rsidR="008A7E78" w:rsidRPr="00A925AF" w:rsidDel="00813749" w:rsidRDefault="008A7E78" w:rsidP="00A925AF">
            <w:pPr>
              <w:tabs>
                <w:tab w:val="right" w:pos="3336"/>
              </w:tabs>
              <w:spacing w:line="240" w:lineRule="auto"/>
              <w:rPr>
                <w:ins w:id="2161" w:author="Kavinithees Palanisamy" w:date="2019-12-16T13:15:00Z"/>
                <w:del w:id="2162" w:author="Anand Gorantla" w:date="2019-12-18T12:17:00Z"/>
                <w:lang w:val="en-IN"/>
              </w:rPr>
            </w:pPr>
            <w:ins w:id="2163" w:author="Kavinithees Palanisamy" w:date="2019-12-16T13:15:00Z">
              <w:del w:id="2164" w:author="Anand Gorantla" w:date="2019-12-18T12:17:00Z">
                <w:r w:rsidRPr="00A925AF" w:rsidDel="00813749">
                  <w:rPr>
                    <w:lang w:val="en-IN"/>
                  </w:rPr>
                  <w:delText>walletId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65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D28B709" w14:textId="0E646C74" w:rsidR="008A7E78" w:rsidRPr="00A925AF" w:rsidDel="00813749" w:rsidRDefault="008A7E78" w:rsidP="00A925AF">
            <w:pPr>
              <w:tabs>
                <w:tab w:val="right" w:pos="3336"/>
              </w:tabs>
              <w:spacing w:line="240" w:lineRule="auto"/>
              <w:rPr>
                <w:ins w:id="2166" w:author="Kavinithees Palanisamy" w:date="2019-12-16T13:15:00Z"/>
                <w:del w:id="2167" w:author="Anand Gorantla" w:date="2019-12-18T12:17:00Z"/>
                <w:lang w:val="en-IN"/>
              </w:rPr>
            </w:pPr>
            <w:ins w:id="2168" w:author="Kavinithees Palanisamy" w:date="2019-12-16T13:15:00Z">
              <w:del w:id="2169" w:author="Anand Gorantla" w:date="2019-12-18T12:17:00Z">
                <w:r w:rsidRPr="00A925AF" w:rsidDel="00813749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70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E02C722" w14:textId="72D5D446" w:rsidR="008A7E78" w:rsidRPr="00A925AF" w:rsidDel="00813749" w:rsidRDefault="008A7E78" w:rsidP="00A925AF">
            <w:pPr>
              <w:tabs>
                <w:tab w:val="right" w:pos="3336"/>
              </w:tabs>
              <w:spacing w:line="240" w:lineRule="auto"/>
              <w:rPr>
                <w:ins w:id="2171" w:author="Kavinithees Palanisamy" w:date="2019-12-16T13:15:00Z"/>
                <w:del w:id="2172" w:author="Anand Gorantla" w:date="2019-12-18T12:17:00Z"/>
                <w:lang w:val="en-IN"/>
              </w:rPr>
            </w:pPr>
            <w:ins w:id="2173" w:author="Kavinithees Palanisamy" w:date="2019-12-16T13:15:00Z">
              <w:del w:id="2174" w:author="Anand Gorantla" w:date="2019-12-18T12:17:00Z">
                <w:r w:rsidRPr="00A925AF" w:rsidDel="00813749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75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B9E4EA6" w14:textId="1E2AE913" w:rsidR="008A7E78" w:rsidRPr="00A925AF" w:rsidDel="00813749" w:rsidRDefault="008A7E78" w:rsidP="00A925AF">
            <w:pPr>
              <w:tabs>
                <w:tab w:val="right" w:pos="3336"/>
              </w:tabs>
              <w:spacing w:line="240" w:lineRule="auto"/>
              <w:rPr>
                <w:ins w:id="2176" w:author="Kavinithees Palanisamy" w:date="2019-12-16T13:15:00Z"/>
                <w:del w:id="2177" w:author="Anand Gorantla" w:date="2019-12-18T12:17:00Z"/>
                <w:lang w:val="en-IN"/>
              </w:rPr>
            </w:pPr>
            <w:ins w:id="2178" w:author="Kavinithees Palanisamy" w:date="2019-12-16T13:15:00Z">
              <w:del w:id="2179" w:author="Anand Gorantla" w:date="2019-12-18T12:17:00Z">
                <w:r w:rsidRPr="00A925AF" w:rsidDel="00813749">
                  <w:rPr>
                    <w:lang w:val="en-IN"/>
                  </w:rPr>
                  <w:delText>40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80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33C1458" w14:textId="72CF0CF3" w:rsidR="008A7E78" w:rsidRPr="00A925AF" w:rsidDel="00813749" w:rsidRDefault="00D92A4E" w:rsidP="00A925AF">
            <w:pPr>
              <w:tabs>
                <w:tab w:val="right" w:pos="3336"/>
              </w:tabs>
              <w:spacing w:line="240" w:lineRule="auto"/>
              <w:rPr>
                <w:ins w:id="2181" w:author="Kavinithees Palanisamy" w:date="2019-12-16T13:15:00Z"/>
                <w:del w:id="2182" w:author="Anand Gorantla" w:date="2019-12-18T12:17:00Z"/>
                <w:lang w:val="en-IN"/>
              </w:rPr>
            </w:pPr>
            <w:ins w:id="2183" w:author="Kavinithees Palanisamy" w:date="2019-12-16T15:16:00Z">
              <w:del w:id="2184" w:author="Anand Gorantla" w:date="2019-12-18T12:17:00Z">
                <w:r w:rsidDel="00813749">
                  <w:rPr>
                    <w:lang w:val="en-IN"/>
                  </w:rPr>
                  <w:delText>eWallet ID</w:delText>
                </w:r>
              </w:del>
            </w:ins>
          </w:p>
        </w:tc>
      </w:tr>
      <w:tr w:rsidR="00B35861" w:rsidDel="00551BB7" w14:paraId="57B5BD32" w14:textId="60774DF4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185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186" w:author="Kavinithees Palanisamy" w:date="2019-12-16T13:15:00Z"/>
          <w:del w:id="2187" w:author="Anand Gorantla" w:date="2019-12-16T18:22:00Z"/>
          <w:trPrChange w:id="2188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89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A12C4C4" w14:textId="2F5BD01E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190" w:author="Kavinithees Palanisamy" w:date="2019-12-16T13:15:00Z"/>
                <w:del w:id="2191" w:author="Anand Gorantla" w:date="2019-12-16T18:22:00Z"/>
                <w:lang w:val="en-IN"/>
              </w:rPr>
            </w:pPr>
            <w:ins w:id="2192" w:author="Kavinithees Palanisamy" w:date="2019-12-16T13:15:00Z">
              <w:del w:id="2193" w:author="Anand Gorantla" w:date="2019-12-16T18:22:00Z">
                <w:r w:rsidRPr="00A925AF" w:rsidDel="00551BB7">
                  <w:rPr>
                    <w:lang w:val="en-IN"/>
                  </w:rPr>
                  <w:delText>postingDate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94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D136506" w14:textId="29BC7CE3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195" w:author="Kavinithees Palanisamy" w:date="2019-12-16T13:15:00Z"/>
                <w:del w:id="2196" w:author="Anand Gorantla" w:date="2019-12-16T18:22:00Z"/>
                <w:lang w:val="en-IN"/>
              </w:rPr>
            </w:pPr>
            <w:ins w:id="2197" w:author="Kavinithees Palanisamy" w:date="2019-12-16T16:29:00Z">
              <w:del w:id="2198" w:author="Anand Gorantla" w:date="2019-12-16T18:22:00Z">
                <w:r w:rsidDel="00551BB7">
                  <w:rPr>
                    <w:lang w:val="en-IN"/>
                  </w:rPr>
                  <w:delText>Timestamp as String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99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C177E81" w14:textId="5F211514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200" w:author="Kavinithees Palanisamy" w:date="2019-12-16T13:15:00Z"/>
                <w:del w:id="2201" w:author="Anand Gorantla" w:date="2019-12-16T18:22:00Z"/>
                <w:lang w:val="en-IN"/>
              </w:rPr>
            </w:pPr>
            <w:ins w:id="2202" w:author="Kavinithees Palanisamy" w:date="2019-12-16T13:15:00Z">
              <w:del w:id="2203" w:author="Anand Gorantla" w:date="2019-12-16T18:22:00Z">
                <w:r w:rsidRPr="00A925AF" w:rsidDel="00551BB7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04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C5D0736" w14:textId="5968EDAB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205" w:author="Kavinithees Palanisamy" w:date="2019-12-16T13:15:00Z"/>
                <w:del w:id="2206" w:author="Anand Gorantla" w:date="2019-12-16T18:22:00Z"/>
                <w:lang w:val="en-IN"/>
              </w:rPr>
            </w:pPr>
            <w:ins w:id="2207" w:author="Kavinithees Palanisamy" w:date="2019-12-16T15:25:00Z">
              <w:del w:id="2208" w:author="Anand Gorantla" w:date="2019-12-16T18:22:00Z">
                <w:r w:rsidDel="00551BB7">
                  <w:rPr>
                    <w:lang w:val="en-IN"/>
                  </w:rPr>
                  <w:delText>1</w:delText>
                </w:r>
              </w:del>
            </w:ins>
            <w:ins w:id="2209" w:author="Kavinithees Palanisamy" w:date="2019-12-16T15:27:00Z">
              <w:del w:id="2210" w:author="Anand Gorantla" w:date="2019-12-16T18:22:00Z">
                <w:r w:rsidDel="00551BB7">
                  <w:rPr>
                    <w:lang w:val="en-IN"/>
                  </w:rPr>
                  <w:delText>4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11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7EA6F1E" w14:textId="2E93357A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212" w:author="Kavinithees Palanisamy" w:date="2019-12-16T13:15:00Z"/>
                <w:del w:id="2213" w:author="Anand Gorantla" w:date="2019-12-16T18:22:00Z"/>
                <w:lang w:val="en-IN"/>
              </w:rPr>
            </w:pPr>
            <w:ins w:id="2214" w:author="Kavinithees Palanisamy" w:date="2019-12-16T13:15:00Z">
              <w:del w:id="2215" w:author="Anand Gorantla" w:date="2019-12-16T18:22:00Z">
                <w:r w:rsidRPr="00A925AF" w:rsidDel="00551BB7">
                  <w:rPr>
                    <w:lang w:val="en-IN"/>
                  </w:rPr>
                  <w:delText>Transaction posting date. Format: “yyyyMMddHHmmss”</w:delText>
                </w:r>
              </w:del>
            </w:ins>
          </w:p>
        </w:tc>
      </w:tr>
      <w:tr w:rsidR="00B35861" w14:paraId="2D7D314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16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17" w:author="Kavinithees Palanisamy" w:date="2019-12-16T13:15:00Z"/>
          <w:trPrChange w:id="2218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19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B8CEB30" w14:textId="36D768C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20" w:author="Kavinithees Palanisamy" w:date="2019-12-16T13:15:00Z"/>
                <w:lang w:val="en-IN"/>
              </w:rPr>
            </w:pPr>
            <w:proofErr w:type="spellStart"/>
            <w:ins w:id="2221" w:author="Kavinithees Palanisamy" w:date="2019-12-16T13:15:00Z">
              <w:r w:rsidRPr="00A925AF">
                <w:rPr>
                  <w:lang w:val="en-IN"/>
                </w:rPr>
                <w:t>trxnDate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22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8275E37" w14:textId="6E9E4E46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23" w:author="Kavinithees Palanisamy" w:date="2019-12-16T13:15:00Z"/>
                <w:lang w:val="en-IN"/>
              </w:rPr>
            </w:pPr>
            <w:ins w:id="2224" w:author="Kavinithees Palanisamy" w:date="2019-12-16T16:29:00Z">
              <w:r>
                <w:rPr>
                  <w:lang w:val="en-IN"/>
                </w:rPr>
                <w:t>Timestamp as String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25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9562C4A" w14:textId="1C9C0D9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26" w:author="Kavinithees Palanisamy" w:date="2019-12-16T13:15:00Z"/>
                <w:lang w:val="en-IN"/>
              </w:rPr>
            </w:pPr>
            <w:ins w:id="2227" w:author="Kavinithees Palanisamy" w:date="2019-12-16T13:15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28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9EDD139" w14:textId="668DF55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29" w:author="Kavinithees Palanisamy" w:date="2019-12-16T13:15:00Z"/>
                <w:lang w:val="en-IN"/>
              </w:rPr>
            </w:pPr>
            <w:ins w:id="2230" w:author="Kavinithees Palanisamy" w:date="2019-12-16T15:25:00Z">
              <w:r>
                <w:rPr>
                  <w:lang w:val="en-IN"/>
                </w:rPr>
                <w:t>17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31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805657" w14:textId="51CA5645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32" w:author="Kavinithees Palanisamy" w:date="2019-12-16T13:15:00Z"/>
                <w:lang w:val="en-IN"/>
              </w:rPr>
            </w:pPr>
            <w:ins w:id="2233" w:author="Kavinithees Palanisamy" w:date="2019-12-16T13:15:00Z">
              <w:r w:rsidRPr="00A925AF">
                <w:rPr>
                  <w:lang w:val="en-IN"/>
                </w:rPr>
                <w:t>Transaction date</w:t>
              </w:r>
            </w:ins>
            <w:ins w:id="2234" w:author="Kavinithees Palanisamy" w:date="2019-12-16T15:28:00Z">
              <w:r>
                <w:rPr>
                  <w:lang w:val="en-IN"/>
                </w:rPr>
                <w:t xml:space="preserve"> timestamp</w:t>
              </w:r>
            </w:ins>
            <w:ins w:id="2235" w:author="Kavinithees Palanisamy" w:date="2019-12-16T13:15:00Z">
              <w:r w:rsidRPr="00A925AF">
                <w:rPr>
                  <w:lang w:val="en-IN"/>
                </w:rPr>
                <w:t>. Format: “</w:t>
              </w:r>
              <w:proofErr w:type="spellStart"/>
              <w:r w:rsidRPr="00A925AF">
                <w:rPr>
                  <w:lang w:val="en-IN"/>
                </w:rPr>
                <w:t>yyyyMMddHHmmss</w:t>
              </w:r>
            </w:ins>
            <w:ins w:id="2236" w:author="Kavinithees Palanisamy" w:date="2019-12-16T15:27:00Z">
              <w:r>
                <w:rPr>
                  <w:lang w:val="en-IN"/>
                </w:rPr>
                <w:t>SSS</w:t>
              </w:r>
            </w:ins>
            <w:proofErr w:type="spellEnd"/>
            <w:ins w:id="2237" w:author="Kavinithees Palanisamy" w:date="2019-12-16T13:15:00Z">
              <w:r w:rsidRPr="00A925AF">
                <w:rPr>
                  <w:lang w:val="en-IN"/>
                </w:rPr>
                <w:t>”</w:t>
              </w:r>
            </w:ins>
          </w:p>
        </w:tc>
      </w:tr>
      <w:tr w:rsidR="008130D1" w14:paraId="1197A645" w14:textId="77777777" w:rsidTr="00856C95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1710C326" w14:textId="01F4D2FA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txnUid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791B35FC" w14:textId="284E6D68" w:rsidR="008130D1" w:rsidRDefault="008130D1" w:rsidP="008130D1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23F2F2B2" w14:textId="63C7E52E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3A554ABD" w14:textId="06B0019D" w:rsidR="008130D1" w:rsidRDefault="008130D1" w:rsidP="008130D1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752117B6" w14:textId="293A86BB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Transaction Unique ID / Transaction reference</w:t>
            </w:r>
          </w:p>
        </w:tc>
      </w:tr>
      <w:tr w:rsidR="008130D1" w14:paraId="050DD3CD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38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39" w:author="Kavinithees Palanisamy" w:date="2019-12-16T13:15:00Z"/>
          <w:trPrChange w:id="2240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41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06F6C32" w14:textId="4225F2EC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242" w:author="Kavinithees Palanisamy" w:date="2019-12-16T13:15:00Z"/>
                <w:lang w:val="en-IN"/>
              </w:rPr>
            </w:pPr>
            <w:proofErr w:type="spellStart"/>
            <w:ins w:id="2243" w:author="Kavinithees Palanisamy" w:date="2019-12-16T13:16:00Z">
              <w:r w:rsidRPr="00A925AF">
                <w:rPr>
                  <w:lang w:val="en-IN"/>
                </w:rPr>
                <w:t>stmtDesc</w:t>
              </w:r>
            </w:ins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44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D9696B3" w14:textId="44E51AD4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245" w:author="Kavinithees Palanisamy" w:date="2019-12-16T13:15:00Z"/>
                <w:lang w:val="en-IN"/>
              </w:rPr>
            </w:pPr>
            <w:ins w:id="2246" w:author="Kavinithees Palanisamy" w:date="2019-12-16T13:16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47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5203761" w14:textId="244321B7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248" w:author="Kavinithees Palanisamy" w:date="2019-12-16T13:15:00Z"/>
                <w:lang w:val="en-IN"/>
              </w:rPr>
            </w:pPr>
            <w:ins w:id="2249" w:author="Kavinithees Palanisamy" w:date="2019-12-16T13:16:00Z">
              <w:r w:rsidRPr="00A925AF">
                <w:rPr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50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FF962B9" w14:textId="3E713622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251" w:author="Kavinithees Palanisamy" w:date="2019-12-16T13:15:00Z"/>
                <w:lang w:val="en-IN"/>
              </w:rPr>
            </w:pPr>
            <w:ins w:id="2252" w:author="Kavinithees Palanisamy" w:date="2019-12-16T13:16:00Z">
              <w:r w:rsidRPr="00A925AF">
                <w:rPr>
                  <w:lang w:val="en-IN"/>
                </w:rPr>
                <w:t>50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53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D4D2EEC" w14:textId="4407B319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254" w:author="Kavinithees Palanisamy" w:date="2019-12-16T13:15:00Z"/>
                <w:lang w:val="en-IN"/>
              </w:rPr>
            </w:pPr>
            <w:ins w:id="2255" w:author="Anand Gorantla" w:date="2019-12-16T18:24:00Z">
              <w:r>
                <w:rPr>
                  <w:lang w:val="en-IN"/>
                </w:rPr>
                <w:t>S</w:t>
              </w:r>
            </w:ins>
            <w:ins w:id="2256" w:author="Kavinithees Palanisamy" w:date="2019-12-16T13:16:00Z">
              <w:del w:id="2257" w:author="Anand Gorantla" w:date="2019-12-16T18:24:00Z">
                <w:r w:rsidRPr="00A925AF" w:rsidDel="0087077E">
                  <w:rPr>
                    <w:lang w:val="en-IN"/>
                  </w:rPr>
                  <w:delText>s</w:delText>
                </w:r>
              </w:del>
              <w:r w:rsidRPr="00A925AF">
                <w:rPr>
                  <w:lang w:val="en-IN"/>
                </w:rPr>
                <w:t>tatement description</w:t>
              </w:r>
            </w:ins>
          </w:p>
        </w:tc>
      </w:tr>
      <w:tr w:rsidR="008130D1" w14:paraId="2EA272EE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58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59" w:author="Kavinithees Palanisamy" w:date="2019-12-16T13:16:00Z"/>
          <w:trPrChange w:id="2260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61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D3A1EAB" w14:textId="291FD187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262" w:author="Kavinithees Palanisamy" w:date="2019-12-16T13:16:00Z"/>
                <w:lang w:val="en-IN"/>
              </w:rPr>
            </w:pPr>
            <w:proofErr w:type="spellStart"/>
            <w:ins w:id="2263" w:author="Kavinithees Palanisamy" w:date="2019-12-16T13:16:00Z">
              <w:r w:rsidRPr="00A925AF">
                <w:rPr>
                  <w:lang w:val="en-IN"/>
                </w:rPr>
                <w:t>printCode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64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9B74E93" w14:textId="44B6034E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265" w:author="Kavinithees Palanisamy" w:date="2019-12-16T13:16:00Z"/>
                <w:lang w:val="en-IN"/>
              </w:rPr>
            </w:pPr>
            <w:ins w:id="2266" w:author="Kavinithees Palanisamy" w:date="2019-12-16T13:16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67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84E500A" w14:textId="15A9AA52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268" w:author="Kavinithees Palanisamy" w:date="2019-12-16T13:16:00Z"/>
                <w:lang w:val="en-IN"/>
              </w:rPr>
            </w:pPr>
            <w:ins w:id="2269" w:author="Kavinithees Palanisamy" w:date="2019-12-16T13:16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70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F618C64" w14:textId="28F7BD3E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271" w:author="Kavinithees Palanisamy" w:date="2019-12-16T13:16:00Z"/>
                <w:lang w:val="en-IN"/>
              </w:rPr>
            </w:pPr>
            <w:ins w:id="2272" w:author="Kavinithees Palanisamy" w:date="2019-12-16T13:16:00Z">
              <w:r w:rsidRPr="00A925AF">
                <w:rPr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73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C539C5C" w14:textId="3AFC8FDF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274" w:author="Kavinithees Palanisamy" w:date="2019-12-16T13:16:00Z"/>
                <w:lang w:val="en-IN"/>
              </w:rPr>
            </w:pPr>
            <w:ins w:id="2275" w:author="Kavinithees Palanisamy" w:date="2019-12-16T16:30:00Z">
              <w:r>
                <w:rPr>
                  <w:lang w:val="en-IN"/>
                </w:rPr>
                <w:t>API Type</w:t>
              </w:r>
            </w:ins>
          </w:p>
        </w:tc>
      </w:tr>
      <w:tr w:rsidR="008130D1" w14:paraId="64D73384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76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77" w:author="Kavinithees Palanisamy" w:date="2019-12-16T13:16:00Z"/>
          <w:trPrChange w:id="2278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79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A8FB1CB" w14:textId="5F7A92A4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280" w:author="Kavinithees Palanisamy" w:date="2019-12-16T13:16:00Z"/>
                <w:lang w:val="en-IN"/>
              </w:rPr>
            </w:pPr>
            <w:ins w:id="2281" w:author="Kavinithees Palanisamy" w:date="2019-12-16T13:16:00Z">
              <w:r w:rsidRPr="00A925AF">
                <w:rPr>
                  <w:lang w:val="en-IN"/>
                </w:rPr>
                <w:t>status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82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5A47CEE" w14:textId="7C589948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283" w:author="Kavinithees Palanisamy" w:date="2019-12-16T13:16:00Z"/>
                <w:lang w:val="en-IN"/>
              </w:rPr>
            </w:pPr>
            <w:ins w:id="2284" w:author="Kavinithees Palanisamy" w:date="2019-12-16T13:16:00Z">
              <w:r w:rsidRPr="00A925AF">
                <w:rPr>
                  <w:lang w:val="en-IN"/>
                </w:rPr>
                <w:t>Alpha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85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2599B8A" w14:textId="6DFD5B16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286" w:author="Kavinithees Palanisamy" w:date="2019-12-16T13:16:00Z"/>
                <w:lang w:val="en-IN"/>
              </w:rPr>
            </w:pPr>
            <w:ins w:id="2287" w:author="Kavinithees Palanisamy" w:date="2019-12-16T13:16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88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2B0D83F" w14:textId="2B9C459E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289" w:author="Kavinithees Palanisamy" w:date="2019-12-16T13:16:00Z"/>
                <w:lang w:val="en-IN"/>
              </w:rPr>
            </w:pPr>
            <w:ins w:id="2290" w:author="Kavinithees Palanisamy" w:date="2019-12-16T13:16:00Z">
              <w:r w:rsidRPr="00A925AF">
                <w:rPr>
                  <w:lang w:val="en-IN"/>
                </w:rPr>
                <w:t>2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91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564BDEE" w14:textId="5E37A55D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292" w:author="Kavinithees Palanisamy" w:date="2019-12-16T13:16:00Z"/>
                <w:lang w:val="en-IN"/>
              </w:rPr>
            </w:pPr>
            <w:ins w:id="2293" w:author="Kavinithees Palanisamy" w:date="2019-12-16T13:16:00Z">
              <w:r w:rsidRPr="00A925AF">
                <w:rPr>
                  <w:lang w:val="en-IN"/>
                </w:rPr>
                <w:t>Transaction status</w:t>
              </w:r>
            </w:ins>
          </w:p>
        </w:tc>
      </w:tr>
      <w:tr w:rsidR="008130D1" w14:paraId="766A1C5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94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95" w:author="Kavinithees Palanisamy" w:date="2019-12-16T14:58:00Z"/>
          <w:trPrChange w:id="2296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97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A80BDA4" w14:textId="7DA80C71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298" w:author="Kavinithees Palanisamy" w:date="2019-12-16T14:58:00Z"/>
                <w:lang w:val="en-IN"/>
              </w:rPr>
            </w:pPr>
            <w:proofErr w:type="spellStart"/>
            <w:ins w:id="2299" w:author="Kavinithees Palanisamy" w:date="2019-12-16T14:58:00Z">
              <w:r w:rsidRPr="00A925AF">
                <w:rPr>
                  <w:lang w:val="en-IN"/>
                </w:rPr>
                <w:t>trxnImpact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00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7F7E3B2" w14:textId="32F237FF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301" w:author="Kavinithees Palanisamy" w:date="2019-12-16T14:58:00Z"/>
                <w:lang w:val="en-IN"/>
              </w:rPr>
            </w:pPr>
            <w:ins w:id="2302" w:author="Kavinithees Palanisamy" w:date="2019-12-16T14:58:00Z">
              <w:r w:rsidRPr="00A925AF">
                <w:rPr>
                  <w:lang w:val="en-IN"/>
                </w:rPr>
                <w:t>Alpha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03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BE6D019" w14:textId="115B0FAD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304" w:author="Kavinithees Palanisamy" w:date="2019-12-16T14:58:00Z"/>
                <w:lang w:val="en-IN"/>
              </w:rPr>
            </w:pPr>
            <w:ins w:id="2305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06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0CA1DE7" w14:textId="6D7511BF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307" w:author="Kavinithees Palanisamy" w:date="2019-12-16T14:58:00Z"/>
                <w:lang w:val="en-IN"/>
              </w:rPr>
            </w:pPr>
            <w:ins w:id="2308" w:author="Kavinithees Palanisamy" w:date="2019-12-16T14:58:00Z">
              <w:r w:rsidRPr="00A925AF">
                <w:rPr>
                  <w:lang w:val="en-IN"/>
                </w:rPr>
                <w:t>1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09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E64036C" w14:textId="77777777" w:rsidR="008130D1" w:rsidRDefault="008130D1" w:rsidP="008130D1">
            <w:pPr>
              <w:tabs>
                <w:tab w:val="right" w:pos="3336"/>
              </w:tabs>
              <w:spacing w:line="240" w:lineRule="auto"/>
              <w:rPr>
                <w:ins w:id="2310" w:author="Kavinithees Palanisamy" w:date="2019-12-16T15:19:00Z"/>
                <w:lang w:val="en-IN"/>
              </w:rPr>
            </w:pPr>
            <w:ins w:id="2311" w:author="Kavinithees Palanisamy" w:date="2019-12-16T15:18:00Z">
              <w:r>
                <w:rPr>
                  <w:lang w:val="en-IN"/>
                </w:rPr>
                <w:t xml:space="preserve">Impact of the transaction </w:t>
              </w:r>
            </w:ins>
          </w:p>
          <w:p w14:paraId="14EA2A6C" w14:textId="62D85982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312" w:author="Kavinithees Palanisamy" w:date="2019-12-16T14:58:00Z"/>
                <w:lang w:val="en-IN"/>
              </w:rPr>
            </w:pPr>
            <w:ins w:id="2313" w:author="Kavinithees Palanisamy" w:date="2019-12-16T15:19:00Z">
              <w:r>
                <w:rPr>
                  <w:lang w:val="en-IN"/>
                </w:rPr>
                <w:t>Credit</w:t>
              </w:r>
              <w:del w:id="2314" w:author="Anand Gorantla" w:date="2019-12-18T12:20:00Z">
                <w:r w:rsidDel="00140F1C">
                  <w:rPr>
                    <w:lang w:val="en-IN"/>
                  </w:rPr>
                  <w:delText xml:space="preserve"> – C</w:delText>
                </w:r>
              </w:del>
            </w:ins>
            <w:ins w:id="2315" w:author="Anand Gorantla" w:date="2019-12-18T12:20:00Z">
              <w:r>
                <w:rPr>
                  <w:lang w:val="en-IN"/>
                </w:rPr>
                <w:t>/</w:t>
              </w:r>
            </w:ins>
            <w:ins w:id="2316" w:author="Kavinithees Palanisamy" w:date="2019-12-16T15:19:00Z">
              <w:del w:id="2317" w:author="Anand Gorantla" w:date="2019-12-18T12:20:00Z">
                <w:r w:rsidDel="00083043">
                  <w:rPr>
                    <w:lang w:val="en-IN"/>
                  </w:rPr>
                  <w:delText>,</w:delText>
                </w:r>
              </w:del>
              <w:r>
                <w:rPr>
                  <w:lang w:val="en-IN"/>
                </w:rPr>
                <w:t xml:space="preserve"> Debit</w:t>
              </w:r>
              <w:del w:id="2318" w:author="Anand Gorantla" w:date="2019-12-18T12:20:00Z">
                <w:r w:rsidDel="00140F1C">
                  <w:rPr>
                    <w:lang w:val="en-IN"/>
                  </w:rPr>
                  <w:delText xml:space="preserve"> - D</w:delText>
                </w:r>
              </w:del>
            </w:ins>
          </w:p>
        </w:tc>
      </w:tr>
      <w:tr w:rsidR="008130D1" w14:paraId="275463E2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319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320" w:author="Kavinithees Palanisamy" w:date="2019-12-16T14:58:00Z"/>
          <w:trPrChange w:id="2321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22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864DDC6" w14:textId="6B889B28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323" w:author="Kavinithees Palanisamy" w:date="2019-12-16T14:58:00Z"/>
                <w:lang w:val="en-IN"/>
              </w:rPr>
            </w:pPr>
            <w:proofErr w:type="spellStart"/>
            <w:ins w:id="2324" w:author="Kavinithees Palanisamy" w:date="2019-12-16T14:58:00Z">
              <w:r w:rsidRPr="00A925AF">
                <w:rPr>
                  <w:lang w:val="en-IN"/>
                </w:rPr>
                <w:t>trxnQuantity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25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09CE9F8" w14:textId="72B5475D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326" w:author="Kavinithees Palanisamy" w:date="2019-12-16T14:58:00Z"/>
                <w:lang w:val="en-IN"/>
              </w:rPr>
            </w:pPr>
            <w:ins w:id="2327" w:author="Kavinithees Palanisamy" w:date="2019-12-16T14:58:00Z">
              <w:r w:rsidRPr="00A925AF">
                <w:rPr>
                  <w:lang w:val="en-IN"/>
                </w:rPr>
                <w:t>Numeric as string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28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EC89E72" w14:textId="2F7FA21D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329" w:author="Kavinithees Palanisamy" w:date="2019-12-16T14:58:00Z"/>
                <w:lang w:val="en-IN"/>
              </w:rPr>
            </w:pPr>
            <w:ins w:id="2330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31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1733C9A" w14:textId="4E7AF898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332" w:author="Kavinithees Palanisamy" w:date="2019-12-16T14:58:00Z"/>
                <w:lang w:val="en-IN"/>
              </w:rPr>
            </w:pPr>
            <w:ins w:id="2333" w:author="Kavinithees Palanisamy" w:date="2019-12-16T14:58:00Z">
              <w:r w:rsidRPr="00A925AF">
                <w:rPr>
                  <w:lang w:val="en-IN"/>
                </w:rPr>
                <w:t>18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34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AA4AF4A" w14:textId="77777777" w:rsidR="008130D1" w:rsidRDefault="008130D1" w:rsidP="008130D1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ins w:id="2335" w:author="Kavinithees Palanisamy" w:date="2019-12-16T14:58:00Z">
              <w:r w:rsidRPr="00A925AF">
                <w:rPr>
                  <w:lang w:val="en-IN"/>
                </w:rPr>
                <w:t xml:space="preserve">Transaction </w:t>
              </w:r>
            </w:ins>
            <w:ins w:id="2336" w:author="Kavinithees Palanisamy" w:date="2019-12-16T15:20:00Z">
              <w:del w:id="2337" w:author="Anand Gorantla" w:date="2019-12-16T18:23:00Z">
                <w:r w:rsidDel="00133DB1">
                  <w:rPr>
                    <w:lang w:val="en-IN"/>
                  </w:rPr>
                  <w:delText>Amount</w:delText>
                </w:r>
              </w:del>
            </w:ins>
            <w:ins w:id="2338" w:author="Anand Gorantla" w:date="2019-12-16T18:23:00Z">
              <w:r>
                <w:rPr>
                  <w:lang w:val="en-IN"/>
                </w:rPr>
                <w:t>Quantity</w:t>
              </w:r>
            </w:ins>
          </w:p>
          <w:p w14:paraId="1CE8BAD6" w14:textId="7AE58152" w:rsidR="006516EF" w:rsidRPr="00A925AF" w:rsidRDefault="006516EF" w:rsidP="008130D1">
            <w:pPr>
              <w:tabs>
                <w:tab w:val="right" w:pos="3336"/>
              </w:tabs>
              <w:spacing w:line="240" w:lineRule="auto"/>
              <w:rPr>
                <w:ins w:id="2339" w:author="Kavinithees Palanisamy" w:date="2019-12-16T14:58:00Z"/>
                <w:lang w:val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M</w:t>
            </w:r>
            <w:r w:rsidRPr="006516EF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aximum 3 decimals are allowed</w:t>
            </w:r>
          </w:p>
        </w:tc>
      </w:tr>
      <w:tr w:rsidR="008130D1" w14:paraId="4F7AC5D5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340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341" w:author="Kavinithees Palanisamy" w:date="2019-12-16T14:58:00Z"/>
          <w:trPrChange w:id="2342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43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AAF7D95" w14:textId="10703F20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344" w:author="Kavinithees Palanisamy" w:date="2019-12-16T14:58:00Z"/>
                <w:lang w:val="en-IN"/>
              </w:rPr>
            </w:pPr>
            <w:proofErr w:type="spellStart"/>
            <w:ins w:id="2345" w:author="Kavinithees Palanisamy" w:date="2019-12-16T15:20:00Z">
              <w:r w:rsidRPr="00A947D3">
                <w:rPr>
                  <w:lang w:val="en-IN"/>
                </w:rPr>
                <w:t>digitalAssetTypeCode</w:t>
              </w:r>
            </w:ins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46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971A92C" w14:textId="261EAC00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347" w:author="Kavinithees Palanisamy" w:date="2019-12-16T14:58:00Z"/>
                <w:lang w:val="en-IN"/>
              </w:rPr>
            </w:pPr>
            <w:ins w:id="2348" w:author="Kavinithees Palanisamy" w:date="2019-12-16T14:58:00Z">
              <w:r w:rsidRPr="00A925AF">
                <w:rPr>
                  <w:lang w:val="en-IN"/>
                </w:rPr>
                <w:t>Numeric as string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49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873FA57" w14:textId="01B93C11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350" w:author="Kavinithees Palanisamy" w:date="2019-12-16T14:58:00Z"/>
                <w:lang w:val="en-IN"/>
              </w:rPr>
            </w:pPr>
            <w:ins w:id="2351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52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457B107" w14:textId="3A421744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353" w:author="Kavinithees Palanisamy" w:date="2019-12-16T14:58:00Z"/>
                <w:lang w:val="en-IN"/>
              </w:rPr>
            </w:pPr>
            <w:ins w:id="2354" w:author="Kavinithees Palanisamy" w:date="2019-12-16T14:58:00Z">
              <w:r w:rsidRPr="00A925AF">
                <w:rPr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55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32F0FB7" w14:textId="2AAAB330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356" w:author="Kavinithees Palanisamy" w:date="2019-12-16T14:58:00Z"/>
                <w:lang w:val="en-IN"/>
              </w:rPr>
            </w:pPr>
            <w:ins w:id="2357" w:author="Kavinithees Palanisamy" w:date="2019-12-16T14:58:00Z">
              <w:r w:rsidRPr="00A925AF">
                <w:rPr>
                  <w:lang w:val="en-IN"/>
                </w:rPr>
                <w:t xml:space="preserve">Digital Asset </w:t>
              </w:r>
            </w:ins>
            <w:ins w:id="2358" w:author="Kavinithees Palanisamy" w:date="2019-12-16T15:20:00Z">
              <w:r>
                <w:rPr>
                  <w:lang w:val="en-IN"/>
                </w:rPr>
                <w:t>Code</w:t>
              </w:r>
            </w:ins>
          </w:p>
        </w:tc>
      </w:tr>
      <w:tr w:rsidR="008130D1" w:rsidDel="008A1B34" w14:paraId="1DEEB6AE" w14:textId="42AA3986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359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360" w:author="Kavinithees Palanisamy" w:date="2019-12-16T14:58:00Z"/>
          <w:del w:id="2361" w:author="Anand Gorantla" w:date="2019-12-16T18:19:00Z"/>
          <w:trPrChange w:id="2362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63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A939A76" w14:textId="6BB34048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364" w:author="Kavinithees Palanisamy" w:date="2019-12-16T14:58:00Z"/>
                <w:del w:id="2365" w:author="Anand Gorantla" w:date="2019-12-16T18:19:00Z"/>
                <w:lang w:val="en-IN"/>
              </w:rPr>
            </w:pPr>
            <w:ins w:id="2366" w:author="Kavinithees Palanisamy" w:date="2019-12-16T14:58:00Z">
              <w:del w:id="2367" w:author="Anand Gorantla" w:date="2019-12-16T18:19:00Z">
                <w:r w:rsidRPr="00A925AF" w:rsidDel="008A1B34">
                  <w:rPr>
                    <w:lang w:val="en-IN"/>
                  </w:rPr>
                  <w:delText>relTrxnAmount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68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B999288" w14:textId="21E59886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369" w:author="Kavinithees Palanisamy" w:date="2019-12-16T14:58:00Z"/>
                <w:del w:id="2370" w:author="Anand Gorantla" w:date="2019-12-16T18:19:00Z"/>
                <w:lang w:val="en-IN"/>
              </w:rPr>
            </w:pPr>
            <w:ins w:id="2371" w:author="Kavinithees Palanisamy" w:date="2019-12-16T14:58:00Z">
              <w:del w:id="2372" w:author="Anand Gorantla" w:date="2019-12-16T18:19:00Z">
                <w:r w:rsidRPr="00A925AF" w:rsidDel="008A1B34">
                  <w:rPr>
                    <w:lang w:val="en-IN"/>
                  </w:rPr>
                  <w:delText>Numeric as string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73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D975A4C" w14:textId="5D18EE51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374" w:author="Kavinithees Palanisamy" w:date="2019-12-16T14:58:00Z"/>
                <w:del w:id="2375" w:author="Anand Gorantla" w:date="2019-12-16T18:19:00Z"/>
                <w:lang w:val="en-IN"/>
              </w:rPr>
            </w:pPr>
            <w:ins w:id="2376" w:author="Kavinithees Palanisamy" w:date="2019-12-16T14:58:00Z">
              <w:del w:id="2377" w:author="Anand Gorantla" w:date="2019-12-16T18:19:00Z">
                <w:r w:rsidRPr="00A925AF" w:rsidDel="008A1B34">
                  <w:rPr>
                    <w:lang w:val="en-IN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78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2700F38" w14:textId="3FDB9F25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379" w:author="Kavinithees Palanisamy" w:date="2019-12-16T14:58:00Z"/>
                <w:del w:id="2380" w:author="Anand Gorantla" w:date="2019-12-16T18:19:00Z"/>
                <w:lang w:val="en-IN"/>
              </w:rPr>
            </w:pPr>
            <w:ins w:id="2381" w:author="Kavinithees Palanisamy" w:date="2019-12-16T14:58:00Z">
              <w:del w:id="2382" w:author="Anand Gorantla" w:date="2019-12-16T18:19:00Z">
                <w:r w:rsidRPr="00A925AF" w:rsidDel="008A1B34">
                  <w:rPr>
                    <w:lang w:val="en-IN"/>
                  </w:rPr>
                  <w:delText>10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83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004A9B1" w14:textId="12863BA1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384" w:author="Kavinithees Palanisamy" w:date="2019-12-16T14:58:00Z"/>
                <w:del w:id="2385" w:author="Anand Gorantla" w:date="2019-12-16T18:19:00Z"/>
                <w:lang w:val="en-IN"/>
              </w:rPr>
            </w:pPr>
            <w:ins w:id="2386" w:author="Kavinithees Palanisamy" w:date="2019-12-16T14:58:00Z">
              <w:del w:id="2387" w:author="Anand Gorantla" w:date="2019-12-16T18:19:00Z">
                <w:r w:rsidRPr="00A925AF" w:rsidDel="008A1B34">
                  <w:rPr>
                    <w:lang w:val="en-IN"/>
                  </w:rPr>
                  <w:delText>Related transaction amount</w:delText>
                </w:r>
              </w:del>
            </w:ins>
          </w:p>
        </w:tc>
      </w:tr>
      <w:tr w:rsidR="008130D1" w:rsidDel="008A1B34" w14:paraId="412E3DCB" w14:textId="610CEE64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388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389" w:author="Kavinithees Palanisamy" w:date="2019-12-16T14:58:00Z"/>
          <w:del w:id="2390" w:author="Anand Gorantla" w:date="2019-12-16T18:19:00Z"/>
          <w:trPrChange w:id="2391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92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74A2F53" w14:textId="63945D95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393" w:author="Kavinithees Palanisamy" w:date="2019-12-16T14:58:00Z"/>
                <w:del w:id="2394" w:author="Anand Gorantla" w:date="2019-12-16T18:19:00Z"/>
                <w:lang w:val="en-IN"/>
              </w:rPr>
            </w:pPr>
            <w:ins w:id="2395" w:author="Kavinithees Palanisamy" w:date="2019-12-16T14:58:00Z">
              <w:del w:id="2396" w:author="Anand Gorantla" w:date="2019-12-16T18:19:00Z">
                <w:r w:rsidRPr="00A925AF" w:rsidDel="008A1B34">
                  <w:rPr>
                    <w:lang w:val="en-IN"/>
                  </w:rPr>
                  <w:delText>relTrxnCurr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97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4063D72" w14:textId="4D7C5ADB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398" w:author="Kavinithees Palanisamy" w:date="2019-12-16T14:58:00Z"/>
                <w:del w:id="2399" w:author="Anand Gorantla" w:date="2019-12-16T18:19:00Z"/>
                <w:lang w:val="en-IN"/>
              </w:rPr>
            </w:pPr>
            <w:ins w:id="2400" w:author="Kavinithees Palanisamy" w:date="2019-12-16T14:58:00Z">
              <w:del w:id="2401" w:author="Anand Gorantla" w:date="2019-12-16T18:19:00Z">
                <w:r w:rsidRPr="00A925AF" w:rsidDel="008A1B34">
                  <w:rPr>
                    <w:lang w:val="en-IN"/>
                  </w:rPr>
                  <w:delText>Alpha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02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E702464" w14:textId="0EF8AEE9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403" w:author="Kavinithees Palanisamy" w:date="2019-12-16T14:58:00Z"/>
                <w:del w:id="2404" w:author="Anand Gorantla" w:date="2019-12-16T18:19:00Z"/>
                <w:lang w:val="en-IN"/>
              </w:rPr>
            </w:pPr>
            <w:ins w:id="2405" w:author="Kavinithees Palanisamy" w:date="2019-12-16T14:58:00Z">
              <w:del w:id="2406" w:author="Anand Gorantla" w:date="2019-12-16T18:19:00Z">
                <w:r w:rsidRPr="00A925AF" w:rsidDel="008A1B34">
                  <w:rPr>
                    <w:lang w:val="en-IN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07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F30F255" w14:textId="36C52F3D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408" w:author="Kavinithees Palanisamy" w:date="2019-12-16T14:58:00Z"/>
                <w:del w:id="2409" w:author="Anand Gorantla" w:date="2019-12-16T18:19:00Z"/>
                <w:lang w:val="en-IN"/>
              </w:rPr>
            </w:pPr>
            <w:ins w:id="2410" w:author="Kavinithees Palanisamy" w:date="2019-12-16T14:58:00Z">
              <w:del w:id="2411" w:author="Anand Gorantla" w:date="2019-12-16T18:19:00Z">
                <w:r w:rsidRPr="00A925AF" w:rsidDel="008A1B34">
                  <w:rPr>
                    <w:lang w:val="en-IN"/>
                  </w:rPr>
                  <w:delText>3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12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CD9732" w14:textId="5EE06198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413" w:author="Kavinithees Palanisamy" w:date="2019-12-16T14:58:00Z"/>
                <w:del w:id="2414" w:author="Anand Gorantla" w:date="2019-12-16T18:19:00Z"/>
                <w:lang w:val="en-IN"/>
              </w:rPr>
            </w:pPr>
            <w:ins w:id="2415" w:author="Kavinithees Palanisamy" w:date="2019-12-16T14:58:00Z">
              <w:del w:id="2416" w:author="Anand Gorantla" w:date="2019-12-16T18:19:00Z">
                <w:r w:rsidRPr="00A925AF" w:rsidDel="008A1B34">
                  <w:rPr>
                    <w:lang w:val="en-IN"/>
                  </w:rPr>
                  <w:delText>Currency</w:delText>
                </w:r>
              </w:del>
            </w:ins>
            <w:ins w:id="2417" w:author="Kavinithees Palanisamy" w:date="2019-12-16T15:30:00Z">
              <w:del w:id="2418" w:author="Anand Gorantla" w:date="2019-12-16T18:19:00Z">
                <w:r w:rsidDel="008A1B34">
                  <w:rPr>
                    <w:lang w:val="en-IN"/>
                  </w:rPr>
                  <w:delText xml:space="preserve"> Code</w:delText>
                </w:r>
              </w:del>
            </w:ins>
            <w:ins w:id="2419" w:author="Kavinithees Palanisamy" w:date="2019-12-16T15:31:00Z">
              <w:del w:id="2420" w:author="Anand Gorantla" w:date="2019-12-16T18:19:00Z">
                <w:r w:rsidDel="008A1B34">
                  <w:rPr>
                    <w:lang w:val="en-IN"/>
                  </w:rPr>
                  <w:delText xml:space="preserve"> of the transaction</w:delText>
                </w:r>
              </w:del>
            </w:ins>
          </w:p>
        </w:tc>
      </w:tr>
      <w:tr w:rsidR="008130D1" w14:paraId="5DF0ADA7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421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422" w:author="Kavinithees Palanisamy" w:date="2019-12-16T14:58:00Z"/>
          <w:trPrChange w:id="2423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24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F1AB2ED" w14:textId="276B7C11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425" w:author="Kavinithees Palanisamy" w:date="2019-12-16T14:58:00Z"/>
                <w:lang w:val="en-IN"/>
              </w:rPr>
            </w:pPr>
            <w:proofErr w:type="spellStart"/>
            <w:ins w:id="2426" w:author="Anand Gorantla" w:date="2019-12-16T18:24:00Z">
              <w:r>
                <w:rPr>
                  <w:rFonts w:ascii="Calibri" w:eastAsia="Calibri" w:hAnsi="Calibri" w:cs="Calibri"/>
                </w:rPr>
                <w:t>availableQuantity</w:t>
              </w:r>
            </w:ins>
            <w:proofErr w:type="spellEnd"/>
            <w:ins w:id="2427" w:author="Kavinithees Palanisamy" w:date="2019-12-16T14:58:00Z">
              <w:del w:id="2428" w:author="Anand Gorantla" w:date="2019-12-16T18:24:00Z">
                <w:r w:rsidRPr="00A925AF" w:rsidDel="006C408A">
                  <w:rPr>
                    <w:lang w:val="en-IN"/>
                  </w:rPr>
                  <w:delText>acctBal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29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E4EEEC4" w14:textId="07A63890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430" w:author="Kavinithees Palanisamy" w:date="2019-12-16T14:58:00Z"/>
                <w:lang w:val="en-IN"/>
              </w:rPr>
            </w:pPr>
            <w:ins w:id="2431" w:author="Anand Gorantla" w:date="2019-12-16T18:24:00Z">
              <w:r>
                <w:rPr>
                  <w:rFonts w:ascii="Calibri" w:hAnsi="Calibri"/>
                </w:rPr>
                <w:t>Numeric as string</w:t>
              </w:r>
            </w:ins>
            <w:ins w:id="2432" w:author="Kavinithees Palanisamy" w:date="2019-12-16T14:58:00Z">
              <w:del w:id="2433" w:author="Anand Gorantla" w:date="2019-12-16T18:24:00Z">
                <w:r w:rsidRPr="00A925AF" w:rsidDel="006C408A">
                  <w:rPr>
                    <w:lang w:val="en-IN"/>
                  </w:rPr>
                  <w:delText>Numeric as string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34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52A7F51" w14:textId="106FBE20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435" w:author="Kavinithees Palanisamy" w:date="2019-12-16T14:58:00Z"/>
                <w:lang w:val="en-IN"/>
              </w:rPr>
            </w:pPr>
            <w:ins w:id="2436" w:author="Anand Gorantla" w:date="2019-12-16T18:24:00Z">
              <w:r>
                <w:rPr>
                  <w:rFonts w:ascii="Calibri" w:hAnsi="Calibri"/>
                </w:rPr>
                <w:t>M</w:t>
              </w:r>
            </w:ins>
            <w:ins w:id="2437" w:author="Kavinithees Palanisamy" w:date="2019-12-16T14:58:00Z">
              <w:del w:id="2438" w:author="Anand Gorantla" w:date="2019-12-16T18:24:00Z">
                <w:r w:rsidRPr="00A925AF" w:rsidDel="006C408A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39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A62FD0C" w14:textId="310BD658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440" w:author="Kavinithees Palanisamy" w:date="2019-12-16T14:58:00Z"/>
                <w:lang w:val="en-IN"/>
              </w:rPr>
            </w:pPr>
            <w:ins w:id="2441" w:author="Anand Gorantla" w:date="2019-12-16T18:24:00Z">
              <w:r>
                <w:rPr>
                  <w:rFonts w:ascii="Calibri" w:hAnsi="Calibri"/>
                </w:rPr>
                <w:t>18</w:t>
              </w:r>
            </w:ins>
            <w:ins w:id="2442" w:author="Kavinithees Palanisamy" w:date="2019-12-16T14:58:00Z">
              <w:del w:id="2443" w:author="Anand Gorantla" w:date="2019-12-16T18:24:00Z">
                <w:r w:rsidRPr="00A925AF" w:rsidDel="006C408A">
                  <w:rPr>
                    <w:lang w:val="en-IN"/>
                  </w:rPr>
                  <w:delText>10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44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D09DF1C" w14:textId="77777777" w:rsidR="008130D1" w:rsidRDefault="008130D1" w:rsidP="008130D1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ins w:id="2445" w:author="Anand Gorantla" w:date="2019-12-16T18:24:00Z">
              <w:r>
                <w:rPr>
                  <w:rFonts w:ascii="Calibri" w:eastAsia="Calibri" w:hAnsi="Calibri" w:cs="Calibri"/>
                </w:rPr>
                <w:t>Available Quantity of the digital asset</w:t>
              </w:r>
            </w:ins>
            <w:ins w:id="2446" w:author="Kavinithees Palanisamy" w:date="2019-12-16T14:58:00Z">
              <w:del w:id="2447" w:author="Anand Gorantla" w:date="2019-12-16T18:23:00Z">
                <w:r w:rsidRPr="00A925AF" w:rsidDel="00344483">
                  <w:rPr>
                    <w:lang w:val="en-IN"/>
                  </w:rPr>
                  <w:delText>Account balance</w:delText>
                </w:r>
              </w:del>
            </w:ins>
          </w:p>
          <w:p w14:paraId="52929F28" w14:textId="6EC111DB" w:rsidR="006516EF" w:rsidRPr="00A925AF" w:rsidRDefault="006516EF" w:rsidP="008130D1">
            <w:pPr>
              <w:tabs>
                <w:tab w:val="right" w:pos="3336"/>
              </w:tabs>
              <w:spacing w:line="240" w:lineRule="auto"/>
              <w:rPr>
                <w:ins w:id="2448" w:author="Kavinithees Palanisamy" w:date="2019-12-16T14:58:00Z"/>
                <w:lang w:val="en-IN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M</w:t>
            </w:r>
            <w:r w:rsidRPr="006516EF">
              <w:rPr>
                <w:rFonts w:ascii="Segoe UI" w:eastAsia="Times New Roman" w:hAnsi="Segoe UI" w:cs="Segoe UI"/>
                <w:sz w:val="21"/>
                <w:szCs w:val="21"/>
                <w:lang w:val="en-IN" w:eastAsia="en-IN"/>
              </w:rPr>
              <w:t>aximum 3 decimals are allowed</w:t>
            </w:r>
          </w:p>
        </w:tc>
      </w:tr>
      <w:tr w:rsidR="008130D1" w:rsidDel="00E236FD" w14:paraId="09531BDA" w14:textId="6ED739E4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449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450" w:author="Kavinithees Palanisamy" w:date="2019-12-16T14:58:00Z"/>
          <w:del w:id="2451" w:author="Anand Gorantla" w:date="2019-12-16T18:20:00Z"/>
          <w:trPrChange w:id="2452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53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B130F47" w14:textId="48FADA72" w:rsidR="008130D1" w:rsidRPr="00A925AF" w:rsidDel="00E236FD" w:rsidRDefault="008130D1" w:rsidP="008130D1">
            <w:pPr>
              <w:tabs>
                <w:tab w:val="right" w:pos="3336"/>
              </w:tabs>
              <w:spacing w:line="240" w:lineRule="auto"/>
              <w:rPr>
                <w:ins w:id="2454" w:author="Kavinithees Palanisamy" w:date="2019-12-16T14:58:00Z"/>
                <w:del w:id="2455" w:author="Anand Gorantla" w:date="2019-12-16T18:20:00Z"/>
                <w:lang w:val="en-IN"/>
              </w:rPr>
            </w:pPr>
            <w:ins w:id="2456" w:author="Kavinithees Palanisamy" w:date="2019-12-16T14:58:00Z">
              <w:del w:id="2457" w:author="Anand Gorantla" w:date="2019-12-16T18:20:00Z">
                <w:r w:rsidRPr="00A925AF" w:rsidDel="00E236FD">
                  <w:rPr>
                    <w:lang w:val="en-IN"/>
                  </w:rPr>
                  <w:delText>accountCurr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58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53DCE18" w14:textId="0F17CC9B" w:rsidR="008130D1" w:rsidRPr="00A925AF" w:rsidDel="00E236FD" w:rsidRDefault="008130D1" w:rsidP="008130D1">
            <w:pPr>
              <w:tabs>
                <w:tab w:val="right" w:pos="3336"/>
              </w:tabs>
              <w:spacing w:line="240" w:lineRule="auto"/>
              <w:rPr>
                <w:ins w:id="2459" w:author="Kavinithees Palanisamy" w:date="2019-12-16T14:58:00Z"/>
                <w:del w:id="2460" w:author="Anand Gorantla" w:date="2019-12-16T18:20:00Z"/>
                <w:lang w:val="en-IN"/>
              </w:rPr>
            </w:pPr>
            <w:ins w:id="2461" w:author="Kavinithees Palanisamy" w:date="2019-12-16T14:58:00Z">
              <w:del w:id="2462" w:author="Anand Gorantla" w:date="2019-12-16T18:20:00Z">
                <w:r w:rsidRPr="00A925AF" w:rsidDel="00E236FD">
                  <w:rPr>
                    <w:lang w:val="en-IN"/>
                  </w:rPr>
                  <w:delText>Alpha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63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F182424" w14:textId="69CB6B8C" w:rsidR="008130D1" w:rsidRPr="00A925AF" w:rsidDel="00E236FD" w:rsidRDefault="008130D1" w:rsidP="008130D1">
            <w:pPr>
              <w:tabs>
                <w:tab w:val="right" w:pos="3336"/>
              </w:tabs>
              <w:spacing w:line="240" w:lineRule="auto"/>
              <w:rPr>
                <w:ins w:id="2464" w:author="Kavinithees Palanisamy" w:date="2019-12-16T14:58:00Z"/>
                <w:del w:id="2465" w:author="Anand Gorantla" w:date="2019-12-16T18:20:00Z"/>
                <w:lang w:val="en-IN"/>
              </w:rPr>
            </w:pPr>
            <w:ins w:id="2466" w:author="Kavinithees Palanisamy" w:date="2019-12-16T14:58:00Z">
              <w:del w:id="2467" w:author="Anand Gorantla" w:date="2019-12-16T18:20:00Z">
                <w:r w:rsidRPr="00A925AF" w:rsidDel="00E236FD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68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C2F6679" w14:textId="10718243" w:rsidR="008130D1" w:rsidRPr="00A925AF" w:rsidDel="00E236FD" w:rsidRDefault="008130D1" w:rsidP="008130D1">
            <w:pPr>
              <w:tabs>
                <w:tab w:val="right" w:pos="3336"/>
              </w:tabs>
              <w:spacing w:line="240" w:lineRule="auto"/>
              <w:rPr>
                <w:ins w:id="2469" w:author="Kavinithees Palanisamy" w:date="2019-12-16T14:58:00Z"/>
                <w:del w:id="2470" w:author="Anand Gorantla" w:date="2019-12-16T18:20:00Z"/>
                <w:lang w:val="en-IN"/>
              </w:rPr>
            </w:pPr>
            <w:ins w:id="2471" w:author="Kavinithees Palanisamy" w:date="2019-12-16T14:58:00Z">
              <w:del w:id="2472" w:author="Anand Gorantla" w:date="2019-12-16T18:20:00Z">
                <w:r w:rsidRPr="00A925AF" w:rsidDel="00E236FD">
                  <w:rPr>
                    <w:lang w:val="en-IN"/>
                  </w:rPr>
                  <w:delText>3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73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17B114B" w14:textId="3084B9C3" w:rsidR="008130D1" w:rsidRPr="00A925AF" w:rsidDel="00E236FD" w:rsidRDefault="008130D1" w:rsidP="008130D1">
            <w:pPr>
              <w:tabs>
                <w:tab w:val="right" w:pos="3336"/>
              </w:tabs>
              <w:spacing w:line="240" w:lineRule="auto"/>
              <w:rPr>
                <w:ins w:id="2474" w:author="Kavinithees Palanisamy" w:date="2019-12-16T14:58:00Z"/>
                <w:del w:id="2475" w:author="Anand Gorantla" w:date="2019-12-16T18:20:00Z"/>
                <w:lang w:val="en-IN"/>
              </w:rPr>
            </w:pPr>
            <w:ins w:id="2476" w:author="Kavinithees Palanisamy" w:date="2019-12-16T15:24:00Z">
              <w:del w:id="2477" w:author="Anand Gorantla" w:date="2019-12-16T18:20:00Z">
                <w:r w:rsidDel="00E236FD">
                  <w:rPr>
                    <w:lang w:val="en-IN"/>
                  </w:rPr>
                  <w:delText xml:space="preserve">Account </w:delText>
                </w:r>
              </w:del>
            </w:ins>
            <w:ins w:id="2478" w:author="Kavinithees Palanisamy" w:date="2019-12-16T14:58:00Z">
              <w:del w:id="2479" w:author="Anand Gorantla" w:date="2019-12-16T18:20:00Z">
                <w:r w:rsidRPr="00A925AF" w:rsidDel="00E236FD">
                  <w:rPr>
                    <w:lang w:val="en-IN"/>
                  </w:rPr>
                  <w:delText>Currency</w:delText>
                </w:r>
              </w:del>
            </w:ins>
            <w:ins w:id="2480" w:author="Kavinithees Palanisamy" w:date="2019-12-16T15:30:00Z">
              <w:del w:id="2481" w:author="Anand Gorantla" w:date="2019-12-16T18:20:00Z">
                <w:r w:rsidDel="00E236FD">
                  <w:rPr>
                    <w:lang w:val="en-IN"/>
                  </w:rPr>
                  <w:delText xml:space="preserve"> Code</w:delText>
                </w:r>
              </w:del>
            </w:ins>
          </w:p>
        </w:tc>
      </w:tr>
      <w:tr w:rsidR="008130D1" w:rsidDel="008A1B34" w14:paraId="68478D86" w14:textId="7639547D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482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483" w:author="Kavinithees Palanisamy" w:date="2019-12-16T14:58:00Z"/>
          <w:del w:id="2484" w:author="Anand Gorantla" w:date="2019-12-16T18:19:00Z"/>
          <w:trPrChange w:id="2485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86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782C5F4" w14:textId="66A62E8E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487" w:author="Kavinithees Palanisamy" w:date="2019-12-16T14:58:00Z"/>
                <w:del w:id="2488" w:author="Anand Gorantla" w:date="2019-12-16T18:19:00Z"/>
                <w:lang w:val="en-IN"/>
              </w:rPr>
            </w:pPr>
            <w:ins w:id="2489" w:author="Kavinithees Palanisamy" w:date="2019-12-16T14:58:00Z">
              <w:del w:id="2490" w:author="Anand Gorantla" w:date="2019-12-16T18:19:00Z">
                <w:r w:rsidRPr="00A925AF" w:rsidDel="008A1B34">
                  <w:rPr>
                    <w:lang w:val="en-IN"/>
                  </w:rPr>
                  <w:delText>svcChnl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91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EF1078B" w14:textId="25687946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492" w:author="Kavinithees Palanisamy" w:date="2019-12-16T14:58:00Z"/>
                <w:del w:id="2493" w:author="Anand Gorantla" w:date="2019-12-16T18:19:00Z"/>
                <w:lang w:val="en-IN"/>
              </w:rPr>
            </w:pPr>
            <w:ins w:id="2494" w:author="Kavinithees Palanisamy" w:date="2019-12-16T14:58:00Z">
              <w:del w:id="2495" w:author="Anand Gorantla" w:date="2019-12-16T18:19:00Z">
                <w:r w:rsidRPr="00A925AF" w:rsidDel="008A1B34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96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FBB3A8A" w14:textId="3078E902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497" w:author="Kavinithees Palanisamy" w:date="2019-12-16T14:58:00Z"/>
                <w:del w:id="2498" w:author="Anand Gorantla" w:date="2019-12-16T18:19:00Z"/>
                <w:lang w:val="en-IN"/>
              </w:rPr>
            </w:pPr>
            <w:ins w:id="2499" w:author="Kavinithees Palanisamy" w:date="2019-12-16T14:58:00Z">
              <w:del w:id="2500" w:author="Anand Gorantla" w:date="2019-12-16T18:19:00Z">
                <w:r w:rsidRPr="00A925AF" w:rsidDel="008A1B34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01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CC167D9" w14:textId="09D24A43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502" w:author="Kavinithees Palanisamy" w:date="2019-12-16T14:58:00Z"/>
                <w:del w:id="2503" w:author="Anand Gorantla" w:date="2019-12-16T18:19:00Z"/>
                <w:lang w:val="en-IN"/>
              </w:rPr>
            </w:pPr>
            <w:ins w:id="2504" w:author="Kavinithees Palanisamy" w:date="2019-12-16T14:58:00Z">
              <w:del w:id="2505" w:author="Anand Gorantla" w:date="2019-12-16T18:19:00Z">
                <w:r w:rsidRPr="00A925AF" w:rsidDel="008A1B34">
                  <w:rPr>
                    <w:lang w:val="en-IN"/>
                  </w:rPr>
                  <w:delText>20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06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2B9ADA6" w14:textId="070F6F9B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507" w:author="Kavinithees Palanisamy" w:date="2019-12-16T14:58:00Z"/>
                <w:del w:id="2508" w:author="Anand Gorantla" w:date="2019-12-16T18:19:00Z"/>
                <w:lang w:val="en-IN"/>
              </w:rPr>
            </w:pPr>
            <w:ins w:id="2509" w:author="Kavinithees Palanisamy" w:date="2019-12-16T14:58:00Z">
              <w:del w:id="2510" w:author="Anand Gorantla" w:date="2019-12-16T18:19:00Z">
                <w:r w:rsidRPr="00A925AF" w:rsidDel="008A1B34">
                  <w:rPr>
                    <w:lang w:val="en-IN"/>
                  </w:rPr>
                  <w:delText xml:space="preserve">Service </w:delText>
                </w:r>
              </w:del>
            </w:ins>
            <w:ins w:id="2511" w:author="Kavinithees Palanisamy" w:date="2019-12-16T15:30:00Z">
              <w:del w:id="2512" w:author="Anand Gorantla" w:date="2019-12-16T18:19:00Z">
                <w:r w:rsidDel="008A1B34">
                  <w:rPr>
                    <w:lang w:val="en-IN"/>
                  </w:rPr>
                  <w:delText>C</w:delText>
                </w:r>
              </w:del>
            </w:ins>
            <w:ins w:id="2513" w:author="Kavinithees Palanisamy" w:date="2019-12-16T14:58:00Z">
              <w:del w:id="2514" w:author="Anand Gorantla" w:date="2019-12-16T18:19:00Z">
                <w:r w:rsidRPr="00A925AF" w:rsidDel="008A1B34">
                  <w:rPr>
                    <w:lang w:val="en-IN"/>
                  </w:rPr>
                  <w:delText>hannel</w:delText>
                </w:r>
              </w:del>
            </w:ins>
          </w:p>
        </w:tc>
      </w:tr>
      <w:tr w:rsidR="008130D1" w:rsidDel="008A1B34" w14:paraId="13768DB8" w14:textId="6EC7620F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515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516" w:author="Kavinithees Palanisamy" w:date="2019-12-16T14:58:00Z"/>
          <w:del w:id="2517" w:author="Anand Gorantla" w:date="2019-12-16T18:19:00Z"/>
          <w:trPrChange w:id="2518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19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84DB13" w14:textId="7AEA9902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520" w:author="Kavinithees Palanisamy" w:date="2019-12-16T14:58:00Z"/>
                <w:del w:id="2521" w:author="Anand Gorantla" w:date="2019-12-16T18:19:00Z"/>
                <w:lang w:val="en-IN"/>
              </w:rPr>
            </w:pPr>
            <w:ins w:id="2522" w:author="Kavinithees Palanisamy" w:date="2019-12-16T14:58:00Z">
              <w:del w:id="2523" w:author="Anand Gorantla" w:date="2019-12-16T18:19:00Z">
                <w:r w:rsidRPr="00A925AF" w:rsidDel="008A1B34">
                  <w:rPr>
                    <w:lang w:val="en-IN"/>
                  </w:rPr>
                  <w:delText>svcType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24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AD5493C" w14:textId="4146BDBB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525" w:author="Kavinithees Palanisamy" w:date="2019-12-16T14:58:00Z"/>
                <w:del w:id="2526" w:author="Anand Gorantla" w:date="2019-12-16T18:19:00Z"/>
                <w:lang w:val="en-IN"/>
              </w:rPr>
            </w:pPr>
            <w:ins w:id="2527" w:author="Kavinithees Palanisamy" w:date="2019-12-16T14:58:00Z">
              <w:del w:id="2528" w:author="Anand Gorantla" w:date="2019-12-16T18:19:00Z">
                <w:r w:rsidRPr="00A925AF" w:rsidDel="008A1B34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29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675AC3" w14:textId="096CEBDF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530" w:author="Kavinithees Palanisamy" w:date="2019-12-16T14:58:00Z"/>
                <w:del w:id="2531" w:author="Anand Gorantla" w:date="2019-12-16T18:19:00Z"/>
                <w:lang w:val="en-IN"/>
              </w:rPr>
            </w:pPr>
            <w:ins w:id="2532" w:author="Kavinithees Palanisamy" w:date="2019-12-16T14:58:00Z">
              <w:del w:id="2533" w:author="Anand Gorantla" w:date="2019-12-16T18:19:00Z">
                <w:r w:rsidRPr="00A925AF" w:rsidDel="008A1B34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34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F11CE1E" w14:textId="761BEFD1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535" w:author="Kavinithees Palanisamy" w:date="2019-12-16T14:58:00Z"/>
                <w:del w:id="2536" w:author="Anand Gorantla" w:date="2019-12-16T18:19:00Z"/>
                <w:lang w:val="en-IN"/>
              </w:rPr>
            </w:pPr>
            <w:ins w:id="2537" w:author="Kavinithees Palanisamy" w:date="2019-12-16T14:58:00Z">
              <w:del w:id="2538" w:author="Anand Gorantla" w:date="2019-12-16T18:19:00Z">
                <w:r w:rsidRPr="00A925AF" w:rsidDel="008A1B34">
                  <w:rPr>
                    <w:lang w:val="en-IN"/>
                  </w:rPr>
                  <w:delText>20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39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91D4897" w14:textId="3712FED7" w:rsidR="008130D1" w:rsidRPr="00A925AF" w:rsidDel="008A1B34" w:rsidRDefault="008130D1" w:rsidP="008130D1">
            <w:pPr>
              <w:tabs>
                <w:tab w:val="right" w:pos="3336"/>
              </w:tabs>
              <w:spacing w:line="240" w:lineRule="auto"/>
              <w:rPr>
                <w:ins w:id="2540" w:author="Kavinithees Palanisamy" w:date="2019-12-16T14:58:00Z"/>
                <w:del w:id="2541" w:author="Anand Gorantla" w:date="2019-12-16T18:19:00Z"/>
                <w:lang w:val="en-IN"/>
              </w:rPr>
            </w:pPr>
            <w:ins w:id="2542" w:author="Kavinithees Palanisamy" w:date="2019-12-16T14:58:00Z">
              <w:del w:id="2543" w:author="Anand Gorantla" w:date="2019-12-16T18:19:00Z">
                <w:r w:rsidRPr="00A925AF" w:rsidDel="008A1B34">
                  <w:rPr>
                    <w:lang w:val="en-IN"/>
                  </w:rPr>
                  <w:delText>Service Type</w:delText>
                </w:r>
              </w:del>
            </w:ins>
          </w:p>
        </w:tc>
      </w:tr>
      <w:tr w:rsidR="008130D1" w14:paraId="76F31D3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544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545" w:author="Kavinithees Palanisamy" w:date="2019-12-16T14:58:00Z"/>
          <w:trPrChange w:id="2546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47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CF57C3E" w14:textId="67B3E439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548" w:author="Kavinithees Palanisamy" w:date="2019-12-16T14:58:00Z"/>
                <w:lang w:val="en-IN"/>
              </w:rPr>
            </w:pPr>
            <w:proofErr w:type="spellStart"/>
            <w:ins w:id="2549" w:author="Kavinithees Palanisamy" w:date="2019-12-16T14:58:00Z">
              <w:r w:rsidRPr="00A925AF">
                <w:rPr>
                  <w:lang w:val="en-IN"/>
                </w:rPr>
                <w:t>trxnSource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50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0AC2F76" w14:textId="7B474F9F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551" w:author="Kavinithees Palanisamy" w:date="2019-12-16T14:58:00Z"/>
                <w:lang w:val="en-IN"/>
              </w:rPr>
            </w:pPr>
            <w:ins w:id="2552" w:author="Kavinithees Palanisamy" w:date="2019-12-16T14:58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53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8A5B302" w14:textId="79C67CB2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554" w:author="Kavinithees Palanisamy" w:date="2019-12-16T14:58:00Z"/>
                <w:lang w:val="en-IN"/>
              </w:rPr>
            </w:pPr>
            <w:ins w:id="2555" w:author="Kavinithees Palanisamy" w:date="2019-12-16T14:58:00Z">
              <w:r w:rsidRPr="00A925AF">
                <w:rPr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56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7D13835" w14:textId="4EAAB545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557" w:author="Kavinithees Palanisamy" w:date="2019-12-16T14:58:00Z"/>
                <w:lang w:val="en-IN"/>
              </w:rPr>
            </w:pPr>
            <w:ins w:id="2558" w:author="Kavinithees Palanisamy" w:date="2019-12-16T14:58:00Z">
              <w:r w:rsidRPr="00A925AF">
                <w:rPr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59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06612FC" w14:textId="05F8F49B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560" w:author="Kavinithees Palanisamy" w:date="2019-12-16T14:58:00Z"/>
                <w:lang w:val="en-IN"/>
              </w:rPr>
            </w:pPr>
            <w:ins w:id="2561" w:author="Kavinithees Palanisamy" w:date="2019-12-16T14:58:00Z">
              <w:r w:rsidRPr="00A925AF">
                <w:rPr>
                  <w:lang w:val="en-IN"/>
                </w:rPr>
                <w:t>Transaction source</w:t>
              </w:r>
            </w:ins>
          </w:p>
        </w:tc>
      </w:tr>
      <w:tr w:rsidR="008130D1" w14:paraId="79C3F160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562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563" w:author="Kavinithees Palanisamy" w:date="2019-12-16T14:58:00Z"/>
          <w:trPrChange w:id="2564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65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2222D76" w14:textId="6D0FEC41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566" w:author="Kavinithees Palanisamy" w:date="2019-12-16T14:58:00Z"/>
                <w:lang w:val="en-IN"/>
              </w:rPr>
            </w:pPr>
            <w:proofErr w:type="spellStart"/>
            <w:ins w:id="2567" w:author="Kavinithees Palanisamy" w:date="2019-12-16T14:58:00Z">
              <w:r w:rsidRPr="00A925AF">
                <w:rPr>
                  <w:lang w:val="en-IN"/>
                </w:rPr>
                <w:t>trxnRefNum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68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436EEAB" w14:textId="16E76789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569" w:author="Kavinithees Palanisamy" w:date="2019-12-16T14:58:00Z"/>
                <w:lang w:val="en-IN"/>
              </w:rPr>
            </w:pPr>
            <w:ins w:id="2570" w:author="Kavinithees Palanisamy" w:date="2019-12-16T14:58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71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A6EF80D" w14:textId="467BB83A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572" w:author="Kavinithees Palanisamy" w:date="2019-12-16T14:58:00Z"/>
                <w:lang w:val="en-IN"/>
              </w:rPr>
            </w:pPr>
            <w:ins w:id="2573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74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E2EF412" w14:textId="13577186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575" w:author="Kavinithees Palanisamy" w:date="2019-12-16T14:58:00Z"/>
                <w:lang w:val="en-IN"/>
              </w:rPr>
            </w:pPr>
            <w:ins w:id="2576" w:author="Kavinithees Palanisamy" w:date="2019-12-16T14:58:00Z">
              <w:r w:rsidRPr="00A925AF">
                <w:rPr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77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A563F37" w14:textId="1CAADD1A" w:rsidR="008130D1" w:rsidRPr="00A925AF" w:rsidRDefault="008130D1" w:rsidP="008130D1">
            <w:pPr>
              <w:tabs>
                <w:tab w:val="right" w:pos="3336"/>
              </w:tabs>
              <w:spacing w:line="240" w:lineRule="auto"/>
              <w:rPr>
                <w:ins w:id="2578" w:author="Kavinithees Palanisamy" w:date="2019-12-16T14:58:00Z"/>
                <w:lang w:val="en-IN"/>
              </w:rPr>
            </w:pPr>
            <w:ins w:id="2579" w:author="Kavinithees Palanisamy" w:date="2019-12-16T14:58:00Z">
              <w:r w:rsidRPr="00A925AF">
                <w:rPr>
                  <w:lang w:val="en-IN"/>
                </w:rPr>
                <w:t>Transaction reference number</w:t>
              </w:r>
            </w:ins>
          </w:p>
        </w:tc>
      </w:tr>
    </w:tbl>
    <w:p w14:paraId="6FBE6722" w14:textId="1C277303" w:rsidR="008A7E78" w:rsidRDefault="008A7E78">
      <w:pPr>
        <w:rPr>
          <w:ins w:id="2580" w:author="Srinath Neelakandan" w:date="2020-01-03T10:04:00Z"/>
        </w:rPr>
      </w:pPr>
    </w:p>
    <w:p w14:paraId="3073F044" w14:textId="0211C642" w:rsidR="00094718" w:rsidDel="00545CC9" w:rsidRDefault="00094718">
      <w:pPr>
        <w:rPr>
          <w:ins w:id="2581" w:author="Srinath Neelakandan" w:date="2020-01-03T10:04:00Z"/>
          <w:del w:id="2582" w:author="Divek Vellaisamy" w:date="2020-01-10T09:45:00Z"/>
        </w:rPr>
      </w:pPr>
      <w:bookmarkStart w:id="2583" w:name="_Toc29552859"/>
      <w:bookmarkStart w:id="2584" w:name="_Toc29552891"/>
      <w:bookmarkEnd w:id="2583"/>
      <w:bookmarkEnd w:id="2584"/>
    </w:p>
    <w:p w14:paraId="022DF55E" w14:textId="49D722B7" w:rsidR="00094718" w:rsidRDefault="00094718" w:rsidP="00094718">
      <w:pPr>
        <w:pStyle w:val="Heading1"/>
        <w:numPr>
          <w:ilvl w:val="0"/>
          <w:numId w:val="8"/>
        </w:numPr>
        <w:ind w:left="284" w:hanging="284"/>
        <w:rPr>
          <w:ins w:id="2585" w:author="Srinath Neelakandan" w:date="2020-01-03T10:05:00Z"/>
        </w:rPr>
      </w:pPr>
      <w:bookmarkStart w:id="2586" w:name="_Toc29552892"/>
      <w:ins w:id="2587" w:author="Srinath Neelakandan" w:date="2020-01-03T10:05:00Z">
        <w:r>
          <w:t>Login API</w:t>
        </w:r>
        <w:bookmarkEnd w:id="2586"/>
      </w:ins>
    </w:p>
    <w:p w14:paraId="382ACDFF" w14:textId="77777777" w:rsidR="00094718" w:rsidRPr="00A26A8A" w:rsidRDefault="00094718" w:rsidP="00094718">
      <w:pPr>
        <w:pStyle w:val="ListParagraph"/>
        <w:spacing w:after="200"/>
        <w:ind w:left="360"/>
        <w:rPr>
          <w:ins w:id="2588" w:author="Srinath Neelakandan" w:date="2020-01-03T10:05:00Z"/>
          <w:rFonts w:ascii="Calibri" w:eastAsia="Calibri" w:hAnsi="Calibri" w:cs="Calibri"/>
          <w:b/>
        </w:rPr>
      </w:pPr>
      <w:ins w:id="2589" w:author="Srinath Neelakandan" w:date="2020-01-03T10:05:00Z">
        <w:r w:rsidRPr="003F1A22">
          <w:rPr>
            <w:rFonts w:ascii="Calibri" w:eastAsia="Calibri" w:hAnsi="Calibri" w:cs="Calibri"/>
            <w:b/>
          </w:rPr>
          <w:t xml:space="preserve">Resource URL: </w:t>
        </w:r>
      </w:ins>
    </w:p>
    <w:p w14:paraId="5D2D87FA" w14:textId="3CE434C0" w:rsidR="00094718" w:rsidRPr="00A26A8A" w:rsidRDefault="00094718" w:rsidP="00094718">
      <w:pPr>
        <w:rPr>
          <w:ins w:id="2590" w:author="Srinath Neelakandan" w:date="2020-01-03T10:05:00Z"/>
          <w:color w:val="0563C1" w:themeColor="hyperlink"/>
          <w:u w:val="single"/>
        </w:rPr>
      </w:pPr>
      <w:ins w:id="2591" w:author="Srinath Neelakandan" w:date="2020-01-03T10:05:00Z">
        <w:r w:rsidRPr="00A26A8A">
          <w:rPr>
            <w:rStyle w:val="Hyperlink"/>
          </w:rPr>
          <w:t xml:space="preserve">http://&lt;baseURL&gt;/0.1/ </w:t>
        </w:r>
        <w:proofErr w:type="spellStart"/>
        <w:r w:rsidRPr="00A26A8A">
          <w:rPr>
            <w:rStyle w:val="Hyperlink"/>
          </w:rPr>
          <w:t>fe-api-gw</w:t>
        </w:r>
        <w:proofErr w:type="spellEnd"/>
        <w:r w:rsidRPr="00A26A8A">
          <w:rPr>
            <w:rStyle w:val="Hyperlink"/>
          </w:rPr>
          <w:t>/</w:t>
        </w:r>
      </w:ins>
      <w:ins w:id="2592" w:author="Srinath Neelakandan" w:date="2020-01-03T10:12:00Z">
        <w:r w:rsidR="00830ECA">
          <w:rPr>
            <w:rStyle w:val="Hyperlink"/>
          </w:rPr>
          <w:t>login</w:t>
        </w:r>
      </w:ins>
    </w:p>
    <w:p w14:paraId="36C67895" w14:textId="77777777" w:rsidR="00094718" w:rsidRPr="003F1A22" w:rsidRDefault="00094718" w:rsidP="00094718">
      <w:pPr>
        <w:pStyle w:val="ListParagraph"/>
        <w:spacing w:after="200"/>
        <w:ind w:left="360"/>
        <w:rPr>
          <w:ins w:id="2593" w:author="Srinath Neelakandan" w:date="2020-01-03T10:05:00Z"/>
          <w:rFonts w:ascii="Calibri" w:hAnsi="Calibri"/>
        </w:rPr>
      </w:pP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094718" w14:paraId="5104FC3E" w14:textId="77777777" w:rsidTr="00530D3C">
        <w:trPr>
          <w:ins w:id="2594" w:author="Srinath Neelakandan" w:date="2020-01-03T10:05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70CC225" w14:textId="77777777" w:rsidR="00094718" w:rsidRDefault="00094718" w:rsidP="00530D3C">
            <w:pPr>
              <w:spacing w:after="200"/>
              <w:rPr>
                <w:ins w:id="2595" w:author="Srinath Neelakandan" w:date="2020-01-03T10:05:00Z"/>
                <w:rFonts w:ascii="Calibri" w:hAnsi="Calibri"/>
                <w:lang w:val="en-IN"/>
              </w:rPr>
            </w:pPr>
            <w:ins w:id="2596" w:author="Srinath Neelakandan" w:date="2020-01-03T10:05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Resource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F80F35D" w14:textId="77777777" w:rsidR="00094718" w:rsidRDefault="00094718" w:rsidP="00530D3C">
            <w:pPr>
              <w:spacing w:after="200"/>
              <w:rPr>
                <w:ins w:id="2597" w:author="Srinath Neelakandan" w:date="2020-01-03T10:05:00Z"/>
                <w:rFonts w:ascii="Calibri" w:hAnsi="Calibri"/>
                <w:lang w:val="en-IN"/>
              </w:rPr>
            </w:pPr>
            <w:ins w:id="2598" w:author="Srinath Neelakandan" w:date="2020-01-03T10:05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Description</w:t>
              </w:r>
            </w:ins>
          </w:p>
        </w:tc>
      </w:tr>
      <w:tr w:rsidR="00094718" w14:paraId="130E5793" w14:textId="77777777" w:rsidTr="00530D3C">
        <w:trPr>
          <w:ins w:id="2599" w:author="Srinath Neelakandan" w:date="2020-01-03T10:05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74DBEF9" w14:textId="096A7A21" w:rsidR="00094718" w:rsidRDefault="00094718" w:rsidP="00530D3C">
            <w:pPr>
              <w:spacing w:after="200"/>
              <w:rPr>
                <w:ins w:id="2600" w:author="Srinath Neelakandan" w:date="2020-01-03T10:05:00Z"/>
                <w:rFonts w:ascii="Calibri" w:hAnsi="Calibri"/>
                <w:lang w:val="en-IN"/>
              </w:rPr>
            </w:pPr>
            <w:ins w:id="2601" w:author="Srinath Neelakandan" w:date="2020-01-03T10:05:00Z">
              <w:r>
                <w:rPr>
                  <w:rFonts w:ascii="Calibri" w:eastAsia="Calibri" w:hAnsi="Calibri" w:cs="Calibri"/>
                  <w:lang w:val="en-IN"/>
                </w:rPr>
                <w:t xml:space="preserve">POST </w:t>
              </w:r>
              <w:r>
                <w:rPr>
                  <w:rFonts w:ascii="Calibri" w:eastAsia="Calibri" w:hAnsi="Calibri" w:cs="Calibri"/>
                  <w:lang w:val="en-IN"/>
                </w:rPr>
                <w:br/>
              </w:r>
              <w:proofErr w:type="spellStart"/>
              <w:r w:rsidRPr="003F2E50">
                <w:rPr>
                  <w:rFonts w:ascii="Calibri" w:eastAsia="Calibri" w:hAnsi="Calibri" w:cs="Calibri"/>
                </w:rPr>
                <w:t>fe-api-gw</w:t>
              </w:r>
              <w:proofErr w:type="spellEnd"/>
              <w:r>
                <w:rPr>
                  <w:rFonts w:ascii="Calibri" w:eastAsia="Calibri" w:hAnsi="Calibri" w:cs="Calibri"/>
                  <w:lang w:val="en-IN"/>
                </w:rPr>
                <w:t>/</w:t>
              </w:r>
            </w:ins>
            <w:ins w:id="2602" w:author="Srinath Neelakandan" w:date="2020-01-03T10:12:00Z">
              <w:r w:rsidR="00830ECA">
                <w:rPr>
                  <w:rFonts w:ascii="Calibri" w:eastAsia="Calibri" w:hAnsi="Calibri" w:cs="Calibri"/>
                  <w:lang w:val="en-IN"/>
                </w:rPr>
                <w:t>login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CA4383E" w14:textId="377FDC2F" w:rsidR="00094718" w:rsidRDefault="00A02EAD" w:rsidP="00530D3C">
            <w:pPr>
              <w:spacing w:after="200"/>
              <w:rPr>
                <w:ins w:id="2603" w:author="Srinath Neelakandan" w:date="2020-01-03T10:05:00Z"/>
                <w:rFonts w:ascii="Calibri" w:eastAsia="Calibri" w:hAnsi="Calibri" w:cs="Calibri"/>
                <w:lang w:val="en-IN"/>
              </w:rPr>
            </w:pPr>
            <w:ins w:id="2604" w:author="Srinath Neelakandan" w:date="2020-01-03T11:26:00Z">
              <w:del w:id="2605" w:author="Mary Indira Augustine" w:date="2020-01-07T11:08:00Z">
                <w:r w:rsidDel="00E31776">
                  <w:rPr>
                    <w:rFonts w:ascii="Calibri" w:eastAsia="Calibri" w:hAnsi="Calibri" w:cs="Calibri"/>
                    <w:lang w:val="en-IN"/>
                  </w:rPr>
                  <w:delText xml:space="preserve">Used to </w:delText>
                </w:r>
              </w:del>
            </w:ins>
            <w:ins w:id="2606" w:author="Srinath Neelakandan" w:date="2020-01-03T10:12:00Z">
              <w:del w:id="2607" w:author="Mary Indira Augustine" w:date="2020-01-07T11:08:00Z">
                <w:r w:rsidR="00830ECA" w:rsidRPr="00443611" w:rsidDel="00E31776">
                  <w:rPr>
                    <w:rFonts w:ascii="Calibri" w:eastAsia="Calibri" w:hAnsi="Calibri" w:cs="Calibri"/>
                    <w:lang w:val="en-IN"/>
                  </w:rPr>
                  <w:delText>Login</w:delText>
                </w:r>
              </w:del>
            </w:ins>
            <w:ins w:id="2608" w:author="Srinath Neelakandan" w:date="2020-01-03T11:26:00Z">
              <w:del w:id="2609" w:author="Mary Indira Augustine" w:date="2020-01-07T11:08:00Z">
                <w:r w:rsidDel="00E31776">
                  <w:rPr>
                    <w:rFonts w:ascii="Calibri" w:eastAsia="Calibri" w:hAnsi="Calibri" w:cs="Calibri"/>
                    <w:lang w:val="en-IN"/>
                  </w:rPr>
                  <w:delText xml:space="preserve"> </w:delText>
                </w:r>
              </w:del>
            </w:ins>
            <w:ins w:id="2610" w:author="Srinath Neelakandan" w:date="2020-01-03T11:27:00Z">
              <w:del w:id="2611" w:author="Mary Indira Augustine" w:date="2020-01-07T11:08:00Z">
                <w:r w:rsidR="00F2389F" w:rsidDel="00E31776">
                  <w:rPr>
                    <w:rFonts w:ascii="Calibri" w:eastAsia="Calibri" w:hAnsi="Calibri" w:cs="Calibri"/>
                    <w:lang w:val="en-IN"/>
                  </w:rPr>
                  <w:delText>the API</w:delText>
                </w:r>
              </w:del>
            </w:ins>
            <w:ins w:id="2612" w:author="Mary Indira Augustine" w:date="2020-01-07T11:09:00Z">
              <w:r w:rsidR="00FF3D61">
                <w:rPr>
                  <w:rFonts w:ascii="Calibri" w:eastAsia="Calibri" w:hAnsi="Calibri" w:cs="Calibri"/>
                  <w:lang w:val="en-IN"/>
                </w:rPr>
                <w:t>Login</w:t>
              </w:r>
            </w:ins>
          </w:p>
        </w:tc>
      </w:tr>
    </w:tbl>
    <w:p w14:paraId="0D5404CA" w14:textId="5AE8837C" w:rsidR="00094718" w:rsidRDefault="00094718">
      <w:pPr>
        <w:rPr>
          <w:ins w:id="2613" w:author="Srinath Neelakandan" w:date="2020-01-03T10:17:00Z"/>
        </w:rPr>
      </w:pPr>
    </w:p>
    <w:p w14:paraId="431C64A1" w14:textId="77777777" w:rsidR="00545CC9" w:rsidRDefault="00545CC9">
      <w:pPr>
        <w:spacing w:after="200"/>
        <w:rPr>
          <w:ins w:id="2614" w:author="Divek Vellaisamy" w:date="2020-01-10T09:45:00Z"/>
          <w:rFonts w:ascii="Calibri" w:eastAsia="Calibri" w:hAnsi="Calibri" w:cs="Calibri"/>
          <w:b/>
        </w:rPr>
      </w:pPr>
    </w:p>
    <w:p w14:paraId="37D9BD27" w14:textId="77777777" w:rsidR="00545CC9" w:rsidRDefault="00545CC9">
      <w:pPr>
        <w:spacing w:after="200"/>
        <w:rPr>
          <w:ins w:id="2615" w:author="Divek Vellaisamy" w:date="2020-01-10T09:45:00Z"/>
          <w:rFonts w:ascii="Calibri" w:eastAsia="Calibri" w:hAnsi="Calibri" w:cs="Calibri"/>
          <w:b/>
        </w:rPr>
      </w:pPr>
    </w:p>
    <w:p w14:paraId="557FE4DD" w14:textId="77777777" w:rsidR="00545CC9" w:rsidRDefault="00545CC9">
      <w:pPr>
        <w:spacing w:after="200"/>
        <w:rPr>
          <w:ins w:id="2616" w:author="Divek Vellaisamy" w:date="2020-01-10T09:45:00Z"/>
          <w:rFonts w:ascii="Calibri" w:eastAsia="Calibri" w:hAnsi="Calibri" w:cs="Calibri"/>
          <w:b/>
        </w:rPr>
      </w:pPr>
    </w:p>
    <w:p w14:paraId="25091FAA" w14:textId="373A5FF4" w:rsidR="004C2C28" w:rsidRPr="004C2C28" w:rsidRDefault="004C2C28">
      <w:pPr>
        <w:spacing w:after="200"/>
        <w:rPr>
          <w:ins w:id="2617" w:author="Srinath Neelakandan" w:date="2020-01-03T10:17:00Z"/>
          <w:rFonts w:ascii="Calibri" w:eastAsia="Calibri" w:hAnsi="Calibri" w:cs="Calibri"/>
          <w:b/>
          <w:rPrChange w:id="2618" w:author="Srinath Neelakandan" w:date="2020-01-03T10:17:00Z">
            <w:rPr>
              <w:ins w:id="2619" w:author="Srinath Neelakandan" w:date="2020-01-03T10:17:00Z"/>
            </w:rPr>
          </w:rPrChange>
        </w:rPr>
        <w:pPrChange w:id="2620" w:author="Srinath Neelakandan" w:date="2020-01-03T10:17:00Z">
          <w:pPr/>
        </w:pPrChange>
      </w:pPr>
      <w:ins w:id="2621" w:author="Srinath Neelakandan" w:date="2020-01-03T10:17:00Z">
        <w:r w:rsidRPr="003F1A22">
          <w:rPr>
            <w:rFonts w:ascii="Calibri" w:eastAsia="Calibri" w:hAnsi="Calibri" w:cs="Calibri"/>
            <w:b/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1701"/>
        <w:gridCol w:w="708"/>
        <w:gridCol w:w="708"/>
        <w:gridCol w:w="4420"/>
      </w:tblGrid>
      <w:tr w:rsidR="004C2C28" w14:paraId="15965678" w14:textId="77777777" w:rsidTr="00530D3C">
        <w:trPr>
          <w:trHeight w:val="280"/>
          <w:tblHeader/>
          <w:ins w:id="2622" w:author="Srinath Neelakandan" w:date="2020-01-03T10:17:00Z"/>
        </w:trPr>
        <w:tc>
          <w:tcPr>
            <w:tcW w:w="2351" w:type="dxa"/>
            <w:shd w:val="clear" w:color="auto" w:fill="000080"/>
          </w:tcPr>
          <w:p w14:paraId="413C6077" w14:textId="77777777" w:rsidR="004C2C28" w:rsidRDefault="004C2C28" w:rsidP="00530D3C">
            <w:pPr>
              <w:spacing w:line="240" w:lineRule="auto"/>
              <w:rPr>
                <w:ins w:id="2623" w:author="Srinath Neelakandan" w:date="2020-01-03T10:17:00Z"/>
                <w:rFonts w:ascii="Calibri" w:hAnsi="Calibri"/>
              </w:rPr>
            </w:pPr>
            <w:ins w:id="2624" w:author="Srinath Neelakandan" w:date="2020-01-03T10:17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444D8328" w14:textId="77777777" w:rsidR="004C2C28" w:rsidRDefault="004C2C28" w:rsidP="00530D3C">
            <w:pPr>
              <w:spacing w:line="240" w:lineRule="auto"/>
              <w:rPr>
                <w:ins w:id="2625" w:author="Srinath Neelakandan" w:date="2020-01-03T10:17:00Z"/>
                <w:rFonts w:ascii="Calibri" w:eastAsia="Calibri" w:hAnsi="Calibri" w:cs="Calibri"/>
                <w:b/>
                <w:color w:val="FFFFFF"/>
              </w:rPr>
            </w:pPr>
            <w:ins w:id="2626" w:author="Srinath Neelakandan" w:date="2020-01-03T10:17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6CAD6BC5" w14:textId="77777777" w:rsidR="004C2C28" w:rsidRDefault="004C2C28" w:rsidP="00530D3C">
            <w:pPr>
              <w:spacing w:line="240" w:lineRule="auto"/>
              <w:rPr>
                <w:ins w:id="2627" w:author="Srinath Neelakandan" w:date="2020-01-03T10:17:00Z"/>
                <w:rFonts w:ascii="Calibri" w:eastAsia="Calibri" w:hAnsi="Calibri" w:cs="Calibri"/>
                <w:b/>
                <w:color w:val="FFFFFF"/>
              </w:rPr>
            </w:pPr>
            <w:ins w:id="2628" w:author="Srinath Neelakandan" w:date="2020-01-03T10:17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540C6764" w14:textId="77777777" w:rsidR="004C2C28" w:rsidRDefault="004C2C28" w:rsidP="00530D3C">
            <w:pPr>
              <w:spacing w:line="240" w:lineRule="auto"/>
              <w:rPr>
                <w:ins w:id="2629" w:author="Srinath Neelakandan" w:date="2020-01-03T10:17:00Z"/>
                <w:rFonts w:ascii="Calibri" w:eastAsia="Calibri" w:hAnsi="Calibri" w:cs="Calibri"/>
                <w:b/>
                <w:color w:val="FFFFFF"/>
              </w:rPr>
            </w:pPr>
            <w:ins w:id="2630" w:author="Srinath Neelakandan" w:date="2020-01-03T10:17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0" w:type="dxa"/>
            <w:shd w:val="clear" w:color="auto" w:fill="000080"/>
          </w:tcPr>
          <w:p w14:paraId="7AE746DC" w14:textId="77777777" w:rsidR="004C2C28" w:rsidRDefault="004C2C28" w:rsidP="00530D3C">
            <w:pPr>
              <w:spacing w:line="240" w:lineRule="auto"/>
              <w:rPr>
                <w:ins w:id="2631" w:author="Srinath Neelakandan" w:date="2020-01-03T10:17:00Z"/>
                <w:rFonts w:ascii="Calibri" w:hAnsi="Calibri"/>
              </w:rPr>
            </w:pPr>
            <w:ins w:id="2632" w:author="Srinath Neelakandan" w:date="2020-01-03T10:17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4C2C28" w14:paraId="1DF8A6E8" w14:textId="77777777" w:rsidTr="00530D3C">
        <w:trPr>
          <w:ins w:id="2633" w:author="Srinath Neelakandan" w:date="2020-01-03T10:17:00Z"/>
        </w:trPr>
        <w:tc>
          <w:tcPr>
            <w:tcW w:w="2351" w:type="dxa"/>
          </w:tcPr>
          <w:p w14:paraId="437FE67A" w14:textId="77777777" w:rsidR="004C2C28" w:rsidRDefault="004C2C28" w:rsidP="00530D3C">
            <w:pPr>
              <w:tabs>
                <w:tab w:val="right" w:pos="3336"/>
              </w:tabs>
              <w:spacing w:line="240" w:lineRule="auto"/>
              <w:rPr>
                <w:ins w:id="2634" w:author="Srinath Neelakandan" w:date="2020-01-03T10:17:00Z"/>
                <w:rFonts w:ascii="Calibri" w:eastAsia="Calibri" w:hAnsi="Calibri" w:cs="Calibri"/>
              </w:rPr>
            </w:pPr>
            <w:proofErr w:type="spellStart"/>
            <w:ins w:id="2635" w:author="Srinath Neelakandan" w:date="2020-01-03T10:17:00Z">
              <w:r>
                <w:rPr>
                  <w:rFonts w:ascii="Calibri" w:eastAsia="Calibri" w:hAnsi="Calibri" w:cs="Calibri"/>
                </w:rPr>
                <w:t>platformCode</w:t>
              </w:r>
              <w:proofErr w:type="spellEnd"/>
            </w:ins>
          </w:p>
        </w:tc>
        <w:tc>
          <w:tcPr>
            <w:tcW w:w="1701" w:type="dxa"/>
          </w:tcPr>
          <w:p w14:paraId="1CB9A898" w14:textId="77777777" w:rsidR="004C2C28" w:rsidRDefault="004C2C28" w:rsidP="00530D3C">
            <w:pPr>
              <w:spacing w:line="240" w:lineRule="auto"/>
              <w:rPr>
                <w:ins w:id="2636" w:author="Srinath Neelakandan" w:date="2020-01-03T10:17:00Z"/>
                <w:rFonts w:ascii="Calibri" w:hAnsi="Calibri"/>
              </w:rPr>
            </w:pPr>
            <w:ins w:id="2637" w:author="Srinath Neelakandan" w:date="2020-01-03T10:17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98593A2" w14:textId="77777777" w:rsidR="004C2C28" w:rsidRDefault="004C2C28" w:rsidP="00530D3C">
            <w:pPr>
              <w:spacing w:line="240" w:lineRule="auto"/>
              <w:rPr>
                <w:ins w:id="2638" w:author="Srinath Neelakandan" w:date="2020-01-03T10:17:00Z"/>
                <w:rFonts w:ascii="Calibri" w:hAnsi="Calibri"/>
              </w:rPr>
            </w:pPr>
            <w:ins w:id="2639" w:author="Srinath Neelakandan" w:date="2020-01-03T10:17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347D5B1C" w14:textId="77777777" w:rsidR="004C2C28" w:rsidRDefault="004C2C28" w:rsidP="00530D3C">
            <w:pPr>
              <w:spacing w:line="240" w:lineRule="auto"/>
              <w:rPr>
                <w:ins w:id="2640" w:author="Srinath Neelakandan" w:date="2020-01-03T10:17:00Z"/>
                <w:rFonts w:ascii="Calibri" w:hAnsi="Calibri"/>
              </w:rPr>
            </w:pPr>
            <w:ins w:id="2641" w:author="Srinath Neelakandan" w:date="2020-01-03T10:17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0" w:type="dxa"/>
          </w:tcPr>
          <w:p w14:paraId="481D0FEC" w14:textId="77777777" w:rsidR="004C2C28" w:rsidRDefault="004C2C28" w:rsidP="00530D3C">
            <w:pPr>
              <w:spacing w:line="240" w:lineRule="auto"/>
              <w:rPr>
                <w:ins w:id="2642" w:author="Srinath Neelakandan" w:date="2020-01-03T10:17:00Z"/>
                <w:rFonts w:ascii="Calibri" w:hAnsi="Calibri"/>
              </w:rPr>
            </w:pPr>
            <w:ins w:id="2643" w:author="Srinath Neelakandan" w:date="2020-01-03T10:17:00Z">
              <w:r>
                <w:rPr>
                  <w:rFonts w:ascii="Calibri" w:hAnsi="Calibri"/>
                </w:rPr>
                <w:t>This indicates the platform code assigned to the requestor which is also the source of this transaction</w:t>
              </w:r>
              <w:del w:id="2644" w:author="Mary Indira Augustine" w:date="2020-01-07T11:15:00Z">
                <w:r w:rsidDel="00584C90">
                  <w:rPr>
                    <w:rFonts w:ascii="Calibri" w:hAnsi="Calibri"/>
                  </w:rPr>
                  <w:delText>.</w:delText>
                </w:r>
              </w:del>
            </w:ins>
          </w:p>
        </w:tc>
      </w:tr>
      <w:tr w:rsidR="004C2C28" w14:paraId="455FC2EC" w14:textId="77777777" w:rsidTr="00530D3C">
        <w:trPr>
          <w:ins w:id="2645" w:author="Srinath Neelakandan" w:date="2020-01-03T10:17:00Z"/>
        </w:trPr>
        <w:tc>
          <w:tcPr>
            <w:tcW w:w="2351" w:type="dxa"/>
          </w:tcPr>
          <w:p w14:paraId="6727C169" w14:textId="33BD03F9" w:rsidR="004C2C28" w:rsidRDefault="004C2C28" w:rsidP="00530D3C">
            <w:pPr>
              <w:tabs>
                <w:tab w:val="right" w:pos="3336"/>
              </w:tabs>
              <w:spacing w:line="240" w:lineRule="auto"/>
              <w:rPr>
                <w:ins w:id="2646" w:author="Srinath Neelakandan" w:date="2020-01-03T10:17:00Z"/>
                <w:rFonts w:ascii="Calibri" w:eastAsia="Calibri" w:hAnsi="Calibri" w:cs="Calibri"/>
              </w:rPr>
            </w:pPr>
            <w:proofErr w:type="spellStart"/>
            <w:ins w:id="2647" w:author="Srinath Neelakandan" w:date="2020-01-03T10:18:00Z">
              <w:r w:rsidRPr="004C2C28">
                <w:rPr>
                  <w:rFonts w:ascii="Calibri" w:eastAsia="Calibri" w:hAnsi="Calibri" w:cs="Calibri"/>
                </w:rPr>
                <w:t>userName</w:t>
              </w:r>
            </w:ins>
            <w:proofErr w:type="spellEnd"/>
          </w:p>
        </w:tc>
        <w:tc>
          <w:tcPr>
            <w:tcW w:w="1701" w:type="dxa"/>
          </w:tcPr>
          <w:p w14:paraId="7B33BCA5" w14:textId="77777777" w:rsidR="004C2C28" w:rsidRDefault="004C2C28" w:rsidP="00530D3C">
            <w:pPr>
              <w:spacing w:line="240" w:lineRule="auto"/>
              <w:rPr>
                <w:ins w:id="2648" w:author="Srinath Neelakandan" w:date="2020-01-03T10:17:00Z"/>
                <w:rFonts w:ascii="Calibri" w:eastAsia="Calibri" w:hAnsi="Calibri" w:cs="Calibri"/>
              </w:rPr>
            </w:pPr>
            <w:ins w:id="2649" w:author="Srinath Neelakandan" w:date="2020-01-03T10:17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AD90E8A" w14:textId="743256D3" w:rsidR="004C2C28" w:rsidRDefault="00530D3C" w:rsidP="00530D3C">
            <w:pPr>
              <w:spacing w:line="240" w:lineRule="auto"/>
              <w:rPr>
                <w:ins w:id="2650" w:author="Srinath Neelakandan" w:date="2020-01-03T10:17:00Z"/>
                <w:rFonts w:ascii="Calibri" w:eastAsia="Calibri" w:hAnsi="Calibri" w:cs="Calibri"/>
              </w:rPr>
            </w:pPr>
            <w:ins w:id="2651" w:author="Srinath Neelakandan" w:date="2020-01-03T10:28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08" w:type="dxa"/>
          </w:tcPr>
          <w:p w14:paraId="440F7CB4" w14:textId="560F1393" w:rsidR="004C2C28" w:rsidRDefault="004C2C28" w:rsidP="00530D3C">
            <w:pPr>
              <w:spacing w:line="240" w:lineRule="auto"/>
              <w:rPr>
                <w:ins w:id="2652" w:author="Srinath Neelakandan" w:date="2020-01-03T10:17:00Z"/>
                <w:rFonts w:ascii="Calibri" w:eastAsia="Calibri" w:hAnsi="Calibri" w:cs="Calibri"/>
              </w:rPr>
            </w:pPr>
            <w:ins w:id="2653" w:author="Srinath Neelakandan" w:date="2020-01-03T10:18:00Z">
              <w:r>
                <w:rPr>
                  <w:rFonts w:ascii="Calibri" w:eastAsia="Calibri" w:hAnsi="Calibri" w:cs="Calibri"/>
                </w:rPr>
                <w:t>5</w:t>
              </w:r>
            </w:ins>
            <w:ins w:id="2654" w:author="Srinath Neelakandan" w:date="2020-01-03T10:17:00Z">
              <w:r>
                <w:rPr>
                  <w:rFonts w:ascii="Calibri" w:eastAsia="Calibri" w:hAnsi="Calibri" w:cs="Calibri"/>
                </w:rPr>
                <w:t>0</w:t>
              </w:r>
            </w:ins>
          </w:p>
        </w:tc>
        <w:tc>
          <w:tcPr>
            <w:tcW w:w="4420" w:type="dxa"/>
          </w:tcPr>
          <w:p w14:paraId="212FE48D" w14:textId="1D1C2EAD" w:rsidR="004C2C28" w:rsidRDefault="004C2C28" w:rsidP="00530D3C">
            <w:pPr>
              <w:spacing w:line="240" w:lineRule="auto"/>
              <w:rPr>
                <w:ins w:id="2655" w:author="Srinath Neelakandan" w:date="2020-01-03T10:17:00Z"/>
                <w:rFonts w:ascii="Calibri" w:hAnsi="Calibri"/>
              </w:rPr>
            </w:pPr>
            <w:ins w:id="2656" w:author="Srinath Neelakandan" w:date="2020-01-03T10:19:00Z">
              <w:del w:id="2657" w:author="Mary Indira Augustine" w:date="2020-01-07T11:12:00Z">
                <w:r w:rsidDel="00BD145E">
                  <w:rPr>
                    <w:rFonts w:ascii="Calibri" w:hAnsi="Calibri"/>
                  </w:rPr>
                  <w:delText xml:space="preserve">Login </w:delText>
                </w:r>
              </w:del>
            </w:ins>
            <w:ins w:id="2658" w:author="Srinath Neelakandan" w:date="2020-01-03T10:17:00Z">
              <w:del w:id="2659" w:author="Mary Indira Augustine" w:date="2020-01-07T11:12:00Z">
                <w:r w:rsidDel="00BD145E">
                  <w:rPr>
                    <w:rFonts w:ascii="Calibri" w:hAnsi="Calibri"/>
                  </w:rPr>
                  <w:delText>U</w:delText>
                </w:r>
              </w:del>
            </w:ins>
            <w:ins w:id="2660" w:author="Mary Indira Augustine" w:date="2020-01-07T11:12:00Z">
              <w:r w:rsidR="00BD145E">
                <w:rPr>
                  <w:rFonts w:ascii="Calibri" w:hAnsi="Calibri"/>
                </w:rPr>
                <w:t>U</w:t>
              </w:r>
            </w:ins>
            <w:ins w:id="2661" w:author="Srinath Neelakandan" w:date="2020-01-03T10:17:00Z">
              <w:r>
                <w:rPr>
                  <w:rFonts w:ascii="Calibri" w:hAnsi="Calibri"/>
                </w:rPr>
                <w:t>ser</w:t>
              </w:r>
            </w:ins>
            <w:ins w:id="2662" w:author="Mary Indira Augustine" w:date="2020-01-07T11:12:00Z">
              <w:r w:rsidR="00BD145E">
                <w:rPr>
                  <w:rFonts w:ascii="Calibri" w:hAnsi="Calibri"/>
                </w:rPr>
                <w:t>n</w:t>
              </w:r>
            </w:ins>
            <w:ins w:id="2663" w:author="Srinath Neelakandan" w:date="2020-01-03T10:17:00Z">
              <w:del w:id="2664" w:author="Mary Indira Augustine" w:date="2020-01-07T11:12:00Z">
                <w:r w:rsidDel="00BD145E">
                  <w:rPr>
                    <w:rFonts w:ascii="Calibri" w:hAnsi="Calibri"/>
                  </w:rPr>
                  <w:delText xml:space="preserve"> </w:delText>
                </w:r>
              </w:del>
            </w:ins>
            <w:ins w:id="2665" w:author="Srinath Neelakandan" w:date="2020-01-03T10:19:00Z">
              <w:del w:id="2666" w:author="Mary Indira Augustine" w:date="2020-01-07T11:12:00Z">
                <w:r w:rsidDel="00BD145E">
                  <w:rPr>
                    <w:rFonts w:ascii="Calibri" w:hAnsi="Calibri"/>
                  </w:rPr>
                  <w:delText>N</w:delText>
                </w:r>
              </w:del>
              <w:r>
                <w:rPr>
                  <w:rFonts w:ascii="Calibri" w:hAnsi="Calibri"/>
                </w:rPr>
                <w:t>ame</w:t>
              </w:r>
            </w:ins>
            <w:ins w:id="2667" w:author="Srinath Neelakandan" w:date="2020-01-03T10:17:00Z">
              <w:del w:id="2668" w:author="Mary Indira Augustine" w:date="2020-01-07T11:10:00Z">
                <w:r w:rsidDel="00FF3D61">
                  <w:rPr>
                    <w:rFonts w:ascii="Calibri" w:hAnsi="Calibri"/>
                  </w:rPr>
                  <w:delText>. This is Mandatory</w:delText>
                </w:r>
              </w:del>
            </w:ins>
            <w:ins w:id="2669" w:author="Srinath Neelakandan" w:date="2020-01-03T10:19:00Z">
              <w:del w:id="2670" w:author="Mary Indira Augustine" w:date="2020-01-07T11:10:00Z">
                <w:r w:rsidDel="00FF3D61">
                  <w:rPr>
                    <w:rFonts w:ascii="Calibri" w:hAnsi="Calibri"/>
                  </w:rPr>
                  <w:delText xml:space="preserve"> to login the API</w:delText>
                </w:r>
              </w:del>
            </w:ins>
          </w:p>
        </w:tc>
      </w:tr>
      <w:tr w:rsidR="004C2C28" w14:paraId="3A99A7C9" w14:textId="77777777" w:rsidTr="00530D3C">
        <w:trPr>
          <w:ins w:id="2671" w:author="Srinath Neelakandan" w:date="2020-01-03T10:17:00Z"/>
        </w:trPr>
        <w:tc>
          <w:tcPr>
            <w:tcW w:w="2351" w:type="dxa"/>
          </w:tcPr>
          <w:p w14:paraId="05C5BF70" w14:textId="6A3B23AD" w:rsidR="004C2C28" w:rsidRPr="00626645" w:rsidRDefault="00530D3C" w:rsidP="00530D3C">
            <w:pPr>
              <w:tabs>
                <w:tab w:val="right" w:pos="3336"/>
              </w:tabs>
              <w:spacing w:line="240" w:lineRule="auto"/>
              <w:rPr>
                <w:ins w:id="2672" w:author="Srinath Neelakandan" w:date="2020-01-03T10:17:00Z"/>
                <w:rFonts w:ascii="Calibri" w:eastAsia="Calibri" w:hAnsi="Calibri" w:cs="Calibri"/>
              </w:rPr>
            </w:pPr>
            <w:ins w:id="2673" w:author="Srinath Neelakandan" w:date="2020-01-03T10:20:00Z">
              <w:r w:rsidRPr="00530D3C">
                <w:rPr>
                  <w:rFonts w:ascii="Calibri" w:eastAsia="Calibri" w:hAnsi="Calibri" w:cs="Calibri"/>
                </w:rPr>
                <w:t>password</w:t>
              </w:r>
            </w:ins>
          </w:p>
        </w:tc>
        <w:tc>
          <w:tcPr>
            <w:tcW w:w="1701" w:type="dxa"/>
          </w:tcPr>
          <w:p w14:paraId="0E4DEE27" w14:textId="77C56A19" w:rsidR="004C2C28" w:rsidRDefault="00006F26" w:rsidP="00530D3C">
            <w:pPr>
              <w:spacing w:line="240" w:lineRule="auto"/>
              <w:rPr>
                <w:ins w:id="2674" w:author="Srinath Neelakandan" w:date="2020-01-03T10:17:00Z"/>
                <w:rFonts w:ascii="Calibri" w:hAnsi="Calibri"/>
              </w:rPr>
            </w:pPr>
            <w:ins w:id="2675" w:author="Srinath Neelakandan" w:date="2020-01-03T11:17:00Z">
              <w:r>
                <w:rPr>
                  <w:rFonts w:ascii="Calibri" w:eastAsia="Calibri" w:hAnsi="Calibri" w:cs="Calibri"/>
                </w:rPr>
                <w:t>Alphanumeric special</w:t>
              </w:r>
            </w:ins>
          </w:p>
        </w:tc>
        <w:tc>
          <w:tcPr>
            <w:tcW w:w="708" w:type="dxa"/>
          </w:tcPr>
          <w:p w14:paraId="5EB60610" w14:textId="262E6E16" w:rsidR="004C2C28" w:rsidRDefault="00530D3C" w:rsidP="00530D3C">
            <w:pPr>
              <w:spacing w:line="240" w:lineRule="auto"/>
              <w:rPr>
                <w:ins w:id="2676" w:author="Srinath Neelakandan" w:date="2020-01-03T10:17:00Z"/>
                <w:rFonts w:ascii="Calibri" w:eastAsia="Calibri" w:hAnsi="Calibri" w:cs="Calibri"/>
              </w:rPr>
            </w:pPr>
            <w:ins w:id="2677" w:author="Srinath Neelakandan" w:date="2020-01-03T10:28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08" w:type="dxa"/>
          </w:tcPr>
          <w:p w14:paraId="081380FD" w14:textId="3CC4C912" w:rsidR="004C2C28" w:rsidRDefault="00530D3C" w:rsidP="00530D3C">
            <w:pPr>
              <w:spacing w:line="240" w:lineRule="auto"/>
              <w:rPr>
                <w:ins w:id="2678" w:author="Srinath Neelakandan" w:date="2020-01-03T10:17:00Z"/>
                <w:rFonts w:ascii="Calibri" w:eastAsia="Calibri" w:hAnsi="Calibri" w:cs="Calibri"/>
              </w:rPr>
            </w:pPr>
            <w:ins w:id="2679" w:author="Srinath Neelakandan" w:date="2020-01-03T10:21:00Z">
              <w:r>
                <w:rPr>
                  <w:rFonts w:ascii="Calibri" w:eastAsia="Calibri" w:hAnsi="Calibri" w:cs="Calibri"/>
                </w:rPr>
                <w:t>5</w:t>
              </w:r>
            </w:ins>
            <w:ins w:id="2680" w:author="Srinath Neelakandan" w:date="2020-01-03T10:17:00Z">
              <w:r w:rsidR="004C2C28">
                <w:rPr>
                  <w:rFonts w:ascii="Calibri" w:eastAsia="Calibri" w:hAnsi="Calibri" w:cs="Calibri"/>
                </w:rPr>
                <w:t>0</w:t>
              </w:r>
            </w:ins>
          </w:p>
        </w:tc>
        <w:tc>
          <w:tcPr>
            <w:tcW w:w="4420" w:type="dxa"/>
          </w:tcPr>
          <w:p w14:paraId="6F480FF9" w14:textId="5D3754E6" w:rsidR="004C2C28" w:rsidRDefault="00530D3C" w:rsidP="00530D3C">
            <w:pPr>
              <w:spacing w:line="240" w:lineRule="auto"/>
              <w:rPr>
                <w:ins w:id="2681" w:author="Srinath Neelakandan" w:date="2020-01-03T10:17:00Z"/>
                <w:rFonts w:ascii="Calibri" w:hAnsi="Calibri"/>
              </w:rPr>
            </w:pPr>
            <w:ins w:id="2682" w:author="Srinath Neelakandan" w:date="2020-01-03T10:21:00Z">
              <w:del w:id="2683" w:author="Mary Indira Augustine" w:date="2020-01-07T11:12:00Z">
                <w:r w:rsidDel="00BD145E">
                  <w:rPr>
                    <w:rFonts w:ascii="Calibri" w:hAnsi="Calibri"/>
                  </w:rPr>
                  <w:delText xml:space="preserve">Login </w:delText>
                </w:r>
              </w:del>
              <w:r>
                <w:rPr>
                  <w:rFonts w:ascii="Calibri" w:hAnsi="Calibri"/>
                </w:rPr>
                <w:t>Password</w:t>
              </w:r>
              <w:del w:id="2684" w:author="Mary Indira Augustine" w:date="2020-01-07T11:10:00Z">
                <w:r w:rsidDel="00FF3D61">
                  <w:rPr>
                    <w:rFonts w:ascii="Calibri" w:hAnsi="Calibri"/>
                  </w:rPr>
                  <w:delText>. This is Mandatory to login the API</w:delText>
                </w:r>
              </w:del>
            </w:ins>
          </w:p>
        </w:tc>
      </w:tr>
      <w:tr w:rsidR="004C2C28" w14:paraId="0703A9B0" w14:textId="77777777" w:rsidTr="00530D3C">
        <w:trPr>
          <w:ins w:id="2685" w:author="Srinath Neelakandan" w:date="2020-01-03T10:17:00Z"/>
        </w:trPr>
        <w:tc>
          <w:tcPr>
            <w:tcW w:w="2351" w:type="dxa"/>
          </w:tcPr>
          <w:p w14:paraId="69BBDA07" w14:textId="77777777" w:rsidR="004C2C28" w:rsidRDefault="004C2C28" w:rsidP="00530D3C">
            <w:pPr>
              <w:tabs>
                <w:tab w:val="right" w:pos="3336"/>
              </w:tabs>
              <w:spacing w:line="240" w:lineRule="auto"/>
              <w:rPr>
                <w:ins w:id="2686" w:author="Srinath Neelakandan" w:date="2020-01-03T10:17:00Z"/>
                <w:rFonts w:ascii="Calibri" w:eastAsia="Calibri" w:hAnsi="Calibri" w:cs="Calibri"/>
              </w:rPr>
            </w:pPr>
            <w:proofErr w:type="spellStart"/>
            <w:ins w:id="2687" w:author="Srinath Neelakandan" w:date="2020-01-03T10:17:00Z">
              <w:r>
                <w:rPr>
                  <w:rFonts w:ascii="Calibri" w:eastAsia="Calibri" w:hAnsi="Calibri" w:cs="Calibri"/>
                </w:rPr>
                <w:t>terminalId</w:t>
              </w:r>
              <w:proofErr w:type="spellEnd"/>
            </w:ins>
          </w:p>
        </w:tc>
        <w:tc>
          <w:tcPr>
            <w:tcW w:w="1701" w:type="dxa"/>
          </w:tcPr>
          <w:p w14:paraId="66A829D7" w14:textId="77777777" w:rsidR="004C2C28" w:rsidRDefault="004C2C28" w:rsidP="00530D3C">
            <w:pPr>
              <w:spacing w:line="240" w:lineRule="auto"/>
              <w:rPr>
                <w:ins w:id="2688" w:author="Srinath Neelakandan" w:date="2020-01-03T10:17:00Z"/>
                <w:rFonts w:ascii="Calibri" w:hAnsi="Calibri"/>
              </w:rPr>
            </w:pPr>
            <w:ins w:id="2689" w:author="Srinath Neelakandan" w:date="2020-01-03T10:1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8" w:type="dxa"/>
          </w:tcPr>
          <w:p w14:paraId="5C59FB24" w14:textId="77777777" w:rsidR="004C2C28" w:rsidRDefault="004C2C28" w:rsidP="00530D3C">
            <w:pPr>
              <w:spacing w:line="240" w:lineRule="auto"/>
              <w:rPr>
                <w:ins w:id="2690" w:author="Srinath Neelakandan" w:date="2020-01-03T10:17:00Z"/>
                <w:rFonts w:ascii="Calibri" w:hAnsi="Calibri"/>
              </w:rPr>
            </w:pPr>
            <w:ins w:id="2691" w:author="Srinath Neelakandan" w:date="2020-01-03T10:17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3046C59" w14:textId="77777777" w:rsidR="004C2C28" w:rsidRDefault="004C2C28" w:rsidP="00530D3C">
            <w:pPr>
              <w:spacing w:line="240" w:lineRule="auto"/>
              <w:rPr>
                <w:ins w:id="2692" w:author="Srinath Neelakandan" w:date="2020-01-03T10:17:00Z"/>
                <w:rFonts w:ascii="Calibri" w:hAnsi="Calibri"/>
              </w:rPr>
            </w:pPr>
            <w:ins w:id="2693" w:author="Srinath Neelakandan" w:date="2020-01-03T10:17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0" w:type="dxa"/>
          </w:tcPr>
          <w:p w14:paraId="5BBD44C2" w14:textId="6F196914" w:rsidR="004C2C28" w:rsidRDefault="004C2C28" w:rsidP="00530D3C">
            <w:pPr>
              <w:spacing w:line="240" w:lineRule="auto"/>
              <w:rPr>
                <w:ins w:id="2694" w:author="Srinath Neelakandan" w:date="2020-01-03T10:17:00Z"/>
                <w:rFonts w:ascii="Calibri" w:hAnsi="Calibri"/>
              </w:rPr>
            </w:pPr>
            <w:ins w:id="2695" w:author="Srinath Neelakandan" w:date="2020-01-03T10:17:00Z">
              <w:r>
                <w:rPr>
                  <w:rFonts w:ascii="Calibri" w:hAnsi="Calibri"/>
                  <w:lang w:val="en-IN"/>
                </w:rPr>
                <w:t xml:space="preserve">Terminal ID </w:t>
              </w:r>
              <w:del w:id="2696" w:author="Mary Indira Augustine" w:date="2020-01-07T11:11:00Z">
                <w:r w:rsidDel="00FF3D61">
                  <w:rPr>
                    <w:rFonts w:ascii="Calibri" w:hAnsi="Calibri"/>
                    <w:lang w:val="en-IN"/>
                  </w:rPr>
                  <w:delText xml:space="preserve">at the terminal </w:delText>
                </w:r>
              </w:del>
              <w:r>
                <w:rPr>
                  <w:rFonts w:ascii="Calibri" w:hAnsi="Calibri"/>
                  <w:lang w:val="en-IN"/>
                </w:rPr>
                <w:t>where transaction is done</w:t>
              </w:r>
            </w:ins>
          </w:p>
        </w:tc>
      </w:tr>
      <w:tr w:rsidR="00530D3C" w:rsidDel="00D73E4C" w14:paraId="0F488FBE" w14:textId="7C29909D" w:rsidTr="00530D3C">
        <w:trPr>
          <w:ins w:id="2697" w:author="Srinath Neelakandan" w:date="2020-01-03T10:17:00Z"/>
          <w:del w:id="2698" w:author="Mary Indira Augustine" w:date="2020-01-07T12:22:00Z"/>
        </w:trPr>
        <w:tc>
          <w:tcPr>
            <w:tcW w:w="2351" w:type="dxa"/>
          </w:tcPr>
          <w:p w14:paraId="32917BF0" w14:textId="0A36A38A" w:rsidR="00530D3C" w:rsidDel="00D73E4C" w:rsidRDefault="00530D3C" w:rsidP="00530D3C">
            <w:pPr>
              <w:tabs>
                <w:tab w:val="right" w:pos="3336"/>
              </w:tabs>
              <w:spacing w:line="240" w:lineRule="auto"/>
              <w:rPr>
                <w:ins w:id="2699" w:author="Srinath Neelakandan" w:date="2020-01-03T10:17:00Z"/>
                <w:del w:id="2700" w:author="Mary Indira Augustine" w:date="2020-01-07T12:22:00Z"/>
                <w:rFonts w:ascii="Calibri" w:eastAsia="Calibri" w:hAnsi="Calibri" w:cs="Calibri"/>
              </w:rPr>
            </w:pPr>
            <w:ins w:id="2701" w:author="Srinath Neelakandan" w:date="2020-01-03T10:23:00Z">
              <w:del w:id="2702" w:author="Mary Indira Augustine" w:date="2020-01-07T12:22:00Z">
                <w:r w:rsidDel="00D73E4C">
                  <w:rPr>
                    <w:rFonts w:ascii="Calibri" w:eastAsia="Calibri" w:hAnsi="Calibri" w:cs="Calibri"/>
                  </w:rPr>
                  <w:delText>merchantId</w:delText>
                </w:r>
              </w:del>
            </w:ins>
          </w:p>
        </w:tc>
        <w:tc>
          <w:tcPr>
            <w:tcW w:w="1701" w:type="dxa"/>
          </w:tcPr>
          <w:p w14:paraId="124C661B" w14:textId="64D0145B" w:rsidR="00530D3C" w:rsidDel="00D73E4C" w:rsidRDefault="00530D3C" w:rsidP="00530D3C">
            <w:pPr>
              <w:spacing w:line="240" w:lineRule="auto"/>
              <w:rPr>
                <w:ins w:id="2703" w:author="Srinath Neelakandan" w:date="2020-01-03T10:17:00Z"/>
                <w:del w:id="2704" w:author="Mary Indira Augustine" w:date="2020-01-07T12:22:00Z"/>
                <w:rFonts w:ascii="Calibri" w:hAnsi="Calibri"/>
              </w:rPr>
            </w:pPr>
            <w:ins w:id="2705" w:author="Srinath Neelakandan" w:date="2020-01-03T10:23:00Z">
              <w:del w:id="2706" w:author="Mary Indira Augustine" w:date="2020-01-07T12:22:00Z">
                <w:r w:rsidDel="00D73E4C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17F5CAF7" w14:textId="1887591F" w:rsidR="00530D3C" w:rsidDel="00D73E4C" w:rsidRDefault="00530D3C" w:rsidP="00530D3C">
            <w:pPr>
              <w:spacing w:line="240" w:lineRule="auto"/>
              <w:rPr>
                <w:ins w:id="2707" w:author="Srinath Neelakandan" w:date="2020-01-03T10:17:00Z"/>
                <w:del w:id="2708" w:author="Mary Indira Augustine" w:date="2020-01-07T12:22:00Z"/>
                <w:rFonts w:ascii="Calibri" w:hAnsi="Calibri"/>
              </w:rPr>
            </w:pPr>
            <w:ins w:id="2709" w:author="Srinath Neelakandan" w:date="2020-01-03T10:23:00Z">
              <w:del w:id="2710" w:author="Mary Indira Augustine" w:date="2020-01-07T12:22:00Z">
                <w:r w:rsidDel="00D73E4C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4B781F33" w14:textId="19A83B86" w:rsidR="00530D3C" w:rsidDel="00D73E4C" w:rsidRDefault="00530D3C" w:rsidP="00530D3C">
            <w:pPr>
              <w:spacing w:line="240" w:lineRule="auto"/>
              <w:rPr>
                <w:ins w:id="2711" w:author="Srinath Neelakandan" w:date="2020-01-03T10:17:00Z"/>
                <w:del w:id="2712" w:author="Mary Indira Augustine" w:date="2020-01-07T12:22:00Z"/>
                <w:rFonts w:ascii="Calibri" w:hAnsi="Calibri"/>
              </w:rPr>
            </w:pPr>
            <w:ins w:id="2713" w:author="Srinath Neelakandan" w:date="2020-01-03T10:23:00Z">
              <w:del w:id="2714" w:author="Mary Indira Augustine" w:date="2020-01-07T12:22:00Z">
                <w:r w:rsidDel="00D73E4C">
                  <w:rPr>
                    <w:rFonts w:ascii="Calibri" w:hAnsi="Calibri"/>
                  </w:rPr>
                  <w:delText>15</w:delText>
                </w:r>
              </w:del>
            </w:ins>
          </w:p>
        </w:tc>
        <w:tc>
          <w:tcPr>
            <w:tcW w:w="4420" w:type="dxa"/>
          </w:tcPr>
          <w:p w14:paraId="5A51CD94" w14:textId="128B1176" w:rsidR="00530D3C" w:rsidDel="00D73E4C" w:rsidRDefault="00530D3C" w:rsidP="00530D3C">
            <w:pPr>
              <w:spacing w:line="240" w:lineRule="auto"/>
              <w:rPr>
                <w:ins w:id="2715" w:author="Srinath Neelakandan" w:date="2020-01-03T10:17:00Z"/>
                <w:del w:id="2716" w:author="Mary Indira Augustine" w:date="2020-01-07T12:22:00Z"/>
                <w:rFonts w:ascii="Calibri" w:hAnsi="Calibri"/>
              </w:rPr>
            </w:pPr>
            <w:ins w:id="2717" w:author="Srinath Neelakandan" w:date="2020-01-03T10:23:00Z">
              <w:del w:id="2718" w:author="Mary Indira Augustine" w:date="2020-01-07T12:22:00Z">
                <w:r w:rsidDel="00D73E4C">
                  <w:rPr>
                    <w:rFonts w:ascii="Calibri" w:hAnsi="Calibri"/>
                  </w:rPr>
                  <w:delText xml:space="preserve">This indicate </w:delText>
                </w:r>
              </w:del>
              <w:del w:id="2719" w:author="Mary Indira Augustine" w:date="2020-01-07T11:11:00Z">
                <w:r w:rsidDel="00FF3D61">
                  <w:rPr>
                    <w:rFonts w:ascii="Calibri" w:hAnsi="Calibri"/>
                  </w:rPr>
                  <w:delText>the m</w:delText>
                </w:r>
              </w:del>
              <w:del w:id="2720" w:author="Mary Indira Augustine" w:date="2020-01-07T12:22:00Z">
                <w:r w:rsidDel="00D73E4C">
                  <w:rPr>
                    <w:rFonts w:ascii="Calibri" w:hAnsi="Calibri"/>
                  </w:rPr>
                  <w:delText>erchant ID assigned to the requestor that is the source of this transaction</w:delText>
                </w:r>
              </w:del>
            </w:ins>
          </w:p>
        </w:tc>
      </w:tr>
      <w:tr w:rsidR="003524B4" w14:paraId="3DD6776C" w14:textId="77777777" w:rsidTr="00530D3C">
        <w:trPr>
          <w:ins w:id="2721" w:author="Srinath Neelakandan" w:date="2020-01-03T10:24:00Z"/>
        </w:trPr>
        <w:tc>
          <w:tcPr>
            <w:tcW w:w="2351" w:type="dxa"/>
          </w:tcPr>
          <w:p w14:paraId="7C8593E1" w14:textId="6E7B723B" w:rsidR="003524B4" w:rsidRDefault="003524B4" w:rsidP="003524B4">
            <w:pPr>
              <w:tabs>
                <w:tab w:val="right" w:pos="3336"/>
              </w:tabs>
              <w:spacing w:line="240" w:lineRule="auto"/>
              <w:rPr>
                <w:ins w:id="2722" w:author="Srinath Neelakandan" w:date="2020-01-03T10:24:00Z"/>
                <w:rFonts w:ascii="Calibri" w:eastAsia="Calibri" w:hAnsi="Calibri" w:cs="Calibri"/>
              </w:rPr>
            </w:pPr>
            <w:proofErr w:type="spellStart"/>
            <w:ins w:id="2723" w:author="Srinath Neelakandan" w:date="2020-01-03T10:27:00Z">
              <w:r w:rsidRPr="00530D3C">
                <w:rPr>
                  <w:rFonts w:ascii="Calibri" w:eastAsia="Calibri" w:hAnsi="Calibri" w:cs="Calibri"/>
                </w:rPr>
                <w:t>acquirerId</w:t>
              </w:r>
            </w:ins>
            <w:proofErr w:type="spellEnd"/>
          </w:p>
        </w:tc>
        <w:tc>
          <w:tcPr>
            <w:tcW w:w="1701" w:type="dxa"/>
          </w:tcPr>
          <w:p w14:paraId="2B8707D4" w14:textId="170286FF" w:rsidR="003524B4" w:rsidRDefault="003524B4" w:rsidP="003524B4">
            <w:pPr>
              <w:spacing w:line="240" w:lineRule="auto"/>
              <w:rPr>
                <w:ins w:id="2724" w:author="Srinath Neelakandan" w:date="2020-01-03T10:24:00Z"/>
                <w:rFonts w:ascii="Calibri" w:hAnsi="Calibri"/>
              </w:rPr>
            </w:pPr>
            <w:ins w:id="2725" w:author="Srinath Neelakandan" w:date="2020-01-03T10:28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76440D3B" w14:textId="55F34B64" w:rsidR="003524B4" w:rsidRDefault="003524B4" w:rsidP="003524B4">
            <w:pPr>
              <w:spacing w:line="240" w:lineRule="auto"/>
              <w:rPr>
                <w:ins w:id="2726" w:author="Srinath Neelakandan" w:date="2020-01-03T10:24:00Z"/>
                <w:rFonts w:ascii="Calibri" w:hAnsi="Calibri"/>
              </w:rPr>
            </w:pPr>
            <w:ins w:id="2727" w:author="Srinath Neelakandan" w:date="2020-01-03T10:29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BBC79A2" w14:textId="2869A0FD" w:rsidR="003524B4" w:rsidRDefault="003524B4" w:rsidP="003524B4">
            <w:pPr>
              <w:spacing w:line="240" w:lineRule="auto"/>
              <w:rPr>
                <w:ins w:id="2728" w:author="Srinath Neelakandan" w:date="2020-01-03T10:24:00Z"/>
                <w:rFonts w:ascii="Calibri" w:hAnsi="Calibri"/>
              </w:rPr>
            </w:pPr>
            <w:ins w:id="2729" w:author="Srinath Neelakandan" w:date="2020-01-03T10:29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0" w:type="dxa"/>
          </w:tcPr>
          <w:p w14:paraId="78931696" w14:textId="6690F510" w:rsidR="003524B4" w:rsidRDefault="003524B4" w:rsidP="003524B4">
            <w:pPr>
              <w:spacing w:line="240" w:lineRule="auto"/>
              <w:rPr>
                <w:ins w:id="2730" w:author="Srinath Neelakandan" w:date="2020-01-03T10:24:00Z"/>
                <w:rFonts w:ascii="Calibri" w:hAnsi="Calibri"/>
              </w:rPr>
            </w:pPr>
            <w:ins w:id="2731" w:author="Srinath Neelakandan" w:date="2020-01-03T10:30:00Z">
              <w:r>
                <w:rPr>
                  <w:rFonts w:ascii="Calibri" w:hAnsi="Calibri"/>
                </w:rPr>
                <w:t>This is for merchant to cross reference with their transaction</w:t>
              </w:r>
            </w:ins>
          </w:p>
        </w:tc>
      </w:tr>
    </w:tbl>
    <w:p w14:paraId="558DEFFB" w14:textId="51074532" w:rsidR="004C2C28" w:rsidRDefault="004C2C28">
      <w:pPr>
        <w:rPr>
          <w:ins w:id="2732" w:author="Srinath Neelakandan" w:date="2020-01-03T10:54:00Z"/>
        </w:rPr>
      </w:pPr>
    </w:p>
    <w:p w14:paraId="1EF661D0" w14:textId="30D3D3AD" w:rsidR="006F6FA3" w:rsidDel="00545CC9" w:rsidRDefault="006F6FA3">
      <w:pPr>
        <w:rPr>
          <w:ins w:id="2733" w:author="Srinath Neelakandan" w:date="2020-01-03T10:04:00Z"/>
          <w:del w:id="2734" w:author="Divek Vellaisamy" w:date="2020-01-10T09:46:00Z"/>
        </w:rPr>
      </w:pPr>
    </w:p>
    <w:p w14:paraId="10BBD16A" w14:textId="77777777" w:rsidR="003524B4" w:rsidRDefault="003524B4" w:rsidP="003524B4">
      <w:pPr>
        <w:spacing w:after="200"/>
        <w:rPr>
          <w:ins w:id="2735" w:author="Srinath Neelakandan" w:date="2020-01-03T10:32:00Z"/>
          <w:b/>
          <w:bCs/>
        </w:rPr>
      </w:pPr>
      <w:ins w:id="2736" w:author="Srinath Neelakandan" w:date="2020-01-03T10:32:00Z">
        <w:r w:rsidRPr="002D227C">
          <w:rPr>
            <w:b/>
            <w:bCs/>
          </w:rPr>
          <w:t xml:space="preserve">Response Private </w:t>
        </w:r>
        <w:r w:rsidRPr="00A26A8A">
          <w:rPr>
            <w:rFonts w:ascii="Calibri" w:eastAsia="Calibri" w:hAnsi="Calibri" w:cs="Calibri"/>
            <w:b/>
          </w:rPr>
          <w:t>Claim</w:t>
        </w:r>
        <w:r w:rsidRPr="002D227C">
          <w:rPr>
            <w:b/>
            <w:bCs/>
          </w:rPr>
          <w:t xml:space="preserve">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2737" w:author="Srinath Neelakandan" w:date="2020-01-03T10:47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25"/>
        <w:gridCol w:w="74"/>
        <w:gridCol w:w="1485"/>
        <w:gridCol w:w="92"/>
        <w:gridCol w:w="743"/>
        <w:gridCol w:w="16"/>
        <w:gridCol w:w="666"/>
        <w:gridCol w:w="42"/>
        <w:gridCol w:w="5245"/>
        <w:gridCol w:w="12"/>
        <w:tblGridChange w:id="2738">
          <w:tblGrid>
            <w:gridCol w:w="1150"/>
            <w:gridCol w:w="375"/>
            <w:gridCol w:w="1224"/>
            <w:gridCol w:w="335"/>
            <w:gridCol w:w="417"/>
            <w:gridCol w:w="434"/>
            <w:gridCol w:w="391"/>
            <w:gridCol w:w="317"/>
            <w:gridCol w:w="426"/>
            <w:gridCol w:w="134"/>
            <w:gridCol w:w="548"/>
            <w:gridCol w:w="161"/>
            <w:gridCol w:w="709"/>
            <w:gridCol w:w="3279"/>
            <w:gridCol w:w="491"/>
            <w:gridCol w:w="659"/>
          </w:tblGrid>
        </w:tblGridChange>
      </w:tblGrid>
      <w:tr w:rsidR="003524B4" w14:paraId="637E98E2" w14:textId="77777777" w:rsidTr="001C7F5A">
        <w:trPr>
          <w:gridAfter w:val="1"/>
          <w:wAfter w:w="12" w:type="dxa"/>
          <w:trHeight w:val="280"/>
          <w:ins w:id="2739" w:author="Srinath Neelakandan" w:date="2020-01-03T10:32:00Z"/>
          <w:trPrChange w:id="2740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741" w:author="Srinath Neelakandan" w:date="2020-01-03T10:47:00Z">
              <w:tcPr>
                <w:tcW w:w="2351" w:type="dxa"/>
                <w:gridSpan w:val="4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105D8B27" w14:textId="77777777" w:rsidR="003524B4" w:rsidRDefault="003524B4" w:rsidP="003253A8">
            <w:pPr>
              <w:spacing w:line="240" w:lineRule="auto"/>
              <w:rPr>
                <w:ins w:id="2742" w:author="Srinath Neelakandan" w:date="2020-01-03T10:32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743" w:author="Srinath Neelakandan" w:date="2020-01-03T10:32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744" w:author="Srinath Neelakandan" w:date="2020-01-03T10:47:00Z">
              <w:tcPr>
                <w:tcW w:w="1702" w:type="dxa"/>
                <w:gridSpan w:val="5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6FB0211F" w14:textId="77777777" w:rsidR="003524B4" w:rsidRDefault="003524B4" w:rsidP="003253A8">
            <w:pPr>
              <w:spacing w:line="240" w:lineRule="auto"/>
              <w:rPr>
                <w:ins w:id="2745" w:author="Srinath Neelakandan" w:date="2020-01-03T10:32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746" w:author="Srinath Neelakandan" w:date="2020-01-03T10:32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747" w:author="Srinath Neelakandan" w:date="2020-01-03T10:47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52F386D1" w14:textId="77777777" w:rsidR="003524B4" w:rsidRDefault="003524B4" w:rsidP="003253A8">
            <w:pPr>
              <w:spacing w:line="240" w:lineRule="auto"/>
              <w:rPr>
                <w:ins w:id="2748" w:author="Srinath Neelakandan" w:date="2020-01-03T10:32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749" w:author="Srinath Neelakandan" w:date="2020-01-03T10:32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750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6387D0C6" w14:textId="77777777" w:rsidR="003524B4" w:rsidRDefault="003524B4" w:rsidP="003253A8">
            <w:pPr>
              <w:spacing w:line="240" w:lineRule="auto"/>
              <w:rPr>
                <w:ins w:id="2751" w:author="Srinath Neelakandan" w:date="2020-01-03T10:32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752" w:author="Srinath Neelakandan" w:date="2020-01-03T10:32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753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6C611564" w14:textId="77777777" w:rsidR="003524B4" w:rsidRDefault="003524B4" w:rsidP="003253A8">
            <w:pPr>
              <w:spacing w:line="240" w:lineRule="auto"/>
              <w:rPr>
                <w:ins w:id="2754" w:author="Srinath Neelakandan" w:date="2020-01-03T10:32:00Z"/>
                <w:rFonts w:ascii="Calibri" w:hAnsi="Calibri"/>
                <w:lang w:val="en-IN"/>
              </w:rPr>
            </w:pPr>
            <w:ins w:id="2755" w:author="Srinath Neelakandan" w:date="2020-01-03T10:32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3524B4" w14:paraId="7436A3DB" w14:textId="77777777" w:rsidTr="001C7F5A">
        <w:trPr>
          <w:gridAfter w:val="1"/>
          <w:wAfter w:w="12" w:type="dxa"/>
          <w:trHeight w:val="280"/>
          <w:ins w:id="2756" w:author="Srinath Neelakandan" w:date="2020-01-03T10:32:00Z"/>
          <w:trPrChange w:id="2757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58" w:author="Srinath Neelakandan" w:date="2020-01-03T10:47:00Z">
              <w:tcPr>
                <w:tcW w:w="2351" w:type="dxa"/>
                <w:gridSpan w:val="4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ABC042D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59" w:author="Srinath Neelakandan" w:date="2020-01-03T10:32:00Z"/>
                <w:lang w:val="en-IN"/>
              </w:rPr>
            </w:pPr>
            <w:proofErr w:type="spellStart"/>
            <w:ins w:id="2760" w:author="Srinath Neelakandan" w:date="2020-01-03T10:32:00Z">
              <w:r w:rsidRPr="00BD00CF">
                <w:rPr>
                  <w:lang w:val="en-IN"/>
                </w:rPr>
                <w:t>responseCode</w:t>
              </w:r>
              <w:proofErr w:type="spellEnd"/>
            </w:ins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61" w:author="Srinath Neelakandan" w:date="2020-01-03T10:47:00Z">
              <w:tcPr>
                <w:tcW w:w="1702" w:type="dxa"/>
                <w:gridSpan w:val="5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9F8DF4D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62" w:author="Srinath Neelakandan" w:date="2020-01-03T10:32:00Z"/>
                <w:lang w:val="en-IN"/>
              </w:rPr>
            </w:pPr>
            <w:ins w:id="2763" w:author="Srinath Neelakandan" w:date="2020-01-03T10:32:00Z">
              <w:r w:rsidRPr="00BD00CF">
                <w:rPr>
                  <w:lang w:val="en-IN"/>
                </w:rPr>
                <w:t>Alphanumeric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64" w:author="Srinath Neelakandan" w:date="2020-01-03T10:47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B9B8C94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65" w:author="Srinath Neelakandan" w:date="2020-01-03T10:32:00Z"/>
                <w:lang w:val="en-IN"/>
              </w:rPr>
            </w:pPr>
            <w:ins w:id="2766" w:author="Srinath Neelakandan" w:date="2020-01-03T10:32:00Z">
              <w:r w:rsidRPr="00BD00CF">
                <w:rPr>
                  <w:lang w:val="en-IN"/>
                </w:rPr>
                <w:t>M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67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96CCA0D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68" w:author="Srinath Neelakandan" w:date="2020-01-03T10:32:00Z"/>
                <w:lang w:val="en-IN"/>
              </w:rPr>
            </w:pPr>
            <w:ins w:id="2769" w:author="Srinath Neelakandan" w:date="2020-01-03T10:32:00Z">
              <w:r w:rsidRPr="00BD00CF">
                <w:rPr>
                  <w:lang w:val="en-IN"/>
                </w:rPr>
                <w:t>3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770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D904F15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71" w:author="Srinath Neelakandan" w:date="2020-01-03T10:32:00Z"/>
                <w:lang w:val="en-IN"/>
              </w:rPr>
            </w:pPr>
            <w:ins w:id="2772" w:author="Srinath Neelakandan" w:date="2020-01-03T10:32:00Z">
              <w:r w:rsidRPr="00BD00CF">
                <w:rPr>
                  <w:lang w:val="en-IN"/>
                </w:rPr>
                <w:t>000 – success, any other response code is considered as error. Refer to message field for detail.</w:t>
              </w:r>
            </w:ins>
          </w:p>
        </w:tc>
      </w:tr>
      <w:tr w:rsidR="003524B4" w14:paraId="05E92950" w14:textId="77777777" w:rsidTr="001C7F5A">
        <w:trPr>
          <w:gridAfter w:val="1"/>
          <w:wAfter w:w="12" w:type="dxa"/>
          <w:trHeight w:val="280"/>
          <w:ins w:id="2773" w:author="Srinath Neelakandan" w:date="2020-01-03T10:32:00Z"/>
          <w:trPrChange w:id="2774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75" w:author="Srinath Neelakandan" w:date="2020-01-03T10:47:00Z">
              <w:tcPr>
                <w:tcW w:w="2351" w:type="dxa"/>
                <w:gridSpan w:val="4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F38F07B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76" w:author="Srinath Neelakandan" w:date="2020-01-03T10:32:00Z"/>
                <w:lang w:val="en-IN"/>
              </w:rPr>
            </w:pPr>
            <w:ins w:id="2777" w:author="Srinath Neelakandan" w:date="2020-01-03T10:32:00Z">
              <w:r w:rsidRPr="00BD00CF">
                <w:rPr>
                  <w:lang w:val="en-IN"/>
                </w:rPr>
                <w:t>message</w:t>
              </w:r>
            </w:ins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78" w:author="Srinath Neelakandan" w:date="2020-01-03T10:47:00Z">
              <w:tcPr>
                <w:tcW w:w="1702" w:type="dxa"/>
                <w:gridSpan w:val="5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66E9C7C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79" w:author="Srinath Neelakandan" w:date="2020-01-03T10:32:00Z"/>
                <w:lang w:val="en-IN"/>
              </w:rPr>
            </w:pPr>
            <w:ins w:id="2780" w:author="Srinath Neelakandan" w:date="2020-01-03T10:32:00Z">
              <w:r w:rsidRPr="00BD00CF">
                <w:rPr>
                  <w:lang w:val="en-IN"/>
                </w:rPr>
                <w:t>Alphanumeric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81" w:author="Srinath Neelakandan" w:date="2020-01-03T10:47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C76405B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82" w:author="Srinath Neelakandan" w:date="2020-01-03T10:32:00Z"/>
                <w:lang w:val="en-IN"/>
              </w:rPr>
            </w:pPr>
            <w:ins w:id="2783" w:author="Srinath Neelakandan" w:date="2020-01-03T10:32:00Z">
              <w:r w:rsidRPr="00BD00CF">
                <w:rPr>
                  <w:lang w:val="en-IN"/>
                </w:rPr>
                <w:t>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84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2F8F878D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85" w:author="Srinath Neelakandan" w:date="2020-01-03T10:32:00Z"/>
                <w:lang w:val="en-IN"/>
              </w:rPr>
            </w:pPr>
            <w:ins w:id="2786" w:author="Srinath Neelakandan" w:date="2020-01-03T10:32:00Z">
              <w:r w:rsidRPr="00BD00CF">
                <w:rPr>
                  <w:lang w:val="en-IN"/>
                </w:rPr>
                <w:t>200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787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304FF14F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88" w:author="Srinath Neelakandan" w:date="2020-01-03T10:32:00Z"/>
                <w:lang w:val="en-IN"/>
              </w:rPr>
            </w:pPr>
            <w:ins w:id="2789" w:author="Srinath Neelakandan" w:date="2020-01-03T10:32:00Z">
              <w:r w:rsidRPr="00BD00CF">
                <w:rPr>
                  <w:lang w:val="en-IN"/>
                </w:rPr>
                <w:t>Additional information on the status</w:t>
              </w:r>
            </w:ins>
          </w:p>
        </w:tc>
      </w:tr>
      <w:tr w:rsidR="00443611" w14:paraId="3EF654CD" w14:textId="77777777" w:rsidTr="001C7F5A">
        <w:trPr>
          <w:gridAfter w:val="1"/>
          <w:wAfter w:w="12" w:type="dxa"/>
          <w:trHeight w:val="280"/>
          <w:ins w:id="2790" w:author="Srinath Neelakandan" w:date="2020-01-03T10:32:00Z"/>
          <w:trPrChange w:id="2791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92" w:author="Srinath Neelakandan" w:date="2020-01-03T10:47:00Z">
              <w:tcPr>
                <w:tcW w:w="2351" w:type="dxa"/>
                <w:gridSpan w:val="4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5CE28BB9" w14:textId="12A126AB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793" w:author="Srinath Neelakandan" w:date="2020-01-03T10:32:00Z"/>
                <w:lang w:val="en-IN"/>
              </w:rPr>
            </w:pPr>
            <w:proofErr w:type="spellStart"/>
            <w:ins w:id="2794" w:author="Srinath Neelakandan" w:date="2020-01-03T11:11:00Z">
              <w:r>
                <w:rPr>
                  <w:rFonts w:ascii="Calibri" w:eastAsia="Calibri" w:hAnsi="Calibri" w:cs="Calibri"/>
                </w:rPr>
                <w:t>authToken</w:t>
              </w:r>
            </w:ins>
            <w:proofErr w:type="spellEnd"/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95" w:author="Srinath Neelakandan" w:date="2020-01-03T10:47:00Z">
              <w:tcPr>
                <w:tcW w:w="1702" w:type="dxa"/>
                <w:gridSpan w:val="5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A1711BE" w14:textId="1E49C17C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796" w:author="Srinath Neelakandan" w:date="2020-01-03T10:32:00Z"/>
                <w:lang w:val="en-IN"/>
              </w:rPr>
            </w:pPr>
            <w:ins w:id="2797" w:author="Srinath Neelakandan" w:date="2020-01-03T11:11:00Z">
              <w:r>
                <w:rPr>
                  <w:rFonts w:ascii="Calibri" w:hAnsi="Calibri"/>
                </w:rPr>
                <w:t>Alphanumeric special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98" w:author="Srinath Neelakandan" w:date="2020-01-03T10:47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210A88C" w14:textId="0E908260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799" w:author="Srinath Neelakandan" w:date="2020-01-03T10:32:00Z"/>
                <w:lang w:val="en-IN"/>
              </w:rPr>
            </w:pPr>
            <w:ins w:id="2800" w:author="Srinath Neelakandan" w:date="2020-01-03T11:11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01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341EECE2" w14:textId="58E6458F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02" w:author="Srinath Neelakandan" w:date="2020-01-03T10:32:00Z"/>
                <w:lang w:val="en-IN"/>
              </w:rPr>
            </w:pPr>
            <w:ins w:id="2803" w:author="Srinath Neelakandan" w:date="2020-01-03T11:11:00Z">
              <w:r>
                <w:rPr>
                  <w:rFonts w:ascii="Calibri" w:hAnsi="Calibri"/>
                </w:rPr>
                <w:t>255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804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217274C4" w14:textId="333057CD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05" w:author="Srinath Neelakandan" w:date="2020-01-03T10:32:00Z"/>
                <w:lang w:val="en-IN"/>
              </w:rPr>
            </w:pPr>
            <w:ins w:id="2806" w:author="Srinath Neelakandan" w:date="2020-01-03T11:11:00Z">
              <w:r>
                <w:rPr>
                  <w:rFonts w:ascii="Calibri" w:eastAsia="Calibri" w:hAnsi="Calibri" w:cs="Calibri"/>
                </w:rPr>
                <w:t xml:space="preserve">Authorization token. </w:t>
              </w:r>
              <w:del w:id="2807" w:author="Mary Indira Augustine" w:date="2020-01-07T11:14:00Z">
                <w:r w:rsidDel="00EB26C4">
                  <w:rPr>
                    <w:rFonts w:ascii="Calibri" w:eastAsia="Calibri" w:hAnsi="Calibri" w:cs="Calibri"/>
                  </w:rPr>
                  <w:delText>Will be used</w:delText>
                </w:r>
              </w:del>
            </w:ins>
            <w:ins w:id="2808" w:author="Mary Indira Augustine" w:date="2020-01-07T11:14:00Z">
              <w:r w:rsidR="00EB26C4">
                <w:rPr>
                  <w:rFonts w:ascii="Calibri" w:eastAsia="Calibri" w:hAnsi="Calibri" w:cs="Calibri"/>
                </w:rPr>
                <w:t>Used</w:t>
              </w:r>
            </w:ins>
            <w:ins w:id="2809" w:author="Srinath Neelakandan" w:date="2020-01-03T11:11:00Z">
              <w:r>
                <w:rPr>
                  <w:rFonts w:ascii="Calibri" w:eastAsia="Calibri" w:hAnsi="Calibri" w:cs="Calibri"/>
                </w:rPr>
                <w:t xml:space="preserve"> for sub</w:t>
              </w:r>
              <w:del w:id="2810" w:author="Mary Indira Augustine" w:date="2020-01-07T11:14:00Z">
                <w:r w:rsidDel="00EB26C4">
                  <w:rPr>
                    <w:rFonts w:ascii="Calibri" w:eastAsia="Calibri" w:hAnsi="Calibri" w:cs="Calibri"/>
                  </w:rPr>
                  <w:delText xml:space="preserve"> </w:delText>
                </w:r>
              </w:del>
              <w:r>
                <w:rPr>
                  <w:rFonts w:ascii="Calibri" w:eastAsia="Calibri" w:hAnsi="Calibri" w:cs="Calibri"/>
                </w:rPr>
                <w:t>sequent request</w:t>
              </w:r>
            </w:ins>
            <w:ins w:id="2811" w:author="Mary Indira Augustine" w:date="2020-01-07T11:14:00Z">
              <w:r w:rsidR="00EB26C4">
                <w:rPr>
                  <w:rFonts w:ascii="Calibri" w:eastAsia="Calibri" w:hAnsi="Calibri" w:cs="Calibri"/>
                </w:rPr>
                <w:t>s</w:t>
              </w:r>
            </w:ins>
            <w:ins w:id="2812" w:author="Srinath Neelakandan" w:date="2020-01-03T11:11:00Z">
              <w:r>
                <w:rPr>
                  <w:rFonts w:ascii="Calibri" w:eastAsia="Calibri" w:hAnsi="Calibri" w:cs="Calibri"/>
                </w:rPr>
                <w:t xml:space="preserve"> </w:t>
              </w:r>
              <w:del w:id="2813" w:author="Mary Indira Augustine" w:date="2020-01-07T12:15:00Z">
                <w:r w:rsidDel="00FC469D">
                  <w:rPr>
                    <w:rFonts w:ascii="Calibri" w:eastAsia="Calibri" w:hAnsi="Calibri" w:cs="Calibri"/>
                  </w:rPr>
                  <w:delText>after</w:delText>
                </w:r>
              </w:del>
            </w:ins>
            <w:ins w:id="2814" w:author="Mary Indira Augustine" w:date="2020-01-07T12:15:00Z">
              <w:r w:rsidR="00FC469D">
                <w:rPr>
                  <w:rFonts w:ascii="Calibri" w:eastAsia="Calibri" w:hAnsi="Calibri" w:cs="Calibri"/>
                </w:rPr>
                <w:t>upo</w:t>
              </w:r>
            </w:ins>
            <w:ins w:id="2815" w:author="Mary Indira Augustine" w:date="2020-01-07T12:16:00Z">
              <w:r w:rsidR="00FC469D">
                <w:rPr>
                  <w:rFonts w:ascii="Calibri" w:eastAsia="Calibri" w:hAnsi="Calibri" w:cs="Calibri"/>
                </w:rPr>
                <w:t>n</w:t>
              </w:r>
            </w:ins>
            <w:ins w:id="2816" w:author="Srinath Neelakandan" w:date="2020-01-03T11:11:00Z">
              <w:r>
                <w:rPr>
                  <w:rFonts w:ascii="Calibri" w:eastAsia="Calibri" w:hAnsi="Calibri" w:cs="Calibri"/>
                </w:rPr>
                <w:t xml:space="preserve"> </w:t>
              </w:r>
              <w:del w:id="2817" w:author="Mary Indira Augustine" w:date="2020-01-07T11:14:00Z">
                <w:r w:rsidDel="00EB26C4">
                  <w:rPr>
                    <w:rFonts w:ascii="Calibri" w:eastAsia="Calibri" w:hAnsi="Calibri" w:cs="Calibri"/>
                  </w:rPr>
                  <w:delText xml:space="preserve">the </w:delText>
                </w:r>
              </w:del>
              <w:r>
                <w:rPr>
                  <w:rFonts w:ascii="Calibri" w:eastAsia="Calibri" w:hAnsi="Calibri" w:cs="Calibri"/>
                </w:rPr>
                <w:t>successful login</w:t>
              </w:r>
            </w:ins>
          </w:p>
        </w:tc>
      </w:tr>
      <w:tr w:rsidR="00443611" w14:paraId="35477D55" w14:textId="77777777" w:rsidTr="001C7F5A">
        <w:trPr>
          <w:gridAfter w:val="1"/>
          <w:wAfter w:w="12" w:type="dxa"/>
          <w:trHeight w:val="280"/>
          <w:ins w:id="2818" w:author="Srinath Neelakandan" w:date="2020-01-03T10:32:00Z"/>
          <w:trPrChange w:id="2819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20" w:author="Srinath Neelakandan" w:date="2020-01-03T10:47:00Z">
              <w:tcPr>
                <w:tcW w:w="2351" w:type="dxa"/>
                <w:gridSpan w:val="4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B200EE6" w14:textId="270F1443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21" w:author="Srinath Neelakandan" w:date="2020-01-03T10:32:00Z"/>
                <w:lang w:val="en-IN"/>
              </w:rPr>
            </w:pPr>
            <w:proofErr w:type="spellStart"/>
            <w:ins w:id="2822" w:author="Srinath Neelakandan" w:date="2020-01-03T11:11:00Z">
              <w:r>
                <w:rPr>
                  <w:rFonts w:ascii="Calibri" w:eastAsia="Calibri" w:hAnsi="Calibri" w:cs="Calibri"/>
                </w:rPr>
                <w:t>authSecret</w:t>
              </w:r>
            </w:ins>
            <w:proofErr w:type="spellEnd"/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23" w:author="Srinath Neelakandan" w:date="2020-01-03T10:47:00Z">
              <w:tcPr>
                <w:tcW w:w="1702" w:type="dxa"/>
                <w:gridSpan w:val="5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7E83989" w14:textId="0CD22CAF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24" w:author="Srinath Neelakandan" w:date="2020-01-03T10:32:00Z"/>
                <w:lang w:val="en-IN"/>
              </w:rPr>
            </w:pPr>
            <w:ins w:id="2825" w:author="Srinath Neelakandan" w:date="2020-01-03T11:11:00Z">
              <w:r>
                <w:rPr>
                  <w:rFonts w:ascii="Calibri" w:hAnsi="Calibri"/>
                </w:rPr>
                <w:t>Alphanumeric special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26" w:author="Srinath Neelakandan" w:date="2020-01-03T10:47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52F42E83" w14:textId="7608FA21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27" w:author="Srinath Neelakandan" w:date="2020-01-03T10:32:00Z"/>
                <w:lang w:val="en-IN"/>
              </w:rPr>
            </w:pPr>
            <w:ins w:id="2828" w:author="Srinath Neelakandan" w:date="2020-01-03T11:11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29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CA92716" w14:textId="5170CBE8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30" w:author="Srinath Neelakandan" w:date="2020-01-03T10:32:00Z"/>
                <w:lang w:val="en-IN"/>
              </w:rPr>
            </w:pPr>
            <w:ins w:id="2831" w:author="Srinath Neelakandan" w:date="2020-01-03T11:11:00Z">
              <w:r>
                <w:rPr>
                  <w:rFonts w:ascii="Calibri" w:hAnsi="Calibri"/>
                </w:rPr>
                <w:t>255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32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04D6C7C" w14:textId="5D3A7B0F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33" w:author="Srinath Neelakandan" w:date="2020-01-03T10:32:00Z"/>
                <w:lang w:val="en-IN"/>
              </w:rPr>
            </w:pPr>
            <w:ins w:id="2834" w:author="Srinath Neelakandan" w:date="2020-01-03T11:11:00Z">
              <w:del w:id="2835" w:author="Mary Indira Augustine" w:date="2020-01-07T11:14:00Z">
                <w:r w:rsidDel="00EB26C4">
                  <w:rPr>
                    <w:rFonts w:ascii="Calibri" w:eastAsia="Calibri" w:hAnsi="Calibri" w:cs="Calibri"/>
                  </w:rPr>
                  <w:delText>This s</w:delText>
                </w:r>
              </w:del>
            </w:ins>
            <w:ins w:id="2836" w:author="Mary Indira Augustine" w:date="2020-01-07T11:14:00Z">
              <w:r w:rsidR="00EB26C4">
                <w:rPr>
                  <w:rFonts w:ascii="Calibri" w:eastAsia="Calibri" w:hAnsi="Calibri" w:cs="Calibri"/>
                </w:rPr>
                <w:t>S</w:t>
              </w:r>
            </w:ins>
            <w:ins w:id="2837" w:author="Srinath Neelakandan" w:date="2020-01-03T11:11:00Z">
              <w:r>
                <w:rPr>
                  <w:rFonts w:ascii="Calibri" w:eastAsia="Calibri" w:hAnsi="Calibri" w:cs="Calibri"/>
                </w:rPr>
                <w:t xml:space="preserve">ecret key </w:t>
              </w:r>
              <w:del w:id="2838" w:author="Mary Indira Augustine" w:date="2020-01-07T11:14:00Z">
                <w:r w:rsidDel="00EB26C4">
                  <w:rPr>
                    <w:rFonts w:ascii="Calibri" w:eastAsia="Calibri" w:hAnsi="Calibri" w:cs="Calibri"/>
                  </w:rPr>
                  <w:delText>will be u</w:delText>
                </w:r>
              </w:del>
            </w:ins>
            <w:ins w:id="2839" w:author="Mary Indira Augustine" w:date="2020-01-07T11:14:00Z">
              <w:r w:rsidR="00EB26C4">
                <w:rPr>
                  <w:rFonts w:ascii="Calibri" w:eastAsia="Calibri" w:hAnsi="Calibri" w:cs="Calibri"/>
                </w:rPr>
                <w:t>u</w:t>
              </w:r>
            </w:ins>
            <w:ins w:id="2840" w:author="Srinath Neelakandan" w:date="2020-01-03T11:11:00Z">
              <w:r>
                <w:rPr>
                  <w:rFonts w:ascii="Calibri" w:eastAsia="Calibri" w:hAnsi="Calibri" w:cs="Calibri"/>
                </w:rPr>
                <w:t xml:space="preserve">sed to encrypt </w:t>
              </w:r>
              <w:del w:id="2841" w:author="Mary Indira Augustine" w:date="2020-01-07T11:14:00Z">
                <w:r w:rsidDel="00EB26C4">
                  <w:rPr>
                    <w:rFonts w:ascii="Calibri" w:eastAsia="Calibri" w:hAnsi="Calibri" w:cs="Calibri"/>
                  </w:rPr>
                  <w:delText xml:space="preserve">the </w:delText>
                </w:r>
              </w:del>
              <w:r>
                <w:rPr>
                  <w:rFonts w:ascii="Calibri" w:eastAsia="Calibri" w:hAnsi="Calibri" w:cs="Calibri"/>
                </w:rPr>
                <w:t>payload after the successful login</w:t>
              </w:r>
            </w:ins>
          </w:p>
        </w:tc>
      </w:tr>
      <w:tr w:rsidR="001C7F5A" w14:paraId="25027025" w14:textId="77777777" w:rsidTr="001C7F5A">
        <w:trPr>
          <w:trHeight w:val="280"/>
          <w:tblHeader/>
          <w:ins w:id="2842" w:author="Srinath Neelakandan" w:date="2020-01-03T11:16:00Z"/>
        </w:trPr>
        <w:tc>
          <w:tcPr>
            <w:tcW w:w="152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EEEF2DB" w14:textId="77777777" w:rsidR="001C7F5A" w:rsidRDefault="001C7F5A" w:rsidP="003253A8">
            <w:pPr>
              <w:spacing w:line="240" w:lineRule="auto"/>
              <w:rPr>
                <w:ins w:id="2843" w:author="Srinath Neelakandan" w:date="2020-01-03T11:16:00Z"/>
                <w:rFonts w:ascii="Calibri" w:hAnsi="Calibri"/>
                <w:lang w:val="en-IN"/>
              </w:rPr>
            </w:pPr>
            <w:ins w:id="2844" w:author="Srinath Neelakandan" w:date="2020-01-03T11:1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55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FE77BD9" w14:textId="77777777" w:rsidR="001C7F5A" w:rsidRDefault="001C7F5A" w:rsidP="003253A8">
            <w:pPr>
              <w:spacing w:line="240" w:lineRule="auto"/>
              <w:rPr>
                <w:ins w:id="2845" w:author="Srinath Neelakandan" w:date="2020-01-03T11:16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846" w:author="Srinath Neelakandan" w:date="2020-01-03T11:1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851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E8707D3" w14:textId="77777777" w:rsidR="001C7F5A" w:rsidRDefault="001C7F5A" w:rsidP="003253A8">
            <w:pPr>
              <w:spacing w:line="240" w:lineRule="auto"/>
              <w:rPr>
                <w:ins w:id="2847" w:author="Srinath Neelakandan" w:date="2020-01-03T11:16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848" w:author="Srinath Neelakandan" w:date="2020-01-03T11:1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</w:t>
              </w:r>
            </w:ins>
          </w:p>
        </w:tc>
        <w:tc>
          <w:tcPr>
            <w:tcW w:w="70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D441B3F" w14:textId="77777777" w:rsidR="001C7F5A" w:rsidRDefault="001C7F5A" w:rsidP="003253A8">
            <w:pPr>
              <w:spacing w:line="240" w:lineRule="auto"/>
              <w:rPr>
                <w:ins w:id="2849" w:author="Srinath Neelakandan" w:date="2020-01-03T11:16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850" w:author="Srinath Neelakandan" w:date="2020-01-03T11:1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525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8D60173" w14:textId="77777777" w:rsidR="001C7F5A" w:rsidRDefault="001C7F5A" w:rsidP="003253A8">
            <w:pPr>
              <w:spacing w:line="240" w:lineRule="auto"/>
              <w:rPr>
                <w:ins w:id="2851" w:author="Srinath Neelakandan" w:date="2020-01-03T11:16:00Z"/>
                <w:rFonts w:ascii="Calibri" w:hAnsi="Calibri"/>
                <w:lang w:val="en-IN"/>
              </w:rPr>
            </w:pPr>
            <w:ins w:id="2852" w:author="Srinath Neelakandan" w:date="2020-01-03T11:1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443611" w14:paraId="3FA941D3" w14:textId="77777777" w:rsidTr="001C7F5A">
        <w:trPr>
          <w:gridAfter w:val="1"/>
          <w:wAfter w:w="12" w:type="dxa"/>
          <w:trHeight w:val="280"/>
          <w:ins w:id="2853" w:author="Srinath Neelakandan" w:date="2020-01-03T10:34:00Z"/>
          <w:trPrChange w:id="2854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55" w:author="Srinath Neelakandan" w:date="2020-01-03T10:47:00Z">
              <w:tcPr>
                <w:tcW w:w="2351" w:type="dxa"/>
                <w:gridSpan w:val="4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41099EE2" w14:textId="0458255E" w:rsidR="00443611" w:rsidRPr="003524B4" w:rsidRDefault="00443611" w:rsidP="00443611">
            <w:pPr>
              <w:tabs>
                <w:tab w:val="right" w:pos="3336"/>
              </w:tabs>
              <w:spacing w:line="240" w:lineRule="auto"/>
              <w:rPr>
                <w:ins w:id="2856" w:author="Srinath Neelakandan" w:date="2020-01-03T10:34:00Z"/>
                <w:lang w:val="en-IN"/>
              </w:rPr>
            </w:pPr>
            <w:ins w:id="2857" w:author="Srinath Neelakandan" w:date="2020-01-03T11:10:00Z">
              <w:r>
                <w:rPr>
                  <w:rFonts w:ascii="Calibri" w:eastAsia="Calibri" w:hAnsi="Calibri" w:cs="Calibri"/>
                </w:rPr>
                <w:t>role</w:t>
              </w:r>
            </w:ins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58" w:author="Srinath Neelakandan" w:date="2020-01-03T10:47:00Z">
              <w:tcPr>
                <w:tcW w:w="1702" w:type="dxa"/>
                <w:gridSpan w:val="5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29211ACC" w14:textId="64B8B47F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59" w:author="Srinath Neelakandan" w:date="2020-01-03T10:34:00Z"/>
                <w:lang w:val="en-IN"/>
              </w:rPr>
            </w:pPr>
            <w:ins w:id="2860" w:author="Srinath Neelakandan" w:date="2020-01-03T11:1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61" w:author="Srinath Neelakandan" w:date="2020-01-03T10:47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60DBDA7" w14:textId="73188B52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62" w:author="Srinath Neelakandan" w:date="2020-01-03T10:34:00Z"/>
                <w:lang w:val="en-IN"/>
              </w:rPr>
            </w:pPr>
            <w:ins w:id="2863" w:author="Srinath Neelakandan" w:date="2020-01-03T11:1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64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8319CB1" w14:textId="0FA5BB22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65" w:author="Srinath Neelakandan" w:date="2020-01-03T10:34:00Z"/>
                <w:lang w:val="en-IN"/>
              </w:rPr>
            </w:pPr>
            <w:ins w:id="2866" w:author="Srinath Neelakandan" w:date="2020-01-03T11:10:00Z">
              <w:r>
                <w:rPr>
                  <w:rFonts w:ascii="Calibri" w:hAnsi="Calibri"/>
                </w:rPr>
                <w:t>80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67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254F0DD" w14:textId="6408C205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68" w:author="Srinath Neelakandan" w:date="2020-01-03T10:34:00Z"/>
                <w:lang w:val="en-IN"/>
              </w:rPr>
            </w:pPr>
            <w:ins w:id="2869" w:author="Srinath Neelakandan" w:date="2020-01-03T11:10:00Z">
              <w:r>
                <w:rPr>
                  <w:rFonts w:ascii="Calibri" w:eastAsia="Calibri" w:hAnsi="Calibri" w:cs="Calibri"/>
                </w:rPr>
                <w:t>User role</w:t>
              </w:r>
            </w:ins>
          </w:p>
        </w:tc>
      </w:tr>
      <w:tr w:rsidR="00443611" w14:paraId="0B0005BA" w14:textId="77777777" w:rsidTr="001C7F5A">
        <w:trPr>
          <w:gridAfter w:val="1"/>
          <w:wAfter w:w="12" w:type="dxa"/>
          <w:trHeight w:val="280"/>
          <w:ins w:id="2870" w:author="Srinath Neelakandan" w:date="2020-01-03T10:34:00Z"/>
          <w:trPrChange w:id="2871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72" w:author="Srinath Neelakandan" w:date="2020-01-03T10:47:00Z">
              <w:tcPr>
                <w:tcW w:w="2351" w:type="dxa"/>
                <w:gridSpan w:val="4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3DAF82E5" w14:textId="71E52CD9" w:rsidR="00443611" w:rsidRPr="0064048E" w:rsidRDefault="00443611" w:rsidP="00443611">
            <w:pPr>
              <w:tabs>
                <w:tab w:val="right" w:pos="3336"/>
              </w:tabs>
              <w:spacing w:line="240" w:lineRule="auto"/>
              <w:rPr>
                <w:ins w:id="2873" w:author="Srinath Neelakandan" w:date="2020-01-03T10:34:00Z"/>
                <w:lang w:val="en-IN"/>
              </w:rPr>
            </w:pPr>
            <w:proofErr w:type="spellStart"/>
            <w:ins w:id="2874" w:author="Srinath Neelakandan" w:date="2020-01-03T11:09:00Z">
              <w:r>
                <w:rPr>
                  <w:rFonts w:ascii="Calibri" w:eastAsia="Calibri" w:hAnsi="Calibri" w:cs="Calibri"/>
                </w:rPr>
                <w:t>accessList</w:t>
              </w:r>
            </w:ins>
            <w:proofErr w:type="spellEnd"/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75" w:author="Srinath Neelakandan" w:date="2020-01-03T10:47:00Z">
              <w:tcPr>
                <w:tcW w:w="1702" w:type="dxa"/>
                <w:gridSpan w:val="5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113D5A2B" w14:textId="2D3179EB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76" w:author="Srinath Neelakandan" w:date="2020-01-03T10:34:00Z"/>
                <w:lang w:val="en-IN"/>
              </w:rPr>
            </w:pPr>
            <w:ins w:id="2877" w:author="Srinath Neelakandan" w:date="2020-01-03T11:09:00Z">
              <w:r>
                <w:rPr>
                  <w:rFonts w:ascii="Calibri" w:hAnsi="Calibri"/>
                </w:rPr>
                <w:t>JSON Array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78" w:author="Srinath Neelakandan" w:date="2020-01-03T10:47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9B8E854" w14:textId="66CB1C76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79" w:author="Srinath Neelakandan" w:date="2020-01-03T10:34:00Z"/>
                <w:lang w:val="en-IN"/>
              </w:rPr>
            </w:pPr>
            <w:ins w:id="2880" w:author="Srinath Neelakandan" w:date="2020-01-03T11:09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81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45B5CE02" w14:textId="0C38028C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82" w:author="Srinath Neelakandan" w:date="2020-01-03T10:34:00Z"/>
                <w:lang w:val="en-IN"/>
              </w:rPr>
            </w:pPr>
            <w:ins w:id="2883" w:author="Srinath Neelakandan" w:date="2020-01-03T11:09:00Z">
              <w:r>
                <w:rPr>
                  <w:rFonts w:ascii="Calibri" w:hAnsi="Calibri"/>
                </w:rPr>
                <w:t>NA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84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AAD075A" w14:textId="5BC67406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85" w:author="Srinath Neelakandan" w:date="2020-01-03T10:34:00Z"/>
                <w:lang w:val="en-IN"/>
              </w:rPr>
            </w:pPr>
            <w:ins w:id="2886" w:author="Srinath Neelakandan" w:date="2020-01-03T11:09:00Z">
              <w:r>
                <w:rPr>
                  <w:rFonts w:ascii="Calibri" w:eastAsia="Calibri" w:hAnsi="Calibri" w:cs="Calibri"/>
                </w:rPr>
                <w:t>Access list ties to that user</w:t>
              </w:r>
            </w:ins>
          </w:p>
        </w:tc>
      </w:tr>
      <w:tr w:rsidR="00443611" w14:paraId="473D0CB3" w14:textId="77777777" w:rsidTr="001C7F5A">
        <w:tblPrEx>
          <w:tblPrExChange w:id="2887" w:author="Srinath Neelakandan" w:date="2020-01-03T10:47:00Z">
            <w:tblPrEx>
              <w:tblW w:w="9241" w:type="dxa"/>
            </w:tblPrEx>
          </w:tblPrExChange>
        </w:tblPrEx>
        <w:trPr>
          <w:gridAfter w:val="1"/>
          <w:wAfter w:w="12" w:type="dxa"/>
          <w:trHeight w:val="280"/>
          <w:ins w:id="2888" w:author="Srinath Neelakandan" w:date="2020-01-03T10:37:00Z"/>
          <w:trPrChange w:id="2889" w:author="Srinath Neelakandan" w:date="2020-01-03T10:47:00Z">
            <w:trPr>
              <w:gridBefore w:val="1"/>
              <w:gridAfter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90" w:author="Srinath Neelakandan" w:date="2020-01-03T10:47:00Z">
              <w:tcPr>
                <w:tcW w:w="15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5612A8B3" w14:textId="6DA37EDE" w:rsidR="00443611" w:rsidRPr="0064048E" w:rsidRDefault="00443611" w:rsidP="00443611">
            <w:pPr>
              <w:tabs>
                <w:tab w:val="right" w:pos="3336"/>
              </w:tabs>
              <w:spacing w:line="240" w:lineRule="auto"/>
              <w:rPr>
                <w:ins w:id="2891" w:author="Srinath Neelakandan" w:date="2020-01-03T10:37:00Z"/>
                <w:lang w:val="en-IN"/>
              </w:rPr>
            </w:pPr>
            <w:proofErr w:type="spellStart"/>
            <w:ins w:id="2892" w:author="Srinath Neelakandan" w:date="2020-01-03T11:09:00Z">
              <w:r>
                <w:rPr>
                  <w:rFonts w:ascii="Calibri" w:eastAsia="Calibri" w:hAnsi="Calibri" w:cs="Calibri"/>
                </w:rPr>
                <w:t>expiryDate</w:t>
              </w:r>
            </w:ins>
            <w:proofErr w:type="spellEnd"/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93" w:author="Srinath Neelakandan" w:date="2020-01-03T10:47:00Z">
              <w:tcPr>
                <w:tcW w:w="1577" w:type="dxa"/>
                <w:gridSpan w:val="4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24DEADE6" w14:textId="3446F280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94" w:author="Srinath Neelakandan" w:date="2020-01-03T10:37:00Z"/>
                <w:lang w:val="en-IN"/>
              </w:rPr>
            </w:pPr>
            <w:ins w:id="2895" w:author="Srinath Neelakandan" w:date="2020-01-03T11:09:00Z">
              <w:r>
                <w:rPr>
                  <w:rFonts w:ascii="Calibri" w:hAnsi="Calibri"/>
                </w:rPr>
                <w:t>datetime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96" w:author="Srinath Neelakandan" w:date="2020-01-03T10:47:00Z">
              <w:tcPr>
                <w:tcW w:w="743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DC2265A" w14:textId="20D1E90D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97" w:author="Srinath Neelakandan" w:date="2020-01-03T10:37:00Z"/>
                <w:lang w:val="en-IN"/>
              </w:rPr>
            </w:pPr>
            <w:ins w:id="2898" w:author="Srinath Neelakandan" w:date="2020-01-03T11:09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99" w:author="Srinath Neelakandan" w:date="2020-01-03T10:47:00Z">
              <w:tcPr>
                <w:tcW w:w="68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C45FD58" w14:textId="76436E48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900" w:author="Srinath Neelakandan" w:date="2020-01-03T10:37:00Z"/>
                <w:lang w:val="en-IN"/>
              </w:rPr>
            </w:pPr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01" w:author="Srinath Neelakandan" w:date="2020-01-03T10:47:00Z">
              <w:tcPr>
                <w:tcW w:w="4640" w:type="dxa"/>
                <w:gridSpan w:val="4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54151114" w14:textId="2FE65551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902" w:author="Srinath Neelakandan" w:date="2020-01-03T10:37:00Z"/>
                <w:lang w:val="en-IN"/>
              </w:rPr>
            </w:pPr>
            <w:ins w:id="2903" w:author="Srinath Neelakandan" w:date="2020-01-03T11:09:00Z">
              <w:r>
                <w:rPr>
                  <w:rFonts w:ascii="Calibri" w:eastAsia="Calibri" w:hAnsi="Calibri" w:cs="Calibri"/>
                </w:rPr>
                <w:t>NULL value represents the token will never expire</w:t>
              </w:r>
              <w:del w:id="2904" w:author="Mary Indira Augustine" w:date="2020-01-07T11:15:00Z">
                <w:r w:rsidDel="005C657B">
                  <w:rPr>
                    <w:rFonts w:ascii="Calibri" w:eastAsia="Calibri" w:hAnsi="Calibri" w:cs="Calibri"/>
                  </w:rPr>
                  <w:delText>.</w:delText>
                </w:r>
              </w:del>
              <w:r>
                <w:rPr>
                  <w:rFonts w:ascii="Calibri" w:eastAsia="Calibri" w:hAnsi="Calibri" w:cs="Calibri"/>
                </w:rPr>
                <w:t xml:space="preserve"> </w:t>
              </w:r>
            </w:ins>
          </w:p>
        </w:tc>
      </w:tr>
    </w:tbl>
    <w:p w14:paraId="62B7612B" w14:textId="5CBFEDBF" w:rsidR="00094718" w:rsidRDefault="00094718">
      <w:pPr>
        <w:rPr>
          <w:ins w:id="2905" w:author="Srinath Neelakandan" w:date="2020-01-03T10:04:00Z"/>
        </w:rPr>
      </w:pPr>
    </w:p>
    <w:p w14:paraId="78797240" w14:textId="01572198" w:rsidR="00FA0CD2" w:rsidRPr="002D227C" w:rsidRDefault="00D70387" w:rsidP="00FA0CD2">
      <w:pPr>
        <w:spacing w:line="240" w:lineRule="auto"/>
        <w:rPr>
          <w:ins w:id="2906" w:author="Srinath Neelakandan" w:date="2020-01-03T10:38:00Z"/>
          <w:rFonts w:ascii="Calibri" w:eastAsia="Calibri" w:hAnsi="Calibri" w:cs="Calibri"/>
          <w:b/>
        </w:rPr>
      </w:pPr>
      <w:ins w:id="2907" w:author="Srinath Neelakandan" w:date="2020-01-03T10:45:00Z">
        <w:r>
          <w:rPr>
            <w:rFonts w:ascii="Calibri" w:eastAsia="Calibri" w:hAnsi="Calibri" w:cs="Calibri"/>
            <w:b/>
          </w:rPr>
          <w:t xml:space="preserve">Access </w:t>
        </w:r>
      </w:ins>
      <w:ins w:id="2908" w:author="Srinath Neelakandan" w:date="2020-01-03T10:38:00Z">
        <w:r w:rsidR="00FA0CD2">
          <w:rPr>
            <w:rFonts w:ascii="Calibri" w:eastAsia="Calibri" w:hAnsi="Calibri" w:cs="Calibri"/>
            <w:b/>
          </w:rPr>
          <w:t>List</w:t>
        </w:r>
        <w:r w:rsidR="00FA0CD2" w:rsidRPr="002D227C">
          <w:rPr>
            <w:rFonts w:ascii="Calibri" w:eastAsia="Calibri" w:hAnsi="Calibri" w:cs="Calibri"/>
            <w:b/>
          </w:rPr>
          <w:t xml:space="preserve">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2909" w:author="Srinath Neelakandan" w:date="2020-01-03T11:16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25"/>
        <w:gridCol w:w="1559"/>
        <w:gridCol w:w="851"/>
        <w:gridCol w:w="708"/>
        <w:gridCol w:w="5257"/>
        <w:tblGridChange w:id="2910">
          <w:tblGrid>
            <w:gridCol w:w="2352"/>
            <w:gridCol w:w="1628"/>
            <w:gridCol w:w="991"/>
            <w:gridCol w:w="630"/>
            <w:gridCol w:w="4299"/>
          </w:tblGrid>
        </w:tblGridChange>
      </w:tblGrid>
      <w:tr w:rsidR="00FA0CD2" w14:paraId="6C3B2169" w14:textId="77777777" w:rsidTr="001C7F5A">
        <w:trPr>
          <w:trHeight w:val="280"/>
          <w:tblHeader/>
          <w:ins w:id="2911" w:author="Srinath Neelakandan" w:date="2020-01-03T10:38:00Z"/>
          <w:trPrChange w:id="2912" w:author="Srinath Neelakandan" w:date="2020-01-03T11:16:00Z">
            <w:trPr>
              <w:trHeight w:val="280"/>
              <w:tblHeader/>
            </w:trPr>
          </w:trPrChange>
        </w:trPr>
        <w:tc>
          <w:tcPr>
            <w:tcW w:w="152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913" w:author="Srinath Neelakandan" w:date="2020-01-03T11:16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6620E906" w14:textId="77777777" w:rsidR="00FA0CD2" w:rsidRDefault="00FA0CD2" w:rsidP="003253A8">
            <w:pPr>
              <w:spacing w:line="240" w:lineRule="auto"/>
              <w:rPr>
                <w:ins w:id="2914" w:author="Srinath Neelakandan" w:date="2020-01-03T10:38:00Z"/>
                <w:rFonts w:ascii="Calibri" w:hAnsi="Calibri"/>
                <w:lang w:val="en-IN"/>
              </w:rPr>
            </w:pPr>
            <w:ins w:id="2915" w:author="Srinath Neelakandan" w:date="2020-01-03T10:38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916" w:author="Srinath Neelakandan" w:date="2020-01-03T11:16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17987B0D" w14:textId="77777777" w:rsidR="00FA0CD2" w:rsidRDefault="00FA0CD2" w:rsidP="003253A8">
            <w:pPr>
              <w:spacing w:line="240" w:lineRule="auto"/>
              <w:rPr>
                <w:ins w:id="2917" w:author="Srinath Neelakandan" w:date="2020-01-03T10:38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918" w:author="Srinath Neelakandan" w:date="2020-01-03T10:38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8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919" w:author="Srinath Neelakandan" w:date="2020-01-03T11:16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4FB55C77" w14:textId="7C333809" w:rsidR="00FA0CD2" w:rsidRDefault="00FA0CD2" w:rsidP="003253A8">
            <w:pPr>
              <w:spacing w:line="240" w:lineRule="auto"/>
              <w:rPr>
                <w:ins w:id="2920" w:author="Srinath Neelakandan" w:date="2020-01-03T10:38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921" w:author="Srinath Neelakandan" w:date="2020-01-03T10:38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</w:t>
              </w:r>
            </w:ins>
          </w:p>
        </w:tc>
        <w:tc>
          <w:tcPr>
            <w:tcW w:w="70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922" w:author="Srinath Neelakandan" w:date="2020-01-03T11:16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7BA92AA7" w14:textId="77777777" w:rsidR="00FA0CD2" w:rsidRDefault="00FA0CD2" w:rsidP="003253A8">
            <w:pPr>
              <w:spacing w:line="240" w:lineRule="auto"/>
              <w:rPr>
                <w:ins w:id="2923" w:author="Srinath Neelakandan" w:date="2020-01-03T10:38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924" w:author="Srinath Neelakandan" w:date="2020-01-03T10:38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525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925" w:author="Srinath Neelakandan" w:date="2020-01-03T11:16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23D63850" w14:textId="77777777" w:rsidR="00FA0CD2" w:rsidRDefault="00FA0CD2" w:rsidP="003253A8">
            <w:pPr>
              <w:spacing w:line="240" w:lineRule="auto"/>
              <w:rPr>
                <w:ins w:id="2926" w:author="Srinath Neelakandan" w:date="2020-01-03T10:38:00Z"/>
                <w:rFonts w:ascii="Calibri" w:hAnsi="Calibri"/>
                <w:lang w:val="en-IN"/>
              </w:rPr>
            </w:pPr>
            <w:ins w:id="2927" w:author="Srinath Neelakandan" w:date="2020-01-03T10:38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443611" w14:paraId="24F0B3AC" w14:textId="77777777" w:rsidTr="001C7F5A">
        <w:trPr>
          <w:trHeight w:val="280"/>
          <w:tblHeader/>
          <w:ins w:id="2928" w:author="Srinath Neelakandan" w:date="2020-01-03T10:38:00Z"/>
          <w:trPrChange w:id="2929" w:author="Srinath Neelakandan" w:date="2020-01-03T11:16:00Z">
            <w:trPr>
              <w:trHeight w:val="280"/>
              <w:tblHeader/>
            </w:trPr>
          </w:trPrChange>
        </w:trPr>
        <w:tc>
          <w:tcPr>
            <w:tcW w:w="152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30" w:author="Srinath Neelakandan" w:date="2020-01-03T11:16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337DBCDF" w14:textId="491A1959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31" w:author="Srinath Neelakandan" w:date="2020-01-03T10:38:00Z"/>
                <w:lang w:val="en-IN"/>
              </w:rPr>
            </w:pPr>
            <w:ins w:id="2932" w:author="Srinath Neelakandan" w:date="2020-01-03T11:08:00Z">
              <w:r>
                <w:rPr>
                  <w:rFonts w:ascii="Calibri" w:eastAsia="Calibri" w:hAnsi="Calibri" w:cs="Calibri"/>
                </w:rPr>
                <w:t>function</w:t>
              </w:r>
            </w:ins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33" w:author="Srinath Neelakandan" w:date="2020-01-03T11:16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9C37712" w14:textId="2A4FDC23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34" w:author="Srinath Neelakandan" w:date="2020-01-03T10:38:00Z"/>
                <w:lang w:val="en-IN"/>
              </w:rPr>
            </w:pPr>
            <w:ins w:id="2935" w:author="Srinath Neelakandan" w:date="2020-01-03T11:08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8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36" w:author="Srinath Neelakandan" w:date="2020-01-03T11:16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5ABBF95B" w14:textId="54BCF69E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37" w:author="Srinath Neelakandan" w:date="2020-01-03T10:38:00Z"/>
                <w:lang w:val="en-IN"/>
              </w:rPr>
            </w:pPr>
            <w:ins w:id="2938" w:author="Srinath Neelakandan" w:date="2020-01-03T11:08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0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39" w:author="Srinath Neelakandan" w:date="2020-01-03T11:16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859EFCC" w14:textId="704DE54F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40" w:author="Srinath Neelakandan" w:date="2020-01-03T10:38:00Z"/>
                <w:lang w:val="en-IN"/>
              </w:rPr>
            </w:pPr>
            <w:ins w:id="2941" w:author="Srinath Neelakandan" w:date="2020-01-03T11:08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525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42" w:author="Srinath Neelakandan" w:date="2020-01-03T11:16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2D5159D9" w14:textId="776306B3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43" w:author="Srinath Neelakandan" w:date="2020-01-03T10:38:00Z"/>
                <w:lang w:val="en-IN"/>
              </w:rPr>
            </w:pPr>
            <w:ins w:id="2944" w:author="Srinath Neelakandan" w:date="2020-01-03T11:08:00Z">
              <w:r>
                <w:rPr>
                  <w:rFonts w:ascii="Calibri" w:hAnsi="Calibri"/>
                </w:rPr>
                <w:t>Function name</w:t>
              </w:r>
            </w:ins>
          </w:p>
        </w:tc>
      </w:tr>
      <w:tr w:rsidR="00443611" w14:paraId="41AC540B" w14:textId="77777777" w:rsidTr="001C7F5A">
        <w:trPr>
          <w:trHeight w:val="280"/>
          <w:tblHeader/>
          <w:ins w:id="2945" w:author="Srinath Neelakandan" w:date="2020-01-03T10:38:00Z"/>
          <w:trPrChange w:id="2946" w:author="Srinath Neelakandan" w:date="2020-01-03T11:16:00Z">
            <w:trPr>
              <w:trHeight w:val="280"/>
              <w:tblHeader/>
            </w:trPr>
          </w:trPrChange>
        </w:trPr>
        <w:tc>
          <w:tcPr>
            <w:tcW w:w="152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47" w:author="Srinath Neelakandan" w:date="2020-01-03T11:16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41299F28" w14:textId="6E0265FA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48" w:author="Srinath Neelakandan" w:date="2020-01-03T10:38:00Z"/>
                <w:lang w:val="en-IN"/>
              </w:rPr>
            </w:pPr>
            <w:proofErr w:type="spellStart"/>
            <w:ins w:id="2949" w:author="Srinath Neelakandan" w:date="2020-01-03T11:08:00Z">
              <w:r>
                <w:rPr>
                  <w:rFonts w:ascii="Calibri" w:eastAsia="Calibri" w:hAnsi="Calibri" w:cs="Calibri"/>
                </w:rPr>
                <w:t>accessType</w:t>
              </w:r>
            </w:ins>
            <w:proofErr w:type="spellEnd"/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50" w:author="Srinath Neelakandan" w:date="2020-01-03T11:16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4CB9AEB" w14:textId="6D0F0E3F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51" w:author="Srinath Neelakandan" w:date="2020-01-03T10:38:00Z"/>
                <w:lang w:val="en-IN"/>
              </w:rPr>
            </w:pPr>
            <w:ins w:id="2952" w:author="Srinath Neelakandan" w:date="2020-01-03T11:08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8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53" w:author="Srinath Neelakandan" w:date="2020-01-03T11:16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42031DF6" w14:textId="75A26C69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54" w:author="Srinath Neelakandan" w:date="2020-01-03T10:38:00Z"/>
                <w:lang w:val="en-IN"/>
              </w:rPr>
            </w:pPr>
            <w:ins w:id="2955" w:author="Srinath Neelakandan" w:date="2020-01-03T11:08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0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56" w:author="Srinath Neelakandan" w:date="2020-01-03T11:16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CA13220" w14:textId="7325FD24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57" w:author="Srinath Neelakandan" w:date="2020-01-03T10:38:00Z"/>
                <w:lang w:val="en-IN"/>
              </w:rPr>
            </w:pPr>
            <w:ins w:id="2958" w:author="Srinath Neelakandan" w:date="2020-01-03T11:08:00Z">
              <w:r>
                <w:rPr>
                  <w:rFonts w:ascii="Calibri" w:eastAsia="Calibri" w:hAnsi="Calibri" w:cs="Calibri"/>
                </w:rPr>
                <w:t>6</w:t>
              </w:r>
            </w:ins>
          </w:p>
        </w:tc>
        <w:tc>
          <w:tcPr>
            <w:tcW w:w="525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59" w:author="Srinath Neelakandan" w:date="2020-01-03T11:16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1F0C9B3E" w14:textId="136D37CE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60" w:author="Srinath Neelakandan" w:date="2020-01-03T10:38:00Z"/>
                <w:lang w:val="en-IN"/>
              </w:rPr>
            </w:pPr>
            <w:ins w:id="2961" w:author="Srinath Neelakandan" w:date="2020-01-03T11:08:00Z">
              <w:r>
                <w:rPr>
                  <w:rFonts w:ascii="Calibri" w:hAnsi="Calibri"/>
                </w:rPr>
                <w:t>Access types (R: read, W: write etc)</w:t>
              </w:r>
            </w:ins>
          </w:p>
        </w:tc>
      </w:tr>
    </w:tbl>
    <w:p w14:paraId="4A108F74" w14:textId="77777777" w:rsidR="00094718" w:rsidRPr="00D23701" w:rsidRDefault="00094718">
      <w:pPr>
        <w:rPr>
          <w:ins w:id="2962" w:author="Anand Gorantla" w:date="2019-12-11T15:57:00Z"/>
        </w:rPr>
        <w:pPrChange w:id="2963" w:author="Kavinithees Palanisamy" w:date="2019-12-16T12:50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</w:p>
    <w:p w14:paraId="0771D794" w14:textId="77777777" w:rsidR="00E277A4" w:rsidRDefault="00E277A4">
      <w:pPr>
        <w:pStyle w:val="Heading1"/>
        <w:numPr>
          <w:ilvl w:val="0"/>
          <w:numId w:val="8"/>
        </w:numPr>
        <w:ind w:left="284" w:hanging="284"/>
        <w:pPrChange w:id="2964" w:author="Divek Vellaisamy" w:date="2019-12-11T15:27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2965" w:name="_Toc29552893"/>
      <w:r>
        <w:lastRenderedPageBreak/>
        <w:t>Request/Response Samples</w:t>
      </w:r>
      <w:bookmarkEnd w:id="2965"/>
    </w:p>
    <w:p w14:paraId="3567F9FF" w14:textId="2D80029B" w:rsidR="00E277A4" w:rsidRDefault="00E277A4">
      <w:pPr>
        <w:pStyle w:val="Heading2"/>
        <w:numPr>
          <w:ilvl w:val="1"/>
          <w:numId w:val="8"/>
        </w:numPr>
        <w:ind w:left="426" w:hanging="426"/>
        <w:pPrChange w:id="2966" w:author="Divek Vellaisamy" w:date="2019-12-11T15:35:00Z">
          <w:pPr>
            <w:pStyle w:val="Heading3"/>
          </w:pPr>
        </w:pPrChange>
      </w:pPr>
      <w:del w:id="2967" w:author="Divek Vellaisamy" w:date="2019-12-11T15:27:00Z">
        <w:r w:rsidDel="00A06D8A">
          <w:delText xml:space="preserve">4.1 </w:delText>
        </w:r>
      </w:del>
      <w:bookmarkStart w:id="2968" w:name="_Toc29552894"/>
      <w:proofErr w:type="spellStart"/>
      <w:r>
        <w:t>Topup</w:t>
      </w:r>
      <w:bookmarkEnd w:id="2968"/>
      <w:proofErr w:type="spellEnd"/>
    </w:p>
    <w:p w14:paraId="62E4F01E" w14:textId="77777777" w:rsidR="00284C0E" w:rsidRDefault="00284C0E" w:rsidP="00E277A4">
      <w:pPr>
        <w:pStyle w:val="ListParagraph"/>
        <w:rPr>
          <w:b/>
          <w:bCs/>
        </w:rPr>
      </w:pPr>
    </w:p>
    <w:p w14:paraId="70EE6C13" w14:textId="583E2381" w:rsidR="00E277A4" w:rsidRDefault="00E277A4" w:rsidP="00E277A4">
      <w:pPr>
        <w:pStyle w:val="ListParagraph"/>
      </w:pPr>
      <w:r w:rsidRPr="008A5FA9">
        <w:rPr>
          <w:b/>
          <w:bCs/>
        </w:rPr>
        <w:t>Request</w:t>
      </w:r>
      <w:r>
        <w:t>:</w:t>
      </w:r>
    </w:p>
    <w:p w14:paraId="5D4CAC13" w14:textId="77777777" w:rsidR="00FA7A14" w:rsidRDefault="00FA7A14" w:rsidP="00FA7A14">
      <w:pPr>
        <w:pStyle w:val="ListParagraph"/>
        <w:rPr>
          <w:ins w:id="2969" w:author="Srinath Neelakandan" w:date="2020-01-09T18:09:00Z"/>
        </w:rPr>
      </w:pPr>
      <w:ins w:id="2970" w:author="Srinath Neelakandan" w:date="2020-01-09T18:09:00Z">
        <w:r>
          <w:t>{</w:t>
        </w:r>
      </w:ins>
    </w:p>
    <w:p w14:paraId="61723E53" w14:textId="77777777" w:rsidR="00FA7A14" w:rsidRDefault="00FA7A14" w:rsidP="00FA7A14">
      <w:pPr>
        <w:pStyle w:val="ListParagraph"/>
        <w:rPr>
          <w:ins w:id="2971" w:author="Srinath Neelakandan" w:date="2020-01-09T18:09:00Z"/>
        </w:rPr>
      </w:pPr>
      <w:ins w:id="2972" w:author="Srinath Neelakandan" w:date="2020-01-09T18:09:00Z">
        <w:r>
          <w:t xml:space="preserve">   "userEntityId":"PL000000000000115751",</w:t>
        </w:r>
      </w:ins>
    </w:p>
    <w:p w14:paraId="76CDE5CB" w14:textId="77777777" w:rsidR="00FA7A14" w:rsidRDefault="00FA7A14" w:rsidP="00FA7A14">
      <w:pPr>
        <w:pStyle w:val="ListParagraph"/>
        <w:rPr>
          <w:ins w:id="2973" w:author="Srinath Neelakandan" w:date="2020-01-09T18:09:00Z"/>
        </w:rPr>
      </w:pPr>
      <w:ins w:id="2974" w:author="Srinath Neelakandan" w:date="2020-01-09T18:09:00Z">
        <w:r>
          <w:t xml:space="preserve">   "</w:t>
        </w:r>
        <w:proofErr w:type="spellStart"/>
        <w:r>
          <w:t>walletId</w:t>
        </w:r>
        <w:proofErr w:type="spellEnd"/>
        <w:r>
          <w:t>": "MPW00000000000115001",</w:t>
        </w:r>
      </w:ins>
    </w:p>
    <w:p w14:paraId="53F58F50" w14:textId="77777777" w:rsidR="00FA7A14" w:rsidRDefault="00FA7A14" w:rsidP="00FA7A14">
      <w:pPr>
        <w:pStyle w:val="ListParagraph"/>
        <w:rPr>
          <w:ins w:id="2975" w:author="Srinath Neelakandan" w:date="2020-01-09T18:09:00Z"/>
        </w:rPr>
      </w:pPr>
      <w:ins w:id="2976" w:author="Srinath Neelakandan" w:date="2020-01-09T18:09:00Z">
        <w:r>
          <w:t xml:space="preserve">   "platformCode":"00001",</w:t>
        </w:r>
      </w:ins>
    </w:p>
    <w:p w14:paraId="0E87BF91" w14:textId="77777777" w:rsidR="00FA7A14" w:rsidRDefault="00FA7A14" w:rsidP="00FA7A14">
      <w:pPr>
        <w:pStyle w:val="ListParagraph"/>
        <w:rPr>
          <w:ins w:id="2977" w:author="Srinath Neelakandan" w:date="2020-01-09T18:09:00Z"/>
        </w:rPr>
      </w:pPr>
      <w:ins w:id="2978" w:author="Srinath Neelakandan" w:date="2020-01-09T18:09:00Z">
        <w:r>
          <w:t xml:space="preserve">   "digitalAssetTypeCode":"DGC01",</w:t>
        </w:r>
      </w:ins>
    </w:p>
    <w:p w14:paraId="08CCC671" w14:textId="77777777" w:rsidR="00FA7A14" w:rsidRDefault="00FA7A14" w:rsidP="00FA7A14">
      <w:pPr>
        <w:pStyle w:val="ListParagraph"/>
        <w:rPr>
          <w:ins w:id="2979" w:author="Srinath Neelakandan" w:date="2020-01-09T18:09:00Z"/>
        </w:rPr>
      </w:pPr>
      <w:ins w:id="2980" w:author="Srinath Neelakandan" w:date="2020-01-09T18:09:00Z">
        <w:r>
          <w:t xml:space="preserve">   "quantity":"10.00",</w:t>
        </w:r>
      </w:ins>
    </w:p>
    <w:p w14:paraId="32E58956" w14:textId="77777777" w:rsidR="00FA7A14" w:rsidRDefault="00FA7A14" w:rsidP="00FA7A14">
      <w:pPr>
        <w:pStyle w:val="ListParagraph"/>
        <w:rPr>
          <w:ins w:id="2981" w:author="Srinath Neelakandan" w:date="2020-01-09T18:09:00Z"/>
        </w:rPr>
      </w:pPr>
      <w:ins w:id="2982" w:author="Srinath Neelakandan" w:date="2020-01-09T18:09:00Z">
        <w:r>
          <w:t xml:space="preserve">   "terminalId":"T5070080J1",</w:t>
        </w:r>
      </w:ins>
    </w:p>
    <w:p w14:paraId="2AD26922" w14:textId="77777777" w:rsidR="00FA7A14" w:rsidRDefault="00FA7A14" w:rsidP="00FA7A14">
      <w:pPr>
        <w:pStyle w:val="ListParagraph"/>
        <w:rPr>
          <w:ins w:id="2983" w:author="Srinath Neelakandan" w:date="2020-01-09T18:09:00Z"/>
        </w:rPr>
      </w:pPr>
      <w:ins w:id="2984" w:author="Srinath Neelakandan" w:date="2020-01-09T18:09:00Z">
        <w:r>
          <w:t xml:space="preserve">   "platformRef":"MERCH0123412232323",</w:t>
        </w:r>
      </w:ins>
    </w:p>
    <w:p w14:paraId="6517FC5D" w14:textId="77777777" w:rsidR="00FA7A14" w:rsidRDefault="00FA7A14" w:rsidP="00FA7A14">
      <w:pPr>
        <w:pStyle w:val="ListParagraph"/>
        <w:rPr>
          <w:ins w:id="2985" w:author="Srinath Neelakandan" w:date="2020-01-09T18:09:00Z"/>
        </w:rPr>
      </w:pPr>
      <w:ins w:id="2986" w:author="Srinath Neelakandan" w:date="2020-01-09T18:09:00Z">
        <w:r>
          <w:t xml:space="preserve">   "timestamp":"2019121611191",</w:t>
        </w:r>
      </w:ins>
    </w:p>
    <w:p w14:paraId="643972C5" w14:textId="77777777" w:rsidR="00FA7A14" w:rsidRDefault="00FA7A14" w:rsidP="00FA7A14">
      <w:pPr>
        <w:pStyle w:val="ListParagraph"/>
        <w:rPr>
          <w:ins w:id="2987" w:author="Srinath Neelakandan" w:date="2020-01-09T18:09:00Z"/>
        </w:rPr>
      </w:pPr>
      <w:ins w:id="2988" w:author="Srinath Neelakandan" w:date="2020-01-09T18:09:00Z">
        <w:r>
          <w:t xml:space="preserve">   "</w:t>
        </w:r>
        <w:proofErr w:type="spellStart"/>
        <w:r>
          <w:t>timeZone</w:t>
        </w:r>
        <w:proofErr w:type="spellEnd"/>
        <w:r>
          <w:t>":"GMT",</w:t>
        </w:r>
      </w:ins>
    </w:p>
    <w:p w14:paraId="0AF4DA7E" w14:textId="77777777" w:rsidR="00FA7A14" w:rsidRDefault="00FA7A14" w:rsidP="00FA7A14">
      <w:pPr>
        <w:pStyle w:val="ListParagraph"/>
        <w:rPr>
          <w:ins w:id="2989" w:author="Srinath Neelakandan" w:date="2020-01-09T18:09:00Z"/>
        </w:rPr>
      </w:pPr>
      <w:ins w:id="2990" w:author="Srinath Neelakandan" w:date="2020-01-09T18:09:00Z">
        <w:r>
          <w:t xml:space="preserve">   "remarks":"</w:t>
        </w:r>
        <w:proofErr w:type="spellStart"/>
        <w:r>
          <w:t>SriTest</w:t>
        </w:r>
        <w:proofErr w:type="spellEnd"/>
        <w:r>
          <w:t>"</w:t>
        </w:r>
      </w:ins>
    </w:p>
    <w:p w14:paraId="6E6ECEF7" w14:textId="77777777" w:rsidR="00FA7A14" w:rsidRDefault="00FA7A14" w:rsidP="00FA7A14">
      <w:pPr>
        <w:pStyle w:val="ListParagraph"/>
        <w:rPr>
          <w:ins w:id="2991" w:author="Srinath Neelakandan" w:date="2020-01-09T18:09:00Z"/>
        </w:rPr>
      </w:pPr>
    </w:p>
    <w:p w14:paraId="05B4F6D6" w14:textId="1AFDD8F1" w:rsidR="00E277A4" w:rsidDel="00FA7A14" w:rsidRDefault="00FA7A14" w:rsidP="001B0628">
      <w:pPr>
        <w:pStyle w:val="ListParagraph"/>
        <w:rPr>
          <w:del w:id="2992" w:author="Srinath Neelakandan" w:date="2020-01-09T18:09:00Z"/>
        </w:rPr>
      </w:pPr>
      <w:ins w:id="2993" w:author="Srinath Neelakandan" w:date="2020-01-09T18:09:00Z">
        <w:r>
          <w:t>}</w:t>
        </w:r>
      </w:ins>
      <w:del w:id="2994" w:author="Srinath Neelakandan" w:date="2020-01-09T18:09:00Z">
        <w:r w:rsidR="00E277A4" w:rsidDel="00FA7A14">
          <w:delText>{</w:delText>
        </w:r>
      </w:del>
    </w:p>
    <w:p w14:paraId="1778449C" w14:textId="77777777" w:rsidR="00FA7A14" w:rsidRDefault="00FA7A14" w:rsidP="00FA7A14">
      <w:pPr>
        <w:pStyle w:val="ListParagraph"/>
        <w:rPr>
          <w:ins w:id="2995" w:author="Srinath Neelakandan" w:date="2020-01-09T18:09:00Z"/>
        </w:rPr>
      </w:pPr>
    </w:p>
    <w:p w14:paraId="0A6E32CE" w14:textId="0C8C072B" w:rsidR="00E277A4" w:rsidDel="00FA7A14" w:rsidRDefault="00E277A4" w:rsidP="00E277A4">
      <w:pPr>
        <w:pStyle w:val="ListParagraph"/>
        <w:rPr>
          <w:del w:id="2996" w:author="Srinath Neelakandan" w:date="2020-01-09T18:09:00Z"/>
        </w:rPr>
      </w:pPr>
      <w:del w:id="2997" w:author="Srinath Neelakandan" w:date="2020-01-09T18:09:00Z">
        <w:r w:rsidDel="00FA7A14">
          <w:tab/>
          <w:delText>"platformCode": "</w:delText>
        </w:r>
        <w:r w:rsidR="00BF0DF9" w:rsidRPr="00BF0DF9" w:rsidDel="00FA7A14">
          <w:delText>META</w:delText>
        </w:r>
        <w:r w:rsidDel="00FA7A14">
          <w:delText>",</w:delText>
        </w:r>
      </w:del>
    </w:p>
    <w:p w14:paraId="409FD21E" w14:textId="6DFEA95C" w:rsidR="00E277A4" w:rsidDel="00FA7A14" w:rsidRDefault="00E277A4" w:rsidP="00E277A4">
      <w:pPr>
        <w:pStyle w:val="ListParagraph"/>
        <w:rPr>
          <w:del w:id="2998" w:author="Srinath Neelakandan" w:date="2020-01-09T18:09:00Z"/>
        </w:rPr>
      </w:pPr>
      <w:del w:id="2999" w:author="Srinath Neelakandan" w:date="2020-01-09T18:09:00Z">
        <w:r w:rsidDel="00FA7A14">
          <w:tab/>
          <w:delText>"userEntityId": "</w:delText>
        </w:r>
        <w:r w:rsidR="00C409E4" w:rsidRPr="00882935" w:rsidDel="00FA7A14">
          <w:rPr>
            <w:rFonts w:ascii="Calibri" w:eastAsia="Times New Roman" w:hAnsi="Calibri" w:cs="Calibri"/>
            <w:color w:val="000000"/>
            <w:lang w:eastAsia="en-SG"/>
          </w:rPr>
          <w:delText>PL000000000000107301</w:delText>
        </w:r>
        <w:r w:rsidDel="00FA7A14">
          <w:delText>",</w:delText>
        </w:r>
      </w:del>
    </w:p>
    <w:p w14:paraId="4E4C951A" w14:textId="68AA99DB" w:rsidR="00E277A4" w:rsidDel="00FA7A14" w:rsidRDefault="00E277A4" w:rsidP="00E277A4">
      <w:pPr>
        <w:pStyle w:val="ListParagraph"/>
        <w:rPr>
          <w:del w:id="3000" w:author="Srinath Neelakandan" w:date="2020-01-09T18:09:00Z"/>
        </w:rPr>
      </w:pPr>
      <w:del w:id="3001" w:author="Srinath Neelakandan" w:date="2020-01-09T18:09:00Z">
        <w:r w:rsidDel="00FA7A14">
          <w:tab/>
          <w:delText>"walletId": "</w:delText>
        </w:r>
        <w:r w:rsidR="005E23F1" w:rsidRPr="00882935" w:rsidDel="00FA7A14">
          <w:rPr>
            <w:rFonts w:ascii="Calibri" w:eastAsia="Times New Roman" w:hAnsi="Calibri" w:cs="Calibri"/>
            <w:color w:val="000000"/>
            <w:lang w:eastAsia="en-SG"/>
          </w:rPr>
          <w:delText>MPW00000000000106704</w:delText>
        </w:r>
        <w:r w:rsidDel="00FA7A14">
          <w:delText>",</w:delText>
        </w:r>
      </w:del>
    </w:p>
    <w:p w14:paraId="6B00D5DE" w14:textId="7F9AA6B2" w:rsidR="00E277A4" w:rsidDel="00FA7A14" w:rsidRDefault="00E277A4" w:rsidP="00E277A4">
      <w:pPr>
        <w:pStyle w:val="ListParagraph"/>
        <w:rPr>
          <w:del w:id="3002" w:author="Srinath Neelakandan" w:date="2020-01-09T18:09:00Z"/>
        </w:rPr>
      </w:pPr>
      <w:del w:id="3003" w:author="Srinath Neelakandan" w:date="2020-01-09T18:09:00Z">
        <w:r w:rsidDel="00FA7A14">
          <w:tab/>
          <w:delText>"digitalAssetTypeCode": "</w:delText>
        </w:r>
        <w:r w:rsidR="00C81D5E" w:rsidRPr="00C81D5E" w:rsidDel="00FA7A14">
          <w:delText>GC001</w:delText>
        </w:r>
        <w:r w:rsidDel="00FA7A14">
          <w:delText>",</w:delText>
        </w:r>
      </w:del>
    </w:p>
    <w:p w14:paraId="1A19942C" w14:textId="126D7028" w:rsidR="00E277A4" w:rsidDel="00FA7A14" w:rsidRDefault="00E277A4" w:rsidP="00E277A4">
      <w:pPr>
        <w:pStyle w:val="ListParagraph"/>
        <w:rPr>
          <w:del w:id="3004" w:author="Srinath Neelakandan" w:date="2020-01-09T18:09:00Z"/>
        </w:rPr>
      </w:pPr>
      <w:del w:id="3005" w:author="Srinath Neelakandan" w:date="2020-01-09T18:09:00Z">
        <w:r w:rsidDel="00FA7A14">
          <w:tab/>
          <w:delText>"quantity": "10",</w:delText>
        </w:r>
      </w:del>
    </w:p>
    <w:p w14:paraId="62560C76" w14:textId="0E6D0F89" w:rsidR="00E277A4" w:rsidDel="00FA7A14" w:rsidRDefault="00E277A4" w:rsidP="00E277A4">
      <w:pPr>
        <w:pStyle w:val="ListParagraph"/>
        <w:rPr>
          <w:del w:id="3006" w:author="Srinath Neelakandan" w:date="2020-01-09T18:09:00Z"/>
        </w:rPr>
      </w:pPr>
      <w:del w:id="3007" w:author="Srinath Neelakandan" w:date="2020-01-09T18:09:00Z">
        <w:r w:rsidDel="00FA7A14">
          <w:tab/>
          <w:delText>"terminalId": "T0000004",</w:delText>
        </w:r>
      </w:del>
    </w:p>
    <w:p w14:paraId="1A28F8B7" w14:textId="6DDDB5B6" w:rsidR="00E277A4" w:rsidDel="00FA7A14" w:rsidRDefault="00E277A4" w:rsidP="00E277A4">
      <w:pPr>
        <w:pStyle w:val="ListParagraph"/>
        <w:rPr>
          <w:del w:id="3008" w:author="Srinath Neelakandan" w:date="2020-01-09T18:09:00Z"/>
        </w:rPr>
      </w:pPr>
      <w:del w:id="3009" w:author="Srinath Neelakandan" w:date="2020-01-09T18:09:00Z">
        <w:r w:rsidDel="00FA7A14">
          <w:tab/>
          <w:delText>"platformRef": "20190412111910",</w:delText>
        </w:r>
      </w:del>
    </w:p>
    <w:p w14:paraId="30DA42E6" w14:textId="6DAABF5D" w:rsidR="00E277A4" w:rsidDel="00FA7A14" w:rsidRDefault="00E277A4" w:rsidP="00E277A4">
      <w:pPr>
        <w:pStyle w:val="ListParagraph"/>
        <w:rPr>
          <w:del w:id="3010" w:author="Srinath Neelakandan" w:date="2020-01-09T18:09:00Z"/>
        </w:rPr>
      </w:pPr>
      <w:del w:id="3011" w:author="Srinath Neelakandan" w:date="2020-01-09T18:09:00Z">
        <w:r w:rsidDel="00FA7A14">
          <w:tab/>
          <w:delText>"timestamp": "20190412111910",</w:delText>
        </w:r>
      </w:del>
    </w:p>
    <w:p w14:paraId="404530CB" w14:textId="1D5D931C" w:rsidR="00E277A4" w:rsidDel="00FA7A14" w:rsidRDefault="00E277A4" w:rsidP="00E277A4">
      <w:pPr>
        <w:pStyle w:val="ListParagraph"/>
        <w:rPr>
          <w:del w:id="3012" w:author="Srinath Neelakandan" w:date="2020-01-09T18:09:00Z"/>
        </w:rPr>
      </w:pPr>
      <w:del w:id="3013" w:author="Srinath Neelakandan" w:date="2020-01-09T18:09:00Z">
        <w:r w:rsidDel="00FA7A14">
          <w:tab/>
          <w:delText>"remarks": "Topup"</w:delText>
        </w:r>
      </w:del>
    </w:p>
    <w:p w14:paraId="396DC146" w14:textId="453D5758" w:rsidR="00E277A4" w:rsidDel="00FA7A14" w:rsidRDefault="00E277A4" w:rsidP="00E277A4">
      <w:pPr>
        <w:pStyle w:val="ListParagraph"/>
        <w:rPr>
          <w:del w:id="3014" w:author="Srinath Neelakandan" w:date="2020-01-09T18:09:00Z"/>
        </w:rPr>
      </w:pPr>
      <w:del w:id="3015" w:author="Srinath Neelakandan" w:date="2020-01-09T18:09:00Z">
        <w:r w:rsidDel="00FA7A14">
          <w:delText>}</w:delText>
        </w:r>
      </w:del>
    </w:p>
    <w:p w14:paraId="6883683F" w14:textId="77777777" w:rsidR="001B0628" w:rsidRDefault="001B0628" w:rsidP="001B0628">
      <w:pPr>
        <w:pStyle w:val="ListParagraph"/>
      </w:pPr>
      <w:r w:rsidRPr="00510980">
        <w:rPr>
          <w:b/>
          <w:bCs/>
        </w:rPr>
        <w:t>Response</w:t>
      </w:r>
      <w:r>
        <w:t>:</w:t>
      </w:r>
    </w:p>
    <w:p w14:paraId="40DE1ED0" w14:textId="77777777" w:rsidR="00FA7A14" w:rsidRDefault="00FA7A14" w:rsidP="00FA7A14">
      <w:pPr>
        <w:pStyle w:val="ListParagraph"/>
        <w:rPr>
          <w:ins w:id="3016" w:author="Srinath Neelakandan" w:date="2020-01-09T18:09:00Z"/>
        </w:rPr>
      </w:pPr>
      <w:ins w:id="3017" w:author="Srinath Neelakandan" w:date="2020-01-09T18:09:00Z">
        <w:r>
          <w:t>{</w:t>
        </w:r>
      </w:ins>
    </w:p>
    <w:p w14:paraId="2450F6A5" w14:textId="77777777" w:rsidR="00FA7A14" w:rsidRDefault="00FA7A14" w:rsidP="00FA7A14">
      <w:pPr>
        <w:pStyle w:val="ListParagraph"/>
        <w:rPr>
          <w:ins w:id="3018" w:author="Srinath Neelakandan" w:date="2020-01-09T18:09:00Z"/>
        </w:rPr>
      </w:pPr>
      <w:ins w:id="3019" w:author="Srinath Neelakandan" w:date="2020-01-09T18:09:00Z">
        <w:r>
          <w:t xml:space="preserve">    "</w:t>
        </w:r>
        <w:proofErr w:type="spellStart"/>
        <w:r>
          <w:t>responseCode</w:t>
        </w:r>
        <w:proofErr w:type="spellEnd"/>
        <w:r>
          <w:t>": "000",</w:t>
        </w:r>
      </w:ins>
    </w:p>
    <w:p w14:paraId="5112CCB1" w14:textId="77777777" w:rsidR="00FA7A14" w:rsidRDefault="00FA7A14" w:rsidP="00FA7A14">
      <w:pPr>
        <w:pStyle w:val="ListParagraph"/>
        <w:rPr>
          <w:ins w:id="3020" w:author="Srinath Neelakandan" w:date="2020-01-09T18:09:00Z"/>
        </w:rPr>
      </w:pPr>
      <w:ins w:id="3021" w:author="Srinath Neelakandan" w:date="2020-01-09T18:09:00Z">
        <w:r>
          <w:t xml:space="preserve">    "message": "Success",</w:t>
        </w:r>
      </w:ins>
    </w:p>
    <w:p w14:paraId="59437758" w14:textId="77777777" w:rsidR="00FA7A14" w:rsidRDefault="00FA7A14" w:rsidP="00FA7A14">
      <w:pPr>
        <w:pStyle w:val="ListParagraph"/>
        <w:rPr>
          <w:ins w:id="3022" w:author="Srinath Neelakandan" w:date="2020-01-09T18:09:00Z"/>
        </w:rPr>
      </w:pPr>
      <w:ins w:id="3023" w:author="Srinath Neelakandan" w:date="2020-01-09T18:09:00Z">
        <w:r>
          <w:t xml:space="preserve">    "</w:t>
        </w:r>
        <w:proofErr w:type="spellStart"/>
        <w:r>
          <w:t>rrn</w:t>
        </w:r>
        <w:proofErr w:type="spellEnd"/>
        <w:r>
          <w:t>": "200109746257",</w:t>
        </w:r>
      </w:ins>
    </w:p>
    <w:p w14:paraId="0C464B08" w14:textId="77777777" w:rsidR="00FA7A14" w:rsidRDefault="00FA7A14" w:rsidP="00FA7A14">
      <w:pPr>
        <w:pStyle w:val="ListParagraph"/>
        <w:rPr>
          <w:ins w:id="3024" w:author="Srinath Neelakandan" w:date="2020-01-09T18:09:00Z"/>
        </w:rPr>
      </w:pPr>
      <w:ins w:id="3025" w:author="Srinath Neelakandan" w:date="2020-01-09T18:09:00Z">
        <w:r>
          <w:t xml:space="preserve">    "</w:t>
        </w:r>
        <w:proofErr w:type="spellStart"/>
        <w:r>
          <w:t>authidresp</w:t>
        </w:r>
        <w:proofErr w:type="spellEnd"/>
        <w:r>
          <w:t>": "0548774664",</w:t>
        </w:r>
      </w:ins>
    </w:p>
    <w:p w14:paraId="7FB92022" w14:textId="77777777" w:rsidR="00FA7A14" w:rsidRDefault="00FA7A14" w:rsidP="00FA7A14">
      <w:pPr>
        <w:pStyle w:val="ListParagraph"/>
        <w:rPr>
          <w:ins w:id="3026" w:author="Srinath Neelakandan" w:date="2020-01-09T18:09:00Z"/>
        </w:rPr>
      </w:pPr>
      <w:ins w:id="3027" w:author="Srinath Neelakandan" w:date="2020-01-09T18:09:00Z">
        <w:r>
          <w:t xml:space="preserve">    "</w:t>
        </w:r>
        <w:proofErr w:type="spellStart"/>
        <w:r>
          <w:t>platformRef</w:t>
        </w:r>
        <w:proofErr w:type="spellEnd"/>
        <w:r>
          <w:t>": "MERCH0123412232323",</w:t>
        </w:r>
      </w:ins>
    </w:p>
    <w:p w14:paraId="7C12BB53" w14:textId="77777777" w:rsidR="00FA7A14" w:rsidRDefault="00FA7A14" w:rsidP="00FA7A14">
      <w:pPr>
        <w:pStyle w:val="ListParagraph"/>
        <w:rPr>
          <w:ins w:id="3028" w:author="Srinath Neelakandan" w:date="2020-01-09T18:09:00Z"/>
        </w:rPr>
      </w:pPr>
      <w:ins w:id="3029" w:author="Srinath Neelakandan" w:date="2020-01-09T18:09:00Z">
        <w:r>
          <w:t xml:space="preserve">    "</w:t>
        </w:r>
        <w:proofErr w:type="spellStart"/>
        <w:r>
          <w:t>txnUid</w:t>
        </w:r>
        <w:proofErr w:type="spellEnd"/>
        <w:r>
          <w:t>": "20010900760907",</w:t>
        </w:r>
      </w:ins>
    </w:p>
    <w:p w14:paraId="75A94C78" w14:textId="77777777" w:rsidR="00FA7A14" w:rsidRDefault="00FA7A14" w:rsidP="00FA7A14">
      <w:pPr>
        <w:pStyle w:val="ListParagraph"/>
        <w:rPr>
          <w:ins w:id="3030" w:author="Srinath Neelakandan" w:date="2020-01-09T18:09:00Z"/>
        </w:rPr>
      </w:pPr>
      <w:ins w:id="3031" w:author="Srinath Neelakandan" w:date="2020-01-09T18:09:00Z">
        <w:r>
          <w:t xml:space="preserve">    "</w:t>
        </w:r>
        <w:proofErr w:type="spellStart"/>
        <w:r>
          <w:t>trxnTime</w:t>
        </w:r>
        <w:proofErr w:type="spellEnd"/>
        <w:r>
          <w:t>": "20200109203902853",</w:t>
        </w:r>
      </w:ins>
    </w:p>
    <w:p w14:paraId="7AE79864" w14:textId="77777777" w:rsidR="00FA7A14" w:rsidRDefault="00FA7A14" w:rsidP="00FA7A14">
      <w:pPr>
        <w:pStyle w:val="ListParagraph"/>
        <w:rPr>
          <w:ins w:id="3032" w:author="Srinath Neelakandan" w:date="2020-01-09T18:09:00Z"/>
        </w:rPr>
      </w:pPr>
      <w:ins w:id="3033" w:author="Srinath Neelakandan" w:date="2020-01-09T18:09:00Z">
        <w:r>
          <w:t xml:space="preserve">    "</w:t>
        </w:r>
        <w:proofErr w:type="spellStart"/>
        <w:r>
          <w:t>digitalAssetTypeCode</w:t>
        </w:r>
        <w:proofErr w:type="spellEnd"/>
        <w:r>
          <w:t>": "DGC01",</w:t>
        </w:r>
      </w:ins>
    </w:p>
    <w:p w14:paraId="21CE3DD3" w14:textId="77777777" w:rsidR="00FA7A14" w:rsidRDefault="00FA7A14" w:rsidP="00FA7A14">
      <w:pPr>
        <w:pStyle w:val="ListParagraph"/>
        <w:rPr>
          <w:ins w:id="3034" w:author="Srinath Neelakandan" w:date="2020-01-09T18:09:00Z"/>
        </w:rPr>
      </w:pPr>
      <w:ins w:id="3035" w:author="Srinath Neelakandan" w:date="2020-01-09T18:09:00Z">
        <w:r>
          <w:t xml:space="preserve">    "</w:t>
        </w:r>
        <w:proofErr w:type="spellStart"/>
        <w:r>
          <w:t>availableQuantity</w:t>
        </w:r>
        <w:proofErr w:type="spellEnd"/>
        <w:r>
          <w:t>": "14966.100",</w:t>
        </w:r>
      </w:ins>
    </w:p>
    <w:p w14:paraId="0026871F" w14:textId="77777777" w:rsidR="00FA7A14" w:rsidRDefault="00FA7A14" w:rsidP="00FA7A14">
      <w:pPr>
        <w:pStyle w:val="ListParagraph"/>
        <w:rPr>
          <w:ins w:id="3036" w:author="Srinath Neelakandan" w:date="2020-01-09T18:09:00Z"/>
        </w:rPr>
      </w:pPr>
      <w:ins w:id="3037" w:author="Srinath Neelakandan" w:date="2020-01-09T18:09:00Z">
        <w:r>
          <w:t xml:space="preserve">    "</w:t>
        </w:r>
        <w:proofErr w:type="spellStart"/>
        <w:r>
          <w:t>userEntityId</w:t>
        </w:r>
        <w:proofErr w:type="spellEnd"/>
        <w:r>
          <w:t>": "PL000000000000115751",</w:t>
        </w:r>
      </w:ins>
    </w:p>
    <w:p w14:paraId="611A5DF7" w14:textId="77777777" w:rsidR="00FA7A14" w:rsidRDefault="00FA7A14" w:rsidP="00FA7A14">
      <w:pPr>
        <w:pStyle w:val="ListParagraph"/>
        <w:rPr>
          <w:ins w:id="3038" w:author="Srinath Neelakandan" w:date="2020-01-09T18:09:00Z"/>
        </w:rPr>
      </w:pPr>
      <w:ins w:id="3039" w:author="Srinath Neelakandan" w:date="2020-01-09T18:09:00Z">
        <w:r>
          <w:t xml:space="preserve">    "</w:t>
        </w:r>
        <w:proofErr w:type="spellStart"/>
        <w:r>
          <w:t>walletId</w:t>
        </w:r>
        <w:proofErr w:type="spellEnd"/>
        <w:r>
          <w:t>": "MPW00000000000115001",</w:t>
        </w:r>
      </w:ins>
    </w:p>
    <w:p w14:paraId="4B93C54B" w14:textId="77777777" w:rsidR="00FA7A14" w:rsidRDefault="00FA7A14" w:rsidP="00FA7A14">
      <w:pPr>
        <w:pStyle w:val="ListParagraph"/>
        <w:rPr>
          <w:ins w:id="3040" w:author="Srinath Neelakandan" w:date="2020-01-09T18:09:00Z"/>
        </w:rPr>
      </w:pPr>
      <w:ins w:id="3041" w:author="Srinath Neelakandan" w:date="2020-01-09T18:09:00Z">
        <w:r>
          <w:t xml:space="preserve">    "</w:t>
        </w:r>
        <w:proofErr w:type="spellStart"/>
        <w:r>
          <w:t>trxnTimeZone</w:t>
        </w:r>
        <w:proofErr w:type="spellEnd"/>
        <w:r>
          <w:t>": "SGT"</w:t>
        </w:r>
      </w:ins>
    </w:p>
    <w:p w14:paraId="14432F93" w14:textId="7F049A12" w:rsidR="001B0628" w:rsidDel="00FA7A14" w:rsidRDefault="00FA7A14" w:rsidP="00FA7A14">
      <w:pPr>
        <w:pStyle w:val="ListParagraph"/>
        <w:rPr>
          <w:del w:id="3042" w:author="Srinath Neelakandan" w:date="2020-01-09T18:09:00Z"/>
        </w:rPr>
      </w:pPr>
      <w:ins w:id="3043" w:author="Srinath Neelakandan" w:date="2020-01-09T18:09:00Z">
        <w:r>
          <w:t>}</w:t>
        </w:r>
      </w:ins>
      <w:del w:id="3044" w:author="Srinath Neelakandan" w:date="2020-01-09T18:09:00Z">
        <w:r w:rsidR="001B0628" w:rsidDel="00FA7A14">
          <w:delText>{</w:delText>
        </w:r>
      </w:del>
    </w:p>
    <w:p w14:paraId="7084E973" w14:textId="082AD417" w:rsidR="001B0628" w:rsidDel="00FA7A14" w:rsidRDefault="001B0628" w:rsidP="001B0628">
      <w:pPr>
        <w:pStyle w:val="ListParagraph"/>
        <w:rPr>
          <w:del w:id="3045" w:author="Srinath Neelakandan" w:date="2020-01-09T18:09:00Z"/>
        </w:rPr>
      </w:pPr>
      <w:del w:id="3046" w:author="Srinath Neelakandan" w:date="2020-01-09T18:09:00Z">
        <w:r w:rsidDel="00FA7A14">
          <w:tab/>
          <w:delText>"responseCode": "000",</w:delText>
        </w:r>
      </w:del>
    </w:p>
    <w:p w14:paraId="35FCD2D2" w14:textId="48B171D4" w:rsidR="001B0628" w:rsidDel="00FA7A14" w:rsidRDefault="001B0628" w:rsidP="001B0628">
      <w:pPr>
        <w:pStyle w:val="ListParagraph"/>
        <w:rPr>
          <w:del w:id="3047" w:author="Srinath Neelakandan" w:date="2020-01-09T18:09:00Z"/>
        </w:rPr>
      </w:pPr>
      <w:del w:id="3048" w:author="Srinath Neelakandan" w:date="2020-01-09T18:09:00Z">
        <w:r w:rsidDel="00FA7A14">
          <w:tab/>
          <w:delText>"message": "Success",</w:delText>
        </w:r>
      </w:del>
    </w:p>
    <w:p w14:paraId="3F308773" w14:textId="7B0BF3F2" w:rsidR="001B0628" w:rsidDel="00FA7A14" w:rsidRDefault="001B0628" w:rsidP="001B0628">
      <w:pPr>
        <w:pStyle w:val="ListParagraph"/>
        <w:rPr>
          <w:del w:id="3049" w:author="Srinath Neelakandan" w:date="2020-01-09T18:09:00Z"/>
        </w:rPr>
      </w:pPr>
      <w:del w:id="3050" w:author="Srinath Neelakandan" w:date="2020-01-09T18:09:00Z">
        <w:r w:rsidDel="00FA7A14">
          <w:tab/>
          <w:delText>"rrn": "191209090551",</w:delText>
        </w:r>
      </w:del>
    </w:p>
    <w:p w14:paraId="43C9135B" w14:textId="0625C31A" w:rsidR="001B0628" w:rsidDel="00FA7A14" w:rsidRDefault="001B0628" w:rsidP="001B0628">
      <w:pPr>
        <w:pStyle w:val="ListParagraph"/>
        <w:rPr>
          <w:del w:id="3051" w:author="Srinath Neelakandan" w:date="2020-01-09T18:09:00Z"/>
        </w:rPr>
      </w:pPr>
      <w:del w:id="3052" w:author="Srinath Neelakandan" w:date="2020-01-09T18:09:00Z">
        <w:r w:rsidDel="00FA7A14">
          <w:tab/>
          <w:delText>"authidresp": "9785705485",</w:delText>
        </w:r>
      </w:del>
    </w:p>
    <w:p w14:paraId="13F855F7" w14:textId="7A59EB8B" w:rsidR="001B0628" w:rsidDel="00FA7A14" w:rsidRDefault="001B0628" w:rsidP="001B0628">
      <w:pPr>
        <w:pStyle w:val="ListParagraph"/>
        <w:rPr>
          <w:del w:id="3053" w:author="Srinath Neelakandan" w:date="2020-01-09T18:09:00Z"/>
        </w:rPr>
      </w:pPr>
      <w:del w:id="3054" w:author="Srinath Neelakandan" w:date="2020-01-09T18:09:00Z">
        <w:r w:rsidDel="00FA7A14">
          <w:tab/>
          <w:delText>"platformRef": "20190412111910",</w:delText>
        </w:r>
      </w:del>
    </w:p>
    <w:p w14:paraId="39069848" w14:textId="439210BE" w:rsidR="001B0628" w:rsidDel="00FA7A14" w:rsidRDefault="001B0628" w:rsidP="001B0628">
      <w:pPr>
        <w:pStyle w:val="ListParagraph"/>
        <w:rPr>
          <w:del w:id="3055" w:author="Srinath Neelakandan" w:date="2020-01-09T18:09:00Z"/>
        </w:rPr>
      </w:pPr>
      <w:del w:id="3056" w:author="Srinath Neelakandan" w:date="2020-01-09T18:09:00Z">
        <w:r w:rsidDel="00FA7A14">
          <w:tab/>
          <w:delText>"txnUid": "19120900105451",</w:delText>
        </w:r>
      </w:del>
    </w:p>
    <w:p w14:paraId="4D0CDACC" w14:textId="6FE0DE30" w:rsidR="001B0628" w:rsidDel="00FA7A14" w:rsidRDefault="001B0628" w:rsidP="001B0628">
      <w:pPr>
        <w:pStyle w:val="ListParagraph"/>
        <w:rPr>
          <w:del w:id="3057" w:author="Srinath Neelakandan" w:date="2020-01-09T18:09:00Z"/>
        </w:rPr>
      </w:pPr>
      <w:del w:id="3058" w:author="Srinath Neelakandan" w:date="2020-01-09T18:09:00Z">
        <w:r w:rsidDel="00FA7A14">
          <w:tab/>
          <w:delText>"trxnTime": "20191209121042310",</w:delText>
        </w:r>
      </w:del>
    </w:p>
    <w:p w14:paraId="01329962" w14:textId="69AF145E" w:rsidR="001B0628" w:rsidDel="00FA7A14" w:rsidRDefault="001B0628" w:rsidP="001B0628">
      <w:pPr>
        <w:pStyle w:val="ListParagraph"/>
        <w:rPr>
          <w:del w:id="3059" w:author="Srinath Neelakandan" w:date="2020-01-09T18:09:00Z"/>
        </w:rPr>
      </w:pPr>
      <w:del w:id="3060" w:author="Srinath Neelakandan" w:date="2020-01-09T18:09:00Z">
        <w:r w:rsidDel="00FA7A14">
          <w:tab/>
          <w:delText>"digitalAssetTypeCode": "GC001",</w:delText>
        </w:r>
      </w:del>
    </w:p>
    <w:p w14:paraId="0D32ECD7" w14:textId="1D4B5017" w:rsidR="001B0628" w:rsidDel="00FA7A14" w:rsidRDefault="001B0628" w:rsidP="001B0628">
      <w:pPr>
        <w:pStyle w:val="ListParagraph"/>
        <w:rPr>
          <w:del w:id="3061" w:author="Srinath Neelakandan" w:date="2020-01-09T18:09:00Z"/>
        </w:rPr>
      </w:pPr>
      <w:del w:id="3062" w:author="Srinath Neelakandan" w:date="2020-01-09T18:09:00Z">
        <w:r w:rsidDel="00FA7A14">
          <w:tab/>
          <w:delText>"availableQuantity": "87.000",</w:delText>
        </w:r>
      </w:del>
    </w:p>
    <w:p w14:paraId="75B4BC56" w14:textId="71E542E7" w:rsidR="001B0628" w:rsidDel="00FA7A14" w:rsidRDefault="001B0628" w:rsidP="001B0628">
      <w:pPr>
        <w:pStyle w:val="ListParagraph"/>
        <w:rPr>
          <w:del w:id="3063" w:author="Srinath Neelakandan" w:date="2020-01-09T18:09:00Z"/>
        </w:rPr>
      </w:pPr>
      <w:del w:id="3064" w:author="Srinath Neelakandan" w:date="2020-01-09T18:09:00Z">
        <w:r w:rsidDel="00FA7A14">
          <w:tab/>
          <w:delText>"userEntityId": "PL000000000000107301",</w:delText>
        </w:r>
      </w:del>
    </w:p>
    <w:p w14:paraId="31AA187B" w14:textId="78A3D98E" w:rsidR="001B0628" w:rsidDel="00FA7A14" w:rsidRDefault="001B0628" w:rsidP="001B0628">
      <w:pPr>
        <w:pStyle w:val="ListParagraph"/>
        <w:rPr>
          <w:del w:id="3065" w:author="Srinath Neelakandan" w:date="2020-01-09T18:09:00Z"/>
        </w:rPr>
      </w:pPr>
      <w:del w:id="3066" w:author="Srinath Neelakandan" w:date="2020-01-09T18:09:00Z">
        <w:r w:rsidDel="00FA7A14">
          <w:tab/>
          <w:delText>"walletId": "MPW00000000000106704"</w:delText>
        </w:r>
      </w:del>
    </w:p>
    <w:p w14:paraId="2DDE94E8" w14:textId="6E979DD8" w:rsidR="001B0628" w:rsidRDefault="001B0628" w:rsidP="001B0628">
      <w:pPr>
        <w:pStyle w:val="ListParagraph"/>
      </w:pPr>
      <w:del w:id="3067" w:author="Srinath Neelakandan" w:date="2020-01-09T18:09:00Z">
        <w:r w:rsidDel="00FA7A14">
          <w:delText>}</w:delText>
        </w:r>
      </w:del>
    </w:p>
    <w:p w14:paraId="516208C7" w14:textId="2300090F" w:rsidR="00E277A4" w:rsidRPr="00256928" w:rsidRDefault="00E277A4">
      <w:pPr>
        <w:pStyle w:val="Heading2"/>
        <w:numPr>
          <w:ilvl w:val="1"/>
          <w:numId w:val="8"/>
        </w:numPr>
        <w:ind w:left="426" w:hanging="426"/>
        <w:pPrChange w:id="3068" w:author="Divek Vellaisamy" w:date="2019-12-11T15:35:00Z">
          <w:pPr>
            <w:pStyle w:val="Heading3"/>
          </w:pPr>
        </w:pPrChange>
      </w:pPr>
      <w:del w:id="3069" w:author="Divek Vellaisamy" w:date="2019-12-11T15:34:00Z">
        <w:r w:rsidDel="0069372D">
          <w:delText xml:space="preserve">4.2 </w:delText>
        </w:r>
      </w:del>
      <w:bookmarkStart w:id="3070" w:name="_Toc29552895"/>
      <w:r>
        <w:t>Onboard</w:t>
      </w:r>
      <w:bookmarkEnd w:id="3070"/>
    </w:p>
    <w:p w14:paraId="38F79ABA" w14:textId="7549CD03" w:rsidR="00E277A4" w:rsidDel="006906ED" w:rsidRDefault="00E277A4" w:rsidP="00E277A4">
      <w:pPr>
        <w:pStyle w:val="ListParagraph"/>
        <w:rPr>
          <w:del w:id="3071" w:author="Srinath Neelakandan" w:date="2020-01-09T16:59:00Z"/>
          <w:b/>
          <w:bCs/>
        </w:rPr>
      </w:pPr>
      <w:r w:rsidRPr="00F0124A">
        <w:rPr>
          <w:b/>
          <w:bCs/>
        </w:rPr>
        <w:t>Request:</w:t>
      </w:r>
      <w:ins w:id="3072" w:author="Srinath Neelakandan" w:date="2020-01-09T16:59:00Z">
        <w:r w:rsidR="006906ED">
          <w:rPr>
            <w:b/>
            <w:bCs/>
          </w:rPr>
          <w:br/>
        </w:r>
      </w:ins>
    </w:p>
    <w:p w14:paraId="2E606167" w14:textId="77777777" w:rsidR="00861303" w:rsidRDefault="00861303" w:rsidP="00861303">
      <w:pPr>
        <w:pStyle w:val="ListParagraph"/>
        <w:rPr>
          <w:ins w:id="3073" w:author="Srinath Neelakandan" w:date="2020-01-09T18:06:00Z"/>
        </w:rPr>
      </w:pPr>
      <w:ins w:id="3074" w:author="Srinath Neelakandan" w:date="2020-01-09T18:06:00Z">
        <w:r>
          <w:t>{  "platformCode":"00001",</w:t>
        </w:r>
      </w:ins>
    </w:p>
    <w:p w14:paraId="42858150" w14:textId="77777777" w:rsidR="00861303" w:rsidRDefault="00861303" w:rsidP="00861303">
      <w:pPr>
        <w:pStyle w:val="ListParagraph"/>
        <w:rPr>
          <w:ins w:id="3075" w:author="Srinath Neelakandan" w:date="2020-01-09T18:06:00Z"/>
        </w:rPr>
      </w:pPr>
      <w:ins w:id="3076" w:author="Srinath Neelakandan" w:date="2020-01-09T18:06:00Z">
        <w:r>
          <w:t xml:space="preserve">   "terminalId":"T5070080XJ5",</w:t>
        </w:r>
      </w:ins>
    </w:p>
    <w:p w14:paraId="16BEAC30" w14:textId="77777777" w:rsidR="00861303" w:rsidRDefault="00861303" w:rsidP="00861303">
      <w:pPr>
        <w:pStyle w:val="ListParagraph"/>
        <w:rPr>
          <w:ins w:id="3077" w:author="Srinath Neelakandan" w:date="2020-01-09T18:06:00Z"/>
        </w:rPr>
      </w:pPr>
      <w:ins w:id="3078" w:author="Srinath Neelakandan" w:date="2020-01-09T18:06:00Z">
        <w:r>
          <w:t xml:space="preserve">   "</w:t>
        </w:r>
        <w:proofErr w:type="spellStart"/>
        <w:r>
          <w:t>name":"Srinath</w:t>
        </w:r>
        <w:proofErr w:type="spellEnd"/>
        <w:r>
          <w:t xml:space="preserve"> N",</w:t>
        </w:r>
      </w:ins>
    </w:p>
    <w:p w14:paraId="2BE063E9" w14:textId="77777777" w:rsidR="00861303" w:rsidRDefault="00861303" w:rsidP="00861303">
      <w:pPr>
        <w:pStyle w:val="ListParagraph"/>
        <w:rPr>
          <w:ins w:id="3079" w:author="Srinath Neelakandan" w:date="2020-01-09T18:06:00Z"/>
        </w:rPr>
      </w:pPr>
      <w:ins w:id="3080" w:author="Srinath Neelakandan" w:date="2020-01-09T18:06:00Z">
        <w:r>
          <w:t xml:space="preserve">   "</w:t>
        </w:r>
        <w:proofErr w:type="spellStart"/>
        <w:r>
          <w:t>userEntityType</w:t>
        </w:r>
        <w:proofErr w:type="spellEnd"/>
        <w:r>
          <w:t>":"PLAYER",</w:t>
        </w:r>
      </w:ins>
    </w:p>
    <w:p w14:paraId="5A65BD81" w14:textId="77777777" w:rsidR="00861303" w:rsidRDefault="00861303" w:rsidP="00861303">
      <w:pPr>
        <w:pStyle w:val="ListParagraph"/>
        <w:rPr>
          <w:ins w:id="3081" w:author="Srinath Neelakandan" w:date="2020-01-09T18:06:00Z"/>
        </w:rPr>
      </w:pPr>
      <w:ins w:id="3082" w:author="Srinath Neelakandan" w:date="2020-01-09T18:06:00Z">
        <w:r>
          <w:t xml:space="preserve">   "</w:t>
        </w:r>
        <w:proofErr w:type="spellStart"/>
        <w:r>
          <w:t>userEntityIdentityType</w:t>
        </w:r>
        <w:proofErr w:type="spellEnd"/>
        <w:r>
          <w:t>":"PASSPORT",</w:t>
        </w:r>
      </w:ins>
    </w:p>
    <w:p w14:paraId="0C23F23B" w14:textId="77777777" w:rsidR="00861303" w:rsidRDefault="00861303" w:rsidP="00861303">
      <w:pPr>
        <w:pStyle w:val="ListParagraph"/>
        <w:rPr>
          <w:ins w:id="3083" w:author="Srinath Neelakandan" w:date="2020-01-09T18:06:00Z"/>
        </w:rPr>
      </w:pPr>
      <w:ins w:id="3084" w:author="Srinath Neelakandan" w:date="2020-01-09T18:06:00Z">
        <w:r>
          <w:t xml:space="preserve">   "userEntityIdentity":"ID1234567",</w:t>
        </w:r>
      </w:ins>
    </w:p>
    <w:p w14:paraId="5A107848" w14:textId="77777777" w:rsidR="00861303" w:rsidRDefault="00861303" w:rsidP="00861303">
      <w:pPr>
        <w:pStyle w:val="ListParagraph"/>
        <w:rPr>
          <w:ins w:id="3085" w:author="Srinath Neelakandan" w:date="2020-01-09T18:06:00Z"/>
        </w:rPr>
      </w:pPr>
      <w:ins w:id="3086" w:author="Srinath Neelakandan" w:date="2020-01-09T18:06:00Z">
        <w:r>
          <w:t xml:space="preserve">   "address1":"320,AnnaNager",</w:t>
        </w:r>
      </w:ins>
    </w:p>
    <w:p w14:paraId="44E33A7F" w14:textId="77777777" w:rsidR="00861303" w:rsidRDefault="00861303" w:rsidP="00861303">
      <w:pPr>
        <w:pStyle w:val="ListParagraph"/>
        <w:rPr>
          <w:ins w:id="3087" w:author="Srinath Neelakandan" w:date="2020-01-09T18:06:00Z"/>
        </w:rPr>
      </w:pPr>
      <w:ins w:id="3088" w:author="Srinath Neelakandan" w:date="2020-01-09T18:06:00Z">
        <w:r>
          <w:t xml:space="preserve">   "address2":"Velachery",</w:t>
        </w:r>
      </w:ins>
    </w:p>
    <w:p w14:paraId="5C47F9E5" w14:textId="77777777" w:rsidR="00861303" w:rsidRDefault="00861303" w:rsidP="00861303">
      <w:pPr>
        <w:pStyle w:val="ListParagraph"/>
        <w:rPr>
          <w:ins w:id="3089" w:author="Srinath Neelakandan" w:date="2020-01-09T18:06:00Z"/>
        </w:rPr>
      </w:pPr>
      <w:ins w:id="3090" w:author="Srinath Neelakandan" w:date="2020-01-09T18:06:00Z">
        <w:r>
          <w:t xml:space="preserve">   "address13":"chennai",</w:t>
        </w:r>
      </w:ins>
    </w:p>
    <w:p w14:paraId="504AA546" w14:textId="77777777" w:rsidR="00861303" w:rsidRDefault="00861303" w:rsidP="00861303">
      <w:pPr>
        <w:pStyle w:val="ListParagraph"/>
        <w:rPr>
          <w:ins w:id="3091" w:author="Srinath Neelakandan" w:date="2020-01-09T18:06:00Z"/>
        </w:rPr>
      </w:pPr>
      <w:ins w:id="3092" w:author="Srinath Neelakandan" w:date="2020-01-09T18:06:00Z">
        <w:r>
          <w:t xml:space="preserve">   "postalCode":"600012",</w:t>
        </w:r>
      </w:ins>
    </w:p>
    <w:p w14:paraId="5AB35B86" w14:textId="77777777" w:rsidR="00861303" w:rsidRDefault="00861303" w:rsidP="00861303">
      <w:pPr>
        <w:pStyle w:val="ListParagraph"/>
        <w:rPr>
          <w:ins w:id="3093" w:author="Srinath Neelakandan" w:date="2020-01-09T18:06:00Z"/>
        </w:rPr>
      </w:pPr>
      <w:ins w:id="3094" w:author="Srinath Neelakandan" w:date="2020-01-09T18:06:00Z">
        <w:r>
          <w:t xml:space="preserve">   "city":"</w:t>
        </w:r>
        <w:proofErr w:type="spellStart"/>
        <w:r>
          <w:t>chennai</w:t>
        </w:r>
        <w:proofErr w:type="spellEnd"/>
        <w:r>
          <w:t>",</w:t>
        </w:r>
      </w:ins>
    </w:p>
    <w:p w14:paraId="2DCB0F81" w14:textId="77777777" w:rsidR="00861303" w:rsidRDefault="00861303" w:rsidP="00861303">
      <w:pPr>
        <w:pStyle w:val="ListParagraph"/>
        <w:rPr>
          <w:ins w:id="3095" w:author="Srinath Neelakandan" w:date="2020-01-09T18:06:00Z"/>
        </w:rPr>
      </w:pPr>
      <w:ins w:id="3096" w:author="Srinath Neelakandan" w:date="2020-01-09T18:06:00Z">
        <w:r>
          <w:lastRenderedPageBreak/>
          <w:t xml:space="preserve">   "</w:t>
        </w:r>
        <w:proofErr w:type="spellStart"/>
        <w:r>
          <w:t>countryCode</w:t>
        </w:r>
        <w:proofErr w:type="spellEnd"/>
        <w:r>
          <w:t>":"IND",</w:t>
        </w:r>
      </w:ins>
    </w:p>
    <w:p w14:paraId="621E89F3" w14:textId="77777777" w:rsidR="00861303" w:rsidRDefault="00861303" w:rsidP="00861303">
      <w:pPr>
        <w:pStyle w:val="ListParagraph"/>
        <w:rPr>
          <w:ins w:id="3097" w:author="Srinath Neelakandan" w:date="2020-01-09T18:06:00Z"/>
        </w:rPr>
      </w:pPr>
      <w:ins w:id="3098" w:author="Srinath Neelakandan" w:date="2020-01-09T18:06:00Z">
        <w:r>
          <w:t xml:space="preserve">   "</w:t>
        </w:r>
        <w:proofErr w:type="spellStart"/>
        <w:r>
          <w:t>state":"TN</w:t>
        </w:r>
        <w:proofErr w:type="spellEnd"/>
        <w:r>
          <w:t>",</w:t>
        </w:r>
      </w:ins>
    </w:p>
    <w:p w14:paraId="489F110F" w14:textId="77777777" w:rsidR="00861303" w:rsidRDefault="00861303" w:rsidP="00861303">
      <w:pPr>
        <w:pStyle w:val="ListParagraph"/>
        <w:rPr>
          <w:ins w:id="3099" w:author="Srinath Neelakandan" w:date="2020-01-09T18:06:00Z"/>
        </w:rPr>
      </w:pPr>
      <w:ins w:id="3100" w:author="Srinath Neelakandan" w:date="2020-01-09T18:06:00Z">
        <w:r>
          <w:t xml:space="preserve">   "</w:t>
        </w:r>
        <w:proofErr w:type="spellStart"/>
        <w:r>
          <w:t>emailId</w:t>
        </w:r>
        <w:proofErr w:type="spellEnd"/>
        <w:r>
          <w:t>":"Arun@gmail.com",</w:t>
        </w:r>
      </w:ins>
    </w:p>
    <w:p w14:paraId="195E47DD" w14:textId="77777777" w:rsidR="00861303" w:rsidRDefault="00861303" w:rsidP="00861303">
      <w:pPr>
        <w:pStyle w:val="ListParagraph"/>
        <w:rPr>
          <w:ins w:id="3101" w:author="Srinath Neelakandan" w:date="2020-01-09T18:06:00Z"/>
        </w:rPr>
      </w:pPr>
      <w:ins w:id="3102" w:author="Srinath Neelakandan" w:date="2020-01-09T18:06:00Z">
        <w:r>
          <w:t xml:space="preserve">   "mobileNo":"7200443166",</w:t>
        </w:r>
      </w:ins>
    </w:p>
    <w:p w14:paraId="50F7B3D7" w14:textId="77777777" w:rsidR="00861303" w:rsidRDefault="00861303" w:rsidP="00861303">
      <w:pPr>
        <w:pStyle w:val="ListParagraph"/>
        <w:rPr>
          <w:ins w:id="3103" w:author="Srinath Neelakandan" w:date="2020-01-09T18:06:00Z"/>
        </w:rPr>
      </w:pPr>
      <w:ins w:id="3104" w:author="Srinath Neelakandan" w:date="2020-01-09T18:06:00Z">
        <w:r>
          <w:t xml:space="preserve">   "timestamp":"2020010919114",</w:t>
        </w:r>
      </w:ins>
    </w:p>
    <w:p w14:paraId="49BB0EAE" w14:textId="77777777" w:rsidR="00861303" w:rsidRDefault="00861303" w:rsidP="00861303">
      <w:pPr>
        <w:pStyle w:val="ListParagraph"/>
        <w:rPr>
          <w:ins w:id="3105" w:author="Srinath Neelakandan" w:date="2020-01-09T18:06:00Z"/>
        </w:rPr>
      </w:pPr>
      <w:ins w:id="3106" w:author="Srinath Neelakandan" w:date="2020-01-09T18:06:00Z">
        <w:r>
          <w:t xml:space="preserve">   "</w:t>
        </w:r>
        <w:proofErr w:type="spellStart"/>
        <w:r>
          <w:t>timeZone</w:t>
        </w:r>
        <w:proofErr w:type="spellEnd"/>
        <w:r>
          <w:t>":"GMT",</w:t>
        </w:r>
      </w:ins>
    </w:p>
    <w:p w14:paraId="282EFF4E" w14:textId="77777777" w:rsidR="00861303" w:rsidRDefault="00861303" w:rsidP="00861303">
      <w:pPr>
        <w:pStyle w:val="ListParagraph"/>
        <w:rPr>
          <w:ins w:id="3107" w:author="Srinath Neelakandan" w:date="2020-01-09T18:06:00Z"/>
        </w:rPr>
      </w:pPr>
      <w:ins w:id="3108" w:author="Srinath Neelakandan" w:date="2020-01-09T18:06:00Z">
        <w:r>
          <w:t xml:space="preserve">   "</w:t>
        </w:r>
        <w:proofErr w:type="spellStart"/>
        <w:r>
          <w:t>kycStats</w:t>
        </w:r>
        <w:proofErr w:type="spellEnd"/>
        <w:r>
          <w:t>":"Y"</w:t>
        </w:r>
      </w:ins>
    </w:p>
    <w:p w14:paraId="2E0521DD" w14:textId="77777777" w:rsidR="00861303" w:rsidRDefault="00861303" w:rsidP="00861303">
      <w:pPr>
        <w:pStyle w:val="ListParagraph"/>
        <w:rPr>
          <w:ins w:id="3109" w:author="Srinath Neelakandan" w:date="2020-01-09T18:06:00Z"/>
        </w:rPr>
      </w:pPr>
      <w:ins w:id="3110" w:author="Srinath Neelakandan" w:date="2020-01-09T18:06:00Z">
        <w:r>
          <w:t xml:space="preserve">   </w:t>
        </w:r>
      </w:ins>
    </w:p>
    <w:p w14:paraId="0DF7A2A5" w14:textId="15F0DC8D" w:rsidR="00E277A4" w:rsidRPr="00F0124A" w:rsidDel="006906ED" w:rsidRDefault="00861303" w:rsidP="00861303">
      <w:pPr>
        <w:pStyle w:val="ListParagraph"/>
        <w:rPr>
          <w:del w:id="3111" w:author="Srinath Neelakandan" w:date="2020-01-09T16:58:00Z"/>
        </w:rPr>
      </w:pPr>
      <w:ins w:id="3112" w:author="Srinath Neelakandan" w:date="2020-01-09T18:06:00Z">
        <w:r>
          <w:t xml:space="preserve">   }</w:t>
        </w:r>
      </w:ins>
      <w:ins w:id="3113" w:author="Srinath Neelakandan" w:date="2020-01-09T16:58:00Z">
        <w:r w:rsidR="006906ED">
          <w:br/>
        </w:r>
      </w:ins>
      <w:del w:id="3114" w:author="Srinath Neelakandan" w:date="2020-01-09T16:58:00Z">
        <w:r w:rsidR="00E277A4" w:rsidRPr="00F0124A" w:rsidDel="006906ED">
          <w:delText>{</w:delText>
        </w:r>
      </w:del>
    </w:p>
    <w:p w14:paraId="70275BF2" w14:textId="2BFCC436" w:rsidR="00E277A4" w:rsidRPr="00F0124A" w:rsidDel="006906ED" w:rsidRDefault="00E277A4" w:rsidP="00E277A4">
      <w:pPr>
        <w:pStyle w:val="ListParagraph"/>
        <w:rPr>
          <w:del w:id="3115" w:author="Srinath Neelakandan" w:date="2020-01-09T16:58:00Z"/>
        </w:rPr>
      </w:pPr>
      <w:del w:id="3116" w:author="Srinath Neelakandan" w:date="2020-01-09T16:58:00Z">
        <w:r w:rsidRPr="00F0124A" w:rsidDel="006906ED">
          <w:tab/>
          <w:delText>"platformCode": "</w:delText>
        </w:r>
        <w:r w:rsidR="0045531B" w:rsidDel="006906ED">
          <w:delText>META</w:delText>
        </w:r>
        <w:r w:rsidRPr="00F0124A" w:rsidDel="006906ED">
          <w:delText>",</w:delText>
        </w:r>
      </w:del>
    </w:p>
    <w:p w14:paraId="30FF421C" w14:textId="6C7F2FA5" w:rsidR="00E277A4" w:rsidRPr="00F0124A" w:rsidDel="006906ED" w:rsidRDefault="00E277A4" w:rsidP="00E277A4">
      <w:pPr>
        <w:pStyle w:val="ListParagraph"/>
        <w:rPr>
          <w:del w:id="3117" w:author="Srinath Neelakandan" w:date="2020-01-09T16:58:00Z"/>
        </w:rPr>
      </w:pPr>
      <w:del w:id="3118" w:author="Srinath Neelakandan" w:date="2020-01-09T16:58:00Z">
        <w:r w:rsidRPr="00F0124A" w:rsidDel="006906ED">
          <w:tab/>
          <w:delText>"terminalId": "T0000004",</w:delText>
        </w:r>
      </w:del>
    </w:p>
    <w:p w14:paraId="4B97F4ED" w14:textId="33D005C8" w:rsidR="00E277A4" w:rsidRPr="00F0124A" w:rsidDel="006906ED" w:rsidRDefault="00E277A4" w:rsidP="00E277A4">
      <w:pPr>
        <w:pStyle w:val="ListParagraph"/>
        <w:rPr>
          <w:del w:id="3119" w:author="Srinath Neelakandan" w:date="2020-01-09T16:58:00Z"/>
        </w:rPr>
      </w:pPr>
      <w:del w:id="3120" w:author="Srinath Neelakandan" w:date="2020-01-09T16:58:00Z">
        <w:r w:rsidRPr="00F0124A" w:rsidDel="006906ED">
          <w:tab/>
          <w:delText>"name": "Player 1",</w:delText>
        </w:r>
      </w:del>
    </w:p>
    <w:p w14:paraId="1F9C1040" w14:textId="50274498" w:rsidR="00E277A4" w:rsidRPr="00F0124A" w:rsidDel="006906ED" w:rsidRDefault="00E277A4" w:rsidP="00E277A4">
      <w:pPr>
        <w:pStyle w:val="ListParagraph"/>
        <w:rPr>
          <w:del w:id="3121" w:author="Srinath Neelakandan" w:date="2020-01-09T16:58:00Z"/>
        </w:rPr>
      </w:pPr>
      <w:del w:id="3122" w:author="Srinath Neelakandan" w:date="2020-01-09T16:58:00Z">
        <w:r w:rsidRPr="00F0124A" w:rsidDel="006906ED">
          <w:tab/>
          <w:delText>"mobileNo": "8765987",</w:delText>
        </w:r>
      </w:del>
    </w:p>
    <w:p w14:paraId="41282D29" w14:textId="2F2A990B" w:rsidR="00E277A4" w:rsidRPr="00F0124A" w:rsidDel="006906ED" w:rsidRDefault="00E277A4" w:rsidP="00E277A4">
      <w:pPr>
        <w:pStyle w:val="ListParagraph"/>
        <w:rPr>
          <w:del w:id="3123" w:author="Srinath Neelakandan" w:date="2020-01-09T16:58:00Z"/>
        </w:rPr>
      </w:pPr>
      <w:del w:id="3124" w:author="Srinath Neelakandan" w:date="2020-01-09T16:58:00Z">
        <w:r w:rsidRPr="00F0124A" w:rsidDel="006906ED">
          <w:tab/>
          <w:delText>"userEntityIdentityType": "</w:delText>
        </w:r>
        <w:r w:rsidDel="006906ED">
          <w:rPr>
            <w:rFonts w:ascii="Calibri" w:eastAsia="Calibri" w:hAnsi="Calibri" w:cs="Calibri"/>
            <w:lang w:val="en-IN"/>
          </w:rPr>
          <w:delText>PASSPORT</w:delText>
        </w:r>
        <w:r w:rsidRPr="00F0124A" w:rsidDel="006906ED">
          <w:delText>",</w:delText>
        </w:r>
      </w:del>
    </w:p>
    <w:p w14:paraId="3D59436E" w14:textId="725908A1" w:rsidR="00E277A4" w:rsidRPr="00F0124A" w:rsidDel="006906ED" w:rsidRDefault="00E277A4" w:rsidP="00E277A4">
      <w:pPr>
        <w:pStyle w:val="ListParagraph"/>
        <w:rPr>
          <w:del w:id="3125" w:author="Srinath Neelakandan" w:date="2020-01-09T16:58:00Z"/>
        </w:rPr>
      </w:pPr>
      <w:del w:id="3126" w:author="Srinath Neelakandan" w:date="2020-01-09T16:58:00Z">
        <w:r w:rsidRPr="00F0124A" w:rsidDel="006906ED">
          <w:tab/>
          <w:delText>"userEntityIdentity": "G19992244X",</w:delText>
        </w:r>
      </w:del>
    </w:p>
    <w:p w14:paraId="247C9C05" w14:textId="75A63ADF" w:rsidR="00E277A4" w:rsidRPr="00F0124A" w:rsidDel="006906ED" w:rsidRDefault="00E277A4" w:rsidP="00E277A4">
      <w:pPr>
        <w:pStyle w:val="ListParagraph"/>
        <w:rPr>
          <w:del w:id="3127" w:author="Srinath Neelakandan" w:date="2020-01-09T16:58:00Z"/>
        </w:rPr>
      </w:pPr>
      <w:del w:id="3128" w:author="Srinath Neelakandan" w:date="2020-01-09T16:58:00Z">
        <w:r w:rsidRPr="00F0124A" w:rsidDel="006906ED">
          <w:tab/>
          <w:delText>"userEntityType": "PLAYER",</w:delText>
        </w:r>
      </w:del>
    </w:p>
    <w:p w14:paraId="5B7A231D" w14:textId="3C6EA135" w:rsidR="00E277A4" w:rsidRPr="00F0124A" w:rsidDel="006906ED" w:rsidRDefault="00E277A4" w:rsidP="00E277A4">
      <w:pPr>
        <w:pStyle w:val="ListParagraph"/>
        <w:rPr>
          <w:del w:id="3129" w:author="Srinath Neelakandan" w:date="2020-01-09T16:58:00Z"/>
        </w:rPr>
      </w:pPr>
      <w:del w:id="3130" w:author="Srinath Neelakandan" w:date="2020-01-09T16:58:00Z">
        <w:r w:rsidRPr="00F0124A" w:rsidDel="006906ED">
          <w:tab/>
          <w:delText>"address1": "address1",</w:delText>
        </w:r>
      </w:del>
    </w:p>
    <w:p w14:paraId="77A1EB52" w14:textId="48651C47" w:rsidR="00E277A4" w:rsidRPr="00F0124A" w:rsidDel="006906ED" w:rsidRDefault="00E277A4" w:rsidP="00E277A4">
      <w:pPr>
        <w:pStyle w:val="ListParagraph"/>
        <w:rPr>
          <w:del w:id="3131" w:author="Srinath Neelakandan" w:date="2020-01-09T16:58:00Z"/>
        </w:rPr>
      </w:pPr>
      <w:del w:id="3132" w:author="Srinath Neelakandan" w:date="2020-01-09T16:58:00Z">
        <w:r w:rsidRPr="00F0124A" w:rsidDel="006906ED">
          <w:tab/>
          <w:delText>"address2": "address2",</w:delText>
        </w:r>
      </w:del>
    </w:p>
    <w:p w14:paraId="19CD9630" w14:textId="4E1CD69D" w:rsidR="00E277A4" w:rsidRPr="00F0124A" w:rsidDel="006906ED" w:rsidRDefault="00E277A4" w:rsidP="00E277A4">
      <w:pPr>
        <w:pStyle w:val="ListParagraph"/>
        <w:rPr>
          <w:del w:id="3133" w:author="Srinath Neelakandan" w:date="2020-01-09T16:58:00Z"/>
        </w:rPr>
      </w:pPr>
      <w:del w:id="3134" w:author="Srinath Neelakandan" w:date="2020-01-09T16:58:00Z">
        <w:r w:rsidRPr="00F0124A" w:rsidDel="006906ED">
          <w:tab/>
          <w:delText>"address3": "address3",</w:delText>
        </w:r>
      </w:del>
    </w:p>
    <w:p w14:paraId="7F076A67" w14:textId="254A546E" w:rsidR="00E277A4" w:rsidRPr="00F0124A" w:rsidDel="006906ED" w:rsidRDefault="00E277A4" w:rsidP="00E277A4">
      <w:pPr>
        <w:pStyle w:val="ListParagraph"/>
        <w:rPr>
          <w:del w:id="3135" w:author="Srinath Neelakandan" w:date="2020-01-09T16:58:00Z"/>
        </w:rPr>
      </w:pPr>
      <w:del w:id="3136" w:author="Srinath Neelakandan" w:date="2020-01-09T16:58:00Z">
        <w:r w:rsidRPr="00F0124A" w:rsidDel="006906ED">
          <w:tab/>
          <w:delText>"postalCode": "345990",</w:delText>
        </w:r>
      </w:del>
    </w:p>
    <w:p w14:paraId="5A89EFBF" w14:textId="1F9B4422" w:rsidR="00E277A4" w:rsidRPr="00F0124A" w:rsidDel="006906ED" w:rsidRDefault="00E277A4" w:rsidP="00E277A4">
      <w:pPr>
        <w:pStyle w:val="ListParagraph"/>
        <w:rPr>
          <w:del w:id="3137" w:author="Srinath Neelakandan" w:date="2020-01-09T16:58:00Z"/>
        </w:rPr>
      </w:pPr>
      <w:del w:id="3138" w:author="Srinath Neelakandan" w:date="2020-01-09T16:58:00Z">
        <w:r w:rsidRPr="00F0124A" w:rsidDel="006906ED">
          <w:tab/>
          <w:delText>"city": "SG",</w:delText>
        </w:r>
      </w:del>
    </w:p>
    <w:p w14:paraId="78BF55D0" w14:textId="46F80A9D" w:rsidR="00E277A4" w:rsidRPr="00F0124A" w:rsidDel="006906ED" w:rsidRDefault="00E277A4" w:rsidP="00E277A4">
      <w:pPr>
        <w:pStyle w:val="ListParagraph"/>
        <w:rPr>
          <w:del w:id="3139" w:author="Srinath Neelakandan" w:date="2020-01-09T16:58:00Z"/>
        </w:rPr>
      </w:pPr>
      <w:del w:id="3140" w:author="Srinath Neelakandan" w:date="2020-01-09T16:58:00Z">
        <w:r w:rsidRPr="00F0124A" w:rsidDel="006906ED">
          <w:tab/>
          <w:delText>"countryCode": "SG",</w:delText>
        </w:r>
      </w:del>
    </w:p>
    <w:p w14:paraId="5F4C0E30" w14:textId="2B20648D" w:rsidR="00E277A4" w:rsidRPr="00F0124A" w:rsidDel="006906ED" w:rsidRDefault="00E277A4" w:rsidP="00E277A4">
      <w:pPr>
        <w:pStyle w:val="ListParagraph"/>
        <w:rPr>
          <w:del w:id="3141" w:author="Srinath Neelakandan" w:date="2020-01-09T16:58:00Z"/>
        </w:rPr>
      </w:pPr>
      <w:del w:id="3142" w:author="Srinath Neelakandan" w:date="2020-01-09T16:58:00Z">
        <w:r w:rsidRPr="00F0124A" w:rsidDel="006906ED">
          <w:tab/>
          <w:delText>"timestamp": "20190412111910",</w:delText>
        </w:r>
      </w:del>
    </w:p>
    <w:p w14:paraId="03C92A92" w14:textId="5F6E1E37" w:rsidR="00E277A4" w:rsidRPr="00F0124A" w:rsidDel="006906ED" w:rsidRDefault="00E277A4" w:rsidP="00E277A4">
      <w:pPr>
        <w:pStyle w:val="ListParagraph"/>
        <w:rPr>
          <w:del w:id="3143" w:author="Srinath Neelakandan" w:date="2020-01-09T16:58:00Z"/>
        </w:rPr>
      </w:pPr>
      <w:del w:id="3144" w:author="Srinath Neelakandan" w:date="2020-01-09T16:58:00Z">
        <w:r w:rsidRPr="00F0124A" w:rsidDel="006906ED">
          <w:tab/>
          <w:delText>"state": "SG",</w:delText>
        </w:r>
      </w:del>
    </w:p>
    <w:p w14:paraId="5772E26D" w14:textId="2E9BF5CF" w:rsidR="00E277A4" w:rsidRPr="00F0124A" w:rsidDel="006906ED" w:rsidRDefault="00E277A4" w:rsidP="00E277A4">
      <w:pPr>
        <w:pStyle w:val="ListParagraph"/>
        <w:rPr>
          <w:del w:id="3145" w:author="Srinath Neelakandan" w:date="2020-01-09T16:58:00Z"/>
        </w:rPr>
      </w:pPr>
      <w:del w:id="3146" w:author="Srinath Neelakandan" w:date="2020-01-09T16:58:00Z">
        <w:r w:rsidRPr="00F0124A" w:rsidDel="006906ED">
          <w:tab/>
          <w:delText>"emailId": "abc@abc.com",</w:delText>
        </w:r>
      </w:del>
    </w:p>
    <w:p w14:paraId="6D65630F" w14:textId="55898306" w:rsidR="00E277A4" w:rsidRPr="00F0124A" w:rsidDel="006906ED" w:rsidRDefault="00E277A4" w:rsidP="00E277A4">
      <w:pPr>
        <w:pStyle w:val="ListParagraph"/>
        <w:rPr>
          <w:del w:id="3147" w:author="Srinath Neelakandan" w:date="2020-01-09T16:58:00Z"/>
        </w:rPr>
      </w:pPr>
      <w:del w:id="3148" w:author="Srinath Neelakandan" w:date="2020-01-09T16:58:00Z">
        <w:r w:rsidRPr="00F0124A" w:rsidDel="006906ED">
          <w:tab/>
          <w:delText>"kycFlag": "N"</w:delText>
        </w:r>
      </w:del>
    </w:p>
    <w:p w14:paraId="65963321" w14:textId="67D8F9D1" w:rsidR="00E277A4" w:rsidDel="006906ED" w:rsidRDefault="00E277A4" w:rsidP="00E277A4">
      <w:pPr>
        <w:pStyle w:val="ListParagraph"/>
        <w:rPr>
          <w:del w:id="3149" w:author="Srinath Neelakandan" w:date="2020-01-09T16:58:00Z"/>
        </w:rPr>
      </w:pPr>
      <w:del w:id="3150" w:author="Srinath Neelakandan" w:date="2020-01-09T16:58:00Z">
        <w:r w:rsidRPr="00F0124A" w:rsidDel="006906ED">
          <w:delText>}</w:delText>
        </w:r>
      </w:del>
    </w:p>
    <w:p w14:paraId="4E345C6B" w14:textId="2473ED3A" w:rsidR="00E277A4" w:rsidRDefault="00E277A4" w:rsidP="00E277A4">
      <w:pPr>
        <w:pStyle w:val="ListParagraph"/>
        <w:rPr>
          <w:b/>
          <w:bCs/>
        </w:rPr>
      </w:pPr>
      <w:r w:rsidRPr="00F0124A">
        <w:rPr>
          <w:b/>
          <w:bCs/>
        </w:rPr>
        <w:t>Response:</w:t>
      </w:r>
    </w:p>
    <w:p w14:paraId="231DF5D2" w14:textId="77777777" w:rsidR="00861303" w:rsidRDefault="00861303" w:rsidP="00861303">
      <w:pPr>
        <w:pStyle w:val="ListParagraph"/>
        <w:rPr>
          <w:ins w:id="3151" w:author="Srinath Neelakandan" w:date="2020-01-09T18:07:00Z"/>
        </w:rPr>
      </w:pPr>
      <w:ins w:id="3152" w:author="Srinath Neelakandan" w:date="2020-01-09T18:07:00Z">
        <w:r>
          <w:t>{</w:t>
        </w:r>
      </w:ins>
    </w:p>
    <w:p w14:paraId="4F6C4B8F" w14:textId="77777777" w:rsidR="00861303" w:rsidRDefault="00861303" w:rsidP="00861303">
      <w:pPr>
        <w:pStyle w:val="ListParagraph"/>
        <w:rPr>
          <w:ins w:id="3153" w:author="Srinath Neelakandan" w:date="2020-01-09T18:07:00Z"/>
        </w:rPr>
      </w:pPr>
      <w:ins w:id="3154" w:author="Srinath Neelakandan" w:date="2020-01-09T18:07:00Z">
        <w:r>
          <w:t xml:space="preserve">    "</w:t>
        </w:r>
        <w:proofErr w:type="spellStart"/>
        <w:r>
          <w:t>responseCode</w:t>
        </w:r>
        <w:proofErr w:type="spellEnd"/>
        <w:r>
          <w:t>": "000",</w:t>
        </w:r>
      </w:ins>
    </w:p>
    <w:p w14:paraId="089B97BA" w14:textId="77777777" w:rsidR="00861303" w:rsidRDefault="00861303" w:rsidP="00861303">
      <w:pPr>
        <w:pStyle w:val="ListParagraph"/>
        <w:rPr>
          <w:ins w:id="3155" w:author="Srinath Neelakandan" w:date="2020-01-09T18:07:00Z"/>
        </w:rPr>
      </w:pPr>
      <w:ins w:id="3156" w:author="Srinath Neelakandan" w:date="2020-01-09T18:07:00Z">
        <w:r>
          <w:t xml:space="preserve">    "message": "Success",</w:t>
        </w:r>
      </w:ins>
    </w:p>
    <w:p w14:paraId="541867D3" w14:textId="77777777" w:rsidR="00861303" w:rsidRDefault="00861303" w:rsidP="00861303">
      <w:pPr>
        <w:pStyle w:val="ListParagraph"/>
        <w:rPr>
          <w:ins w:id="3157" w:author="Srinath Neelakandan" w:date="2020-01-09T18:07:00Z"/>
        </w:rPr>
      </w:pPr>
      <w:ins w:id="3158" w:author="Srinath Neelakandan" w:date="2020-01-09T18:07:00Z">
        <w:r>
          <w:t xml:space="preserve">    "</w:t>
        </w:r>
        <w:proofErr w:type="spellStart"/>
        <w:r>
          <w:t>rrn</w:t>
        </w:r>
        <w:proofErr w:type="spellEnd"/>
        <w:r>
          <w:t>": "200109746253",</w:t>
        </w:r>
      </w:ins>
    </w:p>
    <w:p w14:paraId="4753FEC4" w14:textId="77777777" w:rsidR="00861303" w:rsidRDefault="00861303" w:rsidP="00861303">
      <w:pPr>
        <w:pStyle w:val="ListParagraph"/>
        <w:rPr>
          <w:ins w:id="3159" w:author="Srinath Neelakandan" w:date="2020-01-09T18:07:00Z"/>
        </w:rPr>
      </w:pPr>
      <w:ins w:id="3160" w:author="Srinath Neelakandan" w:date="2020-01-09T18:07:00Z">
        <w:r>
          <w:t xml:space="preserve">    "</w:t>
        </w:r>
        <w:proofErr w:type="spellStart"/>
        <w:r>
          <w:t>authidresp</w:t>
        </w:r>
        <w:proofErr w:type="spellEnd"/>
        <w:r>
          <w:t>": "1674236674",</w:t>
        </w:r>
      </w:ins>
    </w:p>
    <w:p w14:paraId="7C617B5E" w14:textId="77777777" w:rsidR="00861303" w:rsidRDefault="00861303" w:rsidP="00861303">
      <w:pPr>
        <w:pStyle w:val="ListParagraph"/>
        <w:rPr>
          <w:ins w:id="3161" w:author="Srinath Neelakandan" w:date="2020-01-09T18:07:00Z"/>
        </w:rPr>
      </w:pPr>
      <w:ins w:id="3162" w:author="Srinath Neelakandan" w:date="2020-01-09T18:07:00Z">
        <w:r>
          <w:t xml:space="preserve">    "</w:t>
        </w:r>
        <w:proofErr w:type="spellStart"/>
        <w:r>
          <w:t>userEntityId</w:t>
        </w:r>
        <w:proofErr w:type="spellEnd"/>
        <w:r>
          <w:t>": "PL000000000000164501",</w:t>
        </w:r>
      </w:ins>
    </w:p>
    <w:p w14:paraId="42C6C101" w14:textId="77777777" w:rsidR="00861303" w:rsidRDefault="00861303" w:rsidP="00861303">
      <w:pPr>
        <w:pStyle w:val="ListParagraph"/>
        <w:rPr>
          <w:ins w:id="3163" w:author="Srinath Neelakandan" w:date="2020-01-09T18:07:00Z"/>
        </w:rPr>
      </w:pPr>
      <w:ins w:id="3164" w:author="Srinath Neelakandan" w:date="2020-01-09T18:07:00Z">
        <w:r>
          <w:t xml:space="preserve">    "</w:t>
        </w:r>
        <w:proofErr w:type="spellStart"/>
        <w:r>
          <w:t>txnUid</w:t>
        </w:r>
        <w:proofErr w:type="spellEnd"/>
        <w:r>
          <w:t>": "20010900760903",</w:t>
        </w:r>
      </w:ins>
    </w:p>
    <w:p w14:paraId="5DE726F1" w14:textId="77777777" w:rsidR="00861303" w:rsidRDefault="00861303" w:rsidP="00861303">
      <w:pPr>
        <w:pStyle w:val="ListParagraph"/>
        <w:rPr>
          <w:ins w:id="3165" w:author="Srinath Neelakandan" w:date="2020-01-09T18:07:00Z"/>
        </w:rPr>
      </w:pPr>
      <w:ins w:id="3166" w:author="Srinath Neelakandan" w:date="2020-01-09T18:07:00Z">
        <w:r>
          <w:t xml:space="preserve">    "</w:t>
        </w:r>
        <w:proofErr w:type="spellStart"/>
        <w:r>
          <w:t>trxnTime</w:t>
        </w:r>
        <w:proofErr w:type="spellEnd"/>
        <w:r>
          <w:t>": "20200109203605828",</w:t>
        </w:r>
      </w:ins>
    </w:p>
    <w:p w14:paraId="07CDD4C1" w14:textId="77777777" w:rsidR="00861303" w:rsidRDefault="00861303" w:rsidP="00861303">
      <w:pPr>
        <w:pStyle w:val="ListParagraph"/>
        <w:rPr>
          <w:ins w:id="3167" w:author="Srinath Neelakandan" w:date="2020-01-09T18:07:00Z"/>
        </w:rPr>
      </w:pPr>
      <w:ins w:id="3168" w:author="Srinath Neelakandan" w:date="2020-01-09T18:07:00Z">
        <w:r>
          <w:t xml:space="preserve">    "</w:t>
        </w:r>
        <w:proofErr w:type="spellStart"/>
        <w:r>
          <w:t>walletId</w:t>
        </w:r>
        <w:proofErr w:type="spellEnd"/>
        <w:r>
          <w:t>": "MPW00000000000162301",</w:t>
        </w:r>
      </w:ins>
    </w:p>
    <w:p w14:paraId="7E67A47C" w14:textId="77777777" w:rsidR="00861303" w:rsidRDefault="00861303" w:rsidP="00861303">
      <w:pPr>
        <w:pStyle w:val="ListParagraph"/>
        <w:rPr>
          <w:ins w:id="3169" w:author="Srinath Neelakandan" w:date="2020-01-09T18:07:00Z"/>
        </w:rPr>
      </w:pPr>
      <w:ins w:id="3170" w:author="Srinath Neelakandan" w:date="2020-01-09T18:07:00Z">
        <w:r>
          <w:t xml:space="preserve">    "</w:t>
        </w:r>
        <w:proofErr w:type="spellStart"/>
        <w:r>
          <w:t>trxnTimeZone</w:t>
        </w:r>
        <w:proofErr w:type="spellEnd"/>
        <w:r>
          <w:t>": "SGT"</w:t>
        </w:r>
      </w:ins>
    </w:p>
    <w:p w14:paraId="7F94F33E" w14:textId="691E27F9" w:rsidR="00F9479B" w:rsidDel="00861303" w:rsidRDefault="00861303" w:rsidP="00861303">
      <w:pPr>
        <w:pStyle w:val="ListParagraph"/>
        <w:rPr>
          <w:del w:id="3171" w:author="Srinath Neelakandan" w:date="2020-01-09T18:07:00Z"/>
        </w:rPr>
      </w:pPr>
      <w:ins w:id="3172" w:author="Srinath Neelakandan" w:date="2020-01-09T18:07:00Z">
        <w:r>
          <w:t>}</w:t>
        </w:r>
      </w:ins>
      <w:del w:id="3173" w:author="Srinath Neelakandan" w:date="2020-01-09T18:07:00Z">
        <w:r w:rsidR="00F9479B" w:rsidDel="00861303">
          <w:delText>{</w:delText>
        </w:r>
      </w:del>
    </w:p>
    <w:p w14:paraId="10449733" w14:textId="5A6BC7BA" w:rsidR="00F9479B" w:rsidDel="00861303" w:rsidRDefault="00F9479B" w:rsidP="00F9479B">
      <w:pPr>
        <w:pStyle w:val="ListParagraph"/>
        <w:rPr>
          <w:del w:id="3174" w:author="Srinath Neelakandan" w:date="2020-01-09T18:07:00Z"/>
        </w:rPr>
      </w:pPr>
      <w:del w:id="3175" w:author="Srinath Neelakandan" w:date="2020-01-09T18:07:00Z">
        <w:r w:rsidDel="00861303">
          <w:tab/>
          <w:delText>"responseCode": "000",</w:delText>
        </w:r>
      </w:del>
    </w:p>
    <w:p w14:paraId="326934CD" w14:textId="0FF32A48" w:rsidR="00F9479B" w:rsidDel="00861303" w:rsidRDefault="00F9479B" w:rsidP="00F9479B">
      <w:pPr>
        <w:pStyle w:val="ListParagraph"/>
        <w:rPr>
          <w:del w:id="3176" w:author="Srinath Neelakandan" w:date="2020-01-09T18:07:00Z"/>
        </w:rPr>
      </w:pPr>
      <w:del w:id="3177" w:author="Srinath Neelakandan" w:date="2020-01-09T18:07:00Z">
        <w:r w:rsidDel="00861303">
          <w:tab/>
          <w:delText>"message": "Success",</w:delText>
        </w:r>
      </w:del>
    </w:p>
    <w:p w14:paraId="091B7BEF" w14:textId="53AD5E8E" w:rsidR="00F9479B" w:rsidDel="00861303" w:rsidRDefault="00F9479B" w:rsidP="00F9479B">
      <w:pPr>
        <w:pStyle w:val="ListParagraph"/>
        <w:rPr>
          <w:del w:id="3178" w:author="Srinath Neelakandan" w:date="2020-01-09T18:07:00Z"/>
        </w:rPr>
      </w:pPr>
      <w:del w:id="3179" w:author="Srinath Neelakandan" w:date="2020-01-09T18:07:00Z">
        <w:r w:rsidDel="00861303">
          <w:tab/>
          <w:delText>"rrn": "191209090555",</w:delText>
        </w:r>
      </w:del>
    </w:p>
    <w:p w14:paraId="7E6E4308" w14:textId="738D3664" w:rsidR="00F9479B" w:rsidDel="00861303" w:rsidRDefault="00F9479B" w:rsidP="00F9479B">
      <w:pPr>
        <w:pStyle w:val="ListParagraph"/>
        <w:rPr>
          <w:del w:id="3180" w:author="Srinath Neelakandan" w:date="2020-01-09T18:07:00Z"/>
        </w:rPr>
      </w:pPr>
      <w:del w:id="3181" w:author="Srinath Neelakandan" w:date="2020-01-09T18:07:00Z">
        <w:r w:rsidDel="00861303">
          <w:tab/>
          <w:delText>"authidresp": "6965574669",</w:delText>
        </w:r>
      </w:del>
    </w:p>
    <w:p w14:paraId="670E877C" w14:textId="4EB15B1D" w:rsidR="00F9479B" w:rsidDel="00861303" w:rsidRDefault="00F9479B" w:rsidP="00F9479B">
      <w:pPr>
        <w:pStyle w:val="ListParagraph"/>
        <w:rPr>
          <w:del w:id="3182" w:author="Srinath Neelakandan" w:date="2020-01-09T18:07:00Z"/>
        </w:rPr>
      </w:pPr>
      <w:del w:id="3183" w:author="Srinath Neelakandan" w:date="2020-01-09T18:07:00Z">
        <w:r w:rsidDel="00861303">
          <w:tab/>
          <w:delText>"userEntityId": "</w:delText>
        </w:r>
      </w:del>
      <w:del w:id="3184" w:author="Srinath Neelakandan" w:date="2020-01-09T17:40:00Z">
        <w:r w:rsidDel="003253A8">
          <w:delText>CUST00107552PLAYER</w:delText>
        </w:r>
      </w:del>
      <w:del w:id="3185" w:author="Srinath Neelakandan" w:date="2020-01-09T18:07:00Z">
        <w:r w:rsidDel="00861303">
          <w:delText>",</w:delText>
        </w:r>
      </w:del>
    </w:p>
    <w:p w14:paraId="33708A5F" w14:textId="1F7D2BC9" w:rsidR="00F9479B" w:rsidDel="00861303" w:rsidRDefault="00F9479B" w:rsidP="00F9479B">
      <w:pPr>
        <w:pStyle w:val="ListParagraph"/>
        <w:rPr>
          <w:del w:id="3186" w:author="Srinath Neelakandan" w:date="2020-01-09T18:07:00Z"/>
        </w:rPr>
      </w:pPr>
      <w:del w:id="3187" w:author="Srinath Neelakandan" w:date="2020-01-09T18:07:00Z">
        <w:r w:rsidDel="00861303">
          <w:tab/>
          <w:delText>"txnUid": "19120900105455",</w:delText>
        </w:r>
      </w:del>
    </w:p>
    <w:p w14:paraId="7F792EAE" w14:textId="0F71FDB0" w:rsidR="00F9479B" w:rsidDel="00861303" w:rsidRDefault="00F9479B" w:rsidP="00F9479B">
      <w:pPr>
        <w:pStyle w:val="ListParagraph"/>
        <w:rPr>
          <w:del w:id="3188" w:author="Srinath Neelakandan" w:date="2020-01-09T18:07:00Z"/>
        </w:rPr>
      </w:pPr>
      <w:del w:id="3189" w:author="Srinath Neelakandan" w:date="2020-01-09T18:07:00Z">
        <w:r w:rsidDel="00861303">
          <w:tab/>
          <w:delText>"trxnTime": "20191209121826685",</w:delText>
        </w:r>
      </w:del>
    </w:p>
    <w:p w14:paraId="6700D70C" w14:textId="54AAC766" w:rsidR="00F9479B" w:rsidDel="00861303" w:rsidRDefault="00F9479B" w:rsidP="00F9479B">
      <w:pPr>
        <w:pStyle w:val="ListParagraph"/>
        <w:rPr>
          <w:del w:id="3190" w:author="Srinath Neelakandan" w:date="2020-01-09T18:07:00Z"/>
        </w:rPr>
      </w:pPr>
      <w:del w:id="3191" w:author="Srinath Neelakandan" w:date="2020-01-09T18:07:00Z">
        <w:r w:rsidDel="00861303">
          <w:tab/>
          <w:delText>"walletId": "</w:delText>
        </w:r>
      </w:del>
      <w:del w:id="3192" w:author="Srinath Neelakandan" w:date="2020-01-09T17:41:00Z">
        <w:r w:rsidDel="003253A8">
          <w:delText>MPW00106954</w:delText>
        </w:r>
      </w:del>
      <w:del w:id="3193" w:author="Srinath Neelakandan" w:date="2020-01-09T18:07:00Z">
        <w:r w:rsidDel="00861303">
          <w:delText>"</w:delText>
        </w:r>
      </w:del>
    </w:p>
    <w:p w14:paraId="0E6090A8" w14:textId="5E4884DC" w:rsidR="00F9479B" w:rsidRDefault="00F9479B">
      <w:pPr>
        <w:pStyle w:val="ListParagraph"/>
        <w:rPr>
          <w:ins w:id="3194" w:author="Srinath Neelakandan" w:date="2020-01-09T16:59:00Z"/>
        </w:rPr>
      </w:pPr>
      <w:del w:id="3195" w:author="Srinath Neelakandan" w:date="2020-01-09T18:07:00Z">
        <w:r w:rsidDel="00861303">
          <w:delText>}</w:delText>
        </w:r>
      </w:del>
    </w:p>
    <w:p w14:paraId="30CAA333" w14:textId="7B0BB72C" w:rsidR="00E83586" w:rsidRPr="00256928" w:rsidRDefault="00E83586" w:rsidP="00E83586">
      <w:pPr>
        <w:pStyle w:val="Heading2"/>
        <w:numPr>
          <w:ilvl w:val="1"/>
          <w:numId w:val="8"/>
        </w:numPr>
        <w:ind w:left="426" w:hanging="426"/>
        <w:rPr>
          <w:ins w:id="3196" w:author="Srinath Neelakandan" w:date="2020-01-09T17:09:00Z"/>
        </w:rPr>
      </w:pPr>
      <w:bookmarkStart w:id="3197" w:name="_Toc29552896"/>
      <w:ins w:id="3198" w:author="Srinath Neelakandan" w:date="2020-01-09T17:11:00Z">
        <w:r>
          <w:t>P2P Transfer</w:t>
        </w:r>
      </w:ins>
      <w:bookmarkEnd w:id="3197"/>
    </w:p>
    <w:p w14:paraId="2BF3086C" w14:textId="77777777" w:rsidR="00E83586" w:rsidRDefault="00E83586" w:rsidP="00E83586">
      <w:pPr>
        <w:pStyle w:val="ListParagraph"/>
        <w:rPr>
          <w:ins w:id="3199" w:author="Srinath Neelakandan" w:date="2020-01-09T17:09:00Z"/>
        </w:rPr>
      </w:pPr>
      <w:ins w:id="3200" w:author="Srinath Neelakandan" w:date="2020-01-09T17:09:00Z">
        <w:r w:rsidRPr="00F0124A">
          <w:rPr>
            <w:b/>
            <w:bCs/>
          </w:rPr>
          <w:t>Request:</w:t>
        </w:r>
        <w:r>
          <w:rPr>
            <w:b/>
            <w:bCs/>
          </w:rPr>
          <w:br/>
        </w:r>
        <w:r>
          <w:t>{</w:t>
        </w:r>
      </w:ins>
    </w:p>
    <w:p w14:paraId="2596E5D6" w14:textId="77777777" w:rsidR="00E83586" w:rsidRDefault="00E83586" w:rsidP="00E83586">
      <w:pPr>
        <w:pStyle w:val="ListParagraph"/>
        <w:rPr>
          <w:ins w:id="3201" w:author="Srinath Neelakandan" w:date="2020-01-09T17:09:00Z"/>
        </w:rPr>
      </w:pPr>
      <w:ins w:id="3202" w:author="Srinath Neelakandan" w:date="2020-01-09T17:09:00Z">
        <w:r>
          <w:t xml:space="preserve">    "platformCode":"00001",</w:t>
        </w:r>
      </w:ins>
    </w:p>
    <w:p w14:paraId="28FC167A" w14:textId="77777777" w:rsidR="00E83586" w:rsidRDefault="00E83586" w:rsidP="00E83586">
      <w:pPr>
        <w:pStyle w:val="ListParagraph"/>
        <w:rPr>
          <w:ins w:id="3203" w:author="Srinath Neelakandan" w:date="2020-01-09T17:09:00Z"/>
        </w:rPr>
      </w:pPr>
      <w:ins w:id="3204" w:author="Srinath Neelakandan" w:date="2020-01-09T17:09:00Z">
        <w:r>
          <w:t xml:space="preserve">    "fromUserEntityId":"PL000000000000124853",</w:t>
        </w:r>
      </w:ins>
    </w:p>
    <w:p w14:paraId="69F70C57" w14:textId="77777777" w:rsidR="00E83586" w:rsidRDefault="00E83586" w:rsidP="00E83586">
      <w:pPr>
        <w:pStyle w:val="ListParagraph"/>
        <w:rPr>
          <w:ins w:id="3205" w:author="Srinath Neelakandan" w:date="2020-01-09T17:09:00Z"/>
        </w:rPr>
      </w:pPr>
      <w:ins w:id="3206" w:author="Srinath Neelakandan" w:date="2020-01-09T17:09:00Z">
        <w:r>
          <w:t xml:space="preserve">    "fromWalletId":"MPW00000000000123753",</w:t>
        </w:r>
      </w:ins>
    </w:p>
    <w:p w14:paraId="45A148C6" w14:textId="77777777" w:rsidR="00E83586" w:rsidRDefault="00E83586" w:rsidP="00E83586">
      <w:pPr>
        <w:pStyle w:val="ListParagraph"/>
        <w:rPr>
          <w:ins w:id="3207" w:author="Srinath Neelakandan" w:date="2020-01-09T17:09:00Z"/>
        </w:rPr>
      </w:pPr>
      <w:ins w:id="3208" w:author="Srinath Neelakandan" w:date="2020-01-09T17:09:00Z">
        <w:r>
          <w:t xml:space="preserve">    "toUserEntityId":"PL000000000000124854",</w:t>
        </w:r>
      </w:ins>
    </w:p>
    <w:p w14:paraId="5771A9F2" w14:textId="77777777" w:rsidR="00E83586" w:rsidRDefault="00E83586" w:rsidP="00E83586">
      <w:pPr>
        <w:pStyle w:val="ListParagraph"/>
        <w:rPr>
          <w:ins w:id="3209" w:author="Srinath Neelakandan" w:date="2020-01-09T17:09:00Z"/>
        </w:rPr>
      </w:pPr>
      <w:ins w:id="3210" w:author="Srinath Neelakandan" w:date="2020-01-09T17:09:00Z">
        <w:r>
          <w:t xml:space="preserve">    "toWalletId":"MPW00000000000123754",</w:t>
        </w:r>
      </w:ins>
    </w:p>
    <w:p w14:paraId="3E9196D6" w14:textId="77777777" w:rsidR="00E83586" w:rsidRDefault="00E83586" w:rsidP="00E83586">
      <w:pPr>
        <w:pStyle w:val="ListParagraph"/>
        <w:rPr>
          <w:ins w:id="3211" w:author="Srinath Neelakandan" w:date="2020-01-09T17:09:00Z"/>
        </w:rPr>
      </w:pPr>
      <w:ins w:id="3212" w:author="Srinath Neelakandan" w:date="2020-01-09T17:09:00Z">
        <w:r>
          <w:t xml:space="preserve">    "quantity":"10",</w:t>
        </w:r>
      </w:ins>
    </w:p>
    <w:p w14:paraId="7254551F" w14:textId="77777777" w:rsidR="00E83586" w:rsidRDefault="00E83586" w:rsidP="00E83586">
      <w:pPr>
        <w:pStyle w:val="ListParagraph"/>
        <w:rPr>
          <w:ins w:id="3213" w:author="Srinath Neelakandan" w:date="2020-01-09T17:09:00Z"/>
        </w:rPr>
      </w:pPr>
      <w:ins w:id="3214" w:author="Srinath Neelakandan" w:date="2020-01-09T17:09:00Z">
        <w:r>
          <w:t xml:space="preserve">    "digitalAssetTypeCode":"DGC03",</w:t>
        </w:r>
      </w:ins>
    </w:p>
    <w:p w14:paraId="28528E1C" w14:textId="77777777" w:rsidR="00E83586" w:rsidRDefault="00E83586" w:rsidP="00E83586">
      <w:pPr>
        <w:pStyle w:val="ListParagraph"/>
        <w:rPr>
          <w:ins w:id="3215" w:author="Srinath Neelakandan" w:date="2020-01-09T17:09:00Z"/>
        </w:rPr>
      </w:pPr>
      <w:ins w:id="3216" w:author="Srinath Neelakandan" w:date="2020-01-09T17:09:00Z">
        <w:r>
          <w:t xml:space="preserve">    "</w:t>
        </w:r>
        <w:proofErr w:type="spellStart"/>
        <w:r>
          <w:t>registerToUserEntity</w:t>
        </w:r>
        <w:proofErr w:type="spellEnd"/>
        <w:r>
          <w:t>":false,</w:t>
        </w:r>
      </w:ins>
    </w:p>
    <w:p w14:paraId="022287CA" w14:textId="77777777" w:rsidR="00E83586" w:rsidRDefault="00E83586" w:rsidP="00E83586">
      <w:pPr>
        <w:pStyle w:val="ListParagraph"/>
        <w:rPr>
          <w:ins w:id="3217" w:author="Srinath Neelakandan" w:date="2020-01-09T17:09:00Z"/>
        </w:rPr>
      </w:pPr>
      <w:ins w:id="3218" w:author="Srinath Neelakandan" w:date="2020-01-09T17:09:00Z">
        <w:r>
          <w:t xml:space="preserve">    "terminalId":"T0000004",</w:t>
        </w:r>
      </w:ins>
    </w:p>
    <w:p w14:paraId="01C00C08" w14:textId="77777777" w:rsidR="00E83586" w:rsidRDefault="00E83586" w:rsidP="00E83586">
      <w:pPr>
        <w:pStyle w:val="ListParagraph"/>
        <w:rPr>
          <w:ins w:id="3219" w:author="Srinath Neelakandan" w:date="2020-01-09T17:09:00Z"/>
        </w:rPr>
      </w:pPr>
      <w:ins w:id="3220" w:author="Srinath Neelakandan" w:date="2020-01-09T17:09:00Z">
        <w:r>
          <w:t xml:space="preserve">    "platformRef":"METATEST01",</w:t>
        </w:r>
      </w:ins>
    </w:p>
    <w:p w14:paraId="3F9A3280" w14:textId="77777777" w:rsidR="00E83586" w:rsidRDefault="00E83586" w:rsidP="00E83586">
      <w:pPr>
        <w:pStyle w:val="ListParagraph"/>
        <w:rPr>
          <w:ins w:id="3221" w:author="Srinath Neelakandan" w:date="2020-01-09T17:09:00Z"/>
        </w:rPr>
      </w:pPr>
      <w:ins w:id="3222" w:author="Srinath Neelakandan" w:date="2020-01-09T17:09:00Z">
        <w:r>
          <w:t xml:space="preserve">    "timestamp":"20181127181420",</w:t>
        </w:r>
      </w:ins>
    </w:p>
    <w:p w14:paraId="19902DB1" w14:textId="77777777" w:rsidR="00E83586" w:rsidRDefault="00E83586" w:rsidP="00E83586">
      <w:pPr>
        <w:pStyle w:val="ListParagraph"/>
        <w:rPr>
          <w:ins w:id="3223" w:author="Srinath Neelakandan" w:date="2020-01-09T17:09:00Z"/>
        </w:rPr>
      </w:pPr>
      <w:ins w:id="3224" w:author="Srinath Neelakandan" w:date="2020-01-09T17:09:00Z">
        <w:r>
          <w:t xml:space="preserve">    "</w:t>
        </w:r>
        <w:proofErr w:type="spellStart"/>
        <w:r>
          <w:t>remarks":"API</w:t>
        </w:r>
        <w:proofErr w:type="spellEnd"/>
        <w:r>
          <w:t xml:space="preserve"> AI",</w:t>
        </w:r>
      </w:ins>
    </w:p>
    <w:p w14:paraId="4B359F4A" w14:textId="77777777" w:rsidR="00E83586" w:rsidRDefault="00E83586" w:rsidP="00E83586">
      <w:pPr>
        <w:pStyle w:val="ListParagraph"/>
        <w:rPr>
          <w:ins w:id="3225" w:author="Srinath Neelakandan" w:date="2020-01-09T17:09:00Z"/>
        </w:rPr>
      </w:pPr>
      <w:ins w:id="3226" w:author="Srinath Neelakandan" w:date="2020-01-09T17:09:00Z">
        <w:r>
          <w:t xml:space="preserve">    "</w:t>
        </w:r>
        <w:proofErr w:type="spellStart"/>
        <w:r>
          <w:t>timeZone</w:t>
        </w:r>
        <w:proofErr w:type="spellEnd"/>
        <w:r>
          <w:t>":"GMT"</w:t>
        </w:r>
      </w:ins>
    </w:p>
    <w:p w14:paraId="6E82A817" w14:textId="77777777" w:rsidR="00E83586" w:rsidRDefault="00E83586" w:rsidP="00E83586">
      <w:pPr>
        <w:pStyle w:val="ListParagraph"/>
        <w:rPr>
          <w:ins w:id="3227" w:author="Srinath Neelakandan" w:date="2020-01-09T17:11:00Z"/>
        </w:rPr>
      </w:pPr>
      <w:ins w:id="3228" w:author="Srinath Neelakandan" w:date="2020-01-09T17:09:00Z">
        <w:r>
          <w:t>}</w:t>
        </w:r>
      </w:ins>
    </w:p>
    <w:p w14:paraId="4C412C0E" w14:textId="4F46E9C2" w:rsidR="00E83586" w:rsidRDefault="00E83586" w:rsidP="00E83586">
      <w:pPr>
        <w:pStyle w:val="ListParagraph"/>
        <w:rPr>
          <w:ins w:id="3229" w:author="Srinath Neelakandan" w:date="2020-01-09T17:09:00Z"/>
          <w:b/>
          <w:bCs/>
        </w:rPr>
      </w:pPr>
      <w:ins w:id="3230" w:author="Srinath Neelakandan" w:date="2020-01-09T17:09:00Z">
        <w:r w:rsidRPr="00F0124A">
          <w:rPr>
            <w:b/>
            <w:bCs/>
          </w:rPr>
          <w:t>Response:</w:t>
        </w:r>
      </w:ins>
    </w:p>
    <w:p w14:paraId="75A293CC" w14:textId="77777777" w:rsidR="00E83586" w:rsidRPr="00E83586" w:rsidRDefault="00E83586">
      <w:pPr>
        <w:pStyle w:val="ListParagraph"/>
        <w:rPr>
          <w:ins w:id="3231" w:author="Srinath Neelakandan" w:date="2020-01-09T17:11:00Z"/>
          <w:lang w:val="en-IN" w:eastAsia="en-IN"/>
        </w:rPr>
        <w:pPrChange w:id="3232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33" w:author="Srinath Neelakandan" w:date="2020-01-09T17:11:00Z">
        <w:r w:rsidRPr="00E83586">
          <w:rPr>
            <w:lang w:val="en-IN" w:eastAsia="en-IN"/>
          </w:rPr>
          <w:t>{</w:t>
        </w:r>
      </w:ins>
    </w:p>
    <w:p w14:paraId="790CFDBB" w14:textId="77777777" w:rsidR="00E83586" w:rsidRPr="003253A8" w:rsidRDefault="00E83586">
      <w:pPr>
        <w:pStyle w:val="ListParagraph"/>
        <w:rPr>
          <w:ins w:id="3234" w:author="Srinath Neelakandan" w:date="2020-01-09T17:11:00Z"/>
          <w:lang w:val="en-IN" w:eastAsia="en-IN"/>
        </w:rPr>
        <w:pPrChange w:id="3235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36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37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38" w:author="Srinath Neelakandan" w:date="2020-01-09T17:45:00Z">
              <w:rPr>
                <w:color w:val="A31515"/>
                <w:lang w:val="en-IN" w:eastAsia="en-IN"/>
              </w:rPr>
            </w:rPrChange>
          </w:rPr>
          <w:t>responseCode</w:t>
        </w:r>
        <w:proofErr w:type="spellEnd"/>
        <w:r w:rsidRPr="003253A8">
          <w:rPr>
            <w:lang w:val="en-IN" w:eastAsia="en-IN"/>
            <w:rPrChange w:id="3239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40" w:author="Srinath Neelakandan" w:date="2020-01-09T17:45:00Z">
              <w:rPr>
                <w:color w:val="0451A5"/>
                <w:lang w:val="en-IN" w:eastAsia="en-IN"/>
              </w:rPr>
            </w:rPrChange>
          </w:rPr>
          <w:t>"000"</w:t>
        </w:r>
        <w:r w:rsidRPr="003253A8">
          <w:rPr>
            <w:lang w:val="en-IN" w:eastAsia="en-IN"/>
          </w:rPr>
          <w:t>,</w:t>
        </w:r>
      </w:ins>
    </w:p>
    <w:p w14:paraId="026EDC42" w14:textId="77777777" w:rsidR="00E83586" w:rsidRPr="003253A8" w:rsidRDefault="00E83586">
      <w:pPr>
        <w:pStyle w:val="ListParagraph"/>
        <w:rPr>
          <w:ins w:id="3241" w:author="Srinath Neelakandan" w:date="2020-01-09T17:11:00Z"/>
          <w:lang w:val="en-IN" w:eastAsia="en-IN"/>
        </w:rPr>
        <w:pPrChange w:id="3242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43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44" w:author="Srinath Neelakandan" w:date="2020-01-09T17:45:00Z">
              <w:rPr>
                <w:color w:val="A31515"/>
                <w:lang w:val="en-IN" w:eastAsia="en-IN"/>
              </w:rPr>
            </w:rPrChange>
          </w:rPr>
          <w:t>"message"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45" w:author="Srinath Neelakandan" w:date="2020-01-09T17:45:00Z">
              <w:rPr>
                <w:color w:val="0451A5"/>
                <w:lang w:val="en-IN" w:eastAsia="en-IN"/>
              </w:rPr>
            </w:rPrChange>
          </w:rPr>
          <w:t>"Success"</w:t>
        </w:r>
        <w:r w:rsidRPr="003253A8">
          <w:rPr>
            <w:lang w:val="en-IN" w:eastAsia="en-IN"/>
          </w:rPr>
          <w:t>,</w:t>
        </w:r>
      </w:ins>
    </w:p>
    <w:p w14:paraId="7204840D" w14:textId="77777777" w:rsidR="00E83586" w:rsidRPr="003253A8" w:rsidRDefault="00E83586">
      <w:pPr>
        <w:pStyle w:val="ListParagraph"/>
        <w:rPr>
          <w:ins w:id="3246" w:author="Srinath Neelakandan" w:date="2020-01-09T17:11:00Z"/>
          <w:lang w:val="en-IN" w:eastAsia="en-IN"/>
        </w:rPr>
        <w:pPrChange w:id="3247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48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49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50" w:author="Srinath Neelakandan" w:date="2020-01-09T17:45:00Z">
              <w:rPr>
                <w:color w:val="A31515"/>
                <w:lang w:val="en-IN" w:eastAsia="en-IN"/>
              </w:rPr>
            </w:rPrChange>
          </w:rPr>
          <w:t>rrn</w:t>
        </w:r>
        <w:proofErr w:type="spellEnd"/>
        <w:r w:rsidRPr="003253A8">
          <w:rPr>
            <w:lang w:val="en-IN" w:eastAsia="en-IN"/>
            <w:rPrChange w:id="3251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52" w:author="Srinath Neelakandan" w:date="2020-01-09T17:45:00Z">
              <w:rPr>
                <w:color w:val="0451A5"/>
                <w:lang w:val="en-IN" w:eastAsia="en-IN"/>
              </w:rPr>
            </w:rPrChange>
          </w:rPr>
          <w:t>"200109746089"</w:t>
        </w:r>
        <w:r w:rsidRPr="003253A8">
          <w:rPr>
            <w:lang w:val="en-IN" w:eastAsia="en-IN"/>
          </w:rPr>
          <w:t>,</w:t>
        </w:r>
      </w:ins>
    </w:p>
    <w:p w14:paraId="324AC9C8" w14:textId="77777777" w:rsidR="00E83586" w:rsidRPr="003253A8" w:rsidRDefault="00E83586">
      <w:pPr>
        <w:pStyle w:val="ListParagraph"/>
        <w:rPr>
          <w:ins w:id="3253" w:author="Srinath Neelakandan" w:date="2020-01-09T17:11:00Z"/>
          <w:lang w:val="en-IN" w:eastAsia="en-IN"/>
        </w:rPr>
        <w:pPrChange w:id="3254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55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56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57" w:author="Srinath Neelakandan" w:date="2020-01-09T17:45:00Z">
              <w:rPr>
                <w:color w:val="A31515"/>
                <w:lang w:val="en-IN" w:eastAsia="en-IN"/>
              </w:rPr>
            </w:rPrChange>
          </w:rPr>
          <w:t>authidresp</w:t>
        </w:r>
        <w:proofErr w:type="spellEnd"/>
        <w:r w:rsidRPr="003253A8">
          <w:rPr>
            <w:lang w:val="en-IN" w:eastAsia="en-IN"/>
            <w:rPrChange w:id="3258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59" w:author="Srinath Neelakandan" w:date="2020-01-09T17:45:00Z">
              <w:rPr>
                <w:color w:val="0451A5"/>
                <w:lang w:val="en-IN" w:eastAsia="en-IN"/>
              </w:rPr>
            </w:rPrChange>
          </w:rPr>
          <w:t>"8582167308"</w:t>
        </w:r>
        <w:r w:rsidRPr="003253A8">
          <w:rPr>
            <w:lang w:val="en-IN" w:eastAsia="en-IN"/>
          </w:rPr>
          <w:t>,</w:t>
        </w:r>
      </w:ins>
    </w:p>
    <w:p w14:paraId="7A2BCD27" w14:textId="77777777" w:rsidR="00E83586" w:rsidRPr="003253A8" w:rsidRDefault="00E83586">
      <w:pPr>
        <w:pStyle w:val="ListParagraph"/>
        <w:rPr>
          <w:ins w:id="3260" w:author="Srinath Neelakandan" w:date="2020-01-09T17:11:00Z"/>
          <w:lang w:val="en-IN" w:eastAsia="en-IN"/>
        </w:rPr>
        <w:pPrChange w:id="3261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62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63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64" w:author="Srinath Neelakandan" w:date="2020-01-09T17:45:00Z">
              <w:rPr>
                <w:color w:val="A31515"/>
                <w:lang w:val="en-IN" w:eastAsia="en-IN"/>
              </w:rPr>
            </w:rPrChange>
          </w:rPr>
          <w:t>txnUid</w:t>
        </w:r>
        <w:proofErr w:type="spellEnd"/>
        <w:r w:rsidRPr="003253A8">
          <w:rPr>
            <w:lang w:val="en-IN" w:eastAsia="en-IN"/>
            <w:rPrChange w:id="3265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66" w:author="Srinath Neelakandan" w:date="2020-01-09T17:45:00Z">
              <w:rPr>
                <w:color w:val="0451A5"/>
                <w:lang w:val="en-IN" w:eastAsia="en-IN"/>
              </w:rPr>
            </w:rPrChange>
          </w:rPr>
          <w:t>"20010900760739"</w:t>
        </w:r>
        <w:r w:rsidRPr="003253A8">
          <w:rPr>
            <w:lang w:val="en-IN" w:eastAsia="en-IN"/>
          </w:rPr>
          <w:t>,</w:t>
        </w:r>
      </w:ins>
    </w:p>
    <w:p w14:paraId="7D6A46A7" w14:textId="77777777" w:rsidR="00E83586" w:rsidRPr="003253A8" w:rsidRDefault="00E83586">
      <w:pPr>
        <w:pStyle w:val="ListParagraph"/>
        <w:rPr>
          <w:ins w:id="3267" w:author="Srinath Neelakandan" w:date="2020-01-09T17:11:00Z"/>
          <w:lang w:val="en-IN" w:eastAsia="en-IN"/>
        </w:rPr>
        <w:pPrChange w:id="3268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69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70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71" w:author="Srinath Neelakandan" w:date="2020-01-09T17:45:00Z">
              <w:rPr>
                <w:color w:val="A31515"/>
                <w:lang w:val="en-IN" w:eastAsia="en-IN"/>
              </w:rPr>
            </w:rPrChange>
          </w:rPr>
          <w:t>fromUserEntityId</w:t>
        </w:r>
        <w:proofErr w:type="spellEnd"/>
        <w:r w:rsidRPr="003253A8">
          <w:rPr>
            <w:lang w:val="en-IN" w:eastAsia="en-IN"/>
            <w:rPrChange w:id="3272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73" w:author="Srinath Neelakandan" w:date="2020-01-09T17:45:00Z">
              <w:rPr>
                <w:color w:val="0451A5"/>
                <w:lang w:val="en-IN" w:eastAsia="en-IN"/>
              </w:rPr>
            </w:rPrChange>
          </w:rPr>
          <w:t>"PL000000000000124853"</w:t>
        </w:r>
        <w:r w:rsidRPr="003253A8">
          <w:rPr>
            <w:lang w:val="en-IN" w:eastAsia="en-IN"/>
          </w:rPr>
          <w:t>,</w:t>
        </w:r>
      </w:ins>
    </w:p>
    <w:p w14:paraId="71256DAD" w14:textId="77777777" w:rsidR="00E83586" w:rsidRPr="003253A8" w:rsidRDefault="00E83586">
      <w:pPr>
        <w:pStyle w:val="ListParagraph"/>
        <w:rPr>
          <w:ins w:id="3274" w:author="Srinath Neelakandan" w:date="2020-01-09T17:11:00Z"/>
          <w:lang w:val="en-IN" w:eastAsia="en-IN"/>
        </w:rPr>
        <w:pPrChange w:id="3275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76" w:author="Srinath Neelakandan" w:date="2020-01-09T17:11:00Z">
        <w:r w:rsidRPr="003253A8">
          <w:rPr>
            <w:lang w:val="en-IN" w:eastAsia="en-IN"/>
          </w:rPr>
          <w:lastRenderedPageBreak/>
          <w:t>    </w:t>
        </w:r>
        <w:r w:rsidRPr="003253A8">
          <w:rPr>
            <w:lang w:val="en-IN" w:eastAsia="en-IN"/>
            <w:rPrChange w:id="3277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78" w:author="Srinath Neelakandan" w:date="2020-01-09T17:45:00Z">
              <w:rPr>
                <w:color w:val="A31515"/>
                <w:lang w:val="en-IN" w:eastAsia="en-IN"/>
              </w:rPr>
            </w:rPrChange>
          </w:rPr>
          <w:t>fromWalletId</w:t>
        </w:r>
        <w:proofErr w:type="spellEnd"/>
        <w:r w:rsidRPr="003253A8">
          <w:rPr>
            <w:lang w:val="en-IN" w:eastAsia="en-IN"/>
            <w:rPrChange w:id="3279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80" w:author="Srinath Neelakandan" w:date="2020-01-09T17:45:00Z">
              <w:rPr>
                <w:color w:val="0451A5"/>
                <w:lang w:val="en-IN" w:eastAsia="en-IN"/>
              </w:rPr>
            </w:rPrChange>
          </w:rPr>
          <w:t>"MPW00000000000123753"</w:t>
        </w:r>
        <w:r w:rsidRPr="003253A8">
          <w:rPr>
            <w:lang w:val="en-IN" w:eastAsia="en-IN"/>
          </w:rPr>
          <w:t>,</w:t>
        </w:r>
      </w:ins>
    </w:p>
    <w:p w14:paraId="43ED6D2D" w14:textId="77777777" w:rsidR="00E83586" w:rsidRPr="003253A8" w:rsidRDefault="00E83586">
      <w:pPr>
        <w:pStyle w:val="ListParagraph"/>
        <w:rPr>
          <w:ins w:id="3281" w:author="Srinath Neelakandan" w:date="2020-01-09T17:11:00Z"/>
          <w:lang w:val="en-IN" w:eastAsia="en-IN"/>
        </w:rPr>
        <w:pPrChange w:id="3282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83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84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85" w:author="Srinath Neelakandan" w:date="2020-01-09T17:45:00Z">
              <w:rPr>
                <w:color w:val="A31515"/>
                <w:lang w:val="en-IN" w:eastAsia="en-IN"/>
              </w:rPr>
            </w:rPrChange>
          </w:rPr>
          <w:t>digitalAssetTypeCode</w:t>
        </w:r>
        <w:proofErr w:type="spellEnd"/>
        <w:r w:rsidRPr="003253A8">
          <w:rPr>
            <w:lang w:val="en-IN" w:eastAsia="en-IN"/>
            <w:rPrChange w:id="3286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87" w:author="Srinath Neelakandan" w:date="2020-01-09T17:45:00Z">
              <w:rPr>
                <w:color w:val="0451A5"/>
                <w:lang w:val="en-IN" w:eastAsia="en-IN"/>
              </w:rPr>
            </w:rPrChange>
          </w:rPr>
          <w:t>"DGC03"</w:t>
        </w:r>
        <w:r w:rsidRPr="003253A8">
          <w:rPr>
            <w:lang w:val="en-IN" w:eastAsia="en-IN"/>
          </w:rPr>
          <w:t>,</w:t>
        </w:r>
      </w:ins>
    </w:p>
    <w:p w14:paraId="06821D69" w14:textId="77777777" w:rsidR="00E83586" w:rsidRPr="003253A8" w:rsidRDefault="00E83586">
      <w:pPr>
        <w:pStyle w:val="ListParagraph"/>
        <w:rPr>
          <w:ins w:id="3288" w:author="Srinath Neelakandan" w:date="2020-01-09T17:11:00Z"/>
          <w:lang w:val="en-IN" w:eastAsia="en-IN"/>
        </w:rPr>
        <w:pPrChange w:id="3289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90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91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92" w:author="Srinath Neelakandan" w:date="2020-01-09T17:45:00Z">
              <w:rPr>
                <w:color w:val="A31515"/>
                <w:lang w:val="en-IN" w:eastAsia="en-IN"/>
              </w:rPr>
            </w:rPrChange>
          </w:rPr>
          <w:t>availableQuantity</w:t>
        </w:r>
        <w:proofErr w:type="spellEnd"/>
        <w:r w:rsidRPr="003253A8">
          <w:rPr>
            <w:lang w:val="en-IN" w:eastAsia="en-IN"/>
            <w:rPrChange w:id="3293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94" w:author="Srinath Neelakandan" w:date="2020-01-09T17:45:00Z">
              <w:rPr>
                <w:color w:val="0451A5"/>
                <w:lang w:val="en-IN" w:eastAsia="en-IN"/>
              </w:rPr>
            </w:rPrChange>
          </w:rPr>
          <w:t>"23990.300"</w:t>
        </w:r>
        <w:r w:rsidRPr="003253A8">
          <w:rPr>
            <w:lang w:val="en-IN" w:eastAsia="en-IN"/>
          </w:rPr>
          <w:t>,</w:t>
        </w:r>
      </w:ins>
    </w:p>
    <w:p w14:paraId="48AEF240" w14:textId="77777777" w:rsidR="00E83586" w:rsidRPr="003253A8" w:rsidRDefault="00E83586">
      <w:pPr>
        <w:pStyle w:val="ListParagraph"/>
        <w:rPr>
          <w:ins w:id="3295" w:author="Srinath Neelakandan" w:date="2020-01-09T17:11:00Z"/>
          <w:lang w:val="en-IN" w:eastAsia="en-IN"/>
        </w:rPr>
        <w:pPrChange w:id="3296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97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98" w:author="Srinath Neelakandan" w:date="2020-01-09T17:45:00Z">
              <w:rPr>
                <w:color w:val="A31515"/>
                <w:lang w:val="en-IN" w:eastAsia="en-IN"/>
              </w:rPr>
            </w:rPrChange>
          </w:rPr>
          <w:t>"quantity"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99" w:author="Srinath Neelakandan" w:date="2020-01-09T17:45:00Z">
              <w:rPr>
                <w:color w:val="0451A5"/>
                <w:lang w:val="en-IN" w:eastAsia="en-IN"/>
              </w:rPr>
            </w:rPrChange>
          </w:rPr>
          <w:t>"10"</w:t>
        </w:r>
        <w:r w:rsidRPr="003253A8">
          <w:rPr>
            <w:lang w:val="en-IN" w:eastAsia="en-IN"/>
          </w:rPr>
          <w:t>,</w:t>
        </w:r>
      </w:ins>
    </w:p>
    <w:p w14:paraId="7A90686C" w14:textId="77777777" w:rsidR="00E83586" w:rsidRPr="003253A8" w:rsidRDefault="00E83586">
      <w:pPr>
        <w:pStyle w:val="ListParagraph"/>
        <w:rPr>
          <w:ins w:id="3300" w:author="Srinath Neelakandan" w:date="2020-01-09T17:11:00Z"/>
          <w:lang w:val="en-IN" w:eastAsia="en-IN"/>
        </w:rPr>
        <w:pPrChange w:id="3301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302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303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304" w:author="Srinath Neelakandan" w:date="2020-01-09T17:45:00Z">
              <w:rPr>
                <w:color w:val="A31515"/>
                <w:lang w:val="en-IN" w:eastAsia="en-IN"/>
              </w:rPr>
            </w:rPrChange>
          </w:rPr>
          <w:t>platformRef</w:t>
        </w:r>
        <w:proofErr w:type="spellEnd"/>
        <w:r w:rsidRPr="003253A8">
          <w:rPr>
            <w:lang w:val="en-IN" w:eastAsia="en-IN"/>
            <w:rPrChange w:id="3305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306" w:author="Srinath Neelakandan" w:date="2020-01-09T17:45:00Z">
              <w:rPr>
                <w:color w:val="0451A5"/>
                <w:lang w:val="en-IN" w:eastAsia="en-IN"/>
              </w:rPr>
            </w:rPrChange>
          </w:rPr>
          <w:t>"METATEST01"</w:t>
        </w:r>
        <w:r w:rsidRPr="003253A8">
          <w:rPr>
            <w:lang w:val="en-IN" w:eastAsia="en-IN"/>
          </w:rPr>
          <w:t>,</w:t>
        </w:r>
      </w:ins>
    </w:p>
    <w:p w14:paraId="1102FC03" w14:textId="77777777" w:rsidR="00E83586" w:rsidRPr="003253A8" w:rsidRDefault="00E83586">
      <w:pPr>
        <w:pStyle w:val="ListParagraph"/>
        <w:rPr>
          <w:ins w:id="3307" w:author="Srinath Neelakandan" w:date="2020-01-09T17:11:00Z"/>
          <w:lang w:val="en-IN" w:eastAsia="en-IN"/>
        </w:rPr>
        <w:pPrChange w:id="3308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309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310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311" w:author="Srinath Neelakandan" w:date="2020-01-09T17:45:00Z">
              <w:rPr>
                <w:color w:val="A31515"/>
                <w:lang w:val="en-IN" w:eastAsia="en-IN"/>
              </w:rPr>
            </w:rPrChange>
          </w:rPr>
          <w:t>trxnTime</w:t>
        </w:r>
        <w:proofErr w:type="spellEnd"/>
        <w:r w:rsidRPr="003253A8">
          <w:rPr>
            <w:lang w:val="en-IN" w:eastAsia="en-IN"/>
            <w:rPrChange w:id="3312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313" w:author="Srinath Neelakandan" w:date="2020-01-09T17:45:00Z">
              <w:rPr>
                <w:color w:val="0451A5"/>
                <w:lang w:val="en-IN" w:eastAsia="en-IN"/>
              </w:rPr>
            </w:rPrChange>
          </w:rPr>
          <w:t>"20200109193217582"</w:t>
        </w:r>
        <w:r w:rsidRPr="003253A8">
          <w:rPr>
            <w:lang w:val="en-IN" w:eastAsia="en-IN"/>
          </w:rPr>
          <w:t>,</w:t>
        </w:r>
      </w:ins>
    </w:p>
    <w:p w14:paraId="3A8AAD79" w14:textId="77777777" w:rsidR="00E83586" w:rsidRPr="003253A8" w:rsidRDefault="00E83586">
      <w:pPr>
        <w:pStyle w:val="ListParagraph"/>
        <w:rPr>
          <w:ins w:id="3314" w:author="Srinath Neelakandan" w:date="2020-01-09T17:11:00Z"/>
          <w:lang w:val="en-IN" w:eastAsia="en-IN"/>
        </w:rPr>
        <w:pPrChange w:id="3315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316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317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318" w:author="Srinath Neelakandan" w:date="2020-01-09T17:45:00Z">
              <w:rPr>
                <w:color w:val="A31515"/>
                <w:lang w:val="en-IN" w:eastAsia="en-IN"/>
              </w:rPr>
            </w:rPrChange>
          </w:rPr>
          <w:t>trxnTimeZone</w:t>
        </w:r>
        <w:proofErr w:type="spellEnd"/>
        <w:r w:rsidRPr="003253A8">
          <w:rPr>
            <w:lang w:val="en-IN" w:eastAsia="en-IN"/>
            <w:rPrChange w:id="3319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320" w:author="Srinath Neelakandan" w:date="2020-01-09T17:45:00Z">
              <w:rPr>
                <w:color w:val="0451A5"/>
                <w:lang w:val="en-IN" w:eastAsia="en-IN"/>
              </w:rPr>
            </w:rPrChange>
          </w:rPr>
          <w:t>"SGT"</w:t>
        </w:r>
      </w:ins>
    </w:p>
    <w:p w14:paraId="752DBF24" w14:textId="77777777" w:rsidR="00E83586" w:rsidRPr="00E83586" w:rsidRDefault="00E83586">
      <w:pPr>
        <w:pStyle w:val="ListParagraph"/>
        <w:rPr>
          <w:ins w:id="3321" w:author="Srinath Neelakandan" w:date="2020-01-09T17:11:00Z"/>
          <w:lang w:val="en-IN" w:eastAsia="en-IN"/>
        </w:rPr>
        <w:pPrChange w:id="3322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323" w:author="Srinath Neelakandan" w:date="2020-01-09T17:11:00Z">
        <w:r w:rsidRPr="00E83586">
          <w:rPr>
            <w:lang w:val="en-IN" w:eastAsia="en-IN"/>
          </w:rPr>
          <w:t>}</w:t>
        </w:r>
      </w:ins>
    </w:p>
    <w:p w14:paraId="38CF22D1" w14:textId="1300C244" w:rsidR="00E83586" w:rsidRPr="00256928" w:rsidRDefault="009F02D9" w:rsidP="00E83586">
      <w:pPr>
        <w:pStyle w:val="Heading2"/>
        <w:numPr>
          <w:ilvl w:val="1"/>
          <w:numId w:val="8"/>
        </w:numPr>
        <w:ind w:left="426" w:hanging="426"/>
        <w:rPr>
          <w:ins w:id="3324" w:author="Srinath Neelakandan" w:date="2020-01-09T17:06:00Z"/>
        </w:rPr>
      </w:pPr>
      <w:bookmarkStart w:id="3325" w:name="_Toc29552897"/>
      <w:ins w:id="3326" w:author="Srinath Neelakandan" w:date="2020-01-09T17:15:00Z">
        <w:r>
          <w:t>Redeem</w:t>
        </w:r>
      </w:ins>
      <w:bookmarkEnd w:id="3325"/>
    </w:p>
    <w:p w14:paraId="4C4A4ADD" w14:textId="77777777" w:rsidR="009F02D9" w:rsidRDefault="00E83586" w:rsidP="009F02D9">
      <w:pPr>
        <w:pStyle w:val="ListParagraph"/>
        <w:rPr>
          <w:ins w:id="3327" w:author="Srinath Neelakandan" w:date="2020-01-09T17:15:00Z"/>
        </w:rPr>
      </w:pPr>
      <w:ins w:id="3328" w:author="Srinath Neelakandan" w:date="2020-01-09T17:06:00Z">
        <w:r w:rsidRPr="00F0124A">
          <w:rPr>
            <w:b/>
            <w:bCs/>
          </w:rPr>
          <w:t>Request:</w:t>
        </w:r>
        <w:r>
          <w:rPr>
            <w:b/>
            <w:bCs/>
          </w:rPr>
          <w:br/>
        </w:r>
      </w:ins>
      <w:ins w:id="3329" w:author="Srinath Neelakandan" w:date="2020-01-09T17:15:00Z">
        <w:r w:rsidR="009F02D9">
          <w:t>{</w:t>
        </w:r>
      </w:ins>
    </w:p>
    <w:p w14:paraId="5926ED61" w14:textId="77777777" w:rsidR="009F02D9" w:rsidRDefault="009F02D9" w:rsidP="009F02D9">
      <w:pPr>
        <w:pStyle w:val="ListParagraph"/>
        <w:rPr>
          <w:ins w:id="3330" w:author="Srinath Neelakandan" w:date="2020-01-09T17:15:00Z"/>
        </w:rPr>
      </w:pPr>
      <w:ins w:id="3331" w:author="Srinath Neelakandan" w:date="2020-01-09T17:15:00Z">
        <w:r>
          <w:t xml:space="preserve">   "fromUserEntityId":"PL000000000000124853",</w:t>
        </w:r>
      </w:ins>
    </w:p>
    <w:p w14:paraId="456D8E0F" w14:textId="77777777" w:rsidR="009F02D9" w:rsidRDefault="009F02D9" w:rsidP="009F02D9">
      <w:pPr>
        <w:pStyle w:val="ListParagraph"/>
        <w:rPr>
          <w:ins w:id="3332" w:author="Srinath Neelakandan" w:date="2020-01-09T17:15:00Z"/>
        </w:rPr>
      </w:pPr>
      <w:ins w:id="3333" w:author="Srinath Neelakandan" w:date="2020-01-09T17:15:00Z">
        <w:r>
          <w:t xml:space="preserve">   "walletId":"MPW00000000000123753",</w:t>
        </w:r>
      </w:ins>
    </w:p>
    <w:p w14:paraId="16EFBDE7" w14:textId="77777777" w:rsidR="009F02D9" w:rsidRDefault="009F02D9" w:rsidP="009F02D9">
      <w:pPr>
        <w:pStyle w:val="ListParagraph"/>
        <w:rPr>
          <w:ins w:id="3334" w:author="Srinath Neelakandan" w:date="2020-01-09T17:15:00Z"/>
        </w:rPr>
      </w:pPr>
      <w:ins w:id="3335" w:author="Srinath Neelakandan" w:date="2020-01-09T17:15:00Z">
        <w:r>
          <w:t xml:space="preserve">   "platformCode":"00001",</w:t>
        </w:r>
      </w:ins>
    </w:p>
    <w:p w14:paraId="06550257" w14:textId="77777777" w:rsidR="009F02D9" w:rsidRDefault="009F02D9" w:rsidP="009F02D9">
      <w:pPr>
        <w:pStyle w:val="ListParagraph"/>
        <w:rPr>
          <w:ins w:id="3336" w:author="Srinath Neelakandan" w:date="2020-01-09T17:15:00Z"/>
        </w:rPr>
      </w:pPr>
      <w:ins w:id="3337" w:author="Srinath Neelakandan" w:date="2020-01-09T17:15:00Z">
        <w:r>
          <w:t xml:space="preserve">   "digitalAssetTypeCode":"DGC03",</w:t>
        </w:r>
      </w:ins>
    </w:p>
    <w:p w14:paraId="064778A9" w14:textId="77777777" w:rsidR="009F02D9" w:rsidRDefault="009F02D9" w:rsidP="009F02D9">
      <w:pPr>
        <w:pStyle w:val="ListParagraph"/>
        <w:rPr>
          <w:ins w:id="3338" w:author="Srinath Neelakandan" w:date="2020-01-09T17:15:00Z"/>
        </w:rPr>
      </w:pPr>
      <w:ins w:id="3339" w:author="Srinath Neelakandan" w:date="2020-01-09T17:15:00Z">
        <w:r>
          <w:t xml:space="preserve">   "quantity":"10",</w:t>
        </w:r>
      </w:ins>
    </w:p>
    <w:p w14:paraId="7EEC8F95" w14:textId="77777777" w:rsidR="009F02D9" w:rsidRDefault="009F02D9" w:rsidP="009F02D9">
      <w:pPr>
        <w:pStyle w:val="ListParagraph"/>
        <w:rPr>
          <w:ins w:id="3340" w:author="Srinath Neelakandan" w:date="2020-01-09T17:15:00Z"/>
        </w:rPr>
      </w:pPr>
      <w:ins w:id="3341" w:author="Srinath Neelakandan" w:date="2020-01-09T17:15:00Z">
        <w:r>
          <w:t xml:space="preserve">   "merchantId":"999900001000001",</w:t>
        </w:r>
      </w:ins>
    </w:p>
    <w:p w14:paraId="544D3D11" w14:textId="77777777" w:rsidR="009F02D9" w:rsidRDefault="009F02D9" w:rsidP="009F02D9">
      <w:pPr>
        <w:pStyle w:val="ListParagraph"/>
        <w:rPr>
          <w:ins w:id="3342" w:author="Srinath Neelakandan" w:date="2020-01-09T17:15:00Z"/>
        </w:rPr>
      </w:pPr>
      <w:ins w:id="3343" w:author="Srinath Neelakandan" w:date="2020-01-09T17:15:00Z">
        <w:r>
          <w:t xml:space="preserve">   "merchantRef":"REF001",</w:t>
        </w:r>
      </w:ins>
    </w:p>
    <w:p w14:paraId="322C8B6B" w14:textId="77777777" w:rsidR="009F02D9" w:rsidRDefault="009F02D9" w:rsidP="009F02D9">
      <w:pPr>
        <w:pStyle w:val="ListParagraph"/>
        <w:rPr>
          <w:ins w:id="3344" w:author="Srinath Neelakandan" w:date="2020-01-09T17:15:00Z"/>
        </w:rPr>
      </w:pPr>
      <w:ins w:id="3345" w:author="Srinath Neelakandan" w:date="2020-01-09T17:15:00Z">
        <w:r>
          <w:t xml:space="preserve">   "terminalId":"T5070080XJ5",</w:t>
        </w:r>
      </w:ins>
    </w:p>
    <w:p w14:paraId="71ED6454" w14:textId="77777777" w:rsidR="009F02D9" w:rsidRDefault="009F02D9" w:rsidP="009F02D9">
      <w:pPr>
        <w:pStyle w:val="ListParagraph"/>
        <w:rPr>
          <w:ins w:id="3346" w:author="Srinath Neelakandan" w:date="2020-01-09T17:15:00Z"/>
        </w:rPr>
      </w:pPr>
      <w:ins w:id="3347" w:author="Srinath Neelakandan" w:date="2020-01-09T17:15:00Z">
        <w:r>
          <w:t xml:space="preserve">   "platformRef":"MERCH01234",</w:t>
        </w:r>
      </w:ins>
    </w:p>
    <w:p w14:paraId="3B2EF043" w14:textId="77777777" w:rsidR="009F02D9" w:rsidRDefault="009F02D9" w:rsidP="009F02D9">
      <w:pPr>
        <w:pStyle w:val="ListParagraph"/>
        <w:rPr>
          <w:ins w:id="3348" w:author="Srinath Neelakandan" w:date="2020-01-09T17:15:00Z"/>
        </w:rPr>
      </w:pPr>
      <w:ins w:id="3349" w:author="Srinath Neelakandan" w:date="2020-01-09T17:15:00Z">
        <w:r>
          <w:t xml:space="preserve">   "timestamp":"20190412111910",</w:t>
        </w:r>
      </w:ins>
    </w:p>
    <w:p w14:paraId="12C41D06" w14:textId="77777777" w:rsidR="009F02D9" w:rsidRDefault="009F02D9" w:rsidP="009F02D9">
      <w:pPr>
        <w:pStyle w:val="ListParagraph"/>
        <w:rPr>
          <w:ins w:id="3350" w:author="Srinath Neelakandan" w:date="2020-01-09T17:15:00Z"/>
        </w:rPr>
      </w:pPr>
      <w:ins w:id="3351" w:author="Srinath Neelakandan" w:date="2020-01-09T17:15:00Z">
        <w:r>
          <w:t xml:space="preserve">   "timeZone":"GMT+8",</w:t>
        </w:r>
      </w:ins>
    </w:p>
    <w:p w14:paraId="089A2B20" w14:textId="77777777" w:rsidR="009F02D9" w:rsidRDefault="009F02D9" w:rsidP="009F02D9">
      <w:pPr>
        <w:pStyle w:val="ListParagraph"/>
        <w:rPr>
          <w:ins w:id="3352" w:author="Srinath Neelakandan" w:date="2020-01-09T17:15:00Z"/>
        </w:rPr>
      </w:pPr>
      <w:ins w:id="3353" w:author="Srinath Neelakandan" w:date="2020-01-09T17:15:00Z">
        <w:r>
          <w:t xml:space="preserve">   "</w:t>
        </w:r>
        <w:proofErr w:type="spellStart"/>
        <w:r>
          <w:t>remarks":"Redeem</w:t>
        </w:r>
        <w:proofErr w:type="spellEnd"/>
        <w:r>
          <w:t>"</w:t>
        </w:r>
      </w:ins>
    </w:p>
    <w:p w14:paraId="001B428E" w14:textId="77777777" w:rsidR="009F02D9" w:rsidRDefault="009F02D9" w:rsidP="009F02D9">
      <w:pPr>
        <w:pStyle w:val="ListParagraph"/>
        <w:rPr>
          <w:ins w:id="3354" w:author="Srinath Neelakandan" w:date="2020-01-09T17:15:00Z"/>
          <w:b/>
          <w:bCs/>
        </w:rPr>
      </w:pPr>
      <w:ins w:id="3355" w:author="Srinath Neelakandan" w:date="2020-01-09T17:15:00Z">
        <w:r>
          <w:t>}</w:t>
        </w:r>
        <w:r w:rsidRPr="00F0124A">
          <w:rPr>
            <w:b/>
            <w:bCs/>
          </w:rPr>
          <w:t xml:space="preserve"> </w:t>
        </w:r>
      </w:ins>
    </w:p>
    <w:p w14:paraId="24F628EA" w14:textId="516A8FCB" w:rsidR="00E83586" w:rsidRDefault="00E83586" w:rsidP="009F02D9">
      <w:pPr>
        <w:pStyle w:val="ListParagraph"/>
        <w:rPr>
          <w:ins w:id="3356" w:author="Srinath Neelakandan" w:date="2020-01-09T17:06:00Z"/>
          <w:b/>
          <w:bCs/>
        </w:rPr>
      </w:pPr>
      <w:ins w:id="3357" w:author="Srinath Neelakandan" w:date="2020-01-09T17:06:00Z">
        <w:r w:rsidRPr="00F0124A">
          <w:rPr>
            <w:b/>
            <w:bCs/>
          </w:rPr>
          <w:t>Response:</w:t>
        </w:r>
      </w:ins>
    </w:p>
    <w:p w14:paraId="24F913BA" w14:textId="77777777" w:rsidR="009F02D9" w:rsidRPr="000D50B8" w:rsidRDefault="009F02D9">
      <w:pPr>
        <w:pStyle w:val="ListParagraph"/>
        <w:rPr>
          <w:ins w:id="3358" w:author="Srinath Neelakandan" w:date="2020-01-09T17:15:00Z"/>
          <w:rPrChange w:id="3359" w:author="Srinath Neelakandan" w:date="2020-01-09T17:51:00Z">
            <w:rPr>
              <w:ins w:id="3360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361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362" w:author="Srinath Neelakandan" w:date="2020-01-09T17:15:00Z">
        <w:r w:rsidRPr="000D50B8">
          <w:rPr>
            <w:rPrChange w:id="3363" w:author="Srinath Neelakandan" w:date="2020-01-09T17:51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{</w:t>
        </w:r>
      </w:ins>
    </w:p>
    <w:p w14:paraId="027692B4" w14:textId="0449E786" w:rsidR="009F02D9" w:rsidRPr="000D50B8" w:rsidRDefault="009F02D9">
      <w:pPr>
        <w:pStyle w:val="ListParagraph"/>
        <w:rPr>
          <w:ins w:id="3364" w:author="Srinath Neelakandan" w:date="2020-01-09T17:15:00Z"/>
          <w:rPrChange w:id="3365" w:author="Srinath Neelakandan" w:date="2020-01-09T17:50:00Z">
            <w:rPr>
              <w:ins w:id="3366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367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368" w:author="Srinath Neelakandan" w:date="2020-01-09T17:15:00Z">
        <w:r w:rsidRPr="000D50B8">
          <w:rPr>
            <w:rPrChange w:id="3369" w:author="Srinath Neelakandan" w:date="2020-01-09T17:51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"</w:t>
        </w:r>
        <w:proofErr w:type="spellStart"/>
        <w:r w:rsidRPr="000D50B8">
          <w:rPr>
            <w:rPrChange w:id="3370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responseCode</w:t>
        </w:r>
        <w:proofErr w:type="spellEnd"/>
        <w:r w:rsidRPr="000D50B8">
          <w:rPr>
            <w:rPrChange w:id="3371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372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373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"000"</w:t>
        </w:r>
        <w:r w:rsidRPr="000D50B8">
          <w:rPr>
            <w:rPrChange w:id="3374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19E6A57C" w14:textId="77777777" w:rsidR="009F02D9" w:rsidRPr="000D50B8" w:rsidRDefault="009F02D9">
      <w:pPr>
        <w:pStyle w:val="ListParagraph"/>
        <w:rPr>
          <w:ins w:id="3375" w:author="Srinath Neelakandan" w:date="2020-01-09T17:15:00Z"/>
          <w:rPrChange w:id="3376" w:author="Srinath Neelakandan" w:date="2020-01-09T17:50:00Z">
            <w:rPr>
              <w:ins w:id="3377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378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379" w:author="Srinath Neelakandan" w:date="2020-01-09T17:15:00Z">
        <w:r w:rsidRPr="000D50B8">
          <w:rPr>
            <w:rPrChange w:id="3380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381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"message"</w:t>
        </w:r>
        <w:r w:rsidRPr="000D50B8">
          <w:rPr>
            <w:rPrChange w:id="3382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383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"Success"</w:t>
        </w:r>
        <w:r w:rsidRPr="000D50B8">
          <w:rPr>
            <w:rPrChange w:id="3384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40675254" w14:textId="77777777" w:rsidR="009F02D9" w:rsidRPr="000D50B8" w:rsidRDefault="009F02D9">
      <w:pPr>
        <w:pStyle w:val="ListParagraph"/>
        <w:rPr>
          <w:ins w:id="3385" w:author="Srinath Neelakandan" w:date="2020-01-09T17:15:00Z"/>
          <w:rPrChange w:id="3386" w:author="Srinath Neelakandan" w:date="2020-01-09T17:50:00Z">
            <w:rPr>
              <w:ins w:id="3387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388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389" w:author="Srinath Neelakandan" w:date="2020-01-09T17:15:00Z">
        <w:r w:rsidRPr="000D50B8">
          <w:rPr>
            <w:rPrChange w:id="3390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391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rrn</w:t>
        </w:r>
        <w:proofErr w:type="spellEnd"/>
        <w:r w:rsidRPr="000D50B8">
          <w:rPr>
            <w:rPrChange w:id="3392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393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394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"200109746097"</w:t>
        </w:r>
        <w:r w:rsidRPr="000D50B8">
          <w:rPr>
            <w:rPrChange w:id="3395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6CE278C" w14:textId="77777777" w:rsidR="009F02D9" w:rsidRPr="000D50B8" w:rsidRDefault="009F02D9">
      <w:pPr>
        <w:pStyle w:val="ListParagraph"/>
        <w:rPr>
          <w:ins w:id="3396" w:author="Srinath Neelakandan" w:date="2020-01-09T17:15:00Z"/>
          <w:rPrChange w:id="3397" w:author="Srinath Neelakandan" w:date="2020-01-09T17:50:00Z">
            <w:rPr>
              <w:ins w:id="3398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399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00" w:author="Srinath Neelakandan" w:date="2020-01-09T17:15:00Z">
        <w:r w:rsidRPr="000D50B8">
          <w:rPr>
            <w:rPrChange w:id="3401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402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authidresp</w:t>
        </w:r>
        <w:proofErr w:type="spellEnd"/>
        <w:r w:rsidRPr="000D50B8">
          <w:rPr>
            <w:rPrChange w:id="3403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04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05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"9986488323"</w:t>
        </w:r>
        <w:r w:rsidRPr="000D50B8">
          <w:rPr>
            <w:rPrChange w:id="3406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3DD00731" w14:textId="77777777" w:rsidR="009F02D9" w:rsidRPr="000D50B8" w:rsidRDefault="009F02D9">
      <w:pPr>
        <w:pStyle w:val="ListParagraph"/>
        <w:rPr>
          <w:ins w:id="3407" w:author="Srinath Neelakandan" w:date="2020-01-09T17:15:00Z"/>
          <w:rPrChange w:id="3408" w:author="Srinath Neelakandan" w:date="2020-01-09T17:50:00Z">
            <w:rPr>
              <w:ins w:id="3409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10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11" w:author="Srinath Neelakandan" w:date="2020-01-09T17:15:00Z">
        <w:r w:rsidRPr="000D50B8">
          <w:rPr>
            <w:rPrChange w:id="3412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413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txnUid</w:t>
        </w:r>
        <w:proofErr w:type="spellEnd"/>
        <w:r w:rsidRPr="000D50B8">
          <w:rPr>
            <w:rPrChange w:id="3414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15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16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"20010900760747"</w:t>
        </w:r>
        <w:r w:rsidRPr="000D50B8">
          <w:rPr>
            <w:rPrChange w:id="3417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0B0BAC4" w14:textId="77777777" w:rsidR="009F02D9" w:rsidRPr="000D50B8" w:rsidRDefault="009F02D9">
      <w:pPr>
        <w:pStyle w:val="ListParagraph"/>
        <w:rPr>
          <w:ins w:id="3418" w:author="Srinath Neelakandan" w:date="2020-01-09T17:15:00Z"/>
          <w:rPrChange w:id="3419" w:author="Srinath Neelakandan" w:date="2020-01-09T17:50:00Z">
            <w:rPr>
              <w:ins w:id="3420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21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22" w:author="Srinath Neelakandan" w:date="2020-01-09T17:15:00Z">
        <w:r w:rsidRPr="000D50B8">
          <w:rPr>
            <w:rPrChange w:id="3423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424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userEntityId</w:t>
        </w:r>
        <w:proofErr w:type="spellEnd"/>
        <w:r w:rsidRPr="000D50B8">
          <w:rPr>
            <w:rPrChange w:id="3425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26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27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"PL000000000000124853"</w:t>
        </w:r>
        <w:r w:rsidRPr="000D50B8">
          <w:rPr>
            <w:rPrChange w:id="3428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46F9D47C" w14:textId="77777777" w:rsidR="009F02D9" w:rsidRPr="000D50B8" w:rsidRDefault="009F02D9">
      <w:pPr>
        <w:pStyle w:val="ListParagraph"/>
        <w:rPr>
          <w:ins w:id="3429" w:author="Srinath Neelakandan" w:date="2020-01-09T17:15:00Z"/>
          <w:rPrChange w:id="3430" w:author="Srinath Neelakandan" w:date="2020-01-09T17:50:00Z">
            <w:rPr>
              <w:ins w:id="3431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32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33" w:author="Srinath Neelakandan" w:date="2020-01-09T17:15:00Z">
        <w:r w:rsidRPr="000D50B8">
          <w:rPr>
            <w:rPrChange w:id="3434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435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walletId</w:t>
        </w:r>
        <w:proofErr w:type="spellEnd"/>
        <w:r w:rsidRPr="000D50B8">
          <w:rPr>
            <w:rPrChange w:id="3436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37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38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"MPW00000000000123753"</w:t>
        </w:r>
        <w:r w:rsidRPr="000D50B8">
          <w:rPr>
            <w:rPrChange w:id="3439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9596672" w14:textId="77777777" w:rsidR="009F02D9" w:rsidRPr="000D50B8" w:rsidRDefault="009F02D9">
      <w:pPr>
        <w:pStyle w:val="ListParagraph"/>
        <w:rPr>
          <w:ins w:id="3440" w:author="Srinath Neelakandan" w:date="2020-01-09T17:15:00Z"/>
          <w:rPrChange w:id="3441" w:author="Srinath Neelakandan" w:date="2020-01-09T17:50:00Z">
            <w:rPr>
              <w:ins w:id="3442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43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44" w:author="Srinath Neelakandan" w:date="2020-01-09T17:15:00Z">
        <w:r w:rsidRPr="000D50B8">
          <w:rPr>
            <w:rPrChange w:id="3445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446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digitalAssetTypeCode</w:t>
        </w:r>
        <w:proofErr w:type="spellEnd"/>
        <w:r w:rsidRPr="000D50B8">
          <w:rPr>
            <w:rPrChange w:id="3447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48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49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"DGC03"</w:t>
        </w:r>
        <w:r w:rsidRPr="000D50B8">
          <w:rPr>
            <w:rPrChange w:id="3450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5BC159A" w14:textId="77777777" w:rsidR="009F02D9" w:rsidRPr="000D50B8" w:rsidRDefault="009F02D9">
      <w:pPr>
        <w:pStyle w:val="ListParagraph"/>
        <w:rPr>
          <w:ins w:id="3451" w:author="Srinath Neelakandan" w:date="2020-01-09T17:15:00Z"/>
          <w:rPrChange w:id="3452" w:author="Srinath Neelakandan" w:date="2020-01-09T17:50:00Z">
            <w:rPr>
              <w:ins w:id="3453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54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55" w:author="Srinath Neelakandan" w:date="2020-01-09T17:15:00Z">
        <w:r w:rsidRPr="000D50B8">
          <w:rPr>
            <w:rPrChange w:id="3456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457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availableQuantity</w:t>
        </w:r>
        <w:proofErr w:type="spellEnd"/>
        <w:r w:rsidRPr="000D50B8">
          <w:rPr>
            <w:rPrChange w:id="3458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59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60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"23970.300"</w:t>
        </w:r>
        <w:r w:rsidRPr="000D50B8">
          <w:rPr>
            <w:rPrChange w:id="3461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4B95AE41" w14:textId="77777777" w:rsidR="009F02D9" w:rsidRPr="000D50B8" w:rsidRDefault="009F02D9">
      <w:pPr>
        <w:pStyle w:val="ListParagraph"/>
        <w:rPr>
          <w:ins w:id="3462" w:author="Srinath Neelakandan" w:date="2020-01-09T17:15:00Z"/>
          <w:rPrChange w:id="3463" w:author="Srinath Neelakandan" w:date="2020-01-09T17:50:00Z">
            <w:rPr>
              <w:ins w:id="3464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65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66" w:author="Srinath Neelakandan" w:date="2020-01-09T17:15:00Z">
        <w:r w:rsidRPr="000D50B8">
          <w:rPr>
            <w:rPrChange w:id="3467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468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merchantId</w:t>
        </w:r>
        <w:proofErr w:type="spellEnd"/>
        <w:r w:rsidRPr="000D50B8">
          <w:rPr>
            <w:rPrChange w:id="3469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70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71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"999900001000001"</w:t>
        </w:r>
        <w:r w:rsidRPr="000D50B8">
          <w:rPr>
            <w:rPrChange w:id="3472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484AD073" w14:textId="77777777" w:rsidR="009F02D9" w:rsidRPr="000D50B8" w:rsidRDefault="009F02D9">
      <w:pPr>
        <w:pStyle w:val="ListParagraph"/>
        <w:rPr>
          <w:ins w:id="3473" w:author="Srinath Neelakandan" w:date="2020-01-09T17:15:00Z"/>
          <w:rPrChange w:id="3474" w:author="Srinath Neelakandan" w:date="2020-01-09T17:50:00Z">
            <w:rPr>
              <w:ins w:id="3475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76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77" w:author="Srinath Neelakandan" w:date="2020-01-09T17:15:00Z">
        <w:r w:rsidRPr="000D50B8">
          <w:rPr>
            <w:rPrChange w:id="3478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479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merchantRef</w:t>
        </w:r>
        <w:proofErr w:type="spellEnd"/>
        <w:r w:rsidRPr="000D50B8">
          <w:rPr>
            <w:rPrChange w:id="3480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81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82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"REF001"</w:t>
        </w:r>
        <w:r w:rsidRPr="000D50B8">
          <w:rPr>
            <w:rPrChange w:id="3483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92BA7A3" w14:textId="77777777" w:rsidR="009F02D9" w:rsidRPr="000D50B8" w:rsidRDefault="009F02D9">
      <w:pPr>
        <w:pStyle w:val="ListParagraph"/>
        <w:rPr>
          <w:ins w:id="3484" w:author="Srinath Neelakandan" w:date="2020-01-09T17:15:00Z"/>
          <w:rPrChange w:id="3485" w:author="Srinath Neelakandan" w:date="2020-01-09T17:50:00Z">
            <w:rPr>
              <w:ins w:id="3486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87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88" w:author="Srinath Neelakandan" w:date="2020-01-09T17:15:00Z">
        <w:r w:rsidRPr="000D50B8">
          <w:rPr>
            <w:rPrChange w:id="3489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490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platformRef</w:t>
        </w:r>
        <w:proofErr w:type="spellEnd"/>
        <w:r w:rsidRPr="000D50B8">
          <w:rPr>
            <w:rPrChange w:id="3491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92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93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"MERCH01234"</w:t>
        </w:r>
        <w:r w:rsidRPr="000D50B8">
          <w:rPr>
            <w:rPrChange w:id="3494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1ACB0C95" w14:textId="77777777" w:rsidR="009F02D9" w:rsidRPr="000D50B8" w:rsidRDefault="009F02D9">
      <w:pPr>
        <w:pStyle w:val="ListParagraph"/>
        <w:rPr>
          <w:ins w:id="3495" w:author="Srinath Neelakandan" w:date="2020-01-09T17:15:00Z"/>
          <w:rPrChange w:id="3496" w:author="Srinath Neelakandan" w:date="2020-01-09T17:50:00Z">
            <w:rPr>
              <w:ins w:id="3497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98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99" w:author="Srinath Neelakandan" w:date="2020-01-09T17:15:00Z">
        <w:r w:rsidRPr="000D50B8">
          <w:rPr>
            <w:rPrChange w:id="3500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501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</w:t>
        </w:r>
        <w:proofErr w:type="spellEnd"/>
        <w:r w:rsidRPr="000D50B8">
          <w:rPr>
            <w:rPrChange w:id="3502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503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504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"2020010919443189"</w:t>
        </w:r>
        <w:r w:rsidRPr="000D50B8">
          <w:rPr>
            <w:rPrChange w:id="3505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AAE670C" w14:textId="77777777" w:rsidR="009F02D9" w:rsidRPr="000D50B8" w:rsidRDefault="009F02D9">
      <w:pPr>
        <w:pStyle w:val="ListParagraph"/>
        <w:rPr>
          <w:ins w:id="3506" w:author="Srinath Neelakandan" w:date="2020-01-09T17:15:00Z"/>
          <w:rPrChange w:id="3507" w:author="Srinath Neelakandan" w:date="2020-01-09T17:50:00Z">
            <w:rPr>
              <w:ins w:id="3508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09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510" w:author="Srinath Neelakandan" w:date="2020-01-09T17:15:00Z">
        <w:r w:rsidRPr="000D50B8">
          <w:rPr>
            <w:rPrChange w:id="3511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512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"quantity"</w:t>
        </w:r>
        <w:r w:rsidRPr="000D50B8">
          <w:rPr>
            <w:rPrChange w:id="3513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514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"10"</w:t>
        </w:r>
        <w:r w:rsidRPr="000D50B8">
          <w:rPr>
            <w:rPrChange w:id="3515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0FB43D09" w14:textId="77777777" w:rsidR="009F02D9" w:rsidRPr="000D50B8" w:rsidRDefault="009F02D9">
      <w:pPr>
        <w:pStyle w:val="ListParagraph"/>
        <w:rPr>
          <w:ins w:id="3516" w:author="Srinath Neelakandan" w:date="2020-01-09T17:15:00Z"/>
          <w:rPrChange w:id="3517" w:author="Srinath Neelakandan" w:date="2020-01-09T17:51:00Z">
            <w:rPr>
              <w:ins w:id="3518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19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520" w:author="Srinath Neelakandan" w:date="2020-01-09T17:15:00Z">
        <w:r w:rsidRPr="000D50B8">
          <w:rPr>
            <w:rPrChange w:id="3521" w:author="Srinath Neelakandan" w:date="2020-01-09T17:51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522" w:author="Srinath Neelakandan" w:date="2020-01-09T17:51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trxnTimeZone</w:t>
        </w:r>
        <w:proofErr w:type="spellEnd"/>
        <w:r w:rsidRPr="000D50B8">
          <w:rPr>
            <w:rPrChange w:id="3523" w:author="Srinath Neelakandan" w:date="2020-01-09T17:51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524" w:author="Srinath Neelakandan" w:date="2020-01-09T17:51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525" w:author="Srinath Neelakandan" w:date="2020-01-09T17:51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"SGT"</w:t>
        </w:r>
      </w:ins>
    </w:p>
    <w:p w14:paraId="1096378C" w14:textId="4F6177A4" w:rsidR="009F02D9" w:rsidRPr="000D50B8" w:rsidRDefault="009F02D9">
      <w:pPr>
        <w:pStyle w:val="ListParagraph"/>
        <w:rPr>
          <w:ins w:id="3526" w:author="Srinath Neelakandan" w:date="2020-01-09T17:16:00Z"/>
          <w:rPrChange w:id="3527" w:author="Srinath Neelakandan" w:date="2020-01-09T17:51:00Z">
            <w:rPr>
              <w:ins w:id="3528" w:author="Srinath Neelakandan" w:date="2020-01-09T17:16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29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530" w:author="Srinath Neelakandan" w:date="2020-01-09T17:15:00Z">
        <w:r w:rsidRPr="000D50B8">
          <w:rPr>
            <w:rPrChange w:id="3531" w:author="Srinath Neelakandan" w:date="2020-01-09T17:51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}</w:t>
        </w:r>
      </w:ins>
    </w:p>
    <w:p w14:paraId="1A418025" w14:textId="2B739965" w:rsidR="00C16231" w:rsidRPr="00256928" w:rsidRDefault="00C16231" w:rsidP="00C16231">
      <w:pPr>
        <w:pStyle w:val="Heading2"/>
        <w:numPr>
          <w:ilvl w:val="1"/>
          <w:numId w:val="8"/>
        </w:numPr>
        <w:ind w:left="426" w:hanging="426"/>
        <w:rPr>
          <w:ins w:id="3532" w:author="Srinath Neelakandan" w:date="2020-01-09T17:16:00Z"/>
        </w:rPr>
      </w:pPr>
      <w:bookmarkStart w:id="3533" w:name="_Toc29552898"/>
      <w:ins w:id="3534" w:author="Srinath Neelakandan" w:date="2020-01-09T17:16:00Z">
        <w:r w:rsidRPr="00C16231">
          <w:t>Query Wallet Balance</w:t>
        </w:r>
        <w:bookmarkEnd w:id="3533"/>
      </w:ins>
    </w:p>
    <w:p w14:paraId="3B26F141" w14:textId="77777777" w:rsidR="00C16231" w:rsidRDefault="00C16231" w:rsidP="00C16231">
      <w:pPr>
        <w:pStyle w:val="ListParagraph"/>
        <w:rPr>
          <w:ins w:id="3535" w:author="Srinath Neelakandan" w:date="2020-01-09T17:21:00Z"/>
        </w:rPr>
      </w:pPr>
      <w:ins w:id="3536" w:author="Srinath Neelakandan" w:date="2020-01-09T17:16:00Z">
        <w:r w:rsidRPr="00F0124A">
          <w:rPr>
            <w:b/>
            <w:bCs/>
          </w:rPr>
          <w:t>Request:</w:t>
        </w:r>
        <w:r>
          <w:rPr>
            <w:b/>
            <w:bCs/>
          </w:rPr>
          <w:br/>
        </w:r>
      </w:ins>
      <w:ins w:id="3537" w:author="Srinath Neelakandan" w:date="2020-01-09T17:21:00Z">
        <w:r>
          <w:t>{</w:t>
        </w:r>
      </w:ins>
    </w:p>
    <w:p w14:paraId="60020CEC" w14:textId="77777777" w:rsidR="00C16231" w:rsidRDefault="00C16231" w:rsidP="00C16231">
      <w:pPr>
        <w:pStyle w:val="ListParagraph"/>
        <w:rPr>
          <w:ins w:id="3538" w:author="Srinath Neelakandan" w:date="2020-01-09T17:21:00Z"/>
        </w:rPr>
      </w:pPr>
      <w:ins w:id="3539" w:author="Srinath Neelakandan" w:date="2020-01-09T17:21:00Z">
        <w:r>
          <w:lastRenderedPageBreak/>
          <w:t xml:space="preserve">    "</w:t>
        </w:r>
        <w:proofErr w:type="spellStart"/>
        <w:r>
          <w:t>platformCode</w:t>
        </w:r>
        <w:proofErr w:type="spellEnd"/>
        <w:r>
          <w:t>": "00001",</w:t>
        </w:r>
      </w:ins>
    </w:p>
    <w:p w14:paraId="49B6B06C" w14:textId="77777777" w:rsidR="00C16231" w:rsidRDefault="00C16231" w:rsidP="00C16231">
      <w:pPr>
        <w:pStyle w:val="ListParagraph"/>
        <w:rPr>
          <w:ins w:id="3540" w:author="Srinath Neelakandan" w:date="2020-01-09T17:21:00Z"/>
        </w:rPr>
      </w:pPr>
      <w:ins w:id="3541" w:author="Srinath Neelakandan" w:date="2020-01-09T17:21:00Z">
        <w:r>
          <w:t xml:space="preserve">    "userEntityId":"PL000000000000124853",</w:t>
        </w:r>
      </w:ins>
    </w:p>
    <w:p w14:paraId="009AEE4A" w14:textId="77777777" w:rsidR="00C16231" w:rsidRDefault="00C16231" w:rsidP="00C16231">
      <w:pPr>
        <w:pStyle w:val="ListParagraph"/>
        <w:rPr>
          <w:ins w:id="3542" w:author="Srinath Neelakandan" w:date="2020-01-09T17:21:00Z"/>
        </w:rPr>
      </w:pPr>
      <w:ins w:id="3543" w:author="Srinath Neelakandan" w:date="2020-01-09T17:21:00Z">
        <w:r>
          <w:t xml:space="preserve">    "walletId":"MPW00000000000123753",</w:t>
        </w:r>
      </w:ins>
    </w:p>
    <w:p w14:paraId="52B43232" w14:textId="77777777" w:rsidR="00C16231" w:rsidRDefault="00C16231" w:rsidP="00C16231">
      <w:pPr>
        <w:pStyle w:val="ListParagraph"/>
        <w:rPr>
          <w:ins w:id="3544" w:author="Srinath Neelakandan" w:date="2020-01-09T17:21:00Z"/>
        </w:rPr>
      </w:pPr>
      <w:ins w:id="3545" w:author="Srinath Neelakandan" w:date="2020-01-09T17:21:00Z">
        <w:r>
          <w:t xml:space="preserve">    "</w:t>
        </w:r>
        <w:proofErr w:type="spellStart"/>
        <w:r>
          <w:t>digitalAssetTypeCode</w:t>
        </w:r>
        <w:proofErr w:type="spellEnd"/>
        <w:r>
          <w:t>": "DGC03",</w:t>
        </w:r>
      </w:ins>
    </w:p>
    <w:p w14:paraId="65F69389" w14:textId="77777777" w:rsidR="00C16231" w:rsidRDefault="00C16231" w:rsidP="00C16231">
      <w:pPr>
        <w:pStyle w:val="ListParagraph"/>
        <w:rPr>
          <w:ins w:id="3546" w:author="Srinath Neelakandan" w:date="2020-01-09T17:21:00Z"/>
        </w:rPr>
      </w:pPr>
      <w:ins w:id="3547" w:author="Srinath Neelakandan" w:date="2020-01-09T17:21:00Z">
        <w:r>
          <w:t xml:space="preserve">    "</w:t>
        </w:r>
        <w:proofErr w:type="spellStart"/>
        <w:r>
          <w:t>terminalId</w:t>
        </w:r>
        <w:proofErr w:type="spellEnd"/>
        <w:r>
          <w:t>": "T0000004",</w:t>
        </w:r>
      </w:ins>
    </w:p>
    <w:p w14:paraId="3F86DF3D" w14:textId="1594DB4F" w:rsidR="00C16231" w:rsidRDefault="00C16231" w:rsidP="00C16231">
      <w:pPr>
        <w:pStyle w:val="ListParagraph"/>
        <w:rPr>
          <w:ins w:id="3548" w:author="Srinath Neelakandan" w:date="2020-01-09T17:21:00Z"/>
        </w:rPr>
      </w:pPr>
      <w:ins w:id="3549" w:author="Srinath Neelakandan" w:date="2020-01-09T17:21:00Z">
        <w:r>
          <w:t xml:space="preserve">    "</w:t>
        </w:r>
        <w:proofErr w:type="spellStart"/>
        <w:r>
          <w:t>platformRef</w:t>
        </w:r>
        <w:proofErr w:type="spellEnd"/>
        <w:r>
          <w:t>": "</w:t>
        </w:r>
      </w:ins>
      <w:ins w:id="3550" w:author="Srinath Neelakandan" w:date="2020-01-09T17:59:00Z">
        <w:r w:rsidR="000D50B8" w:rsidRPr="000D50B8">
          <w:t xml:space="preserve"> </w:t>
        </w:r>
        <w:r w:rsidR="000D50B8">
          <w:t>METATEST01</w:t>
        </w:r>
      </w:ins>
      <w:ins w:id="3551" w:author="Srinath Neelakandan" w:date="2020-01-09T17:21:00Z">
        <w:r>
          <w:t>",</w:t>
        </w:r>
      </w:ins>
    </w:p>
    <w:p w14:paraId="342EF34A" w14:textId="77777777" w:rsidR="00C16231" w:rsidRDefault="00C16231" w:rsidP="00C16231">
      <w:pPr>
        <w:pStyle w:val="ListParagraph"/>
        <w:rPr>
          <w:ins w:id="3552" w:author="Srinath Neelakandan" w:date="2020-01-09T17:21:00Z"/>
        </w:rPr>
      </w:pPr>
      <w:ins w:id="3553" w:author="Srinath Neelakandan" w:date="2020-01-09T17:21:00Z">
        <w:r>
          <w:t xml:space="preserve">    "timestamp": "20190412111910",</w:t>
        </w:r>
      </w:ins>
    </w:p>
    <w:p w14:paraId="08382658" w14:textId="77777777" w:rsidR="00C16231" w:rsidRDefault="00C16231" w:rsidP="00C16231">
      <w:pPr>
        <w:pStyle w:val="ListParagraph"/>
        <w:rPr>
          <w:ins w:id="3554" w:author="Srinath Neelakandan" w:date="2020-01-09T17:21:00Z"/>
        </w:rPr>
      </w:pPr>
      <w:ins w:id="3555" w:author="Srinath Neelakandan" w:date="2020-01-09T17:21:00Z">
        <w:r>
          <w:t xml:space="preserve">    "</w:t>
        </w:r>
        <w:proofErr w:type="spellStart"/>
        <w:r>
          <w:t>timeZone</w:t>
        </w:r>
        <w:proofErr w:type="spellEnd"/>
        <w:r>
          <w:t>": "GMT",</w:t>
        </w:r>
      </w:ins>
    </w:p>
    <w:p w14:paraId="6D23A3E1" w14:textId="77777777" w:rsidR="00C16231" w:rsidRDefault="00C16231" w:rsidP="00C16231">
      <w:pPr>
        <w:pStyle w:val="ListParagraph"/>
        <w:rPr>
          <w:ins w:id="3556" w:author="Srinath Neelakandan" w:date="2020-01-09T17:21:00Z"/>
        </w:rPr>
      </w:pPr>
      <w:ins w:id="3557" w:author="Srinath Neelakandan" w:date="2020-01-09T17:21:00Z">
        <w:r>
          <w:t xml:space="preserve">    "remarks": "</w:t>
        </w:r>
        <w:proofErr w:type="spellStart"/>
        <w:r>
          <w:t>uytuuiutrhijrijt</w:t>
        </w:r>
        <w:proofErr w:type="spellEnd"/>
        <w:r>
          <w:t>"</w:t>
        </w:r>
      </w:ins>
    </w:p>
    <w:p w14:paraId="1E84EE00" w14:textId="77777777" w:rsidR="00C16231" w:rsidRDefault="00C16231" w:rsidP="00C16231">
      <w:pPr>
        <w:pStyle w:val="ListParagraph"/>
        <w:rPr>
          <w:ins w:id="3558" w:author="Srinath Neelakandan" w:date="2020-01-09T17:21:00Z"/>
        </w:rPr>
      </w:pPr>
      <w:ins w:id="3559" w:author="Srinath Neelakandan" w:date="2020-01-09T17:21:00Z">
        <w:r>
          <w:t>}</w:t>
        </w:r>
      </w:ins>
    </w:p>
    <w:p w14:paraId="4EA388FD" w14:textId="07212B40" w:rsidR="00C16231" w:rsidRDefault="00C16231" w:rsidP="00C16231">
      <w:pPr>
        <w:pStyle w:val="ListParagraph"/>
        <w:rPr>
          <w:ins w:id="3560" w:author="Srinath Neelakandan" w:date="2020-01-09T17:16:00Z"/>
          <w:b/>
          <w:bCs/>
        </w:rPr>
      </w:pPr>
      <w:ins w:id="3561" w:author="Srinath Neelakandan" w:date="2020-01-09T17:16:00Z">
        <w:r w:rsidRPr="00F0124A">
          <w:rPr>
            <w:b/>
            <w:bCs/>
          </w:rPr>
          <w:t>Response:</w:t>
        </w:r>
      </w:ins>
    </w:p>
    <w:p w14:paraId="71A074DC" w14:textId="77777777" w:rsidR="00C16231" w:rsidRPr="000D50B8" w:rsidRDefault="00C16231">
      <w:pPr>
        <w:pStyle w:val="ListParagraph"/>
        <w:rPr>
          <w:ins w:id="3562" w:author="Srinath Neelakandan" w:date="2020-01-09T17:21:00Z"/>
          <w:rPrChange w:id="3563" w:author="Srinath Neelakandan" w:date="2020-01-09T17:52:00Z">
            <w:rPr>
              <w:ins w:id="3564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6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566" w:author="Srinath Neelakandan" w:date="2020-01-09T17:21:00Z">
        <w:r w:rsidRPr="000D50B8">
          <w:rPr>
            <w:rPrChange w:id="356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{</w:t>
        </w:r>
      </w:ins>
    </w:p>
    <w:p w14:paraId="33B01E39" w14:textId="77777777" w:rsidR="00C16231" w:rsidRPr="000D50B8" w:rsidRDefault="00C16231">
      <w:pPr>
        <w:pStyle w:val="ListParagraph"/>
        <w:rPr>
          <w:ins w:id="3568" w:author="Srinath Neelakandan" w:date="2020-01-09T17:21:00Z"/>
          <w:rPrChange w:id="3569" w:author="Srinath Neelakandan" w:date="2020-01-09T17:52:00Z">
            <w:rPr>
              <w:ins w:id="3570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71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572" w:author="Srinath Neelakandan" w:date="2020-01-09T17:21:00Z">
        <w:r w:rsidRPr="000D50B8">
          <w:rPr>
            <w:rPrChange w:id="357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57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responseCode</w:t>
        </w:r>
        <w:proofErr w:type="spellEnd"/>
        <w:r w:rsidRPr="000D50B8">
          <w:rPr>
            <w:rPrChange w:id="357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57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577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"000"</w:t>
        </w:r>
        <w:r w:rsidRPr="000D50B8">
          <w:rPr>
            <w:rPrChange w:id="357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068445C1" w14:textId="77777777" w:rsidR="00C16231" w:rsidRPr="000D50B8" w:rsidRDefault="00C16231">
      <w:pPr>
        <w:pStyle w:val="ListParagraph"/>
        <w:rPr>
          <w:ins w:id="3579" w:author="Srinath Neelakandan" w:date="2020-01-09T17:21:00Z"/>
          <w:rPrChange w:id="3580" w:author="Srinath Neelakandan" w:date="2020-01-09T17:52:00Z">
            <w:rPr>
              <w:ins w:id="3581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82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583" w:author="Srinath Neelakandan" w:date="2020-01-09T17:21:00Z">
        <w:r w:rsidRPr="000D50B8">
          <w:rPr>
            <w:rPrChange w:id="358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58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"message"</w:t>
        </w:r>
        <w:r w:rsidRPr="000D50B8">
          <w:rPr>
            <w:rPrChange w:id="358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587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"Success"</w:t>
        </w:r>
        <w:r w:rsidRPr="000D50B8">
          <w:rPr>
            <w:rPrChange w:id="358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1B74B6D0" w14:textId="77777777" w:rsidR="00C16231" w:rsidRPr="000D50B8" w:rsidRDefault="00C16231">
      <w:pPr>
        <w:pStyle w:val="ListParagraph"/>
        <w:rPr>
          <w:ins w:id="3589" w:author="Srinath Neelakandan" w:date="2020-01-09T17:21:00Z"/>
          <w:rPrChange w:id="3590" w:author="Srinath Neelakandan" w:date="2020-01-09T17:52:00Z">
            <w:rPr>
              <w:ins w:id="3591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92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593" w:author="Srinath Neelakandan" w:date="2020-01-09T17:21:00Z">
        <w:r w:rsidRPr="000D50B8">
          <w:rPr>
            <w:rPrChange w:id="359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59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rrn</w:t>
        </w:r>
        <w:proofErr w:type="spellEnd"/>
        <w:r w:rsidRPr="000D50B8">
          <w:rPr>
            <w:rPrChange w:id="359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59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598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"200109746101"</w:t>
        </w:r>
        <w:r w:rsidRPr="000D50B8">
          <w:rPr>
            <w:rPrChange w:id="359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6795F7CB" w14:textId="77777777" w:rsidR="00C16231" w:rsidRPr="000D50B8" w:rsidRDefault="00C16231">
      <w:pPr>
        <w:pStyle w:val="ListParagraph"/>
        <w:rPr>
          <w:ins w:id="3600" w:author="Srinath Neelakandan" w:date="2020-01-09T17:21:00Z"/>
          <w:rPrChange w:id="3601" w:author="Srinath Neelakandan" w:date="2020-01-09T17:52:00Z">
            <w:rPr>
              <w:ins w:id="3602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03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04" w:author="Srinath Neelakandan" w:date="2020-01-09T17:21:00Z">
        <w:r w:rsidRPr="000D50B8">
          <w:rPr>
            <w:rPrChange w:id="360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60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authidresp</w:t>
        </w:r>
        <w:proofErr w:type="spellEnd"/>
        <w:r w:rsidRPr="000D50B8">
          <w:rPr>
            <w:rPrChange w:id="360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0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09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"8990247680"</w:t>
        </w:r>
        <w:r w:rsidRPr="000D50B8">
          <w:rPr>
            <w:rPrChange w:id="361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F50035B" w14:textId="77777777" w:rsidR="00C16231" w:rsidRPr="000D50B8" w:rsidRDefault="00C16231">
      <w:pPr>
        <w:pStyle w:val="ListParagraph"/>
        <w:rPr>
          <w:ins w:id="3611" w:author="Srinath Neelakandan" w:date="2020-01-09T17:21:00Z"/>
          <w:rPrChange w:id="3612" w:author="Srinath Neelakandan" w:date="2020-01-09T17:52:00Z">
            <w:rPr>
              <w:ins w:id="3613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14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15" w:author="Srinath Neelakandan" w:date="2020-01-09T17:21:00Z">
        <w:r w:rsidRPr="000D50B8">
          <w:rPr>
            <w:rPrChange w:id="361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61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txnUid</w:t>
        </w:r>
        <w:proofErr w:type="spellEnd"/>
        <w:r w:rsidRPr="000D50B8">
          <w:rPr>
            <w:rPrChange w:id="361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1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20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"20010900760751"</w:t>
        </w:r>
        <w:r w:rsidRPr="000D50B8">
          <w:rPr>
            <w:rPrChange w:id="362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3B9DA761" w14:textId="77777777" w:rsidR="00C16231" w:rsidRPr="000D50B8" w:rsidRDefault="00C16231">
      <w:pPr>
        <w:pStyle w:val="ListParagraph"/>
        <w:rPr>
          <w:ins w:id="3622" w:author="Srinath Neelakandan" w:date="2020-01-09T17:21:00Z"/>
          <w:rPrChange w:id="3623" w:author="Srinath Neelakandan" w:date="2020-01-09T17:52:00Z">
            <w:rPr>
              <w:ins w:id="3624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2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26" w:author="Srinath Neelakandan" w:date="2020-01-09T17:21:00Z">
        <w:r w:rsidRPr="000D50B8">
          <w:rPr>
            <w:rPrChange w:id="362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62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userEntityId</w:t>
        </w:r>
        <w:proofErr w:type="spellEnd"/>
        <w:r w:rsidRPr="000D50B8">
          <w:rPr>
            <w:rPrChange w:id="362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3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31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"PL000000000000124853"</w:t>
        </w:r>
        <w:r w:rsidRPr="000D50B8">
          <w:rPr>
            <w:rPrChange w:id="363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2A2B0EAE" w14:textId="77777777" w:rsidR="00C16231" w:rsidRPr="000D50B8" w:rsidRDefault="00C16231">
      <w:pPr>
        <w:pStyle w:val="ListParagraph"/>
        <w:rPr>
          <w:ins w:id="3633" w:author="Srinath Neelakandan" w:date="2020-01-09T17:21:00Z"/>
          <w:rPrChange w:id="3634" w:author="Srinath Neelakandan" w:date="2020-01-09T17:52:00Z">
            <w:rPr>
              <w:ins w:id="3635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36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37" w:author="Srinath Neelakandan" w:date="2020-01-09T17:21:00Z">
        <w:r w:rsidRPr="000D50B8">
          <w:rPr>
            <w:rPrChange w:id="363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63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walletId</w:t>
        </w:r>
        <w:proofErr w:type="spellEnd"/>
        <w:r w:rsidRPr="000D50B8">
          <w:rPr>
            <w:rPrChange w:id="364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4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42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"MPW00000000000123753"</w:t>
        </w:r>
        <w:r w:rsidRPr="000D50B8">
          <w:rPr>
            <w:rPrChange w:id="364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0DEE5E7" w14:textId="0A54EE4D" w:rsidR="00C16231" w:rsidRPr="000D50B8" w:rsidRDefault="00C16231">
      <w:pPr>
        <w:pStyle w:val="ListParagraph"/>
        <w:rPr>
          <w:ins w:id="3644" w:author="Srinath Neelakandan" w:date="2020-01-09T17:21:00Z"/>
          <w:rPrChange w:id="3645" w:author="Srinath Neelakandan" w:date="2020-01-09T17:52:00Z">
            <w:rPr>
              <w:ins w:id="3646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47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48" w:author="Srinath Neelakandan" w:date="2020-01-09T17:21:00Z">
        <w:r w:rsidRPr="000D50B8">
          <w:rPr>
            <w:rPrChange w:id="364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65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platformRef</w:t>
        </w:r>
        <w:proofErr w:type="spellEnd"/>
        <w:r w:rsidRPr="000D50B8">
          <w:rPr>
            <w:rPrChange w:id="365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5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53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</w:t>
        </w:r>
      </w:ins>
      <w:ins w:id="3654" w:author="Srinath Neelakandan" w:date="2020-01-09T17:59:00Z">
        <w:r w:rsidR="000D50B8" w:rsidRPr="000D50B8">
          <w:t xml:space="preserve"> </w:t>
        </w:r>
        <w:r w:rsidR="000D50B8">
          <w:t>METATEST01</w:t>
        </w:r>
      </w:ins>
      <w:ins w:id="3655" w:author="Srinath Neelakandan" w:date="2020-01-09T17:21:00Z">
        <w:r w:rsidRPr="000D50B8">
          <w:rPr>
            <w:rPrChange w:id="3656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5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1226ADB5" w14:textId="77777777" w:rsidR="00C16231" w:rsidRPr="000D50B8" w:rsidRDefault="00C16231">
      <w:pPr>
        <w:pStyle w:val="ListParagraph"/>
        <w:rPr>
          <w:ins w:id="3658" w:author="Srinath Neelakandan" w:date="2020-01-09T17:21:00Z"/>
          <w:rPrChange w:id="3659" w:author="Srinath Neelakandan" w:date="2020-01-09T17:52:00Z">
            <w:rPr>
              <w:ins w:id="3660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61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62" w:author="Srinath Neelakandan" w:date="2020-01-09T17:21:00Z">
        <w:r w:rsidRPr="000D50B8">
          <w:rPr>
            <w:rPrChange w:id="366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66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</w:t>
        </w:r>
        <w:proofErr w:type="spellEnd"/>
        <w:r w:rsidRPr="000D50B8">
          <w:rPr>
            <w:rPrChange w:id="366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6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67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"20200109195101438"</w:t>
        </w:r>
        <w:r w:rsidRPr="000D50B8">
          <w:rPr>
            <w:rPrChange w:id="366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0E2A39C" w14:textId="77777777" w:rsidR="00C16231" w:rsidRPr="000D50B8" w:rsidRDefault="00C16231">
      <w:pPr>
        <w:pStyle w:val="ListParagraph"/>
        <w:rPr>
          <w:ins w:id="3669" w:author="Srinath Neelakandan" w:date="2020-01-09T17:21:00Z"/>
          <w:rPrChange w:id="3670" w:author="Srinath Neelakandan" w:date="2020-01-09T17:52:00Z">
            <w:rPr>
              <w:ins w:id="3671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72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73" w:author="Srinath Neelakandan" w:date="2020-01-09T17:21:00Z">
        <w:r w:rsidRPr="000D50B8">
          <w:rPr>
            <w:rPrChange w:id="367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67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digitalAssetList</w:t>
        </w:r>
        <w:proofErr w:type="spellEnd"/>
        <w:r w:rsidRPr="000D50B8">
          <w:rPr>
            <w:rPrChange w:id="367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7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[</w:t>
        </w:r>
      </w:ins>
    </w:p>
    <w:p w14:paraId="41AB93FA" w14:textId="77777777" w:rsidR="00C16231" w:rsidRPr="000D50B8" w:rsidRDefault="00C16231">
      <w:pPr>
        <w:pStyle w:val="ListParagraph"/>
        <w:rPr>
          <w:ins w:id="3678" w:author="Srinath Neelakandan" w:date="2020-01-09T17:21:00Z"/>
          <w:rPrChange w:id="3679" w:author="Srinath Neelakandan" w:date="2020-01-09T17:52:00Z">
            <w:rPr>
              <w:ins w:id="3680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81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82" w:author="Srinath Neelakandan" w:date="2020-01-09T17:21:00Z">
        <w:r w:rsidRPr="000D50B8">
          <w:rPr>
            <w:rPrChange w:id="368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{</w:t>
        </w:r>
      </w:ins>
    </w:p>
    <w:p w14:paraId="6E58C4D8" w14:textId="77777777" w:rsidR="00C16231" w:rsidRPr="000D50B8" w:rsidRDefault="00C16231">
      <w:pPr>
        <w:pStyle w:val="ListParagraph"/>
        <w:rPr>
          <w:ins w:id="3684" w:author="Srinath Neelakandan" w:date="2020-01-09T17:21:00Z"/>
          <w:rPrChange w:id="3685" w:author="Srinath Neelakandan" w:date="2020-01-09T17:52:00Z">
            <w:rPr>
              <w:ins w:id="3686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87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88" w:author="Srinath Neelakandan" w:date="2020-01-09T17:21:00Z">
        <w:r w:rsidRPr="000D50B8">
          <w:rPr>
            <w:rPrChange w:id="368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369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availableQuantity</w:t>
        </w:r>
        <w:proofErr w:type="spellEnd"/>
        <w:r w:rsidRPr="000D50B8">
          <w:rPr>
            <w:rPrChange w:id="369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9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93" w:author="Srinath Neelakandan" w:date="2020-01-09T17:52:00Z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N" w:eastAsia="en-IN"/>
              </w:rPr>
            </w:rPrChange>
          </w:rPr>
          <w:t>23960.300</w:t>
        </w:r>
        <w:r w:rsidRPr="000D50B8">
          <w:rPr>
            <w:rPrChange w:id="369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E84894E" w14:textId="77777777" w:rsidR="00C16231" w:rsidRPr="000D50B8" w:rsidRDefault="00C16231">
      <w:pPr>
        <w:pStyle w:val="ListParagraph"/>
        <w:rPr>
          <w:ins w:id="3695" w:author="Srinath Neelakandan" w:date="2020-01-09T17:21:00Z"/>
          <w:rPrChange w:id="3696" w:author="Srinath Neelakandan" w:date="2020-01-09T17:52:00Z">
            <w:rPr>
              <w:ins w:id="3697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98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99" w:author="Srinath Neelakandan" w:date="2020-01-09T17:21:00Z">
        <w:r w:rsidRPr="000D50B8">
          <w:rPr>
            <w:rPrChange w:id="370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370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digitalAssetName</w:t>
        </w:r>
        <w:proofErr w:type="spellEnd"/>
        <w:r w:rsidRPr="000D50B8">
          <w:rPr>
            <w:rPrChange w:id="370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70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704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"Nike Shoe"</w:t>
        </w:r>
        <w:r w:rsidRPr="000D50B8">
          <w:rPr>
            <w:rPrChange w:id="370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1D945279" w14:textId="77777777" w:rsidR="00C16231" w:rsidRPr="000D50B8" w:rsidRDefault="00C16231">
      <w:pPr>
        <w:pStyle w:val="ListParagraph"/>
        <w:rPr>
          <w:ins w:id="3706" w:author="Srinath Neelakandan" w:date="2020-01-09T17:21:00Z"/>
          <w:rPrChange w:id="3707" w:author="Srinath Neelakandan" w:date="2020-01-09T17:52:00Z">
            <w:rPr>
              <w:ins w:id="3708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0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10" w:author="Srinath Neelakandan" w:date="2020-01-09T17:21:00Z">
        <w:r w:rsidRPr="000D50B8">
          <w:rPr>
            <w:rPrChange w:id="371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371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digitalAssetTypeCode</w:t>
        </w:r>
        <w:proofErr w:type="spellEnd"/>
        <w:r w:rsidRPr="000D50B8">
          <w:rPr>
            <w:rPrChange w:id="371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71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715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"DGC03"</w:t>
        </w:r>
        <w:r w:rsidRPr="000D50B8">
          <w:rPr>
            <w:rPrChange w:id="371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E2CBD54" w14:textId="77777777" w:rsidR="00C16231" w:rsidRPr="000D50B8" w:rsidRDefault="00C16231">
      <w:pPr>
        <w:pStyle w:val="ListParagraph"/>
        <w:rPr>
          <w:ins w:id="3717" w:author="Srinath Neelakandan" w:date="2020-01-09T17:21:00Z"/>
          <w:rPrChange w:id="3718" w:author="Srinath Neelakandan" w:date="2020-01-09T17:52:00Z">
            <w:rPr>
              <w:ins w:id="3719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20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21" w:author="Srinath Neelakandan" w:date="2020-01-09T17:21:00Z">
        <w:r w:rsidRPr="000D50B8">
          <w:rPr>
            <w:rPrChange w:id="372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</w:t>
        </w:r>
        <w:r w:rsidRPr="000D50B8">
          <w:rPr>
            <w:rPrChange w:id="372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"status"</w:t>
        </w:r>
        <w:r w:rsidRPr="000D50B8">
          <w:rPr>
            <w:rPrChange w:id="372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725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"ACTIVE"</w:t>
        </w:r>
      </w:ins>
    </w:p>
    <w:p w14:paraId="75682364" w14:textId="77777777" w:rsidR="00C16231" w:rsidRPr="000D50B8" w:rsidRDefault="00C16231">
      <w:pPr>
        <w:pStyle w:val="ListParagraph"/>
        <w:rPr>
          <w:ins w:id="3726" w:author="Srinath Neelakandan" w:date="2020-01-09T17:21:00Z"/>
          <w:rPrChange w:id="3727" w:author="Srinath Neelakandan" w:date="2020-01-09T17:52:00Z">
            <w:rPr>
              <w:ins w:id="3728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2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30" w:author="Srinath Neelakandan" w:date="2020-01-09T17:21:00Z">
        <w:r w:rsidRPr="000D50B8">
          <w:rPr>
            <w:rPrChange w:id="373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}</w:t>
        </w:r>
      </w:ins>
    </w:p>
    <w:p w14:paraId="3722B867" w14:textId="77777777" w:rsidR="00C16231" w:rsidRPr="000D50B8" w:rsidRDefault="00C16231">
      <w:pPr>
        <w:pStyle w:val="ListParagraph"/>
        <w:rPr>
          <w:ins w:id="3732" w:author="Srinath Neelakandan" w:date="2020-01-09T17:21:00Z"/>
          <w:rPrChange w:id="3733" w:author="Srinath Neelakandan" w:date="2020-01-09T17:52:00Z">
            <w:rPr>
              <w:ins w:id="3734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3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36" w:author="Srinath Neelakandan" w:date="2020-01-09T17:21:00Z">
        <w:r w:rsidRPr="000D50B8">
          <w:rPr>
            <w:rPrChange w:id="373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],</w:t>
        </w:r>
      </w:ins>
    </w:p>
    <w:p w14:paraId="4A0911AC" w14:textId="77777777" w:rsidR="00C16231" w:rsidRPr="000D50B8" w:rsidRDefault="00C16231">
      <w:pPr>
        <w:pStyle w:val="ListParagraph"/>
        <w:rPr>
          <w:ins w:id="3738" w:author="Srinath Neelakandan" w:date="2020-01-09T17:21:00Z"/>
          <w:rPrChange w:id="3739" w:author="Srinath Neelakandan" w:date="2020-01-09T17:52:00Z">
            <w:rPr>
              <w:ins w:id="3740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41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42" w:author="Srinath Neelakandan" w:date="2020-01-09T17:21:00Z">
        <w:r w:rsidRPr="000D50B8">
          <w:rPr>
            <w:rPrChange w:id="374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74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trxnTimeZone</w:t>
        </w:r>
        <w:proofErr w:type="spellEnd"/>
        <w:r w:rsidRPr="000D50B8">
          <w:rPr>
            <w:rPrChange w:id="374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74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747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"SGT"</w:t>
        </w:r>
      </w:ins>
    </w:p>
    <w:p w14:paraId="58F7CD8C" w14:textId="1FF72EC6" w:rsidR="00C16231" w:rsidRPr="000D50B8" w:rsidRDefault="00C16231">
      <w:pPr>
        <w:pStyle w:val="ListParagraph"/>
        <w:rPr>
          <w:ins w:id="3748" w:author="Srinath Neelakandan" w:date="2020-01-09T17:22:00Z"/>
          <w:rPrChange w:id="3749" w:author="Srinath Neelakandan" w:date="2020-01-09T17:52:00Z">
            <w:rPr>
              <w:ins w:id="3750" w:author="Srinath Neelakandan" w:date="2020-01-09T17:22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51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52" w:author="Srinath Neelakandan" w:date="2020-01-09T17:21:00Z">
        <w:r w:rsidRPr="000D50B8">
          <w:rPr>
            <w:rPrChange w:id="375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}</w:t>
        </w:r>
      </w:ins>
    </w:p>
    <w:p w14:paraId="2DC90FC1" w14:textId="5A801A1B" w:rsidR="00C16231" w:rsidRPr="00256928" w:rsidRDefault="00C16231" w:rsidP="00C16231">
      <w:pPr>
        <w:pStyle w:val="Heading2"/>
        <w:numPr>
          <w:ilvl w:val="1"/>
          <w:numId w:val="8"/>
        </w:numPr>
        <w:ind w:left="426" w:hanging="426"/>
        <w:rPr>
          <w:ins w:id="3754" w:author="Srinath Neelakandan" w:date="2020-01-09T17:22:00Z"/>
        </w:rPr>
      </w:pPr>
      <w:bookmarkStart w:id="3755" w:name="_Toc29552899"/>
      <w:ins w:id="3756" w:author="Srinath Neelakandan" w:date="2020-01-09T17:22:00Z">
        <w:r w:rsidRPr="00C16231">
          <w:t>Update User Entity</w:t>
        </w:r>
        <w:bookmarkEnd w:id="3755"/>
      </w:ins>
    </w:p>
    <w:p w14:paraId="6BD965C0" w14:textId="77777777" w:rsidR="00080D2F" w:rsidRDefault="00C16231" w:rsidP="00080D2F">
      <w:pPr>
        <w:pStyle w:val="ListParagraph"/>
        <w:rPr>
          <w:ins w:id="3757" w:author="Srinath Neelakandan" w:date="2020-01-09T17:29:00Z"/>
        </w:rPr>
      </w:pPr>
      <w:ins w:id="3758" w:author="Srinath Neelakandan" w:date="2020-01-09T17:22:00Z">
        <w:r w:rsidRPr="00F0124A">
          <w:rPr>
            <w:b/>
            <w:bCs/>
          </w:rPr>
          <w:t>Request:</w:t>
        </w:r>
        <w:r>
          <w:rPr>
            <w:b/>
            <w:bCs/>
          </w:rPr>
          <w:br/>
        </w:r>
      </w:ins>
      <w:ins w:id="3759" w:author="Srinath Neelakandan" w:date="2020-01-09T17:29:00Z">
        <w:r w:rsidR="00080D2F">
          <w:t xml:space="preserve">{  </w:t>
        </w:r>
      </w:ins>
    </w:p>
    <w:p w14:paraId="0E216E44" w14:textId="77777777" w:rsidR="00080D2F" w:rsidRDefault="00080D2F" w:rsidP="00080D2F">
      <w:pPr>
        <w:pStyle w:val="ListParagraph"/>
        <w:rPr>
          <w:ins w:id="3760" w:author="Srinath Neelakandan" w:date="2020-01-09T17:29:00Z"/>
        </w:rPr>
      </w:pPr>
      <w:ins w:id="3761" w:author="Srinath Neelakandan" w:date="2020-01-09T17:29:00Z">
        <w:r>
          <w:t xml:space="preserve">   "platformCode":"00001",</w:t>
        </w:r>
      </w:ins>
    </w:p>
    <w:p w14:paraId="338FCF64" w14:textId="77777777" w:rsidR="00080D2F" w:rsidRDefault="00080D2F" w:rsidP="00080D2F">
      <w:pPr>
        <w:pStyle w:val="ListParagraph"/>
        <w:rPr>
          <w:ins w:id="3762" w:author="Srinath Neelakandan" w:date="2020-01-09T17:29:00Z"/>
        </w:rPr>
      </w:pPr>
      <w:ins w:id="3763" w:author="Srinath Neelakandan" w:date="2020-01-09T17:29:00Z">
        <w:r>
          <w:t xml:space="preserve">   "userEntityId":"PL000000000000124853",</w:t>
        </w:r>
      </w:ins>
    </w:p>
    <w:p w14:paraId="2F13FB02" w14:textId="77777777" w:rsidR="00080D2F" w:rsidRDefault="00080D2F" w:rsidP="00080D2F">
      <w:pPr>
        <w:pStyle w:val="ListParagraph"/>
        <w:rPr>
          <w:ins w:id="3764" w:author="Srinath Neelakandan" w:date="2020-01-09T17:29:00Z"/>
        </w:rPr>
      </w:pPr>
      <w:ins w:id="3765" w:author="Srinath Neelakandan" w:date="2020-01-09T17:29:00Z">
        <w:r>
          <w:t xml:space="preserve">   "terminalId":"T5070080XJ5",</w:t>
        </w:r>
      </w:ins>
    </w:p>
    <w:p w14:paraId="2C9140BD" w14:textId="77777777" w:rsidR="00080D2F" w:rsidRDefault="00080D2F" w:rsidP="00080D2F">
      <w:pPr>
        <w:pStyle w:val="ListParagraph"/>
        <w:rPr>
          <w:ins w:id="3766" w:author="Srinath Neelakandan" w:date="2020-01-09T17:29:00Z"/>
        </w:rPr>
      </w:pPr>
      <w:ins w:id="3767" w:author="Srinath Neelakandan" w:date="2020-01-09T17:29:00Z">
        <w:r>
          <w:t xml:space="preserve">   "</w:t>
        </w:r>
        <w:proofErr w:type="spellStart"/>
        <w:r>
          <w:t>userEntityDetails</w:t>
        </w:r>
        <w:proofErr w:type="spellEnd"/>
        <w:r>
          <w:t>": {</w:t>
        </w:r>
      </w:ins>
    </w:p>
    <w:p w14:paraId="5B6D514D" w14:textId="5516884E" w:rsidR="00080D2F" w:rsidRDefault="00080D2F" w:rsidP="00080D2F">
      <w:pPr>
        <w:pStyle w:val="ListParagraph"/>
        <w:rPr>
          <w:ins w:id="3768" w:author="Srinath Neelakandan" w:date="2020-01-09T17:29:00Z"/>
        </w:rPr>
      </w:pPr>
      <w:ins w:id="3769" w:author="Srinath Neelakandan" w:date="2020-01-09T17:29:00Z">
        <w:r>
          <w:tab/>
          <w:t xml:space="preserve"> </w:t>
        </w:r>
      </w:ins>
      <w:ins w:id="3770" w:author="Srinath Neelakandan" w:date="2020-01-09T17:49:00Z">
        <w:r w:rsidR="003253A8">
          <w:t xml:space="preserve"> </w:t>
        </w:r>
      </w:ins>
      <w:ins w:id="3771" w:author="Srinath Neelakandan" w:date="2020-01-09T17:29:00Z">
        <w:r>
          <w:t>"</w:t>
        </w:r>
        <w:proofErr w:type="spellStart"/>
        <w:r>
          <w:t>name":"Marry</w:t>
        </w:r>
        <w:proofErr w:type="spellEnd"/>
        <w:r>
          <w:t>",</w:t>
        </w:r>
      </w:ins>
    </w:p>
    <w:p w14:paraId="0BD4CB1F" w14:textId="77777777" w:rsidR="00080D2F" w:rsidRDefault="00080D2F" w:rsidP="00080D2F">
      <w:pPr>
        <w:pStyle w:val="ListParagraph"/>
        <w:rPr>
          <w:ins w:id="3772" w:author="Srinath Neelakandan" w:date="2020-01-09T17:29:00Z"/>
        </w:rPr>
      </w:pPr>
      <w:ins w:id="3773" w:author="Srinath Neelakandan" w:date="2020-01-09T17:29:00Z">
        <w:r>
          <w:tab/>
          <w:t xml:space="preserve">   "</w:t>
        </w:r>
        <w:proofErr w:type="spellStart"/>
        <w:r>
          <w:t>userEntityIdentityType</w:t>
        </w:r>
        <w:proofErr w:type="spellEnd"/>
        <w:r>
          <w:t>":"PASSPORT",</w:t>
        </w:r>
      </w:ins>
    </w:p>
    <w:p w14:paraId="7D81170F" w14:textId="77777777" w:rsidR="00080D2F" w:rsidRDefault="00080D2F" w:rsidP="00080D2F">
      <w:pPr>
        <w:pStyle w:val="ListParagraph"/>
        <w:rPr>
          <w:ins w:id="3774" w:author="Srinath Neelakandan" w:date="2020-01-09T17:29:00Z"/>
        </w:rPr>
      </w:pPr>
      <w:ins w:id="3775" w:author="Srinath Neelakandan" w:date="2020-01-09T17:29:00Z">
        <w:r>
          <w:tab/>
          <w:t xml:space="preserve">   "userEntityIdentity":"ID008",</w:t>
        </w:r>
      </w:ins>
    </w:p>
    <w:p w14:paraId="5C5EA07F" w14:textId="77777777" w:rsidR="00080D2F" w:rsidRDefault="00080D2F" w:rsidP="00080D2F">
      <w:pPr>
        <w:pStyle w:val="ListParagraph"/>
        <w:rPr>
          <w:ins w:id="3776" w:author="Srinath Neelakandan" w:date="2020-01-09T17:29:00Z"/>
        </w:rPr>
      </w:pPr>
      <w:ins w:id="3777" w:author="Srinath Neelakandan" w:date="2020-01-09T17:29:00Z">
        <w:r>
          <w:tab/>
          <w:t xml:space="preserve">   "address1":"320,AnnaNagar,",</w:t>
        </w:r>
      </w:ins>
    </w:p>
    <w:p w14:paraId="35400054" w14:textId="77777777" w:rsidR="00080D2F" w:rsidRDefault="00080D2F" w:rsidP="00080D2F">
      <w:pPr>
        <w:pStyle w:val="ListParagraph"/>
        <w:rPr>
          <w:ins w:id="3778" w:author="Srinath Neelakandan" w:date="2020-01-09T17:29:00Z"/>
        </w:rPr>
      </w:pPr>
      <w:ins w:id="3779" w:author="Srinath Neelakandan" w:date="2020-01-09T17:29:00Z">
        <w:r>
          <w:tab/>
          <w:t xml:space="preserve">   "address2":"Guindy",</w:t>
        </w:r>
      </w:ins>
    </w:p>
    <w:p w14:paraId="73596856" w14:textId="77777777" w:rsidR="00080D2F" w:rsidRDefault="00080D2F" w:rsidP="00080D2F">
      <w:pPr>
        <w:pStyle w:val="ListParagraph"/>
        <w:rPr>
          <w:ins w:id="3780" w:author="Srinath Neelakandan" w:date="2020-01-09T17:29:00Z"/>
        </w:rPr>
      </w:pPr>
      <w:ins w:id="3781" w:author="Srinath Neelakandan" w:date="2020-01-09T17:29:00Z">
        <w:r>
          <w:tab/>
          <w:t xml:space="preserve">   "address3":"chennai, ",</w:t>
        </w:r>
      </w:ins>
    </w:p>
    <w:p w14:paraId="48049291" w14:textId="77777777" w:rsidR="00080D2F" w:rsidRDefault="00080D2F" w:rsidP="00080D2F">
      <w:pPr>
        <w:pStyle w:val="ListParagraph"/>
        <w:rPr>
          <w:ins w:id="3782" w:author="Srinath Neelakandan" w:date="2020-01-09T17:29:00Z"/>
        </w:rPr>
      </w:pPr>
      <w:ins w:id="3783" w:author="Srinath Neelakandan" w:date="2020-01-09T17:29:00Z">
        <w:r>
          <w:tab/>
          <w:t xml:space="preserve">   "postalCode":"600012",</w:t>
        </w:r>
      </w:ins>
    </w:p>
    <w:p w14:paraId="7277B118" w14:textId="77777777" w:rsidR="00080D2F" w:rsidRDefault="00080D2F" w:rsidP="00080D2F">
      <w:pPr>
        <w:pStyle w:val="ListParagraph"/>
        <w:rPr>
          <w:ins w:id="3784" w:author="Srinath Neelakandan" w:date="2020-01-09T17:29:00Z"/>
        </w:rPr>
      </w:pPr>
      <w:ins w:id="3785" w:author="Srinath Neelakandan" w:date="2020-01-09T17:29:00Z">
        <w:r>
          <w:tab/>
          <w:t xml:space="preserve">   "city":"</w:t>
        </w:r>
        <w:proofErr w:type="spellStart"/>
        <w:r>
          <w:t>chennai</w:t>
        </w:r>
        <w:proofErr w:type="spellEnd"/>
        <w:r>
          <w:t>",</w:t>
        </w:r>
      </w:ins>
    </w:p>
    <w:p w14:paraId="74D1DF8D" w14:textId="77777777" w:rsidR="00080D2F" w:rsidRDefault="00080D2F" w:rsidP="00080D2F">
      <w:pPr>
        <w:pStyle w:val="ListParagraph"/>
        <w:rPr>
          <w:ins w:id="3786" w:author="Srinath Neelakandan" w:date="2020-01-09T17:29:00Z"/>
        </w:rPr>
      </w:pPr>
      <w:ins w:id="3787" w:author="Srinath Neelakandan" w:date="2020-01-09T17:29:00Z">
        <w:r>
          <w:lastRenderedPageBreak/>
          <w:tab/>
          <w:t xml:space="preserve">   "</w:t>
        </w:r>
        <w:proofErr w:type="spellStart"/>
        <w:r>
          <w:t>countryCode</w:t>
        </w:r>
        <w:proofErr w:type="spellEnd"/>
        <w:r>
          <w:t>":"IND",</w:t>
        </w:r>
      </w:ins>
    </w:p>
    <w:p w14:paraId="327A0B8D" w14:textId="77777777" w:rsidR="00080D2F" w:rsidRDefault="00080D2F" w:rsidP="00080D2F">
      <w:pPr>
        <w:pStyle w:val="ListParagraph"/>
        <w:rPr>
          <w:ins w:id="3788" w:author="Srinath Neelakandan" w:date="2020-01-09T17:29:00Z"/>
        </w:rPr>
      </w:pPr>
      <w:ins w:id="3789" w:author="Srinath Neelakandan" w:date="2020-01-09T17:29:00Z">
        <w:r>
          <w:tab/>
          <w:t xml:space="preserve">   "</w:t>
        </w:r>
        <w:proofErr w:type="spellStart"/>
        <w:r>
          <w:t>state":"TN</w:t>
        </w:r>
        <w:proofErr w:type="spellEnd"/>
        <w:r>
          <w:t>",</w:t>
        </w:r>
      </w:ins>
    </w:p>
    <w:p w14:paraId="0F19E649" w14:textId="77777777" w:rsidR="00080D2F" w:rsidRDefault="00080D2F" w:rsidP="00080D2F">
      <w:pPr>
        <w:pStyle w:val="ListParagraph"/>
        <w:rPr>
          <w:ins w:id="3790" w:author="Srinath Neelakandan" w:date="2020-01-09T17:29:00Z"/>
        </w:rPr>
      </w:pPr>
      <w:ins w:id="3791" w:author="Srinath Neelakandan" w:date="2020-01-09T17:29:00Z">
        <w:r>
          <w:tab/>
          <w:t xml:space="preserve">   "</w:t>
        </w:r>
        <w:proofErr w:type="spellStart"/>
        <w:r>
          <w:t>emailId</w:t>
        </w:r>
        <w:proofErr w:type="spellEnd"/>
        <w:r>
          <w:t>":"marry@gmail.com",</w:t>
        </w:r>
      </w:ins>
    </w:p>
    <w:p w14:paraId="6FA42BA0" w14:textId="77777777" w:rsidR="00080D2F" w:rsidRDefault="00080D2F" w:rsidP="00080D2F">
      <w:pPr>
        <w:pStyle w:val="ListParagraph"/>
        <w:rPr>
          <w:ins w:id="3792" w:author="Srinath Neelakandan" w:date="2020-01-09T17:29:00Z"/>
        </w:rPr>
      </w:pPr>
      <w:ins w:id="3793" w:author="Srinath Neelakandan" w:date="2020-01-09T17:29:00Z">
        <w:r>
          <w:tab/>
          <w:t xml:space="preserve">   "mobileNo":"7200443166" ,</w:t>
        </w:r>
      </w:ins>
    </w:p>
    <w:p w14:paraId="082A804E" w14:textId="77777777" w:rsidR="00080D2F" w:rsidRDefault="00080D2F" w:rsidP="00080D2F">
      <w:pPr>
        <w:pStyle w:val="ListParagraph"/>
        <w:rPr>
          <w:ins w:id="3794" w:author="Srinath Neelakandan" w:date="2020-01-09T17:29:00Z"/>
        </w:rPr>
      </w:pPr>
      <w:ins w:id="3795" w:author="Srinath Neelakandan" w:date="2020-01-09T17:29:00Z">
        <w:r>
          <w:tab/>
          <w:t xml:space="preserve">   "</w:t>
        </w:r>
        <w:proofErr w:type="spellStart"/>
        <w:r>
          <w:t>kycFlag</w:t>
        </w:r>
        <w:proofErr w:type="spellEnd"/>
        <w:r>
          <w:t>":"Y",</w:t>
        </w:r>
      </w:ins>
    </w:p>
    <w:p w14:paraId="6188E875" w14:textId="77777777" w:rsidR="00080D2F" w:rsidRDefault="00080D2F" w:rsidP="00080D2F">
      <w:pPr>
        <w:pStyle w:val="ListParagraph"/>
        <w:rPr>
          <w:ins w:id="3796" w:author="Srinath Neelakandan" w:date="2020-01-09T17:29:00Z"/>
        </w:rPr>
      </w:pPr>
      <w:ins w:id="3797" w:author="Srinath Neelakandan" w:date="2020-01-09T17:29:00Z">
        <w:r>
          <w:tab/>
          <w:t xml:space="preserve">   "</w:t>
        </w:r>
        <w:proofErr w:type="spellStart"/>
        <w:r>
          <w:t>status":"ACTIVE</w:t>
        </w:r>
        <w:proofErr w:type="spellEnd"/>
        <w:r>
          <w:t>"</w:t>
        </w:r>
      </w:ins>
    </w:p>
    <w:p w14:paraId="5C4AAC37" w14:textId="77777777" w:rsidR="00080D2F" w:rsidRDefault="00080D2F" w:rsidP="00080D2F">
      <w:pPr>
        <w:pStyle w:val="ListParagraph"/>
        <w:rPr>
          <w:ins w:id="3798" w:author="Srinath Neelakandan" w:date="2020-01-09T17:29:00Z"/>
        </w:rPr>
      </w:pPr>
      <w:ins w:id="3799" w:author="Srinath Neelakandan" w:date="2020-01-09T17:29:00Z">
        <w:r>
          <w:tab/>
          <w:t xml:space="preserve">   </w:t>
        </w:r>
      </w:ins>
    </w:p>
    <w:p w14:paraId="37BDA069" w14:textId="77777777" w:rsidR="00080D2F" w:rsidRDefault="00080D2F" w:rsidP="00080D2F">
      <w:pPr>
        <w:pStyle w:val="ListParagraph"/>
        <w:rPr>
          <w:ins w:id="3800" w:author="Srinath Neelakandan" w:date="2020-01-09T17:29:00Z"/>
        </w:rPr>
      </w:pPr>
      <w:ins w:id="3801" w:author="Srinath Neelakandan" w:date="2020-01-09T17:29:00Z">
        <w:r>
          <w:t xml:space="preserve">   },</w:t>
        </w:r>
      </w:ins>
    </w:p>
    <w:p w14:paraId="00BF9B3D" w14:textId="77777777" w:rsidR="00080D2F" w:rsidRDefault="00080D2F" w:rsidP="00080D2F">
      <w:pPr>
        <w:pStyle w:val="ListParagraph"/>
        <w:rPr>
          <w:ins w:id="3802" w:author="Srinath Neelakandan" w:date="2020-01-09T17:29:00Z"/>
        </w:rPr>
      </w:pPr>
      <w:ins w:id="3803" w:author="Srinath Neelakandan" w:date="2020-01-09T17:29:00Z">
        <w:r>
          <w:t xml:space="preserve">   "timestamp":"2020010919114",</w:t>
        </w:r>
      </w:ins>
    </w:p>
    <w:p w14:paraId="51B32463" w14:textId="77777777" w:rsidR="00080D2F" w:rsidRDefault="00080D2F" w:rsidP="00080D2F">
      <w:pPr>
        <w:pStyle w:val="ListParagraph"/>
        <w:rPr>
          <w:ins w:id="3804" w:author="Srinath Neelakandan" w:date="2020-01-09T17:29:00Z"/>
        </w:rPr>
      </w:pPr>
      <w:ins w:id="3805" w:author="Srinath Neelakandan" w:date="2020-01-09T17:29:00Z">
        <w:r>
          <w:t xml:space="preserve">   "</w:t>
        </w:r>
        <w:proofErr w:type="spellStart"/>
        <w:r>
          <w:t>timeZone</w:t>
        </w:r>
        <w:proofErr w:type="spellEnd"/>
        <w:r>
          <w:t>": "GMT"</w:t>
        </w:r>
      </w:ins>
    </w:p>
    <w:p w14:paraId="6087D0C4" w14:textId="77777777" w:rsidR="00080D2F" w:rsidRDefault="00080D2F" w:rsidP="00080D2F">
      <w:pPr>
        <w:pStyle w:val="ListParagraph"/>
        <w:rPr>
          <w:ins w:id="3806" w:author="Srinath Neelakandan" w:date="2020-01-09T17:29:00Z"/>
        </w:rPr>
      </w:pPr>
      <w:ins w:id="3807" w:author="Srinath Neelakandan" w:date="2020-01-09T17:29:00Z">
        <w:r>
          <w:t xml:space="preserve">   </w:t>
        </w:r>
      </w:ins>
    </w:p>
    <w:p w14:paraId="773E7AF8" w14:textId="77777777" w:rsidR="00080D2F" w:rsidRDefault="00080D2F" w:rsidP="00080D2F">
      <w:pPr>
        <w:pStyle w:val="ListParagraph"/>
        <w:rPr>
          <w:ins w:id="3808" w:author="Srinath Neelakandan" w:date="2020-01-09T17:29:00Z"/>
        </w:rPr>
      </w:pPr>
      <w:ins w:id="3809" w:author="Srinath Neelakandan" w:date="2020-01-09T17:29:00Z">
        <w:r>
          <w:t xml:space="preserve">   }</w:t>
        </w:r>
      </w:ins>
    </w:p>
    <w:p w14:paraId="2E95588B" w14:textId="7FFBBAE9" w:rsidR="00C16231" w:rsidRDefault="00C16231" w:rsidP="00080D2F">
      <w:pPr>
        <w:pStyle w:val="ListParagraph"/>
        <w:rPr>
          <w:ins w:id="3810" w:author="Srinath Neelakandan" w:date="2020-01-09T17:22:00Z"/>
          <w:b/>
          <w:bCs/>
        </w:rPr>
      </w:pPr>
      <w:ins w:id="3811" w:author="Srinath Neelakandan" w:date="2020-01-09T17:22:00Z">
        <w:r w:rsidRPr="00F0124A">
          <w:rPr>
            <w:b/>
            <w:bCs/>
          </w:rPr>
          <w:t>Response:</w:t>
        </w:r>
      </w:ins>
    </w:p>
    <w:p w14:paraId="496DBD14" w14:textId="77777777" w:rsidR="00080D2F" w:rsidRPr="000D50B8" w:rsidRDefault="00080D2F">
      <w:pPr>
        <w:pStyle w:val="ListParagraph"/>
        <w:rPr>
          <w:ins w:id="3812" w:author="Srinath Neelakandan" w:date="2020-01-09T17:30:00Z"/>
          <w:rPrChange w:id="3813" w:author="Srinath Neelakandan" w:date="2020-01-09T17:52:00Z">
            <w:rPr>
              <w:ins w:id="3814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1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16" w:author="Srinath Neelakandan" w:date="2020-01-09T17:30:00Z">
        <w:r w:rsidRPr="000D50B8">
          <w:rPr>
            <w:rPrChange w:id="381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{</w:t>
        </w:r>
      </w:ins>
    </w:p>
    <w:p w14:paraId="11FB71B3" w14:textId="77777777" w:rsidR="00080D2F" w:rsidRPr="000D50B8" w:rsidRDefault="00080D2F">
      <w:pPr>
        <w:pStyle w:val="ListParagraph"/>
        <w:rPr>
          <w:ins w:id="3818" w:author="Srinath Neelakandan" w:date="2020-01-09T17:30:00Z"/>
          <w:rPrChange w:id="3819" w:author="Srinath Neelakandan" w:date="2020-01-09T17:52:00Z">
            <w:rPr>
              <w:ins w:id="3820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21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22" w:author="Srinath Neelakandan" w:date="2020-01-09T17:30:00Z">
        <w:r w:rsidRPr="000D50B8">
          <w:rPr>
            <w:rPrChange w:id="382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82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responseCode</w:t>
        </w:r>
        <w:proofErr w:type="spellEnd"/>
        <w:r w:rsidRPr="000D50B8">
          <w:rPr>
            <w:rPrChange w:id="382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82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827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"000"</w:t>
        </w:r>
        <w:r w:rsidRPr="000D50B8">
          <w:rPr>
            <w:rPrChange w:id="382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64593CD" w14:textId="77777777" w:rsidR="00080D2F" w:rsidRPr="000D50B8" w:rsidRDefault="00080D2F">
      <w:pPr>
        <w:pStyle w:val="ListParagraph"/>
        <w:rPr>
          <w:ins w:id="3829" w:author="Srinath Neelakandan" w:date="2020-01-09T17:30:00Z"/>
          <w:rPrChange w:id="3830" w:author="Srinath Neelakandan" w:date="2020-01-09T17:52:00Z">
            <w:rPr>
              <w:ins w:id="3831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32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33" w:author="Srinath Neelakandan" w:date="2020-01-09T17:30:00Z">
        <w:r w:rsidRPr="000D50B8">
          <w:rPr>
            <w:rPrChange w:id="383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83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"message"</w:t>
        </w:r>
        <w:r w:rsidRPr="000D50B8">
          <w:rPr>
            <w:rPrChange w:id="383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837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"Success"</w:t>
        </w:r>
        <w:r w:rsidRPr="000D50B8">
          <w:rPr>
            <w:rPrChange w:id="383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66440D04" w14:textId="77777777" w:rsidR="00080D2F" w:rsidRPr="000D50B8" w:rsidRDefault="00080D2F">
      <w:pPr>
        <w:pStyle w:val="ListParagraph"/>
        <w:rPr>
          <w:ins w:id="3839" w:author="Srinath Neelakandan" w:date="2020-01-09T17:30:00Z"/>
          <w:rPrChange w:id="3840" w:author="Srinath Neelakandan" w:date="2020-01-09T17:52:00Z">
            <w:rPr>
              <w:ins w:id="3841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42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43" w:author="Srinath Neelakandan" w:date="2020-01-09T17:30:00Z">
        <w:r w:rsidRPr="000D50B8">
          <w:rPr>
            <w:rPrChange w:id="384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84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rrn</w:t>
        </w:r>
        <w:proofErr w:type="spellEnd"/>
        <w:r w:rsidRPr="000D50B8">
          <w:rPr>
            <w:rPrChange w:id="384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84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848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"200109746103"</w:t>
        </w:r>
        <w:r w:rsidRPr="000D50B8">
          <w:rPr>
            <w:rPrChange w:id="384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BB441DF" w14:textId="77777777" w:rsidR="00080D2F" w:rsidRPr="000D50B8" w:rsidRDefault="00080D2F">
      <w:pPr>
        <w:pStyle w:val="ListParagraph"/>
        <w:rPr>
          <w:ins w:id="3850" w:author="Srinath Neelakandan" w:date="2020-01-09T17:30:00Z"/>
          <w:rPrChange w:id="3851" w:author="Srinath Neelakandan" w:date="2020-01-09T17:52:00Z">
            <w:rPr>
              <w:ins w:id="3852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53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54" w:author="Srinath Neelakandan" w:date="2020-01-09T17:30:00Z">
        <w:r w:rsidRPr="000D50B8">
          <w:rPr>
            <w:rPrChange w:id="385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85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authidresp</w:t>
        </w:r>
        <w:proofErr w:type="spellEnd"/>
        <w:r w:rsidRPr="000D50B8">
          <w:rPr>
            <w:rPrChange w:id="385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85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859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"1623577346"</w:t>
        </w:r>
        <w:r w:rsidRPr="000D50B8">
          <w:rPr>
            <w:rPrChange w:id="386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2D4FE5AC" w14:textId="77777777" w:rsidR="00080D2F" w:rsidRPr="000D50B8" w:rsidRDefault="00080D2F">
      <w:pPr>
        <w:pStyle w:val="ListParagraph"/>
        <w:rPr>
          <w:ins w:id="3861" w:author="Srinath Neelakandan" w:date="2020-01-09T17:30:00Z"/>
          <w:rPrChange w:id="3862" w:author="Srinath Neelakandan" w:date="2020-01-09T17:52:00Z">
            <w:rPr>
              <w:ins w:id="3863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64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65" w:author="Srinath Neelakandan" w:date="2020-01-09T17:30:00Z">
        <w:r w:rsidRPr="000D50B8">
          <w:rPr>
            <w:rPrChange w:id="386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86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userEntityId</w:t>
        </w:r>
        <w:proofErr w:type="spellEnd"/>
        <w:r w:rsidRPr="000D50B8">
          <w:rPr>
            <w:rPrChange w:id="386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86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870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"PL000000000000124853"</w:t>
        </w:r>
        <w:r w:rsidRPr="000D50B8">
          <w:rPr>
            <w:rPrChange w:id="387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6D2AD345" w14:textId="77777777" w:rsidR="00080D2F" w:rsidRPr="000D50B8" w:rsidRDefault="00080D2F">
      <w:pPr>
        <w:pStyle w:val="ListParagraph"/>
        <w:rPr>
          <w:ins w:id="3872" w:author="Srinath Neelakandan" w:date="2020-01-09T17:30:00Z"/>
          <w:rPrChange w:id="3873" w:author="Srinath Neelakandan" w:date="2020-01-09T17:52:00Z">
            <w:rPr>
              <w:ins w:id="3874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7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76" w:author="Srinath Neelakandan" w:date="2020-01-09T17:30:00Z">
        <w:r w:rsidRPr="000D50B8">
          <w:rPr>
            <w:rPrChange w:id="387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87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txnUid</w:t>
        </w:r>
        <w:proofErr w:type="spellEnd"/>
        <w:r w:rsidRPr="000D50B8">
          <w:rPr>
            <w:rPrChange w:id="387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88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881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"20010900760753"</w:t>
        </w:r>
        <w:r w:rsidRPr="000D50B8">
          <w:rPr>
            <w:rPrChange w:id="388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1EF7EB77" w14:textId="77777777" w:rsidR="00080D2F" w:rsidRPr="000D50B8" w:rsidRDefault="00080D2F">
      <w:pPr>
        <w:pStyle w:val="ListParagraph"/>
        <w:rPr>
          <w:ins w:id="3883" w:author="Srinath Neelakandan" w:date="2020-01-09T17:30:00Z"/>
          <w:rPrChange w:id="3884" w:author="Srinath Neelakandan" w:date="2020-01-09T17:52:00Z">
            <w:rPr>
              <w:ins w:id="3885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86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87" w:author="Srinath Neelakandan" w:date="2020-01-09T17:30:00Z">
        <w:r w:rsidRPr="000D50B8">
          <w:rPr>
            <w:rPrChange w:id="388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88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</w:t>
        </w:r>
        <w:proofErr w:type="spellEnd"/>
        <w:r w:rsidRPr="000D50B8">
          <w:rPr>
            <w:rPrChange w:id="389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89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892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"20200109195900551"</w:t>
        </w:r>
        <w:r w:rsidRPr="000D50B8">
          <w:rPr>
            <w:rPrChange w:id="389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2810EF33" w14:textId="77777777" w:rsidR="00080D2F" w:rsidRPr="000D50B8" w:rsidRDefault="00080D2F">
      <w:pPr>
        <w:pStyle w:val="ListParagraph"/>
        <w:rPr>
          <w:ins w:id="3894" w:author="Srinath Neelakandan" w:date="2020-01-09T17:30:00Z"/>
          <w:rPrChange w:id="3895" w:author="Srinath Neelakandan" w:date="2020-01-09T17:52:00Z">
            <w:rPr>
              <w:ins w:id="3896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97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98" w:author="Srinath Neelakandan" w:date="2020-01-09T17:30:00Z">
        <w:r w:rsidRPr="000D50B8">
          <w:rPr>
            <w:rPrChange w:id="389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90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trxnTimeZone</w:t>
        </w:r>
        <w:proofErr w:type="spellEnd"/>
        <w:r w:rsidRPr="000D50B8">
          <w:rPr>
            <w:rPrChange w:id="390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90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903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"SGT"</w:t>
        </w:r>
        <w:r w:rsidRPr="000D50B8">
          <w:rPr>
            <w:rPrChange w:id="390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2CB54F7F" w14:textId="77777777" w:rsidR="00080D2F" w:rsidRPr="000D50B8" w:rsidRDefault="00080D2F">
      <w:pPr>
        <w:pStyle w:val="ListParagraph"/>
        <w:rPr>
          <w:ins w:id="3905" w:author="Srinath Neelakandan" w:date="2020-01-09T17:30:00Z"/>
          <w:rPrChange w:id="3906" w:author="Srinath Neelakandan" w:date="2020-01-09T17:52:00Z">
            <w:rPr>
              <w:ins w:id="3907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908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909" w:author="Srinath Neelakandan" w:date="2020-01-09T17:30:00Z">
        <w:r w:rsidRPr="000D50B8">
          <w:rPr>
            <w:rPrChange w:id="391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91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userEntityType</w:t>
        </w:r>
        <w:proofErr w:type="spellEnd"/>
        <w:r w:rsidRPr="000D50B8">
          <w:rPr>
            <w:rPrChange w:id="391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91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914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"PLAYER"</w:t>
        </w:r>
      </w:ins>
    </w:p>
    <w:p w14:paraId="42B7780E" w14:textId="21C90460" w:rsidR="00080D2F" w:rsidRPr="000D50B8" w:rsidRDefault="00080D2F">
      <w:pPr>
        <w:pStyle w:val="ListParagraph"/>
        <w:rPr>
          <w:ins w:id="3915" w:author="Srinath Neelakandan" w:date="2020-01-09T17:30:00Z"/>
          <w:rPrChange w:id="3916" w:author="Srinath Neelakandan" w:date="2020-01-09T17:52:00Z">
            <w:rPr>
              <w:ins w:id="3917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918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919" w:author="Srinath Neelakandan" w:date="2020-01-09T17:30:00Z">
        <w:r w:rsidRPr="000D50B8">
          <w:rPr>
            <w:rPrChange w:id="392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}</w:t>
        </w:r>
      </w:ins>
    </w:p>
    <w:p w14:paraId="37B9A746" w14:textId="6852FE72" w:rsidR="00080D2F" w:rsidRDefault="00080D2F" w:rsidP="00080D2F">
      <w:pPr>
        <w:shd w:val="clear" w:color="auto" w:fill="FFFFFE"/>
        <w:spacing w:after="0" w:line="240" w:lineRule="atLeast"/>
        <w:rPr>
          <w:ins w:id="3921" w:author="Srinath Neelakandan" w:date="2020-01-09T17:30:00Z"/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</w:p>
    <w:p w14:paraId="1A222DA1" w14:textId="493C64EB" w:rsidR="00080D2F" w:rsidRPr="00256928" w:rsidRDefault="00080D2F" w:rsidP="00080D2F">
      <w:pPr>
        <w:pStyle w:val="Heading2"/>
        <w:numPr>
          <w:ilvl w:val="1"/>
          <w:numId w:val="8"/>
        </w:numPr>
        <w:ind w:left="426" w:hanging="426"/>
        <w:rPr>
          <w:ins w:id="3922" w:author="Srinath Neelakandan" w:date="2020-01-09T17:30:00Z"/>
        </w:rPr>
      </w:pPr>
      <w:bookmarkStart w:id="3923" w:name="_Toc29552900"/>
      <w:ins w:id="3924" w:author="Srinath Neelakandan" w:date="2020-01-09T17:31:00Z">
        <w:r w:rsidRPr="00080D2F">
          <w:t>Transaction History Inquiry</w:t>
        </w:r>
      </w:ins>
      <w:bookmarkEnd w:id="3923"/>
    </w:p>
    <w:p w14:paraId="2E3A7134" w14:textId="77777777" w:rsidR="003253A8" w:rsidRDefault="00080D2F" w:rsidP="003253A8">
      <w:pPr>
        <w:pStyle w:val="ListParagraph"/>
        <w:rPr>
          <w:ins w:id="3925" w:author="Srinath Neelakandan" w:date="2020-01-09T17:39:00Z"/>
        </w:rPr>
      </w:pPr>
      <w:ins w:id="3926" w:author="Srinath Neelakandan" w:date="2020-01-09T17:30:00Z">
        <w:r w:rsidRPr="00F0124A">
          <w:rPr>
            <w:b/>
            <w:bCs/>
          </w:rPr>
          <w:t>Request:</w:t>
        </w:r>
        <w:r>
          <w:rPr>
            <w:b/>
            <w:bCs/>
          </w:rPr>
          <w:br/>
        </w:r>
      </w:ins>
      <w:ins w:id="3927" w:author="Srinath Neelakandan" w:date="2020-01-09T17:39:00Z">
        <w:r w:rsidR="003253A8">
          <w:t>{</w:t>
        </w:r>
      </w:ins>
    </w:p>
    <w:p w14:paraId="13159915" w14:textId="77777777" w:rsidR="003253A8" w:rsidRDefault="003253A8" w:rsidP="003253A8">
      <w:pPr>
        <w:pStyle w:val="ListParagraph"/>
        <w:rPr>
          <w:ins w:id="3928" w:author="Srinath Neelakandan" w:date="2020-01-09T17:39:00Z"/>
        </w:rPr>
      </w:pPr>
      <w:ins w:id="3929" w:author="Srinath Neelakandan" w:date="2020-01-09T17:39:00Z">
        <w:r>
          <w:tab/>
          <w:t>"platformCode":"00001",</w:t>
        </w:r>
      </w:ins>
    </w:p>
    <w:p w14:paraId="3E9E6F27" w14:textId="77777777" w:rsidR="003253A8" w:rsidRDefault="003253A8" w:rsidP="003253A8">
      <w:pPr>
        <w:pStyle w:val="ListParagraph"/>
        <w:rPr>
          <w:ins w:id="3930" w:author="Srinath Neelakandan" w:date="2020-01-09T17:39:00Z"/>
        </w:rPr>
      </w:pPr>
      <w:ins w:id="3931" w:author="Srinath Neelakandan" w:date="2020-01-09T17:39:00Z">
        <w:r>
          <w:tab/>
          <w:t>"</w:t>
        </w:r>
        <w:proofErr w:type="spellStart"/>
        <w:r>
          <w:t>userEntityId</w:t>
        </w:r>
        <w:proofErr w:type="spellEnd"/>
        <w:r>
          <w:t>": "PL000000000000126651",</w:t>
        </w:r>
      </w:ins>
    </w:p>
    <w:p w14:paraId="5F1B11AB" w14:textId="4708292C" w:rsidR="003253A8" w:rsidRDefault="003253A8" w:rsidP="003253A8">
      <w:pPr>
        <w:pStyle w:val="ListParagraph"/>
        <w:rPr>
          <w:ins w:id="3932" w:author="Srinath Neelakandan" w:date="2020-01-09T17:39:00Z"/>
        </w:rPr>
      </w:pPr>
      <w:ins w:id="3933" w:author="Srinath Neelakandan" w:date="2020-01-09T17:39:00Z">
        <w:r>
          <w:t xml:space="preserve">    </w:t>
        </w:r>
      </w:ins>
      <w:ins w:id="3934" w:author="Srinath Neelakandan" w:date="2020-01-09T17:42:00Z">
        <w:r>
          <w:t xml:space="preserve">          </w:t>
        </w:r>
      </w:ins>
      <w:ins w:id="3935" w:author="Srinath Neelakandan" w:date="2020-01-09T17:39:00Z">
        <w:r>
          <w:t>"walletId":"MPW00000000000125351",</w:t>
        </w:r>
      </w:ins>
    </w:p>
    <w:p w14:paraId="2C81B98B" w14:textId="76D9BF2A" w:rsidR="003253A8" w:rsidRDefault="003253A8" w:rsidP="003253A8">
      <w:pPr>
        <w:pStyle w:val="ListParagraph"/>
        <w:rPr>
          <w:ins w:id="3936" w:author="Srinath Neelakandan" w:date="2020-01-09T17:39:00Z"/>
        </w:rPr>
      </w:pPr>
      <w:ins w:id="3937" w:author="Srinath Neelakandan" w:date="2020-01-09T17:39:00Z">
        <w:r>
          <w:t xml:space="preserve">  </w:t>
        </w:r>
      </w:ins>
      <w:ins w:id="3938" w:author="Srinath Neelakandan" w:date="2020-01-09T17:42:00Z">
        <w:r>
          <w:t xml:space="preserve">          </w:t>
        </w:r>
      </w:ins>
      <w:ins w:id="3939" w:author="Srinath Neelakandan" w:date="2020-01-09T17:39:00Z">
        <w:r>
          <w:t xml:space="preserve">  "trxnDateFrom":"01-01-2019",</w:t>
        </w:r>
      </w:ins>
    </w:p>
    <w:p w14:paraId="07B7DCF8" w14:textId="3A2C09F3" w:rsidR="003253A8" w:rsidRDefault="003253A8" w:rsidP="003253A8">
      <w:pPr>
        <w:pStyle w:val="ListParagraph"/>
        <w:rPr>
          <w:ins w:id="3940" w:author="Srinath Neelakandan" w:date="2020-01-09T17:39:00Z"/>
        </w:rPr>
      </w:pPr>
      <w:ins w:id="3941" w:author="Srinath Neelakandan" w:date="2020-01-09T17:39:00Z">
        <w:r>
          <w:t xml:space="preserve">    </w:t>
        </w:r>
      </w:ins>
      <w:ins w:id="3942" w:author="Srinath Neelakandan" w:date="2020-01-09T17:42:00Z">
        <w:r>
          <w:t xml:space="preserve">          </w:t>
        </w:r>
      </w:ins>
      <w:ins w:id="3943" w:author="Srinath Neelakandan" w:date="2020-01-09T17:39:00Z">
        <w:r>
          <w:t>"</w:t>
        </w:r>
        <w:proofErr w:type="spellStart"/>
        <w:r>
          <w:t>trxnDateTo</w:t>
        </w:r>
        <w:proofErr w:type="spellEnd"/>
        <w:r>
          <w:t>": "10-01-2020",</w:t>
        </w:r>
      </w:ins>
    </w:p>
    <w:p w14:paraId="33A4D6E8" w14:textId="36EB0415" w:rsidR="003253A8" w:rsidRDefault="003253A8" w:rsidP="003253A8">
      <w:pPr>
        <w:pStyle w:val="ListParagraph"/>
        <w:rPr>
          <w:ins w:id="3944" w:author="Srinath Neelakandan" w:date="2020-01-09T17:39:00Z"/>
        </w:rPr>
      </w:pPr>
      <w:ins w:id="3945" w:author="Srinath Neelakandan" w:date="2020-01-09T17:39:00Z">
        <w:r>
          <w:t xml:space="preserve">   </w:t>
        </w:r>
      </w:ins>
      <w:ins w:id="3946" w:author="Srinath Neelakandan" w:date="2020-01-09T17:43:00Z">
        <w:r>
          <w:t xml:space="preserve">          </w:t>
        </w:r>
      </w:ins>
      <w:ins w:id="3947" w:author="Srinath Neelakandan" w:date="2020-01-09T17:39:00Z">
        <w:r>
          <w:t xml:space="preserve"> "txnUid":"19122700132799",</w:t>
        </w:r>
      </w:ins>
    </w:p>
    <w:p w14:paraId="55D560B1" w14:textId="77777777" w:rsidR="003253A8" w:rsidRDefault="003253A8" w:rsidP="003253A8">
      <w:pPr>
        <w:pStyle w:val="ListParagraph"/>
        <w:rPr>
          <w:ins w:id="3948" w:author="Srinath Neelakandan" w:date="2020-01-09T17:39:00Z"/>
        </w:rPr>
      </w:pPr>
      <w:ins w:id="3949" w:author="Srinath Neelakandan" w:date="2020-01-09T17:39:00Z">
        <w:r>
          <w:tab/>
          <w:t>"terminalId":"T0000004",</w:t>
        </w:r>
      </w:ins>
    </w:p>
    <w:p w14:paraId="75EB3B0B" w14:textId="5A3042E8" w:rsidR="003253A8" w:rsidRDefault="003253A8" w:rsidP="003253A8">
      <w:pPr>
        <w:pStyle w:val="ListParagraph"/>
        <w:rPr>
          <w:ins w:id="3950" w:author="Srinath Neelakandan" w:date="2020-01-09T17:39:00Z"/>
        </w:rPr>
      </w:pPr>
      <w:ins w:id="3951" w:author="Srinath Neelakandan" w:date="2020-01-09T17:39:00Z">
        <w:r>
          <w:t xml:space="preserve">  </w:t>
        </w:r>
      </w:ins>
      <w:ins w:id="3952" w:author="Srinath Neelakandan" w:date="2020-01-09T17:43:00Z">
        <w:r>
          <w:t xml:space="preserve">           </w:t>
        </w:r>
      </w:ins>
      <w:ins w:id="3953" w:author="Srinath Neelakandan" w:date="2020-01-09T17:39:00Z">
        <w:r>
          <w:t xml:space="preserve">  "</w:t>
        </w:r>
        <w:proofErr w:type="spellStart"/>
        <w:r>
          <w:t>digitalAssetTypeCode</w:t>
        </w:r>
        <w:proofErr w:type="spellEnd"/>
        <w:r>
          <w:t>": "DGC03"</w:t>
        </w:r>
      </w:ins>
    </w:p>
    <w:p w14:paraId="5C44FF8B" w14:textId="77777777" w:rsidR="003253A8" w:rsidDel="00F95933" w:rsidRDefault="003253A8" w:rsidP="003253A8">
      <w:pPr>
        <w:pStyle w:val="ListParagraph"/>
        <w:rPr>
          <w:ins w:id="3954" w:author="Srinath Neelakandan" w:date="2020-01-09T17:39:00Z"/>
          <w:del w:id="3955" w:author="Divek Vellaisamy" w:date="2020-01-10T09:47:00Z"/>
        </w:rPr>
      </w:pPr>
      <w:ins w:id="3956" w:author="Srinath Neelakandan" w:date="2020-01-09T17:39:00Z">
        <w:r>
          <w:t xml:space="preserve">   </w:t>
        </w:r>
      </w:ins>
    </w:p>
    <w:p w14:paraId="5E0C5CB9" w14:textId="586FEF67" w:rsidR="003253A8" w:rsidDel="00F95933" w:rsidRDefault="003253A8">
      <w:pPr>
        <w:pStyle w:val="ListParagraph"/>
        <w:rPr>
          <w:ins w:id="3957" w:author="Srinath Neelakandan" w:date="2020-01-09T17:39:00Z"/>
          <w:del w:id="3958" w:author="Divek Vellaisamy" w:date="2020-01-10T09:47:00Z"/>
        </w:rPr>
      </w:pPr>
      <w:ins w:id="3959" w:author="Srinath Neelakandan" w:date="2020-01-09T17:39:00Z">
        <w:del w:id="3960" w:author="Divek Vellaisamy" w:date="2020-01-10T09:47:00Z">
          <w:r w:rsidDel="00F95933">
            <w:tab/>
          </w:r>
        </w:del>
      </w:ins>
    </w:p>
    <w:p w14:paraId="325C2FFF" w14:textId="77777777" w:rsidR="003253A8" w:rsidRDefault="003253A8" w:rsidP="003253A8">
      <w:pPr>
        <w:pStyle w:val="ListParagraph"/>
        <w:rPr>
          <w:ins w:id="3961" w:author="Srinath Neelakandan" w:date="2020-01-09T17:39:00Z"/>
          <w:b/>
          <w:bCs/>
        </w:rPr>
      </w:pPr>
      <w:ins w:id="3962" w:author="Srinath Neelakandan" w:date="2020-01-09T17:39:00Z">
        <w:r>
          <w:t>}</w:t>
        </w:r>
        <w:r w:rsidRPr="00F0124A">
          <w:rPr>
            <w:b/>
            <w:bCs/>
          </w:rPr>
          <w:t xml:space="preserve"> </w:t>
        </w:r>
      </w:ins>
    </w:p>
    <w:p w14:paraId="17C0B3C6" w14:textId="5327A119" w:rsidR="00080D2F" w:rsidRDefault="00080D2F" w:rsidP="003253A8">
      <w:pPr>
        <w:pStyle w:val="ListParagraph"/>
        <w:rPr>
          <w:ins w:id="3963" w:author="Srinath Neelakandan" w:date="2020-01-09T17:30:00Z"/>
          <w:b/>
          <w:bCs/>
        </w:rPr>
      </w:pPr>
      <w:ins w:id="3964" w:author="Srinath Neelakandan" w:date="2020-01-09T17:30:00Z">
        <w:r w:rsidRPr="00F0124A">
          <w:rPr>
            <w:b/>
            <w:bCs/>
          </w:rPr>
          <w:t>Response:</w:t>
        </w:r>
      </w:ins>
    </w:p>
    <w:p w14:paraId="342291D8" w14:textId="77777777" w:rsidR="003253A8" w:rsidRPr="000D50B8" w:rsidRDefault="003253A8">
      <w:pPr>
        <w:pStyle w:val="ListParagraph"/>
        <w:rPr>
          <w:ins w:id="3965" w:author="Srinath Neelakandan" w:date="2020-01-09T17:39:00Z"/>
          <w:rPrChange w:id="3966" w:author="Srinath Neelakandan" w:date="2020-01-09T17:52:00Z">
            <w:rPr>
              <w:ins w:id="3967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968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969" w:author="Srinath Neelakandan" w:date="2020-01-09T17:39:00Z">
        <w:r w:rsidRPr="000D50B8">
          <w:rPr>
            <w:rPrChange w:id="397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{</w:t>
        </w:r>
      </w:ins>
    </w:p>
    <w:p w14:paraId="2D41E4EF" w14:textId="77777777" w:rsidR="003253A8" w:rsidRPr="000D50B8" w:rsidRDefault="003253A8">
      <w:pPr>
        <w:pStyle w:val="ListParagraph"/>
        <w:rPr>
          <w:ins w:id="3971" w:author="Srinath Neelakandan" w:date="2020-01-09T17:39:00Z"/>
          <w:rPrChange w:id="3972" w:author="Srinath Neelakandan" w:date="2020-01-09T17:52:00Z">
            <w:rPr>
              <w:ins w:id="3973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974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975" w:author="Srinath Neelakandan" w:date="2020-01-09T17:39:00Z">
        <w:r w:rsidRPr="000D50B8">
          <w:rPr>
            <w:rPrChange w:id="397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97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responseCode</w:t>
        </w:r>
        <w:proofErr w:type="spellEnd"/>
        <w:r w:rsidRPr="000D50B8">
          <w:rPr>
            <w:rPrChange w:id="397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97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980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"000"</w:t>
        </w:r>
        <w:r w:rsidRPr="000D50B8">
          <w:rPr>
            <w:rPrChange w:id="398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3F87A04" w14:textId="77777777" w:rsidR="003253A8" w:rsidRPr="000D50B8" w:rsidRDefault="003253A8">
      <w:pPr>
        <w:pStyle w:val="ListParagraph"/>
        <w:rPr>
          <w:ins w:id="3982" w:author="Srinath Neelakandan" w:date="2020-01-09T17:39:00Z"/>
          <w:rPrChange w:id="3983" w:author="Srinath Neelakandan" w:date="2020-01-09T17:52:00Z">
            <w:rPr>
              <w:ins w:id="3984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98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986" w:author="Srinath Neelakandan" w:date="2020-01-09T17:39:00Z">
        <w:r w:rsidRPr="000D50B8">
          <w:rPr>
            <w:rPrChange w:id="398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98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"message"</w:t>
        </w:r>
        <w:r w:rsidRPr="000D50B8">
          <w:rPr>
            <w:rPrChange w:id="398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990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"Success"</w:t>
        </w:r>
        <w:r w:rsidRPr="000D50B8">
          <w:rPr>
            <w:rPrChange w:id="399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E6DD972" w14:textId="77777777" w:rsidR="003253A8" w:rsidRPr="000D50B8" w:rsidRDefault="003253A8">
      <w:pPr>
        <w:pStyle w:val="ListParagraph"/>
        <w:rPr>
          <w:ins w:id="3992" w:author="Srinath Neelakandan" w:date="2020-01-09T17:39:00Z"/>
          <w:rPrChange w:id="3993" w:author="Srinath Neelakandan" w:date="2020-01-09T17:52:00Z">
            <w:rPr>
              <w:ins w:id="3994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99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996" w:author="Srinath Neelakandan" w:date="2020-01-09T17:39:00Z">
        <w:r w:rsidRPr="000D50B8">
          <w:rPr>
            <w:rPrChange w:id="399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99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rrn</w:t>
        </w:r>
        <w:proofErr w:type="spellEnd"/>
        <w:r w:rsidRPr="000D50B8">
          <w:rPr>
            <w:rPrChange w:id="399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0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01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"200109746107"</w:t>
        </w:r>
        <w:r w:rsidRPr="000D50B8">
          <w:rPr>
            <w:rPrChange w:id="400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73BDD21" w14:textId="77777777" w:rsidR="003253A8" w:rsidRPr="000D50B8" w:rsidRDefault="003253A8">
      <w:pPr>
        <w:pStyle w:val="ListParagraph"/>
        <w:rPr>
          <w:ins w:id="4003" w:author="Srinath Neelakandan" w:date="2020-01-09T17:39:00Z"/>
          <w:rPrChange w:id="4004" w:author="Srinath Neelakandan" w:date="2020-01-09T17:52:00Z">
            <w:rPr>
              <w:ins w:id="4005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06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07" w:author="Srinath Neelakandan" w:date="2020-01-09T17:39:00Z">
        <w:r w:rsidRPr="000D50B8">
          <w:rPr>
            <w:rPrChange w:id="400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400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authidresp</w:t>
        </w:r>
        <w:proofErr w:type="spellEnd"/>
        <w:r w:rsidRPr="000D50B8">
          <w:rPr>
            <w:rPrChange w:id="401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1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12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"6517538056"</w:t>
        </w:r>
        <w:r w:rsidRPr="000D50B8">
          <w:rPr>
            <w:rPrChange w:id="401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2E9F186D" w14:textId="77777777" w:rsidR="003253A8" w:rsidRPr="000D50B8" w:rsidRDefault="003253A8">
      <w:pPr>
        <w:pStyle w:val="ListParagraph"/>
        <w:rPr>
          <w:ins w:id="4014" w:author="Srinath Neelakandan" w:date="2020-01-09T17:39:00Z"/>
          <w:rPrChange w:id="4015" w:author="Srinath Neelakandan" w:date="2020-01-09T17:52:00Z">
            <w:rPr>
              <w:ins w:id="4016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17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18" w:author="Srinath Neelakandan" w:date="2020-01-09T17:39:00Z">
        <w:r w:rsidRPr="000D50B8">
          <w:rPr>
            <w:rPrChange w:id="401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402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walletId</w:t>
        </w:r>
        <w:proofErr w:type="spellEnd"/>
        <w:r w:rsidRPr="000D50B8">
          <w:rPr>
            <w:rPrChange w:id="402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2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23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"MPW00000000000125351"</w:t>
        </w:r>
        <w:r w:rsidRPr="000D50B8">
          <w:rPr>
            <w:rPrChange w:id="402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2878D47B" w14:textId="77777777" w:rsidR="003253A8" w:rsidRPr="000D50B8" w:rsidRDefault="003253A8">
      <w:pPr>
        <w:pStyle w:val="ListParagraph"/>
        <w:rPr>
          <w:ins w:id="4025" w:author="Srinath Neelakandan" w:date="2020-01-09T17:39:00Z"/>
          <w:rPrChange w:id="4026" w:author="Srinath Neelakandan" w:date="2020-01-09T17:52:00Z">
            <w:rPr>
              <w:ins w:id="4027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28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29" w:author="Srinath Neelakandan" w:date="2020-01-09T17:39:00Z">
        <w:r w:rsidRPr="000D50B8">
          <w:rPr>
            <w:rPrChange w:id="403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403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</w:t>
        </w:r>
        <w:proofErr w:type="spellEnd"/>
        <w:r w:rsidRPr="000D50B8">
          <w:rPr>
            <w:rPrChange w:id="403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3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34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"20200109200852126"</w:t>
        </w:r>
        <w:r w:rsidRPr="000D50B8">
          <w:rPr>
            <w:rPrChange w:id="403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3E7C4614" w14:textId="77777777" w:rsidR="003253A8" w:rsidRPr="000D50B8" w:rsidRDefault="003253A8">
      <w:pPr>
        <w:pStyle w:val="ListParagraph"/>
        <w:rPr>
          <w:ins w:id="4036" w:author="Srinath Neelakandan" w:date="2020-01-09T17:39:00Z"/>
          <w:rPrChange w:id="4037" w:author="Srinath Neelakandan" w:date="2020-01-09T17:52:00Z">
            <w:rPr>
              <w:ins w:id="4038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3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40" w:author="Srinath Neelakandan" w:date="2020-01-09T17:39:00Z">
        <w:r w:rsidRPr="000D50B8">
          <w:rPr>
            <w:rPrChange w:id="404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404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userEntityId</w:t>
        </w:r>
        <w:proofErr w:type="spellEnd"/>
        <w:r w:rsidRPr="000D50B8">
          <w:rPr>
            <w:rPrChange w:id="404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4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45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"PL000000000000126651"</w:t>
        </w:r>
        <w:r w:rsidRPr="000D50B8">
          <w:rPr>
            <w:rPrChange w:id="404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40994D79" w14:textId="77777777" w:rsidR="003253A8" w:rsidRPr="000D50B8" w:rsidRDefault="003253A8">
      <w:pPr>
        <w:pStyle w:val="ListParagraph"/>
        <w:rPr>
          <w:ins w:id="4047" w:author="Srinath Neelakandan" w:date="2020-01-09T17:39:00Z"/>
          <w:rPrChange w:id="4048" w:author="Srinath Neelakandan" w:date="2020-01-09T17:52:00Z">
            <w:rPr>
              <w:ins w:id="4049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50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51" w:author="Srinath Neelakandan" w:date="2020-01-09T17:39:00Z">
        <w:r w:rsidRPr="000D50B8">
          <w:rPr>
            <w:rPrChange w:id="405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lastRenderedPageBreak/>
          <w:t>    "</w:t>
        </w:r>
        <w:proofErr w:type="spellStart"/>
        <w:r w:rsidRPr="000D50B8">
          <w:rPr>
            <w:rPrChange w:id="405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statementList</w:t>
        </w:r>
        <w:proofErr w:type="spellEnd"/>
        <w:r w:rsidRPr="000D50B8">
          <w:rPr>
            <w:rPrChange w:id="405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5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[</w:t>
        </w:r>
      </w:ins>
    </w:p>
    <w:p w14:paraId="543DFD7D" w14:textId="77777777" w:rsidR="003253A8" w:rsidRPr="000D50B8" w:rsidRDefault="003253A8">
      <w:pPr>
        <w:pStyle w:val="ListParagraph"/>
        <w:rPr>
          <w:ins w:id="4056" w:author="Srinath Neelakandan" w:date="2020-01-09T17:39:00Z"/>
          <w:rPrChange w:id="4057" w:author="Srinath Neelakandan" w:date="2020-01-09T17:52:00Z">
            <w:rPr>
              <w:ins w:id="4058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5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60" w:author="Srinath Neelakandan" w:date="2020-01-09T17:39:00Z">
        <w:r w:rsidRPr="000D50B8">
          <w:rPr>
            <w:rPrChange w:id="406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{</w:t>
        </w:r>
      </w:ins>
    </w:p>
    <w:p w14:paraId="693278C7" w14:textId="77777777" w:rsidR="003253A8" w:rsidRPr="000D50B8" w:rsidRDefault="003253A8">
      <w:pPr>
        <w:pStyle w:val="ListParagraph"/>
        <w:rPr>
          <w:ins w:id="4062" w:author="Srinath Neelakandan" w:date="2020-01-09T17:39:00Z"/>
          <w:rPrChange w:id="4063" w:author="Srinath Neelakandan" w:date="2020-01-09T17:52:00Z">
            <w:rPr>
              <w:ins w:id="4064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6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66" w:author="Srinath Neelakandan" w:date="2020-01-09T17:39:00Z">
        <w:r w:rsidRPr="000D50B8">
          <w:rPr>
            <w:rPrChange w:id="406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406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trxnDate</w:t>
        </w:r>
        <w:proofErr w:type="spellEnd"/>
        <w:r w:rsidRPr="000D50B8">
          <w:rPr>
            <w:rPrChange w:id="406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7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71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"20191227155742028"</w:t>
        </w:r>
        <w:r w:rsidRPr="000D50B8">
          <w:rPr>
            <w:rPrChange w:id="407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050585D" w14:textId="77777777" w:rsidR="003253A8" w:rsidRPr="000D50B8" w:rsidRDefault="003253A8">
      <w:pPr>
        <w:pStyle w:val="ListParagraph"/>
        <w:rPr>
          <w:ins w:id="4073" w:author="Srinath Neelakandan" w:date="2020-01-09T17:39:00Z"/>
          <w:rPrChange w:id="4074" w:author="Srinath Neelakandan" w:date="2020-01-09T17:52:00Z">
            <w:rPr>
              <w:ins w:id="4075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76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77" w:author="Srinath Neelakandan" w:date="2020-01-09T17:39:00Z">
        <w:r w:rsidRPr="000D50B8">
          <w:rPr>
            <w:rPrChange w:id="407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407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trxnRefNum</w:t>
        </w:r>
        <w:proofErr w:type="spellEnd"/>
        <w:r w:rsidRPr="000D50B8">
          <w:rPr>
            <w:rPrChange w:id="408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8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82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"191227118049"</w:t>
        </w:r>
        <w:r w:rsidRPr="000D50B8">
          <w:rPr>
            <w:rPrChange w:id="408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355ABB1B" w14:textId="77777777" w:rsidR="003253A8" w:rsidRPr="000D50B8" w:rsidRDefault="003253A8">
      <w:pPr>
        <w:pStyle w:val="ListParagraph"/>
        <w:rPr>
          <w:ins w:id="4084" w:author="Srinath Neelakandan" w:date="2020-01-09T17:39:00Z"/>
          <w:rPrChange w:id="4085" w:author="Srinath Neelakandan" w:date="2020-01-09T17:52:00Z">
            <w:rPr>
              <w:ins w:id="4086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87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88" w:author="Srinath Neelakandan" w:date="2020-01-09T17:39:00Z">
        <w:r w:rsidRPr="000D50B8">
          <w:rPr>
            <w:rPrChange w:id="408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409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trxnQuantity</w:t>
        </w:r>
        <w:proofErr w:type="spellEnd"/>
        <w:r w:rsidRPr="000D50B8">
          <w:rPr>
            <w:rPrChange w:id="409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9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93" w:author="Srinath Neelakandan" w:date="2020-01-09T17:52:00Z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N" w:eastAsia="en-IN"/>
              </w:rPr>
            </w:rPrChange>
          </w:rPr>
          <w:t>10.000</w:t>
        </w:r>
        <w:r w:rsidRPr="000D50B8">
          <w:rPr>
            <w:rPrChange w:id="409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4C8D40C" w14:textId="77777777" w:rsidR="003253A8" w:rsidRPr="000D50B8" w:rsidRDefault="003253A8">
      <w:pPr>
        <w:pStyle w:val="ListParagraph"/>
        <w:rPr>
          <w:ins w:id="4095" w:author="Srinath Neelakandan" w:date="2020-01-09T17:39:00Z"/>
          <w:rPrChange w:id="4096" w:author="Srinath Neelakandan" w:date="2020-01-09T17:52:00Z">
            <w:rPr>
              <w:ins w:id="4097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98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99" w:author="Srinath Neelakandan" w:date="2020-01-09T17:39:00Z">
        <w:r w:rsidRPr="000D50B8">
          <w:rPr>
            <w:rPrChange w:id="410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410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availableQuantity</w:t>
        </w:r>
        <w:proofErr w:type="spellEnd"/>
        <w:r w:rsidRPr="000D50B8">
          <w:rPr>
            <w:rPrChange w:id="410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0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04" w:author="Srinath Neelakandan" w:date="2020-01-09T17:52:00Z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N" w:eastAsia="en-IN"/>
              </w:rPr>
            </w:rPrChange>
          </w:rPr>
          <w:t>2565.000</w:t>
        </w:r>
        <w:r w:rsidRPr="000D50B8">
          <w:rPr>
            <w:rPrChange w:id="410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77BB703" w14:textId="77777777" w:rsidR="003253A8" w:rsidRPr="000D50B8" w:rsidRDefault="003253A8">
      <w:pPr>
        <w:pStyle w:val="ListParagraph"/>
        <w:rPr>
          <w:ins w:id="4106" w:author="Srinath Neelakandan" w:date="2020-01-09T17:39:00Z"/>
          <w:rPrChange w:id="4107" w:author="Srinath Neelakandan" w:date="2020-01-09T17:52:00Z">
            <w:rPr>
              <w:ins w:id="4108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0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10" w:author="Srinath Neelakandan" w:date="2020-01-09T17:39:00Z">
        <w:r w:rsidRPr="000D50B8">
          <w:rPr>
            <w:rPrChange w:id="411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411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stmtDesc</w:t>
        </w:r>
        <w:proofErr w:type="spellEnd"/>
        <w:r w:rsidRPr="000D50B8">
          <w:rPr>
            <w:rPrChange w:id="411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1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15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"20190412111910"</w:t>
        </w:r>
        <w:r w:rsidRPr="000D50B8">
          <w:rPr>
            <w:rPrChange w:id="411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4028C23C" w14:textId="77777777" w:rsidR="003253A8" w:rsidRPr="000D50B8" w:rsidRDefault="003253A8">
      <w:pPr>
        <w:pStyle w:val="ListParagraph"/>
        <w:rPr>
          <w:ins w:id="4117" w:author="Srinath Neelakandan" w:date="2020-01-09T17:39:00Z"/>
          <w:rPrChange w:id="4118" w:author="Srinath Neelakandan" w:date="2020-01-09T17:52:00Z">
            <w:rPr>
              <w:ins w:id="4119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20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21" w:author="Srinath Neelakandan" w:date="2020-01-09T17:39:00Z">
        <w:r w:rsidRPr="000D50B8">
          <w:rPr>
            <w:rPrChange w:id="412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412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printCode</w:t>
        </w:r>
        <w:proofErr w:type="spellEnd"/>
        <w:r w:rsidRPr="000D50B8">
          <w:rPr>
            <w:rPrChange w:id="412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2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26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"TOPUP"</w:t>
        </w:r>
        <w:r w:rsidRPr="000D50B8">
          <w:rPr>
            <w:rPrChange w:id="412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6B050F5" w14:textId="77777777" w:rsidR="003253A8" w:rsidRPr="000D50B8" w:rsidRDefault="003253A8">
      <w:pPr>
        <w:pStyle w:val="ListParagraph"/>
        <w:rPr>
          <w:ins w:id="4128" w:author="Srinath Neelakandan" w:date="2020-01-09T17:39:00Z"/>
          <w:rPrChange w:id="4129" w:author="Srinath Neelakandan" w:date="2020-01-09T17:52:00Z">
            <w:rPr>
              <w:ins w:id="4130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31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32" w:author="Srinath Neelakandan" w:date="2020-01-09T17:39:00Z">
        <w:r w:rsidRPr="000D50B8">
          <w:rPr>
            <w:rPrChange w:id="413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413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trxnImpact</w:t>
        </w:r>
        <w:proofErr w:type="spellEnd"/>
        <w:r w:rsidRPr="000D50B8">
          <w:rPr>
            <w:rPrChange w:id="413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3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37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"CREDIT"</w:t>
        </w:r>
        <w:r w:rsidRPr="000D50B8">
          <w:rPr>
            <w:rPrChange w:id="413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651ECD0C" w14:textId="77777777" w:rsidR="003253A8" w:rsidRPr="000D50B8" w:rsidRDefault="003253A8">
      <w:pPr>
        <w:pStyle w:val="ListParagraph"/>
        <w:rPr>
          <w:ins w:id="4139" w:author="Srinath Neelakandan" w:date="2020-01-09T17:39:00Z"/>
          <w:rPrChange w:id="4140" w:author="Srinath Neelakandan" w:date="2020-01-09T17:52:00Z">
            <w:rPr>
              <w:ins w:id="4141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42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43" w:author="Srinath Neelakandan" w:date="2020-01-09T17:39:00Z">
        <w:r w:rsidRPr="000D50B8">
          <w:rPr>
            <w:rPrChange w:id="414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414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digitalAssetTypeCode</w:t>
        </w:r>
        <w:proofErr w:type="spellEnd"/>
        <w:r w:rsidRPr="000D50B8">
          <w:rPr>
            <w:rPrChange w:id="414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4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48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"DGC03"</w:t>
        </w:r>
        <w:r w:rsidRPr="000D50B8">
          <w:rPr>
            <w:rPrChange w:id="414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69AD43E9" w14:textId="77777777" w:rsidR="003253A8" w:rsidRPr="000D50B8" w:rsidRDefault="003253A8">
      <w:pPr>
        <w:pStyle w:val="ListParagraph"/>
        <w:rPr>
          <w:ins w:id="4150" w:author="Srinath Neelakandan" w:date="2020-01-09T17:39:00Z"/>
          <w:rPrChange w:id="4151" w:author="Srinath Neelakandan" w:date="2020-01-09T17:52:00Z">
            <w:rPr>
              <w:ins w:id="4152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53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54" w:author="Srinath Neelakandan" w:date="2020-01-09T17:39:00Z">
        <w:r w:rsidRPr="000D50B8">
          <w:rPr>
            <w:rPrChange w:id="415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</w:t>
        </w:r>
        <w:r w:rsidRPr="000D50B8">
          <w:rPr>
            <w:rPrChange w:id="415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"status"</w:t>
        </w:r>
        <w:r w:rsidRPr="000D50B8">
          <w:rPr>
            <w:rPrChange w:id="415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58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"N"</w:t>
        </w:r>
        <w:r w:rsidRPr="000D50B8">
          <w:rPr>
            <w:rPrChange w:id="415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371339D5" w14:textId="77777777" w:rsidR="003253A8" w:rsidRPr="000D50B8" w:rsidRDefault="003253A8">
      <w:pPr>
        <w:pStyle w:val="ListParagraph"/>
        <w:rPr>
          <w:ins w:id="4160" w:author="Srinath Neelakandan" w:date="2020-01-09T17:39:00Z"/>
          <w:rPrChange w:id="4161" w:author="Srinath Neelakandan" w:date="2020-01-09T17:52:00Z">
            <w:rPr>
              <w:ins w:id="4162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63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64" w:author="Srinath Neelakandan" w:date="2020-01-09T17:39:00Z">
        <w:r w:rsidRPr="000D50B8">
          <w:rPr>
            <w:rPrChange w:id="416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416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trxnSource</w:t>
        </w:r>
        <w:proofErr w:type="spellEnd"/>
        <w:r w:rsidRPr="000D50B8">
          <w:rPr>
            <w:rPrChange w:id="416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6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69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"API"</w:t>
        </w:r>
      </w:ins>
    </w:p>
    <w:p w14:paraId="779E6157" w14:textId="77777777" w:rsidR="003253A8" w:rsidRPr="000D50B8" w:rsidRDefault="003253A8">
      <w:pPr>
        <w:pStyle w:val="ListParagraph"/>
        <w:rPr>
          <w:ins w:id="4170" w:author="Srinath Neelakandan" w:date="2020-01-09T17:39:00Z"/>
          <w:rPrChange w:id="4171" w:author="Srinath Neelakandan" w:date="2020-01-09T17:52:00Z">
            <w:rPr>
              <w:ins w:id="4172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73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74" w:author="Srinath Neelakandan" w:date="2020-01-09T17:39:00Z">
        <w:r w:rsidRPr="000D50B8">
          <w:rPr>
            <w:rPrChange w:id="417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}</w:t>
        </w:r>
      </w:ins>
    </w:p>
    <w:p w14:paraId="120932F4" w14:textId="77777777" w:rsidR="003253A8" w:rsidRPr="000D50B8" w:rsidRDefault="003253A8">
      <w:pPr>
        <w:pStyle w:val="ListParagraph"/>
        <w:rPr>
          <w:ins w:id="4176" w:author="Srinath Neelakandan" w:date="2020-01-09T17:39:00Z"/>
          <w:rPrChange w:id="4177" w:author="Srinath Neelakandan" w:date="2020-01-09T17:52:00Z">
            <w:rPr>
              <w:ins w:id="4178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7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80" w:author="Srinath Neelakandan" w:date="2020-01-09T17:39:00Z">
        <w:r w:rsidRPr="000D50B8">
          <w:rPr>
            <w:rPrChange w:id="418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],</w:t>
        </w:r>
      </w:ins>
    </w:p>
    <w:p w14:paraId="05F4874C" w14:textId="77777777" w:rsidR="003253A8" w:rsidRPr="000D50B8" w:rsidRDefault="003253A8">
      <w:pPr>
        <w:pStyle w:val="ListParagraph"/>
        <w:rPr>
          <w:ins w:id="4182" w:author="Srinath Neelakandan" w:date="2020-01-09T17:39:00Z"/>
          <w:rPrChange w:id="4183" w:author="Srinath Neelakandan" w:date="2020-01-09T17:52:00Z">
            <w:rPr>
              <w:ins w:id="4184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8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86" w:author="Srinath Neelakandan" w:date="2020-01-09T17:39:00Z">
        <w:r w:rsidRPr="000D50B8">
          <w:rPr>
            <w:rPrChange w:id="418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418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txnUid</w:t>
        </w:r>
        <w:proofErr w:type="spellEnd"/>
        <w:r w:rsidRPr="000D50B8">
          <w:rPr>
            <w:rPrChange w:id="418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9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91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"20010900760757"</w:t>
        </w:r>
      </w:ins>
    </w:p>
    <w:p w14:paraId="10F71B1F" w14:textId="77777777" w:rsidR="003253A8" w:rsidRPr="000D50B8" w:rsidRDefault="003253A8">
      <w:pPr>
        <w:pStyle w:val="ListParagraph"/>
        <w:rPr>
          <w:ins w:id="4192" w:author="Srinath Neelakandan" w:date="2020-01-09T17:39:00Z"/>
          <w:rPrChange w:id="4193" w:author="Srinath Neelakandan" w:date="2020-01-09T17:52:00Z">
            <w:rPr>
              <w:ins w:id="4194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9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96" w:author="Srinath Neelakandan" w:date="2020-01-09T17:39:00Z">
        <w:r w:rsidRPr="000D50B8">
          <w:rPr>
            <w:rPrChange w:id="419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}</w:t>
        </w:r>
      </w:ins>
    </w:p>
    <w:p w14:paraId="77DBE371" w14:textId="168CD70B" w:rsidR="00080D2F" w:rsidRPr="00080D2F" w:rsidRDefault="00080D2F" w:rsidP="00080D2F">
      <w:pPr>
        <w:shd w:val="clear" w:color="auto" w:fill="FFFFFE"/>
        <w:spacing w:after="0" w:line="240" w:lineRule="atLeast"/>
        <w:rPr>
          <w:ins w:id="4198" w:author="Srinath Neelakandan" w:date="2020-01-09T17:30:00Z"/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</w:p>
    <w:p w14:paraId="52F84955" w14:textId="496C7136" w:rsidR="00080D2F" w:rsidRPr="00080D2F" w:rsidDel="00545CC9" w:rsidRDefault="00080D2F" w:rsidP="00080D2F">
      <w:pPr>
        <w:shd w:val="clear" w:color="auto" w:fill="FFFFFE"/>
        <w:spacing w:after="0" w:line="240" w:lineRule="atLeast"/>
        <w:rPr>
          <w:ins w:id="4199" w:author="Srinath Neelakandan" w:date="2020-01-09T17:30:00Z"/>
          <w:del w:id="4200" w:author="Divek Vellaisamy" w:date="2020-01-10T09:46:00Z"/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bookmarkStart w:id="4201" w:name="_Toc29552869"/>
      <w:bookmarkStart w:id="4202" w:name="_Toc29552901"/>
      <w:bookmarkEnd w:id="4201"/>
      <w:bookmarkEnd w:id="4202"/>
    </w:p>
    <w:p w14:paraId="68CA23B7" w14:textId="603FFB88" w:rsidR="00C16231" w:rsidRPr="00C16231" w:rsidDel="00545CC9" w:rsidRDefault="00C16231" w:rsidP="00C16231">
      <w:pPr>
        <w:shd w:val="clear" w:color="auto" w:fill="FFFFFE"/>
        <w:spacing w:after="0" w:line="240" w:lineRule="atLeast"/>
        <w:rPr>
          <w:ins w:id="4203" w:author="Srinath Neelakandan" w:date="2020-01-09T17:21:00Z"/>
          <w:del w:id="4204" w:author="Divek Vellaisamy" w:date="2020-01-10T09:46:00Z"/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bookmarkStart w:id="4205" w:name="_Toc29552870"/>
      <w:bookmarkStart w:id="4206" w:name="_Toc29552902"/>
      <w:bookmarkEnd w:id="4205"/>
      <w:bookmarkEnd w:id="4206"/>
    </w:p>
    <w:p w14:paraId="2B6A8E20" w14:textId="11A18539" w:rsidR="00E83586" w:rsidDel="00545CC9" w:rsidRDefault="00E83586" w:rsidP="00E83586">
      <w:pPr>
        <w:pStyle w:val="ListParagraph"/>
        <w:rPr>
          <w:ins w:id="4207" w:author="Srinath Neelakandan" w:date="2020-01-09T17:06:00Z"/>
          <w:del w:id="4208" w:author="Divek Vellaisamy" w:date="2020-01-10T09:46:00Z"/>
        </w:rPr>
      </w:pPr>
      <w:bookmarkStart w:id="4209" w:name="_Toc29552871"/>
      <w:bookmarkStart w:id="4210" w:name="_Toc29552903"/>
      <w:bookmarkEnd w:id="4209"/>
      <w:bookmarkEnd w:id="4210"/>
    </w:p>
    <w:p w14:paraId="6C70A74D" w14:textId="7C8095FF" w:rsidR="00E83586" w:rsidRPr="00E83586" w:rsidDel="00545CC9" w:rsidRDefault="00E83586">
      <w:pPr>
        <w:pStyle w:val="ListParagraph"/>
        <w:rPr>
          <w:ins w:id="4211" w:author="Srinath Neelakandan" w:date="2020-01-09T16:59:00Z"/>
          <w:del w:id="4212" w:author="Divek Vellaisamy" w:date="2020-01-10T09:46:00Z"/>
          <w:rPrChange w:id="4213" w:author="Srinath Neelakandan" w:date="2020-01-09T17:03:00Z">
            <w:rPr>
              <w:ins w:id="4214" w:author="Srinath Neelakandan" w:date="2020-01-09T16:59:00Z"/>
              <w:del w:id="4215" w:author="Divek Vellaisamy" w:date="2020-01-10T09:46:00Z"/>
            </w:rPr>
          </w:rPrChange>
        </w:rPr>
        <w:pPrChange w:id="4216" w:author="Srinath Neelakandan" w:date="2020-01-09T17:03:00Z">
          <w:pPr>
            <w:pStyle w:val="Heading2"/>
            <w:numPr>
              <w:ilvl w:val="1"/>
              <w:numId w:val="8"/>
            </w:numPr>
            <w:ind w:left="426" w:hanging="426"/>
          </w:pPr>
        </w:pPrChange>
      </w:pPr>
      <w:bookmarkStart w:id="4217" w:name="_Toc29552872"/>
      <w:bookmarkStart w:id="4218" w:name="_Toc29552904"/>
      <w:bookmarkEnd w:id="4217"/>
      <w:bookmarkEnd w:id="4218"/>
    </w:p>
    <w:p w14:paraId="30594553" w14:textId="6C0763FA" w:rsidR="006906ED" w:rsidRPr="00F9479B" w:rsidDel="00545CC9" w:rsidRDefault="006906ED" w:rsidP="00F9479B">
      <w:pPr>
        <w:pStyle w:val="ListParagraph"/>
        <w:rPr>
          <w:del w:id="4219" w:author="Divek Vellaisamy" w:date="2020-01-10T09:46:00Z"/>
        </w:rPr>
      </w:pPr>
      <w:bookmarkStart w:id="4220" w:name="_Toc29552873"/>
      <w:bookmarkStart w:id="4221" w:name="_Toc29552905"/>
      <w:bookmarkEnd w:id="4220"/>
      <w:bookmarkEnd w:id="4221"/>
    </w:p>
    <w:p w14:paraId="1B2555B9" w14:textId="77777777" w:rsidR="006D7951" w:rsidRDefault="00882935">
      <w:pPr>
        <w:pStyle w:val="Heading2"/>
        <w:numPr>
          <w:ilvl w:val="1"/>
          <w:numId w:val="8"/>
        </w:numPr>
        <w:ind w:left="426" w:hanging="426"/>
        <w:pPrChange w:id="4222" w:author="Divek Vellaisamy" w:date="2019-12-11T15:35:00Z">
          <w:pPr>
            <w:pStyle w:val="Heading3"/>
          </w:pPr>
        </w:pPrChange>
      </w:pPr>
      <w:del w:id="4223" w:author="Divek Vellaisamy" w:date="2019-12-11T15:34:00Z">
        <w:r w:rsidDel="0069372D">
          <w:delText xml:space="preserve">4.2 </w:delText>
        </w:r>
      </w:del>
      <w:bookmarkStart w:id="4224" w:name="_Toc29552906"/>
      <w:r>
        <w:t>Sample Data</w:t>
      </w:r>
      <w:bookmarkEnd w:id="4224"/>
    </w:p>
    <w:tbl>
      <w:tblPr>
        <w:tblW w:w="2500" w:type="dxa"/>
        <w:tblLook w:val="04A0" w:firstRow="1" w:lastRow="0" w:firstColumn="1" w:lastColumn="0" w:noHBand="0" w:noVBand="1"/>
      </w:tblPr>
      <w:tblGrid>
        <w:gridCol w:w="2500"/>
      </w:tblGrid>
      <w:tr w:rsidR="006D7951" w:rsidRPr="006D7951" w14:paraId="42DC3187" w14:textId="77777777" w:rsidTr="006D7951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8214" w14:textId="77777777" w:rsidR="006D7951" w:rsidRPr="006D7951" w:rsidRDefault="006D7951" w:rsidP="006D7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6D7951">
              <w:rPr>
                <w:rFonts w:ascii="Calibri" w:eastAsia="Times New Roman" w:hAnsi="Calibri" w:cs="Calibri"/>
                <w:color w:val="000000"/>
                <w:lang w:eastAsia="en-SG"/>
              </w:rPr>
              <w:t>platformCode</w:t>
            </w:r>
            <w:proofErr w:type="spellEnd"/>
          </w:p>
        </w:tc>
      </w:tr>
      <w:tr w:rsidR="006D7951" w:rsidRPr="006D7951" w14:paraId="7A8B6BAE" w14:textId="77777777" w:rsidTr="006D795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CFFA" w14:textId="77777777" w:rsidR="006D7951" w:rsidRPr="006D7951" w:rsidRDefault="006D7951" w:rsidP="006D7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D7951">
              <w:rPr>
                <w:rFonts w:ascii="Calibri" w:eastAsia="Times New Roman" w:hAnsi="Calibri" w:cs="Calibri"/>
                <w:color w:val="000000"/>
                <w:lang w:eastAsia="en-SG"/>
              </w:rPr>
              <w:t>META</w:t>
            </w:r>
          </w:p>
        </w:tc>
      </w:tr>
    </w:tbl>
    <w:p w14:paraId="79349F2E" w14:textId="77777777" w:rsidR="006D7951" w:rsidRPr="006D7951" w:rsidRDefault="006D7951" w:rsidP="006D7951"/>
    <w:tbl>
      <w:tblPr>
        <w:tblW w:w="2500" w:type="dxa"/>
        <w:tblLook w:val="04A0" w:firstRow="1" w:lastRow="0" w:firstColumn="1" w:lastColumn="0" w:noHBand="0" w:noVBand="1"/>
      </w:tblPr>
      <w:tblGrid>
        <w:gridCol w:w="2500"/>
      </w:tblGrid>
      <w:tr w:rsidR="00882935" w:rsidRPr="00882935" w14:paraId="2A5D2804" w14:textId="77777777" w:rsidTr="00882935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9D7B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terminalId</w:t>
            </w:r>
            <w:proofErr w:type="spellEnd"/>
          </w:p>
        </w:tc>
      </w:tr>
      <w:tr w:rsidR="00882935" w:rsidRPr="00882935" w14:paraId="4AE255A8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DAFF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T0000004</w:t>
            </w:r>
          </w:p>
        </w:tc>
      </w:tr>
    </w:tbl>
    <w:p w14:paraId="508BCBB7" w14:textId="3E7AEE33" w:rsidR="00882935" w:rsidRDefault="00882935" w:rsidP="00882935"/>
    <w:tbl>
      <w:tblPr>
        <w:tblW w:w="4800" w:type="dxa"/>
        <w:tblLook w:val="04A0" w:firstRow="1" w:lastRow="0" w:firstColumn="1" w:lastColumn="0" w:noHBand="0" w:noVBand="1"/>
      </w:tblPr>
      <w:tblGrid>
        <w:gridCol w:w="2500"/>
        <w:gridCol w:w="2300"/>
      </w:tblGrid>
      <w:tr w:rsidR="00B474A5" w:rsidRPr="00B474A5" w14:paraId="4CF2A70F" w14:textId="77777777" w:rsidTr="00B474A5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E4AC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digitalAssetTypeCode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6112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B474A5" w:rsidRPr="00B474A5" w14:paraId="24AA75A1" w14:textId="77777777" w:rsidTr="00B474A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DB25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GC001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D51C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Gold Coins</w:t>
            </w:r>
          </w:p>
        </w:tc>
      </w:tr>
    </w:tbl>
    <w:p w14:paraId="544D5A5E" w14:textId="77777777" w:rsidR="00B474A5" w:rsidRDefault="00B474A5" w:rsidP="00882935"/>
    <w:tbl>
      <w:tblPr>
        <w:tblW w:w="4800" w:type="dxa"/>
        <w:tblLook w:val="04A0" w:firstRow="1" w:lastRow="0" w:firstColumn="1" w:lastColumn="0" w:noHBand="0" w:noVBand="1"/>
      </w:tblPr>
      <w:tblGrid>
        <w:gridCol w:w="2610"/>
        <w:gridCol w:w="2430"/>
      </w:tblGrid>
      <w:tr w:rsidR="00882935" w:rsidRPr="00882935" w14:paraId="6072366F" w14:textId="77777777" w:rsidTr="00882935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290C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walletId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77F0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userEntityId</w:t>
            </w:r>
            <w:proofErr w:type="spellEnd"/>
          </w:p>
        </w:tc>
      </w:tr>
      <w:tr w:rsidR="00882935" w:rsidRPr="00882935" w14:paraId="4891AC65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3118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MPW00000000000106704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275B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PL000000000000107301</w:t>
            </w:r>
          </w:p>
        </w:tc>
      </w:tr>
      <w:tr w:rsidR="00882935" w:rsidRPr="00882935" w14:paraId="7CA5FF41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6C78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MPW00000000000106754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FFE6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PL000000000000107351</w:t>
            </w:r>
          </w:p>
        </w:tc>
      </w:tr>
      <w:tr w:rsidR="00882935" w:rsidRPr="00882935" w14:paraId="75D536D7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659D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MPW00000000000106755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FB64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PL000000000000107352</w:t>
            </w:r>
          </w:p>
        </w:tc>
      </w:tr>
    </w:tbl>
    <w:p w14:paraId="68E308C3" w14:textId="454C3AF7" w:rsidR="00882935" w:rsidRDefault="005C68CF" w:rsidP="00882935">
      <w:r>
        <w:t>Field “</w:t>
      </w:r>
      <w:proofErr w:type="spellStart"/>
      <w:r>
        <w:t>userEntityId</w:t>
      </w:r>
      <w:proofErr w:type="spellEnd"/>
      <w:r>
        <w:t>” must be use</w:t>
      </w:r>
      <w:r w:rsidR="00B85197">
        <w:t>d</w:t>
      </w:r>
      <w:r>
        <w:t xml:space="preserve"> with </w:t>
      </w:r>
      <w:r w:rsidR="00D5128E">
        <w:t>its</w:t>
      </w:r>
      <w:r>
        <w:t xml:space="preserve"> own associated “</w:t>
      </w:r>
      <w:proofErr w:type="spellStart"/>
      <w:r>
        <w:t>walletId</w:t>
      </w:r>
      <w:proofErr w:type="spellEnd"/>
      <w:r>
        <w:t>” as described in the above table.</w:t>
      </w:r>
    </w:p>
    <w:p w14:paraId="5A575467" w14:textId="414152E8" w:rsidR="007745F4" w:rsidRDefault="007745F4">
      <w:pPr>
        <w:pStyle w:val="Heading2"/>
        <w:numPr>
          <w:ilvl w:val="1"/>
          <w:numId w:val="8"/>
        </w:numPr>
        <w:ind w:left="426" w:hanging="426"/>
        <w:pPrChange w:id="4225" w:author="Divek Vellaisamy" w:date="2019-12-11T15:35:00Z">
          <w:pPr>
            <w:pStyle w:val="Heading3"/>
          </w:pPr>
        </w:pPrChange>
      </w:pPr>
      <w:del w:id="4226" w:author="Divek Vellaisamy" w:date="2019-12-11T15:35:00Z">
        <w:r w:rsidDel="0069372D">
          <w:delText xml:space="preserve">4.3 </w:delText>
        </w:r>
      </w:del>
      <w:bookmarkStart w:id="4227" w:name="_Toc29552907"/>
      <w:r>
        <w:t>Response Codes</w:t>
      </w:r>
      <w:bookmarkEnd w:id="4227"/>
    </w:p>
    <w:tbl>
      <w:tblPr>
        <w:tblW w:w="5030" w:type="dxa"/>
        <w:tblLook w:val="04A0" w:firstRow="1" w:lastRow="0" w:firstColumn="1" w:lastColumn="0" w:noHBand="0" w:noVBand="1"/>
      </w:tblPr>
      <w:tblGrid>
        <w:gridCol w:w="1490"/>
        <w:gridCol w:w="3540"/>
      </w:tblGrid>
      <w:tr w:rsidR="00C45A6F" w:rsidRPr="00C45A6F" w14:paraId="4CB7DB8C" w14:textId="77777777" w:rsidTr="000B4144">
        <w:trPr>
          <w:trHeight w:val="290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938A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responseCode</w:t>
            </w:r>
            <w:proofErr w:type="spellEnd"/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FF88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message</w:t>
            </w:r>
          </w:p>
        </w:tc>
      </w:tr>
      <w:tr w:rsidR="00C45A6F" w:rsidRPr="00C45A6F" w14:paraId="26978388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6D37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000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AB46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Success</w:t>
            </w:r>
          </w:p>
        </w:tc>
      </w:tr>
      <w:tr w:rsidR="00C45A6F" w:rsidRPr="00C45A6F" w14:paraId="6A2AE6D6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CFDA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500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90B2" w14:textId="28EF70D0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Incorrect 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>R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equest data</w:t>
            </w:r>
          </w:p>
        </w:tc>
      </w:tr>
      <w:tr w:rsidR="00C45A6F" w:rsidRPr="00C45A6F" w14:paraId="07E78054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8858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300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6153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Platform not found</w:t>
            </w:r>
          </w:p>
        </w:tc>
      </w:tr>
      <w:tr w:rsidR="00C45A6F" w:rsidRPr="00C45A6F" w14:paraId="64FB6C83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BB74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4009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User Entity not found</w:t>
            </w:r>
          </w:p>
        </w:tc>
      </w:tr>
      <w:tr w:rsidR="00C45A6F" w:rsidRPr="00C45A6F" w14:paraId="4EDCC94E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D63A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920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337B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Wallet not found</w:t>
            </w:r>
          </w:p>
        </w:tc>
      </w:tr>
      <w:tr w:rsidR="00C45A6F" w:rsidRPr="00C45A6F" w14:paraId="2451F864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8417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270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1628" w14:textId="52299ABB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Digital Asset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Type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not found</w:t>
            </w:r>
          </w:p>
        </w:tc>
      </w:tr>
      <w:tr w:rsidR="00C45A6F" w:rsidRPr="00C45A6F" w14:paraId="672A4966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D18B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930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AAB3" w14:textId="21231DF2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Wallet not 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>A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ctive</w:t>
            </w:r>
          </w:p>
        </w:tc>
      </w:tr>
      <w:tr w:rsidR="00C45A6F" w:rsidRPr="00C45A6F" w14:paraId="588C308D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CCFB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ADD9" w14:textId="54762EE8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User Entity not 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>A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ctive</w:t>
            </w:r>
          </w:p>
        </w:tc>
      </w:tr>
      <w:tr w:rsidR="000B4144" w:rsidRPr="00C45A6F" w14:paraId="5698788A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9D7A" w14:textId="095BE6BE" w:rsidR="000B4144" w:rsidRPr="00C45A6F" w:rsidRDefault="000B4144" w:rsidP="00C9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2970" w14:textId="3922CD90" w:rsidR="000B4144" w:rsidRPr="00C45A6F" w:rsidRDefault="000B4144" w:rsidP="00C97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Duplicate 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User Entity</w:t>
            </w:r>
          </w:p>
        </w:tc>
      </w:tr>
    </w:tbl>
    <w:p w14:paraId="3BDF7AAB" w14:textId="5940148A" w:rsidR="00E277A4" w:rsidDel="00F95933" w:rsidRDefault="00E277A4" w:rsidP="00F638D7">
      <w:pPr>
        <w:rPr>
          <w:del w:id="4228" w:author="Divek Vellaisamy" w:date="2020-01-10T09:47:00Z"/>
        </w:rPr>
      </w:pPr>
      <w:bookmarkStart w:id="4229" w:name="_Toc29552876"/>
      <w:bookmarkStart w:id="4230" w:name="_Toc29552908"/>
      <w:bookmarkEnd w:id="4229"/>
      <w:bookmarkEnd w:id="4230"/>
    </w:p>
    <w:p w14:paraId="6318852F" w14:textId="118ACEC4" w:rsidR="009E2289" w:rsidRDefault="009E2289">
      <w:pPr>
        <w:pStyle w:val="Heading1"/>
        <w:numPr>
          <w:ilvl w:val="0"/>
          <w:numId w:val="8"/>
        </w:numPr>
        <w:ind w:left="284" w:hanging="284"/>
        <w:pPrChange w:id="4231" w:author="Divek Vellaisamy" w:date="2019-12-11T15:36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4232" w:name="_Toc29552909"/>
      <w:r>
        <w:t>Security Implementation</w:t>
      </w:r>
      <w:bookmarkEnd w:id="4232"/>
    </w:p>
    <w:p w14:paraId="6C5F54EB" w14:textId="2049A1E0" w:rsidR="008A5EC4" w:rsidRDefault="009E2289" w:rsidP="00F638D7">
      <w:r>
        <w:t xml:space="preserve">In phase 2, </w:t>
      </w:r>
      <w:r w:rsidR="00683D5A" w:rsidRPr="00683D5A">
        <w:t xml:space="preserve">the </w:t>
      </w:r>
      <w:proofErr w:type="spellStart"/>
      <w:r w:rsidR="001C70FB" w:rsidRPr="00683D5A">
        <w:t>Mightypay</w:t>
      </w:r>
      <w:proofErr w:type="spellEnd"/>
      <w:r w:rsidR="001C70FB" w:rsidRPr="00683D5A">
        <w:t xml:space="preserve"> </w:t>
      </w:r>
      <w:r w:rsidR="00683D5A" w:rsidRPr="00683D5A">
        <w:t xml:space="preserve">system will use </w:t>
      </w:r>
      <w:r w:rsidR="004B0C77">
        <w:t>JOSE</w:t>
      </w:r>
      <w:r w:rsidR="00683D5A" w:rsidRPr="00683D5A">
        <w:t xml:space="preserve"> to send</w:t>
      </w:r>
      <w:r w:rsidR="001C70FB">
        <w:t>/receive</w:t>
      </w:r>
      <w:r w:rsidR="00683D5A" w:rsidRPr="00683D5A">
        <w:t xml:space="preserve"> the</w:t>
      </w:r>
      <w:r w:rsidR="001C70FB">
        <w:t xml:space="preserve"> message</w:t>
      </w:r>
      <w:r w:rsidR="00683D5A" w:rsidRPr="00683D5A">
        <w:t xml:space="preserve"> </w:t>
      </w:r>
      <w:r w:rsidR="001C70FB">
        <w:t>(</w:t>
      </w:r>
      <w:r w:rsidR="00683D5A" w:rsidRPr="00683D5A">
        <w:t xml:space="preserve">payload) securely </w:t>
      </w:r>
      <w:r w:rsidR="001C70FB">
        <w:t xml:space="preserve">from the </w:t>
      </w:r>
      <w:r w:rsidR="00736CBB">
        <w:t>platform owner</w:t>
      </w:r>
      <w:r>
        <w:t>.</w:t>
      </w:r>
    </w:p>
    <w:p w14:paraId="4C6F842A" w14:textId="2394D798" w:rsidR="0063585C" w:rsidRDefault="00435A1E">
      <w:pPr>
        <w:pStyle w:val="Heading2"/>
        <w:numPr>
          <w:ilvl w:val="1"/>
          <w:numId w:val="8"/>
        </w:numPr>
        <w:ind w:left="426" w:hanging="426"/>
        <w:pPrChange w:id="4233" w:author="Divek Vellaisamy" w:date="2019-12-11T15:36:00Z">
          <w:pPr>
            <w:pStyle w:val="Heading3"/>
          </w:pPr>
        </w:pPrChange>
      </w:pPr>
      <w:del w:id="4234" w:author="Divek Vellaisamy" w:date="2019-12-11T15:36:00Z">
        <w:r w:rsidDel="0069372D">
          <w:delText>5</w:delText>
        </w:r>
        <w:r w:rsidR="00491DA9" w:rsidDel="0069372D">
          <w:delText xml:space="preserve">.1 </w:delText>
        </w:r>
      </w:del>
      <w:bookmarkStart w:id="4235" w:name="_Toc29552910"/>
      <w:r w:rsidR="0063585C">
        <w:t>Acquiring App ID &amp; App secret</w:t>
      </w:r>
      <w:bookmarkEnd w:id="4235"/>
    </w:p>
    <w:p w14:paraId="5B0F6C5F" w14:textId="02EFEC9A" w:rsidR="005224C8" w:rsidRPr="005224C8" w:rsidRDefault="005224C8" w:rsidP="005224C8">
      <w:r>
        <w:t xml:space="preserve">This is </w:t>
      </w:r>
      <w:r w:rsidR="00E34DB0">
        <w:t xml:space="preserve">a </w:t>
      </w:r>
      <w:r>
        <w:t>manual step (for now).</w:t>
      </w:r>
    </w:p>
    <w:p w14:paraId="350F745B" w14:textId="7737E03E" w:rsidR="0063585C" w:rsidRDefault="0063585C" w:rsidP="0063585C">
      <w:r>
        <w:t xml:space="preserve">Each platform owner </w:t>
      </w:r>
      <w:r w:rsidR="00E34DB0">
        <w:t>who</w:t>
      </w:r>
      <w:r>
        <w:t xml:space="preserve"> needs to call the </w:t>
      </w:r>
      <w:proofErr w:type="spellStart"/>
      <w:r>
        <w:t>Mightypay</w:t>
      </w:r>
      <w:proofErr w:type="spellEnd"/>
      <w:r>
        <w:t xml:space="preserve"> system </w:t>
      </w:r>
      <w:r w:rsidRPr="00491DA9">
        <w:t xml:space="preserve">will have to be registered and be provided with an application identifier and </w:t>
      </w:r>
      <w:r w:rsidR="00E34DB0">
        <w:t xml:space="preserve">an application </w:t>
      </w:r>
      <w:r w:rsidRPr="00491DA9">
        <w:t>secret</w:t>
      </w:r>
      <w:r>
        <w:t>.</w:t>
      </w:r>
      <w:r w:rsidRPr="00491DA9">
        <w:t xml:space="preserve"> Application identifier and application secret are used in the API calls for the system to be able to identify and authenticate that the transactions come from a valid source.</w:t>
      </w:r>
    </w:p>
    <w:p w14:paraId="1E7146A5" w14:textId="2BAA79DB" w:rsidR="0063585C" w:rsidRDefault="009726C9" w:rsidP="0063585C">
      <w:r>
        <w:rPr>
          <w:noProof/>
          <w:lang w:val="en-IN" w:eastAsia="en-IN"/>
        </w:rPr>
        <w:drawing>
          <wp:inline distT="0" distB="0" distL="0" distR="0" wp14:anchorId="5E84C7BC" wp14:editId="5C0A0B5A">
            <wp:extent cx="5731510" cy="122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583" cy="122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9E73" w14:textId="63C651F0" w:rsidR="009401DA" w:rsidDel="0069372D" w:rsidRDefault="009401DA" w:rsidP="0063585C">
      <w:pPr>
        <w:rPr>
          <w:del w:id="4236" w:author="Divek Vellaisamy" w:date="2019-12-11T15:36:00Z"/>
        </w:rPr>
      </w:pPr>
      <w:bookmarkStart w:id="4237" w:name="_Toc26971612"/>
      <w:bookmarkStart w:id="4238" w:name="_Toc26971629"/>
      <w:bookmarkStart w:id="4239" w:name="_Toc26971776"/>
      <w:bookmarkStart w:id="4240" w:name="_Toc26972934"/>
      <w:bookmarkStart w:id="4241" w:name="_Toc28943133"/>
      <w:bookmarkStart w:id="4242" w:name="_Toc29552879"/>
      <w:bookmarkStart w:id="4243" w:name="_Toc29552911"/>
      <w:bookmarkEnd w:id="4237"/>
      <w:bookmarkEnd w:id="4238"/>
      <w:bookmarkEnd w:id="4239"/>
      <w:bookmarkEnd w:id="4240"/>
      <w:bookmarkEnd w:id="4241"/>
      <w:bookmarkEnd w:id="4242"/>
      <w:bookmarkEnd w:id="4243"/>
    </w:p>
    <w:p w14:paraId="3F4FFC41" w14:textId="713A4718" w:rsidR="00E34DB0" w:rsidDel="0069372D" w:rsidRDefault="00E34DB0" w:rsidP="0063585C">
      <w:pPr>
        <w:rPr>
          <w:del w:id="4244" w:author="Divek Vellaisamy" w:date="2019-12-11T15:36:00Z"/>
        </w:rPr>
      </w:pPr>
      <w:bookmarkStart w:id="4245" w:name="_Toc26971613"/>
      <w:bookmarkStart w:id="4246" w:name="_Toc26971630"/>
      <w:bookmarkStart w:id="4247" w:name="_Toc26971777"/>
      <w:bookmarkStart w:id="4248" w:name="_Toc26972935"/>
      <w:bookmarkStart w:id="4249" w:name="_Toc28943134"/>
      <w:bookmarkStart w:id="4250" w:name="_Toc29552880"/>
      <w:bookmarkStart w:id="4251" w:name="_Toc29552912"/>
      <w:bookmarkEnd w:id="4245"/>
      <w:bookmarkEnd w:id="4246"/>
      <w:bookmarkEnd w:id="4247"/>
      <w:bookmarkEnd w:id="4248"/>
      <w:bookmarkEnd w:id="4249"/>
      <w:bookmarkEnd w:id="4250"/>
      <w:bookmarkEnd w:id="4251"/>
    </w:p>
    <w:p w14:paraId="10AA8C71" w14:textId="7C2D4EF0" w:rsidR="00E34DB0" w:rsidRPr="0063585C" w:rsidDel="0069372D" w:rsidRDefault="00E34DB0" w:rsidP="0063585C">
      <w:pPr>
        <w:rPr>
          <w:del w:id="4252" w:author="Divek Vellaisamy" w:date="2019-12-11T15:36:00Z"/>
        </w:rPr>
      </w:pPr>
      <w:bookmarkStart w:id="4253" w:name="_Toc26971614"/>
      <w:bookmarkStart w:id="4254" w:name="_Toc26971631"/>
      <w:bookmarkStart w:id="4255" w:name="_Toc26971778"/>
      <w:bookmarkStart w:id="4256" w:name="_Toc26972936"/>
      <w:bookmarkStart w:id="4257" w:name="_Toc28943135"/>
      <w:bookmarkStart w:id="4258" w:name="_Toc29552881"/>
      <w:bookmarkStart w:id="4259" w:name="_Toc29552913"/>
      <w:bookmarkEnd w:id="4253"/>
      <w:bookmarkEnd w:id="4254"/>
      <w:bookmarkEnd w:id="4255"/>
      <w:bookmarkEnd w:id="4256"/>
      <w:bookmarkEnd w:id="4257"/>
      <w:bookmarkEnd w:id="4258"/>
      <w:bookmarkEnd w:id="4259"/>
    </w:p>
    <w:p w14:paraId="0C6B569C" w14:textId="7A7BD444" w:rsidR="004C04D5" w:rsidRPr="004C04D5" w:rsidRDefault="00435A1E">
      <w:pPr>
        <w:pStyle w:val="Heading2"/>
        <w:numPr>
          <w:ilvl w:val="1"/>
          <w:numId w:val="8"/>
        </w:numPr>
        <w:ind w:left="426" w:hanging="426"/>
        <w:pPrChange w:id="4260" w:author="Divek Vellaisamy" w:date="2019-12-11T15:36:00Z">
          <w:pPr>
            <w:pStyle w:val="Heading3"/>
          </w:pPr>
        </w:pPrChange>
      </w:pPr>
      <w:del w:id="4261" w:author="Divek Vellaisamy" w:date="2019-12-11T15:36:00Z">
        <w:r w:rsidDel="0069372D">
          <w:delText>5</w:delText>
        </w:r>
        <w:r w:rsidR="0063585C" w:rsidDel="0069372D">
          <w:delText xml:space="preserve">.2 </w:delText>
        </w:r>
      </w:del>
      <w:bookmarkStart w:id="4262" w:name="_Toc29552914"/>
      <w:r w:rsidR="004C04D5">
        <w:t>Securing Messages using JOSE (JWT, JWE, JWS).</w:t>
      </w:r>
      <w:bookmarkEnd w:id="4262"/>
    </w:p>
    <w:p w14:paraId="541FBAD7" w14:textId="77777777" w:rsidR="008A5EC4" w:rsidRDefault="008A5EC4" w:rsidP="008A5EC4">
      <w:r w:rsidRPr="00491DA9">
        <w:t xml:space="preserve">The secure messaging between </w:t>
      </w:r>
      <w:r>
        <w:t>the platform owner s</w:t>
      </w:r>
      <w:r w:rsidRPr="00491DA9">
        <w:t xml:space="preserve">ystem and </w:t>
      </w:r>
      <w:proofErr w:type="spellStart"/>
      <w:r>
        <w:t>Mightypay</w:t>
      </w:r>
      <w:proofErr w:type="spellEnd"/>
      <w:r w:rsidRPr="00491DA9">
        <w:t xml:space="preserve"> system is designed based on JavaScript Object Signing and Encryption (JOSE), thereby ensuring confidentiality, integrity and authentication during communication between the two parties.</w:t>
      </w:r>
    </w:p>
    <w:p w14:paraId="289155AA" w14:textId="1BBF63B9" w:rsidR="00C44D35" w:rsidRDefault="0027311A" w:rsidP="004C04D5">
      <w:r>
        <w:t>EX.</w:t>
      </w:r>
    </w:p>
    <w:p w14:paraId="186177D7" w14:textId="377C88A6" w:rsidR="0027311A" w:rsidRDefault="0027311A" w:rsidP="004C04D5">
      <w:r>
        <w:t xml:space="preserve">Messages will be sent in the form of </w:t>
      </w:r>
      <w:r w:rsidRPr="00793DAD">
        <w:rPr>
          <w:b/>
          <w:bCs/>
        </w:rPr>
        <w:t>JWS</w:t>
      </w:r>
      <w:r>
        <w:t xml:space="preserve"> to the </w:t>
      </w:r>
      <w:proofErr w:type="spellStart"/>
      <w:r>
        <w:t>Mightypay</w:t>
      </w:r>
      <w:proofErr w:type="spellEnd"/>
      <w:r>
        <w:t xml:space="preserve"> system.</w:t>
      </w:r>
    </w:p>
    <w:p w14:paraId="3F932584" w14:textId="19C85FFF" w:rsidR="006208F4" w:rsidRDefault="006208F4" w:rsidP="004C04D5">
      <w:r w:rsidRPr="006208F4">
        <w:rPr>
          <w:b/>
          <w:bCs/>
        </w:rPr>
        <w:t>JWS</w:t>
      </w:r>
      <w:r>
        <w:t>:</w:t>
      </w:r>
    </w:p>
    <w:p w14:paraId="37177E92" w14:textId="269E680A" w:rsidR="006208F4" w:rsidRDefault="006208F4" w:rsidP="004C04D5">
      <w:r>
        <w:t>Format</w:t>
      </w:r>
      <w:r w:rsidR="00E246A7">
        <w:t>:</w:t>
      </w:r>
    </w:p>
    <w:p w14:paraId="402DCAB6" w14:textId="77777777" w:rsidR="002A0DA2" w:rsidRDefault="004F4BEA" w:rsidP="004C04D5">
      <w:r w:rsidRPr="004F4BEA">
        <w:t xml:space="preserve">JWS = </w:t>
      </w:r>
      <w:proofErr w:type="spellStart"/>
      <w:r w:rsidRPr="00386D51">
        <w:rPr>
          <w:color w:val="00B0F0"/>
        </w:rPr>
        <w:t>Header</w:t>
      </w:r>
      <w:r w:rsidRPr="004F4BEA">
        <w:t>.</w:t>
      </w:r>
      <w:r w:rsidRPr="00386D51">
        <w:rPr>
          <w:color w:val="00B0F0"/>
        </w:rPr>
        <w:t>Payload</w:t>
      </w:r>
      <w:r w:rsidRPr="004F4BEA">
        <w:t>.</w:t>
      </w:r>
      <w:r w:rsidRPr="00386D51">
        <w:rPr>
          <w:color w:val="00B0F0"/>
        </w:rPr>
        <w:t>Signature</w:t>
      </w:r>
      <w:proofErr w:type="spellEnd"/>
    </w:p>
    <w:p w14:paraId="098DC536" w14:textId="3A8A1509" w:rsidR="004F4BEA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Header</w:t>
      </w:r>
      <w:r w:rsidRPr="00CF271E">
        <w:rPr>
          <w:color w:val="00B0F0"/>
        </w:rPr>
        <w:t xml:space="preserve"> </w:t>
      </w:r>
      <w:r w:rsidRPr="002A0DA2">
        <w:t>= BASE64URL(UTF8(</w:t>
      </w:r>
      <w:r w:rsidRPr="002A0DA2">
        <w:rPr>
          <w:b/>
          <w:bCs/>
        </w:rPr>
        <w:t>JWS Protected Header</w:t>
      </w:r>
      <w:r w:rsidRPr="002A0DA2">
        <w:t>))</w:t>
      </w:r>
    </w:p>
    <w:p w14:paraId="5E55DB00" w14:textId="5C8C8D30" w:rsidR="002A0DA2" w:rsidRDefault="002A0DA2" w:rsidP="002A0DA2">
      <w:pPr>
        <w:pStyle w:val="ListParagraph"/>
      </w:pPr>
      <w:r w:rsidRPr="002A0DA2">
        <w:rPr>
          <w:b/>
          <w:bCs/>
        </w:rPr>
        <w:t>JWS Protected Header</w:t>
      </w:r>
      <w:r w:rsidRPr="002A0DA2">
        <w:t xml:space="preserve"> is in the form of a JSON message containing the following fields: “</w:t>
      </w:r>
      <w:proofErr w:type="spellStart"/>
      <w:r w:rsidRPr="002A0DA2">
        <w:t>alg</w:t>
      </w:r>
      <w:proofErr w:type="spellEnd"/>
      <w:r w:rsidRPr="002A0DA2">
        <w:t>” and “</w:t>
      </w:r>
      <w:proofErr w:type="spellStart"/>
      <w:r w:rsidRPr="002A0DA2">
        <w:t>typ</w:t>
      </w:r>
      <w:proofErr w:type="spellEnd"/>
      <w:r w:rsidRPr="002A0DA2">
        <w:t>”</w:t>
      </w:r>
    </w:p>
    <w:p w14:paraId="17115CA2" w14:textId="3F913F54" w:rsidR="002A0DA2" w:rsidRDefault="002A0DA2" w:rsidP="002A0DA2">
      <w:pPr>
        <w:pStyle w:val="ListParagraph"/>
      </w:pPr>
      <w:r w:rsidRPr="002A0DA2">
        <w:t>Example = {“</w:t>
      </w:r>
      <w:proofErr w:type="spellStart"/>
      <w:r w:rsidRPr="002A0DA2">
        <w:t>typ</w:t>
      </w:r>
      <w:proofErr w:type="spellEnd"/>
      <w:r w:rsidRPr="002A0DA2">
        <w:t>”: “JWT”, “</w:t>
      </w:r>
      <w:proofErr w:type="spellStart"/>
      <w:r w:rsidRPr="002A0DA2">
        <w:t>alg</w:t>
      </w:r>
      <w:proofErr w:type="spellEnd"/>
      <w:r w:rsidRPr="002A0DA2">
        <w:t>”: “HS256”}, indicates that encoded object is a JSON Web Token (JWT) and the payload is signed with HMAC SHA-256</w:t>
      </w:r>
    </w:p>
    <w:p w14:paraId="3FBB1F01" w14:textId="290A48BE" w:rsidR="002A0DA2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Payload</w:t>
      </w:r>
      <w:r>
        <w:t>=</w:t>
      </w:r>
      <w:r w:rsidRPr="002A0DA2">
        <w:t xml:space="preserve"> BASE64URL(UTF8(</w:t>
      </w:r>
      <w:r w:rsidRPr="00F8390B">
        <w:rPr>
          <w:b/>
          <w:bCs/>
        </w:rPr>
        <w:t>JSON message</w:t>
      </w:r>
      <w:r w:rsidRPr="002A0DA2">
        <w:t>))</w:t>
      </w:r>
    </w:p>
    <w:p w14:paraId="0A9571CD" w14:textId="326BFF95" w:rsidR="00F8390B" w:rsidRDefault="00F8390B" w:rsidP="00F8390B">
      <w:pPr>
        <w:pStyle w:val="ListParagraph"/>
      </w:pPr>
      <w:r w:rsidRPr="002A0DA2">
        <w:t>JSON message</w:t>
      </w:r>
    </w:p>
    <w:tbl>
      <w:tblPr>
        <w:tblW w:w="8726" w:type="dxa"/>
        <w:tblInd w:w="908" w:type="dxa"/>
        <w:tblLook w:val="04A0" w:firstRow="1" w:lastRow="0" w:firstColumn="1" w:lastColumn="0" w:noHBand="0" w:noVBand="1"/>
      </w:tblPr>
      <w:tblGrid>
        <w:gridCol w:w="1781"/>
        <w:gridCol w:w="6945"/>
      </w:tblGrid>
      <w:tr w:rsidR="000C612B" w:rsidRPr="000C612B" w14:paraId="196DE1B0" w14:textId="77777777" w:rsidTr="000C612B">
        <w:trPr>
          <w:trHeight w:val="29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B741C18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Claims (Fields)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668E4D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0C612B" w:rsidRPr="000C612B" w14:paraId="40F0BB5F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DBE1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iss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1065" w14:textId="6F3A186D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indicate</w:t>
            </w:r>
            <w:r w:rsidR="00E34DB0">
              <w:rPr>
                <w:rFonts w:ascii="Calibri" w:eastAsia="Times New Roman" w:hAnsi="Calibri" w:cs="Calibri"/>
                <w:color w:val="000000"/>
                <w:lang w:eastAsia="en-SG"/>
              </w:rPr>
              <w:t>s</w:t>
            </w: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the Application ID</w:t>
            </w:r>
          </w:p>
        </w:tc>
      </w:tr>
      <w:tr w:rsidR="000C612B" w:rsidRPr="000C612B" w14:paraId="3B7FBBD3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0CB1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iat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D2B2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issue at time, indicates timestamp of the current request</w:t>
            </w:r>
          </w:p>
        </w:tc>
      </w:tr>
      <w:tr w:rsidR="000C612B" w:rsidRPr="000C612B" w14:paraId="329D9E28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5A3B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sub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5557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type of request (ex: Load Wallet/Onboard User)</w:t>
            </w:r>
          </w:p>
        </w:tc>
      </w:tr>
      <w:tr w:rsidR="000C612B" w:rsidRPr="000C612B" w14:paraId="415D0A37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3D2B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jwe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9641" w14:textId="794EDC95" w:rsidR="000C612B" w:rsidRPr="000C612B" w:rsidRDefault="004B577F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4B577F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A</w:t>
            </w:r>
            <w:r w:rsidR="000C612B" w:rsidRPr="000C612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ctual JSON message</w:t>
            </w:r>
            <w:r w:rsidR="000C612B"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  <w:r w:rsidR="000C612B" w:rsidRPr="000C612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payload</w:t>
            </w:r>
            <w:r w:rsidR="000C612B"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in encrypted form</w:t>
            </w:r>
          </w:p>
        </w:tc>
      </w:tr>
      <w:tr w:rsidR="000C612B" w:rsidRPr="000C612B" w14:paraId="05A64874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A837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appId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FD5B" w14:textId="11DC725D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indicate</w:t>
            </w:r>
            <w:r w:rsidR="00E34DB0">
              <w:rPr>
                <w:rFonts w:ascii="Calibri" w:eastAsia="Times New Roman" w:hAnsi="Calibri" w:cs="Calibri"/>
                <w:color w:val="000000"/>
                <w:lang w:eastAsia="en-SG"/>
              </w:rPr>
              <w:t>s</w:t>
            </w: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the Application ID</w:t>
            </w:r>
          </w:p>
        </w:tc>
      </w:tr>
      <w:tr w:rsidR="000C612B" w:rsidRPr="000C612B" w14:paraId="2673C968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4D0D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authToken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BA2C" w14:textId="511C1846" w:rsid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session ID after successful authenticatio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n.</w:t>
            </w:r>
          </w:p>
          <w:p w14:paraId="5936CD6E" w14:textId="697D9893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This will be used for all the request except login.</w:t>
            </w:r>
          </w:p>
        </w:tc>
      </w:tr>
    </w:tbl>
    <w:p w14:paraId="7438D7EF" w14:textId="77777777" w:rsidR="000C612B" w:rsidRDefault="000C612B" w:rsidP="00F8390B">
      <w:pPr>
        <w:pStyle w:val="ListParagraph"/>
      </w:pPr>
    </w:p>
    <w:p w14:paraId="7C1389F1" w14:textId="74AA0B8D" w:rsidR="002A0DA2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Signature</w:t>
      </w:r>
      <w:r w:rsidRPr="002A0DA2">
        <w:t xml:space="preserve"> = BASE64URL(HMAC SHA256</w:t>
      </w:r>
      <w:r w:rsidRPr="002A0DA2">
        <w:rPr>
          <w:b/>
          <w:bCs/>
        </w:rPr>
        <w:t>appSecret</w:t>
      </w:r>
      <w:r w:rsidRPr="002A0DA2">
        <w:t>(</w:t>
      </w:r>
      <w:r w:rsidRPr="00C777D5">
        <w:rPr>
          <w:b/>
          <w:bCs/>
        </w:rPr>
        <w:t>data</w:t>
      </w:r>
      <w:r w:rsidRPr="002A0DA2">
        <w:t>))</w:t>
      </w:r>
    </w:p>
    <w:p w14:paraId="53D3986D" w14:textId="3C3CE6BD" w:rsidR="002A0DA2" w:rsidRPr="004C04D5" w:rsidRDefault="00CF271E" w:rsidP="002A0DA2">
      <w:pPr>
        <w:ind w:firstLine="720"/>
      </w:pPr>
      <w:r w:rsidRPr="00CF271E">
        <w:rPr>
          <w:b/>
          <w:bCs/>
        </w:rPr>
        <w:t>data</w:t>
      </w:r>
      <w:r w:rsidRPr="00CF271E">
        <w:t xml:space="preserve"> = ASCII(BASE64URL(UTF8(JWS Protected </w:t>
      </w:r>
      <w:r w:rsidRPr="008315FE">
        <w:rPr>
          <w:b/>
          <w:bCs/>
          <w:color w:val="00B0F0"/>
        </w:rPr>
        <w:t>Header</w:t>
      </w:r>
      <w:r w:rsidRPr="00CF271E">
        <w:t xml:space="preserve">)) || '.' || BASE64URL(JWS </w:t>
      </w:r>
      <w:r w:rsidRPr="008315FE">
        <w:rPr>
          <w:b/>
          <w:bCs/>
          <w:color w:val="00B0F0"/>
        </w:rPr>
        <w:t>Payload</w:t>
      </w:r>
      <w:r w:rsidRPr="00CF271E">
        <w:t>))</w:t>
      </w:r>
    </w:p>
    <w:p w14:paraId="18BFEB80" w14:textId="3826BE82" w:rsidR="0063585C" w:rsidRDefault="00E246A7" w:rsidP="00491DA9">
      <w:pPr>
        <w:rPr>
          <w:b/>
          <w:bCs/>
        </w:rPr>
      </w:pPr>
      <w:r w:rsidRPr="00E246A7">
        <w:rPr>
          <w:b/>
          <w:bCs/>
        </w:rPr>
        <w:t>JWE</w:t>
      </w:r>
      <w:r>
        <w:rPr>
          <w:b/>
          <w:bCs/>
        </w:rPr>
        <w:t>:</w:t>
      </w:r>
      <w:r w:rsidR="00316F28">
        <w:rPr>
          <w:b/>
          <w:bCs/>
        </w:rPr>
        <w:t xml:space="preserve"> </w:t>
      </w:r>
    </w:p>
    <w:p w14:paraId="0ECCCF32" w14:textId="7C8F158F" w:rsidR="00E246A7" w:rsidRDefault="00E246A7" w:rsidP="00491DA9">
      <w:pPr>
        <w:rPr>
          <w:b/>
          <w:bCs/>
        </w:rPr>
      </w:pPr>
      <w:r>
        <w:rPr>
          <w:b/>
          <w:bCs/>
        </w:rPr>
        <w:t>Actual JSON Message Payload in encrypted form.</w:t>
      </w:r>
    </w:p>
    <w:p w14:paraId="183B1A8B" w14:textId="19D05DDD" w:rsidR="00E16E62" w:rsidRDefault="00E16E62" w:rsidP="00491DA9">
      <w:r>
        <w:t xml:space="preserve">To encrypt the </w:t>
      </w:r>
      <w:r w:rsidR="00094840" w:rsidRPr="00094840">
        <w:rPr>
          <w:b/>
          <w:bCs/>
        </w:rPr>
        <w:t>CEK</w:t>
      </w:r>
      <w:r w:rsidR="00094840">
        <w:rPr>
          <w:b/>
          <w:bCs/>
        </w:rPr>
        <w:t xml:space="preserve"> </w:t>
      </w:r>
      <w:r w:rsidR="00094840" w:rsidRPr="00094840">
        <w:rPr>
          <w:bCs/>
        </w:rPr>
        <w:t>(</w:t>
      </w:r>
      <w:r w:rsidR="00094840">
        <w:rPr>
          <w:bCs/>
        </w:rPr>
        <w:t>Content Encryption Key</w:t>
      </w:r>
      <w:r w:rsidR="00094840" w:rsidRPr="00094840">
        <w:rPr>
          <w:bCs/>
        </w:rPr>
        <w:t>)</w:t>
      </w:r>
      <w:r>
        <w:t xml:space="preserve"> </w:t>
      </w:r>
      <w:r w:rsidRPr="00E16E62">
        <w:rPr>
          <w:b/>
          <w:bCs/>
        </w:rPr>
        <w:t>Auth token &amp; Auth Secret</w:t>
      </w:r>
      <w:r>
        <w:rPr>
          <w:b/>
          <w:bCs/>
        </w:rPr>
        <w:t xml:space="preserve"> </w:t>
      </w:r>
      <w:r w:rsidRPr="00E16E62">
        <w:t>(</w:t>
      </w:r>
      <w:r>
        <w:t xml:space="preserve">This will be obtained </w:t>
      </w:r>
      <w:r w:rsidR="00E34DB0">
        <w:t>upon</w:t>
      </w:r>
      <w:r>
        <w:t xml:space="preserve"> successful login</w:t>
      </w:r>
      <w:r w:rsidR="001E2A59">
        <w:t xml:space="preserve"> using the valid platform owner credentials</w:t>
      </w:r>
      <w:r w:rsidR="00B16BAF">
        <w:t xml:space="preserve">. </w:t>
      </w:r>
      <w:r w:rsidR="00A164B9">
        <w:t xml:space="preserve">Details related to login API </w:t>
      </w:r>
      <w:r w:rsidR="00E34DB0">
        <w:t xml:space="preserve">(which </w:t>
      </w:r>
      <w:r w:rsidR="00A164B9">
        <w:t>will be provided in phase 2</w:t>
      </w:r>
      <w:r w:rsidRPr="00E16E62">
        <w:t>)</w:t>
      </w:r>
      <w:r>
        <w:t xml:space="preserve"> needs to </w:t>
      </w:r>
      <w:r w:rsidR="00CC03B7">
        <w:t>use</w:t>
      </w:r>
      <w:r>
        <w:t xml:space="preserve"> for all the request except login.</w:t>
      </w:r>
    </w:p>
    <w:p w14:paraId="086A9924" w14:textId="59E3A71A" w:rsidR="00E16E62" w:rsidRPr="00E16E62" w:rsidRDefault="00E16E62" w:rsidP="00491DA9">
      <w:r>
        <w:t>For login</w:t>
      </w:r>
      <w:r w:rsidR="00E34DB0">
        <w:t>,</w:t>
      </w:r>
      <w:r>
        <w:t xml:space="preserve"> App ID &amp; App Secret will be used</w:t>
      </w:r>
      <w:r w:rsidR="00CC03B7">
        <w:t xml:space="preserve"> for CEK encryption</w:t>
      </w:r>
      <w:r>
        <w:t>.</w:t>
      </w:r>
    </w:p>
    <w:p w14:paraId="7AC37236" w14:textId="70B0E42B" w:rsidR="00E246A7" w:rsidRDefault="00E246A7" w:rsidP="00491DA9">
      <w:r>
        <w:t>Format:</w:t>
      </w:r>
    </w:p>
    <w:p w14:paraId="4D2E3D5B" w14:textId="07873F86" w:rsidR="00E246A7" w:rsidRDefault="00E246A7" w:rsidP="00491DA9">
      <w:pPr>
        <w:rPr>
          <w:color w:val="00B0F0"/>
        </w:rPr>
      </w:pPr>
      <w:r>
        <w:t xml:space="preserve">JWE = </w:t>
      </w:r>
      <w:proofErr w:type="spellStart"/>
      <w:r w:rsidRPr="00E246A7">
        <w:rPr>
          <w:color w:val="00B0F0"/>
        </w:rPr>
        <w:t>Header</w:t>
      </w:r>
      <w:r w:rsidRPr="00E246A7">
        <w:t>.</w:t>
      </w:r>
      <w:r w:rsidRPr="00E246A7">
        <w:rPr>
          <w:color w:val="00B0F0"/>
        </w:rPr>
        <w:t>encryptedCEK</w:t>
      </w:r>
      <w:r w:rsidRPr="00E246A7">
        <w:rPr>
          <w:b/>
          <w:bCs/>
        </w:rPr>
        <w:t>.</w:t>
      </w:r>
      <w:r w:rsidRPr="00E246A7">
        <w:rPr>
          <w:color w:val="00B0F0"/>
        </w:rPr>
        <w:t>IV</w:t>
      </w:r>
      <w:r w:rsidRPr="00E246A7">
        <w:rPr>
          <w:b/>
          <w:bCs/>
        </w:rPr>
        <w:t>.</w:t>
      </w:r>
      <w:r w:rsidRPr="00E246A7">
        <w:rPr>
          <w:color w:val="00B0F0"/>
        </w:rPr>
        <w:t>Ciphertext</w:t>
      </w:r>
      <w:r w:rsidRPr="00E246A7">
        <w:rPr>
          <w:b/>
          <w:bCs/>
        </w:rPr>
        <w:t>.</w:t>
      </w:r>
      <w:r w:rsidRPr="00E246A7">
        <w:rPr>
          <w:color w:val="00B0F0"/>
        </w:rPr>
        <w:t>AuthenticationTag</w:t>
      </w:r>
      <w:proofErr w:type="spellEnd"/>
    </w:p>
    <w:p w14:paraId="6DA0AD5A" w14:textId="7B3CADD4" w:rsidR="00832A9D" w:rsidRDefault="00832A9D" w:rsidP="00832A9D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Header</w:t>
      </w:r>
      <w:r w:rsidRPr="00CF271E">
        <w:rPr>
          <w:color w:val="00B0F0"/>
        </w:rPr>
        <w:t xml:space="preserve"> </w:t>
      </w:r>
      <w:r w:rsidRPr="002A0DA2">
        <w:t>= BASE64URL(UTF8(</w:t>
      </w:r>
      <w:r w:rsidRPr="002A0DA2">
        <w:rPr>
          <w:b/>
          <w:bCs/>
        </w:rPr>
        <w:t>JWS Protected Header</w:t>
      </w:r>
      <w:r w:rsidRPr="002A0DA2">
        <w:t>))</w:t>
      </w:r>
    </w:p>
    <w:p w14:paraId="61E59141" w14:textId="1E5A17FD" w:rsidR="00316F28" w:rsidRDefault="00316F28" w:rsidP="00316F28">
      <w:pPr>
        <w:pStyle w:val="ListParagraph"/>
      </w:pPr>
      <w:r w:rsidRPr="00316F28">
        <w:t>JWS Protected Header is in the form of a JSON message containing the following fields: “enc” and “</w:t>
      </w:r>
      <w:proofErr w:type="spellStart"/>
      <w:r w:rsidRPr="00316F28">
        <w:t>alg</w:t>
      </w:r>
      <w:proofErr w:type="spellEnd"/>
      <w:r w:rsidRPr="00316F28">
        <w:t>”</w:t>
      </w:r>
    </w:p>
    <w:tbl>
      <w:tblPr>
        <w:tblW w:w="9355" w:type="dxa"/>
        <w:tblInd w:w="607" w:type="dxa"/>
        <w:tblLook w:val="04A0" w:firstRow="1" w:lastRow="0" w:firstColumn="1" w:lastColumn="0" w:noHBand="0" w:noVBand="1"/>
      </w:tblPr>
      <w:tblGrid>
        <w:gridCol w:w="1559"/>
        <w:gridCol w:w="7796"/>
      </w:tblGrid>
      <w:tr w:rsidR="00316F28" w:rsidRPr="00316F28" w14:paraId="0C811D45" w14:textId="77777777" w:rsidTr="00AD7A66">
        <w:trPr>
          <w:trHeight w:val="2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2C684B2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Claims (Fields)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4DD653A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316F28" w:rsidRPr="00316F28" w14:paraId="521148A7" w14:textId="77777777" w:rsidTr="00AD7A66">
        <w:trPr>
          <w:trHeight w:val="29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9737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enc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E6D5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content encryption algorithm to produce the ciphertext and the Authentication Tag</w:t>
            </w:r>
          </w:p>
        </w:tc>
      </w:tr>
      <w:tr w:rsidR="00316F28" w:rsidRPr="00316F28" w14:paraId="5FA76F1A" w14:textId="77777777" w:rsidTr="00AD7A66">
        <w:trPr>
          <w:trHeight w:val="29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0F3F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alg</w:t>
            </w:r>
            <w:proofErr w:type="spellEnd"/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E943" w14:textId="4914D33C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identifies the cryptographic algorithm used to encrypt or determine the value of the CEK</w:t>
            </w:r>
          </w:p>
        </w:tc>
      </w:tr>
    </w:tbl>
    <w:p w14:paraId="015706C7" w14:textId="77777777" w:rsidR="00316F28" w:rsidRDefault="00316F28" w:rsidP="00316F28">
      <w:pPr>
        <w:pStyle w:val="ListParagraph"/>
      </w:pPr>
    </w:p>
    <w:p w14:paraId="05312614" w14:textId="4C8D874D" w:rsidR="00316F28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proofErr w:type="spellStart"/>
      <w:r w:rsidRPr="00316F28">
        <w:rPr>
          <w:b/>
          <w:bCs/>
          <w:color w:val="00B0F0"/>
        </w:rPr>
        <w:t>encryptedCEK</w:t>
      </w:r>
      <w:proofErr w:type="spellEnd"/>
      <w:r w:rsidR="00F066AE">
        <w:rPr>
          <w:b/>
          <w:bCs/>
          <w:color w:val="00B0F0"/>
        </w:rPr>
        <w:t xml:space="preserve"> </w:t>
      </w:r>
      <w:r w:rsidR="00F066AE" w:rsidRPr="00F066AE">
        <w:t>= BASE64URL(Encrypted CEK)</w:t>
      </w:r>
    </w:p>
    <w:p w14:paraId="409D033D" w14:textId="175EEB0E" w:rsidR="00094840" w:rsidRDefault="00094840" w:rsidP="00094840">
      <w:pPr>
        <w:pStyle w:val="ListParagraph"/>
      </w:pPr>
      <w:r>
        <w:t>CEK – Content encryption key. This is used to encrypt the actual payload.</w:t>
      </w:r>
    </w:p>
    <w:p w14:paraId="2F6C257E" w14:textId="4EBDF471" w:rsidR="00FB0275" w:rsidRPr="00094840" w:rsidRDefault="00FB0275" w:rsidP="00094840">
      <w:pPr>
        <w:pStyle w:val="ListParagraph"/>
      </w:pPr>
      <w:r w:rsidRPr="00FB0275">
        <w:t>Encrypt</w:t>
      </w:r>
      <w:r w:rsidR="00B5727E">
        <w:t>ed</w:t>
      </w:r>
      <w:r w:rsidRPr="00FB0275">
        <w:t xml:space="preserve"> CEK</w:t>
      </w:r>
      <w:r w:rsidR="00095DBD">
        <w:t xml:space="preserve"> </w:t>
      </w:r>
      <w:r w:rsidR="00B5727E">
        <w:t xml:space="preserve">- Encrypt the CEK </w:t>
      </w:r>
      <w:r w:rsidRPr="00FB0275">
        <w:t>with shared secret</w:t>
      </w:r>
      <w:r>
        <w:t xml:space="preserve"> (</w:t>
      </w:r>
      <w:r w:rsidRPr="00E16E62">
        <w:rPr>
          <w:b/>
          <w:bCs/>
        </w:rPr>
        <w:t>Auth token &amp; Auth Secret</w:t>
      </w:r>
      <w:r>
        <w:rPr>
          <w:b/>
          <w:bCs/>
        </w:rPr>
        <w:t xml:space="preserve"> </w:t>
      </w:r>
      <w:r>
        <w:t xml:space="preserve">or </w:t>
      </w:r>
      <w:r>
        <w:rPr>
          <w:b/>
          <w:bCs/>
        </w:rPr>
        <w:t>App ID &amp; App Secret</w:t>
      </w:r>
      <w:r>
        <w:t>)</w:t>
      </w:r>
      <w:r w:rsidRPr="00FB0275">
        <w:t xml:space="preserve"> using A256KW algorithm</w:t>
      </w:r>
    </w:p>
    <w:p w14:paraId="797F5633" w14:textId="69BD7658" w:rsidR="00316F28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IV</w:t>
      </w:r>
    </w:p>
    <w:p w14:paraId="2472070E" w14:textId="4F87DF7D" w:rsidR="00F066AE" w:rsidRPr="00D65656" w:rsidRDefault="00D65656" w:rsidP="00F066AE">
      <w:pPr>
        <w:pStyle w:val="ListParagraph"/>
      </w:pPr>
      <w:r w:rsidRPr="00D65656">
        <w:t>JWE Initialization Vector</w:t>
      </w:r>
    </w:p>
    <w:p w14:paraId="57B59020" w14:textId="508785D8" w:rsidR="00316F28" w:rsidRPr="006243FB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Ciphertext</w:t>
      </w:r>
      <w:r w:rsidR="00F064D8">
        <w:rPr>
          <w:b/>
          <w:bCs/>
          <w:color w:val="00B0F0"/>
        </w:rPr>
        <w:t xml:space="preserve"> </w:t>
      </w:r>
      <w:r w:rsidR="00F064D8">
        <w:t xml:space="preserve">= </w:t>
      </w:r>
      <w:r w:rsidR="00F064D8" w:rsidRPr="00F064D8">
        <w:t>BASE64URL(encrypted payload)</w:t>
      </w:r>
    </w:p>
    <w:p w14:paraId="7A268D80" w14:textId="7DD2DE49" w:rsidR="006243FB" w:rsidRPr="006243FB" w:rsidRDefault="006243FB" w:rsidP="006243FB">
      <w:pPr>
        <w:pStyle w:val="ListParagraph"/>
      </w:pPr>
      <w:r>
        <w:t>A</w:t>
      </w:r>
      <w:r w:rsidRPr="006243FB">
        <w:t xml:space="preserve">dditional </w:t>
      </w:r>
      <w:r>
        <w:t>A</w:t>
      </w:r>
      <w:r w:rsidRPr="006243FB">
        <w:t xml:space="preserve">uthenticated </w:t>
      </w:r>
      <w:r>
        <w:t>D</w:t>
      </w:r>
      <w:r w:rsidRPr="006243FB">
        <w:t>ata = ASCII(BASE64URL(UTF8(JWE Protected Header)))</w:t>
      </w:r>
    </w:p>
    <w:p w14:paraId="496BB07F" w14:textId="2B86198C" w:rsidR="00D65656" w:rsidRDefault="006243FB" w:rsidP="006243FB">
      <w:pPr>
        <w:pStyle w:val="ListParagraph"/>
      </w:pPr>
      <w:r>
        <w:t>E</w:t>
      </w:r>
      <w:r w:rsidRPr="00F064D8">
        <w:t>ncrypted payload</w:t>
      </w:r>
      <w:r>
        <w:t xml:space="preserve"> – Encrypt payload with </w:t>
      </w:r>
      <w:r w:rsidRPr="006243FB">
        <w:t>AES GCM using CEK with IV and additional authenticated data</w:t>
      </w:r>
      <w:r>
        <w:t>.</w:t>
      </w:r>
    </w:p>
    <w:p w14:paraId="528EE820" w14:textId="156D30EE" w:rsidR="006243FB" w:rsidRPr="006243FB" w:rsidRDefault="006243FB" w:rsidP="006243FB">
      <w:pPr>
        <w:pStyle w:val="ListParagraph"/>
        <w:rPr>
          <w:b/>
          <w:bCs/>
          <w:color w:val="00B0F0"/>
        </w:rPr>
      </w:pPr>
      <w:r w:rsidRPr="006243FB">
        <w:t>Authentication Tag</w:t>
      </w:r>
      <w:r>
        <w:t xml:space="preserve"> – Obtain </w:t>
      </w:r>
      <w:r w:rsidRPr="006243FB">
        <w:t>Authentication Tag</w:t>
      </w:r>
      <w:r>
        <w:t xml:space="preserve"> using the encrypted payload.</w:t>
      </w:r>
    </w:p>
    <w:p w14:paraId="6A9CBAAA" w14:textId="0E7EDB85" w:rsidR="00832A9D" w:rsidRPr="007D0FFD" w:rsidRDefault="00316F28" w:rsidP="00491DA9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proofErr w:type="spellStart"/>
      <w:r w:rsidRPr="00316F28">
        <w:rPr>
          <w:b/>
          <w:bCs/>
          <w:color w:val="00B0F0"/>
        </w:rPr>
        <w:t>AuthenticationTag</w:t>
      </w:r>
      <w:proofErr w:type="spellEnd"/>
      <w:r w:rsidR="006243FB">
        <w:rPr>
          <w:b/>
          <w:bCs/>
          <w:color w:val="00B0F0"/>
        </w:rPr>
        <w:t xml:space="preserve"> </w:t>
      </w:r>
      <w:r w:rsidR="006243FB">
        <w:t xml:space="preserve">= </w:t>
      </w:r>
      <w:r w:rsidR="006243FB" w:rsidRPr="006243FB">
        <w:t>BASE64URL(Authentication Tag)</w:t>
      </w:r>
    </w:p>
    <w:p w14:paraId="0DA79314" w14:textId="12EB8A96" w:rsidR="009E10A4" w:rsidRDefault="009E10A4" w:rsidP="009E10A4">
      <w:r>
        <w:t>Complete JWE Representation</w:t>
      </w:r>
    </w:p>
    <w:p w14:paraId="76968D62" w14:textId="633FBE53" w:rsidR="009E10A4" w:rsidRDefault="009E10A4" w:rsidP="009E10A4">
      <w:r>
        <w:t>Assemble the final representation: The Compact Serialization of this result is the string BASE64URL(UTF8(JWE Protected Header)) || '.' || BASE64URL(JWE Encrypted Key) || '.' || BASE64URL(JWE Initialization Vector) || '.' || BASE64URL(JWE Ciphertext) || '.' || BASE64URL(JWE Authentication Tag).</w:t>
      </w:r>
    </w:p>
    <w:p w14:paraId="3A6CCE72" w14:textId="4A0482C6" w:rsidR="007D4099" w:rsidDel="007D4099" w:rsidRDefault="00341C07" w:rsidP="00341C07">
      <w:pPr>
        <w:rPr>
          <w:ins w:id="4263" w:author="MVI Technologies" w:date="2019-12-10T19:18:00Z"/>
          <w:del w:id="4264" w:author="Divek Vellaisamy" w:date="2019-12-11T14:56:00Z"/>
        </w:rPr>
      </w:pPr>
      <w:r>
        <w:t>Refer th</w:t>
      </w:r>
      <w:r w:rsidR="00AD7A66">
        <w:t>is</w:t>
      </w:r>
      <w:r>
        <w:t xml:space="preserve"> </w:t>
      </w:r>
      <w:hyperlink r:id="rId13" w:history="1">
        <w:r w:rsidRPr="00341C07">
          <w:rPr>
            <w:rStyle w:val="Hyperlink"/>
          </w:rPr>
          <w:t>link</w:t>
        </w:r>
      </w:hyperlink>
      <w:r>
        <w:t xml:space="preserve"> for more information related to the JWE</w:t>
      </w:r>
      <w:r w:rsidR="00C96663">
        <w:t>.</w:t>
      </w:r>
      <w:bookmarkStart w:id="4265" w:name="_Toc26969012"/>
      <w:bookmarkEnd w:id="4265"/>
    </w:p>
    <w:p w14:paraId="2B55E582" w14:textId="1EA31F00" w:rsidR="00C97EFB" w:rsidDel="005C3E99" w:rsidRDefault="000A7C07" w:rsidP="00C97EFB">
      <w:pPr>
        <w:pStyle w:val="Heading2"/>
        <w:numPr>
          <w:ilvl w:val="0"/>
          <w:numId w:val="1"/>
        </w:numPr>
        <w:rPr>
          <w:ins w:id="4266" w:author="MVI Technologies" w:date="2019-12-10T19:18:00Z"/>
          <w:del w:id="4267" w:author="Divek Vellaisamy" w:date="2019-12-11T15:41:00Z"/>
        </w:rPr>
      </w:pPr>
      <w:bookmarkStart w:id="4268" w:name="_Toc27400836"/>
      <w:ins w:id="4269" w:author="MVI Technologies" w:date="2019-12-10T19:26:00Z">
        <w:del w:id="4270" w:author="Divek Vellaisamy" w:date="2019-12-11T15:41:00Z">
          <w:r w:rsidDel="005C3E99">
            <w:delText xml:space="preserve">P2P </w:delText>
          </w:r>
        </w:del>
      </w:ins>
      <w:ins w:id="4271" w:author="MVI Technologies" w:date="2019-12-10T19:29:00Z">
        <w:del w:id="4272" w:author="Divek Vellaisamy" w:date="2019-12-11T15:41:00Z">
          <w:r w:rsidR="00946F68" w:rsidDel="005C3E99">
            <w:delText>Transfer</w:delText>
          </w:r>
        </w:del>
      </w:ins>
      <w:bookmarkEnd w:id="4268"/>
    </w:p>
    <w:p w14:paraId="195283F8" w14:textId="6DC03DF0" w:rsidR="00C97EFB" w:rsidDel="005C3E99" w:rsidRDefault="00C97EFB" w:rsidP="00C97EFB">
      <w:pPr>
        <w:spacing w:after="200"/>
        <w:rPr>
          <w:ins w:id="4273" w:author="MVI Technologies" w:date="2019-12-10T19:18:00Z"/>
          <w:del w:id="4274" w:author="Divek Vellaisamy" w:date="2019-12-11T15:41:00Z"/>
          <w:rFonts w:ascii="Calibri" w:hAnsi="Calibri"/>
        </w:rPr>
      </w:pPr>
      <w:ins w:id="4275" w:author="MVI Technologies" w:date="2019-12-10T19:18:00Z">
        <w:del w:id="4276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 xml:space="preserve">Resource URL: </w:delText>
          </w:r>
        </w:del>
      </w:ins>
    </w:p>
    <w:p w14:paraId="0D9D8F79" w14:textId="40DC3726" w:rsidR="00C97EFB" w:rsidDel="005C3E99" w:rsidRDefault="00C97EFB" w:rsidP="00C97EFB">
      <w:pPr>
        <w:spacing w:after="200"/>
        <w:rPr>
          <w:ins w:id="4277" w:author="MVI Technologies" w:date="2019-12-10T19:18:00Z"/>
          <w:del w:id="4278" w:author="Divek Vellaisamy" w:date="2019-12-11T15:41:00Z"/>
          <w:rFonts w:ascii="Calibri" w:hAnsi="Calibri"/>
        </w:rPr>
      </w:pPr>
      <w:ins w:id="4279" w:author="MVI Technologies" w:date="2019-12-10T19:18:00Z">
        <w:del w:id="4280" w:author="Divek Vellaisamy" w:date="2019-12-11T15:41:00Z">
          <w:r w:rsidDel="005C3E99">
            <w:rPr>
              <w:rFonts w:ascii="Calibri" w:eastAsia="Calibri" w:hAnsi="Calibri" w:cs="Calibri"/>
            </w:rPr>
            <w:delText>https://&lt;baseURL&gt;/1.0/</w:delText>
          </w:r>
          <w:r w:rsidRPr="003F2E50" w:rsidDel="005C3E99">
            <w:rPr>
              <w:rFonts w:ascii="Calibri" w:eastAsia="Calibri" w:hAnsi="Calibri" w:cs="Calibri"/>
            </w:rPr>
            <w:delText>fe-api-gw</w:delText>
          </w:r>
          <w:r w:rsidDel="005C3E99">
            <w:rPr>
              <w:rFonts w:ascii="Calibri" w:eastAsia="Calibri" w:hAnsi="Calibri" w:cs="Calibri"/>
            </w:rPr>
            <w:delText>/p2p-payment</w:delText>
          </w:r>
        </w:del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C97EFB" w:rsidDel="005C3E99" w14:paraId="29AD0B3F" w14:textId="410E1BCB" w:rsidTr="00C97EFB">
        <w:trPr>
          <w:ins w:id="4281" w:author="MVI Technologies" w:date="2019-12-10T19:18:00Z"/>
          <w:del w:id="4282" w:author="Divek Vellaisamy" w:date="2019-12-11T15:41:00Z"/>
        </w:trPr>
        <w:tc>
          <w:tcPr>
            <w:tcW w:w="2680" w:type="dxa"/>
            <w:shd w:val="clear" w:color="auto" w:fill="000080"/>
          </w:tcPr>
          <w:p w14:paraId="7095C848" w14:textId="3A5CCCC1" w:rsidR="00C97EFB" w:rsidDel="005C3E99" w:rsidRDefault="00C97EFB" w:rsidP="00C97EFB">
            <w:pPr>
              <w:spacing w:after="200"/>
              <w:rPr>
                <w:ins w:id="4283" w:author="MVI Technologies" w:date="2019-12-10T19:18:00Z"/>
                <w:del w:id="4284" w:author="Divek Vellaisamy" w:date="2019-12-11T15:41:00Z"/>
                <w:rFonts w:ascii="Calibri" w:hAnsi="Calibri"/>
              </w:rPr>
            </w:pPr>
            <w:ins w:id="4285" w:author="MVI Technologies" w:date="2019-12-10T19:18:00Z">
              <w:del w:id="4286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Resource</w:delText>
                </w:r>
              </w:del>
            </w:ins>
          </w:p>
        </w:tc>
        <w:tc>
          <w:tcPr>
            <w:tcW w:w="7173" w:type="dxa"/>
            <w:shd w:val="clear" w:color="auto" w:fill="000080"/>
          </w:tcPr>
          <w:p w14:paraId="3D315C41" w14:textId="356D66D0" w:rsidR="00C97EFB" w:rsidDel="005C3E99" w:rsidRDefault="00C97EFB" w:rsidP="00C97EFB">
            <w:pPr>
              <w:spacing w:after="200"/>
              <w:rPr>
                <w:ins w:id="4287" w:author="MVI Technologies" w:date="2019-12-10T19:18:00Z"/>
                <w:del w:id="4288" w:author="Divek Vellaisamy" w:date="2019-12-11T15:41:00Z"/>
                <w:rFonts w:ascii="Calibri" w:hAnsi="Calibri"/>
              </w:rPr>
            </w:pPr>
            <w:ins w:id="4289" w:author="MVI Technologies" w:date="2019-12-10T19:18:00Z">
              <w:del w:id="4290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Description</w:delText>
                </w:r>
              </w:del>
            </w:ins>
          </w:p>
        </w:tc>
      </w:tr>
      <w:tr w:rsidR="00C97EFB" w:rsidDel="005C3E99" w14:paraId="70DD8207" w14:textId="18BA4982" w:rsidTr="00C97EFB">
        <w:trPr>
          <w:ins w:id="4291" w:author="MVI Technologies" w:date="2019-12-10T19:18:00Z"/>
          <w:del w:id="4292" w:author="Divek Vellaisamy" w:date="2019-12-11T15:41:00Z"/>
        </w:trPr>
        <w:tc>
          <w:tcPr>
            <w:tcW w:w="2680" w:type="dxa"/>
          </w:tcPr>
          <w:p w14:paraId="6E953D5C" w14:textId="155ED01E" w:rsidR="00C97EFB" w:rsidDel="005C3E99" w:rsidRDefault="00C97EFB" w:rsidP="00C97EFB">
            <w:pPr>
              <w:spacing w:after="200"/>
              <w:rPr>
                <w:ins w:id="4293" w:author="MVI Technologies" w:date="2019-12-10T19:18:00Z"/>
                <w:del w:id="4294" w:author="Divek Vellaisamy" w:date="2019-12-11T15:41:00Z"/>
                <w:rFonts w:ascii="Calibri" w:hAnsi="Calibri"/>
              </w:rPr>
            </w:pPr>
            <w:ins w:id="4295" w:author="MVI Technologies" w:date="2019-12-10T19:18:00Z">
              <w:del w:id="429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 xml:space="preserve">POST </w:delText>
                </w:r>
                <w:r w:rsidDel="005C3E99">
                  <w:rPr>
                    <w:rFonts w:ascii="Calibri" w:eastAsia="Calibri" w:hAnsi="Calibri" w:cs="Calibri"/>
                  </w:rPr>
                  <w:br/>
                </w:r>
                <w:r w:rsidRPr="00DF2CDA" w:rsidDel="005C3E99">
                  <w:rPr>
                    <w:rFonts w:ascii="Calibri" w:eastAsia="Calibri" w:hAnsi="Calibri" w:cs="Calibri"/>
                  </w:rPr>
                  <w:delText>fe-api-gw</w:delText>
                </w:r>
                <w:r w:rsidDel="005C3E99">
                  <w:rPr>
                    <w:rFonts w:ascii="Calibri" w:eastAsia="Calibri" w:hAnsi="Calibri" w:cs="Calibri"/>
                  </w:rPr>
                  <w:delText>/p2p-payment</w:delText>
                </w:r>
              </w:del>
            </w:ins>
          </w:p>
        </w:tc>
        <w:tc>
          <w:tcPr>
            <w:tcW w:w="7173" w:type="dxa"/>
          </w:tcPr>
          <w:p w14:paraId="6E5FEB94" w14:textId="11703552" w:rsidR="00C97EFB" w:rsidDel="005C3E99" w:rsidRDefault="009D26F3" w:rsidP="00C97EFB">
            <w:pPr>
              <w:spacing w:after="200"/>
              <w:rPr>
                <w:ins w:id="4297" w:author="MVI Technologies" w:date="2019-12-10T19:18:00Z"/>
                <w:del w:id="4298" w:author="Divek Vellaisamy" w:date="2019-12-11T15:41:00Z"/>
                <w:rFonts w:ascii="Calibri" w:eastAsia="Calibri" w:hAnsi="Calibri" w:cs="Calibri"/>
              </w:rPr>
            </w:pPr>
            <w:ins w:id="4299" w:author="MVI Technologies" w:date="2019-12-10T19:23:00Z">
              <w:del w:id="430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Transfers Digital Assets from one Wallet to another.</w:delText>
                </w:r>
              </w:del>
            </w:ins>
          </w:p>
        </w:tc>
      </w:tr>
    </w:tbl>
    <w:p w14:paraId="7CD22AB8" w14:textId="3DA2B4FA" w:rsidR="00C97EFB" w:rsidDel="005C3E99" w:rsidRDefault="00C97EFB" w:rsidP="00C97EFB">
      <w:pPr>
        <w:spacing w:after="200"/>
        <w:rPr>
          <w:ins w:id="4301" w:author="MVI Technologies" w:date="2019-12-10T19:18:00Z"/>
          <w:del w:id="4302" w:author="Divek Vellaisamy" w:date="2019-12-11T15:41:00Z"/>
          <w:rFonts w:ascii="Calibri" w:hAnsi="Calibri"/>
        </w:rPr>
      </w:pPr>
    </w:p>
    <w:p w14:paraId="25BDCF81" w14:textId="43389158" w:rsidR="00C97EFB" w:rsidDel="005C3E99" w:rsidRDefault="00C97EFB" w:rsidP="00C97EFB">
      <w:pPr>
        <w:spacing w:after="200"/>
        <w:rPr>
          <w:ins w:id="4303" w:author="MVI Technologies" w:date="2019-12-10T19:18:00Z"/>
          <w:del w:id="4304" w:author="Divek Vellaisamy" w:date="2019-12-11T15:41:00Z"/>
          <w:rFonts w:ascii="Calibri" w:hAnsi="Calibri"/>
        </w:rPr>
      </w:pPr>
      <w:ins w:id="4305" w:author="MVI Technologies" w:date="2019-12-10T19:18:00Z">
        <w:del w:id="4306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>Request Private Claim Fields:</w:delText>
          </w:r>
        </w:del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C97EFB" w:rsidDel="005C3E99" w14:paraId="7A5FB7C8" w14:textId="785E6C4E" w:rsidTr="00C97EFB">
        <w:trPr>
          <w:trHeight w:val="280"/>
          <w:tblHeader/>
          <w:ins w:id="4307" w:author="MVI Technologies" w:date="2019-12-10T19:18:00Z"/>
          <w:del w:id="4308" w:author="Divek Vellaisamy" w:date="2019-12-11T15:41:00Z"/>
        </w:trPr>
        <w:tc>
          <w:tcPr>
            <w:tcW w:w="2350" w:type="dxa"/>
            <w:shd w:val="clear" w:color="auto" w:fill="000080"/>
          </w:tcPr>
          <w:p w14:paraId="7DCE48AC" w14:textId="09A4BDED" w:rsidR="00C97EFB" w:rsidDel="005C3E99" w:rsidRDefault="00C97EFB" w:rsidP="00C97EFB">
            <w:pPr>
              <w:spacing w:line="240" w:lineRule="auto"/>
              <w:rPr>
                <w:ins w:id="4309" w:author="MVI Technologies" w:date="2019-12-10T19:18:00Z"/>
                <w:del w:id="4310" w:author="Divek Vellaisamy" w:date="2019-12-11T15:41:00Z"/>
                <w:rFonts w:ascii="Calibri" w:hAnsi="Calibri"/>
              </w:rPr>
            </w:pPr>
            <w:ins w:id="4311" w:author="MVI Technologies" w:date="2019-12-10T19:18:00Z">
              <w:del w:id="4312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</w:tcPr>
          <w:p w14:paraId="6DC6F341" w14:textId="5B9D9773" w:rsidR="00C97EFB" w:rsidDel="005C3E99" w:rsidRDefault="00C97EFB" w:rsidP="00C97EFB">
            <w:pPr>
              <w:spacing w:line="240" w:lineRule="auto"/>
              <w:rPr>
                <w:ins w:id="4313" w:author="MVI Technologies" w:date="2019-12-10T19:18:00Z"/>
                <w:del w:id="4314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315" w:author="MVI Technologies" w:date="2019-12-10T19:18:00Z">
              <w:del w:id="4316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046EFFB9" w14:textId="5CBCEB30" w:rsidR="00C97EFB" w:rsidDel="005C3E99" w:rsidRDefault="00C97EFB" w:rsidP="00C97EFB">
            <w:pPr>
              <w:spacing w:line="240" w:lineRule="auto"/>
              <w:rPr>
                <w:ins w:id="4317" w:author="MVI Technologies" w:date="2019-12-10T19:18:00Z"/>
                <w:del w:id="4318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319" w:author="MVI Technologies" w:date="2019-12-10T19:18:00Z">
              <w:del w:id="4320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31552078" w14:textId="0E3BC4C6" w:rsidR="00C97EFB" w:rsidDel="005C3E99" w:rsidRDefault="00C97EFB" w:rsidP="00C97EFB">
            <w:pPr>
              <w:spacing w:line="240" w:lineRule="auto"/>
              <w:rPr>
                <w:ins w:id="4321" w:author="MVI Technologies" w:date="2019-12-10T19:18:00Z"/>
                <w:del w:id="4322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323" w:author="MVI Technologies" w:date="2019-12-10T19:18:00Z">
              <w:del w:id="4324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1" w:type="dxa"/>
            <w:shd w:val="clear" w:color="auto" w:fill="000080"/>
          </w:tcPr>
          <w:p w14:paraId="29CB6147" w14:textId="4B899679" w:rsidR="00C97EFB" w:rsidDel="005C3E99" w:rsidRDefault="00C97EFB" w:rsidP="00C97EFB">
            <w:pPr>
              <w:spacing w:line="240" w:lineRule="auto"/>
              <w:rPr>
                <w:ins w:id="4325" w:author="MVI Technologies" w:date="2019-12-10T19:18:00Z"/>
                <w:del w:id="4326" w:author="Divek Vellaisamy" w:date="2019-12-11T15:41:00Z"/>
                <w:rFonts w:ascii="Calibri" w:hAnsi="Calibri"/>
              </w:rPr>
            </w:pPr>
            <w:ins w:id="4327" w:author="MVI Technologies" w:date="2019-12-10T19:18:00Z">
              <w:del w:id="4328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C97EFB" w:rsidDel="005C3E99" w14:paraId="2FE83C12" w14:textId="74553DC0" w:rsidTr="00C97EFB">
        <w:trPr>
          <w:ins w:id="4329" w:author="MVI Technologies" w:date="2019-12-10T19:18:00Z"/>
          <w:del w:id="4330" w:author="Divek Vellaisamy" w:date="2019-12-11T15:41:00Z"/>
        </w:trPr>
        <w:tc>
          <w:tcPr>
            <w:tcW w:w="2350" w:type="dxa"/>
          </w:tcPr>
          <w:p w14:paraId="451A6F70" w14:textId="699F55E0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331" w:author="MVI Technologies" w:date="2019-12-10T19:18:00Z"/>
                <w:del w:id="4332" w:author="Divek Vellaisamy" w:date="2019-12-11T15:41:00Z"/>
                <w:rFonts w:ascii="Calibri" w:eastAsia="Calibri" w:hAnsi="Calibri" w:cs="Calibri"/>
              </w:rPr>
            </w:pPr>
            <w:ins w:id="4333" w:author="MVI Technologies" w:date="2019-12-10T19:18:00Z">
              <w:del w:id="433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platformCode</w:delText>
                </w:r>
              </w:del>
            </w:ins>
          </w:p>
        </w:tc>
        <w:tc>
          <w:tcPr>
            <w:tcW w:w="1701" w:type="dxa"/>
          </w:tcPr>
          <w:p w14:paraId="2231F83A" w14:textId="5B6C379B" w:rsidR="00C97EFB" w:rsidDel="005C3E99" w:rsidRDefault="00C97EFB" w:rsidP="00C97EFB">
            <w:pPr>
              <w:spacing w:line="240" w:lineRule="auto"/>
              <w:rPr>
                <w:ins w:id="4335" w:author="MVI Technologies" w:date="2019-12-10T19:18:00Z"/>
                <w:del w:id="4336" w:author="Divek Vellaisamy" w:date="2019-12-11T15:41:00Z"/>
                <w:rFonts w:ascii="Calibri" w:hAnsi="Calibri"/>
              </w:rPr>
            </w:pPr>
            <w:ins w:id="4337" w:author="MVI Technologies" w:date="2019-12-10T19:18:00Z">
              <w:del w:id="4338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720C890E" w14:textId="09A9401B" w:rsidR="00C97EFB" w:rsidDel="005C3E99" w:rsidRDefault="00C97EFB" w:rsidP="00C97EFB">
            <w:pPr>
              <w:spacing w:line="240" w:lineRule="auto"/>
              <w:rPr>
                <w:ins w:id="4339" w:author="MVI Technologies" w:date="2019-12-10T19:18:00Z"/>
                <w:del w:id="4340" w:author="Divek Vellaisamy" w:date="2019-12-11T15:41:00Z"/>
                <w:rFonts w:ascii="Calibri" w:hAnsi="Calibri"/>
              </w:rPr>
            </w:pPr>
            <w:ins w:id="4341" w:author="MVI Technologies" w:date="2019-12-10T19:18:00Z">
              <w:del w:id="4342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65F2E2EF" w14:textId="38FD6A6C" w:rsidR="00C97EFB" w:rsidDel="005C3E99" w:rsidRDefault="00C97EFB" w:rsidP="00C97EFB">
            <w:pPr>
              <w:spacing w:line="240" w:lineRule="auto"/>
              <w:rPr>
                <w:ins w:id="4343" w:author="MVI Technologies" w:date="2019-12-10T19:18:00Z"/>
                <w:del w:id="4344" w:author="Divek Vellaisamy" w:date="2019-12-11T15:41:00Z"/>
                <w:rFonts w:ascii="Calibri" w:hAnsi="Calibri"/>
              </w:rPr>
            </w:pPr>
            <w:ins w:id="4345" w:author="MVI Technologies" w:date="2019-12-10T19:18:00Z">
              <w:del w:id="4346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31F8C69D" w14:textId="2EBF1A00" w:rsidR="00C97EFB" w:rsidDel="005C3E99" w:rsidRDefault="00C97EFB" w:rsidP="00C97EFB">
            <w:pPr>
              <w:spacing w:line="240" w:lineRule="auto"/>
              <w:rPr>
                <w:ins w:id="4347" w:author="MVI Technologies" w:date="2019-12-10T19:18:00Z"/>
                <w:del w:id="4348" w:author="Divek Vellaisamy" w:date="2019-12-11T15:41:00Z"/>
                <w:rFonts w:ascii="Calibri" w:hAnsi="Calibri"/>
              </w:rPr>
            </w:pPr>
            <w:ins w:id="4349" w:author="MVI Technologies" w:date="2019-12-10T19:18:00Z">
              <w:del w:id="4350" w:author="Divek Vellaisamy" w:date="2019-12-11T15:41:00Z">
                <w:r w:rsidDel="005C3E99">
                  <w:rPr>
                    <w:rFonts w:ascii="Calibri" w:hAnsi="Calibri"/>
                  </w:rPr>
                  <w:delText>This indicates the platform code assigned to the requestor which is also the source of this transaction</w:delText>
                </w:r>
              </w:del>
            </w:ins>
          </w:p>
        </w:tc>
      </w:tr>
      <w:tr w:rsidR="00C97EFB" w:rsidDel="005C3E99" w14:paraId="6D38F5C2" w14:textId="44AD38E9" w:rsidTr="00C97EFB">
        <w:trPr>
          <w:ins w:id="4351" w:author="MVI Technologies" w:date="2019-12-10T19:18:00Z"/>
          <w:del w:id="4352" w:author="Divek Vellaisamy" w:date="2019-12-11T15:41:00Z"/>
        </w:trPr>
        <w:tc>
          <w:tcPr>
            <w:tcW w:w="2350" w:type="dxa"/>
          </w:tcPr>
          <w:p w14:paraId="7B553981" w14:textId="6947886B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353" w:author="MVI Technologies" w:date="2019-12-10T19:18:00Z"/>
                <w:del w:id="4354" w:author="Divek Vellaisamy" w:date="2019-12-11T15:41:00Z"/>
                <w:rFonts w:ascii="Calibri" w:eastAsia="Calibri" w:hAnsi="Calibri" w:cs="Calibri"/>
              </w:rPr>
            </w:pPr>
            <w:ins w:id="4355" w:author="MVI Technologies" w:date="2019-12-10T19:18:00Z">
              <w:del w:id="435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  <w:r w:rsidRPr="00626645" w:rsidDel="005C3E99">
                  <w:rPr>
                    <w:rFonts w:ascii="Calibri" w:eastAsia="Calibri" w:hAnsi="Calibri" w:cs="Calibri"/>
                  </w:rPr>
                  <w:delText>serEntityId</w:delText>
                </w:r>
              </w:del>
            </w:ins>
          </w:p>
        </w:tc>
        <w:tc>
          <w:tcPr>
            <w:tcW w:w="1701" w:type="dxa"/>
          </w:tcPr>
          <w:p w14:paraId="0F8C0832" w14:textId="32AC4CC9" w:rsidR="00C97EFB" w:rsidDel="005C3E99" w:rsidRDefault="00C97EFB" w:rsidP="00C97EFB">
            <w:pPr>
              <w:spacing w:line="240" w:lineRule="auto"/>
              <w:rPr>
                <w:ins w:id="4357" w:author="MVI Technologies" w:date="2019-12-10T19:18:00Z"/>
                <w:del w:id="4358" w:author="Divek Vellaisamy" w:date="2019-12-11T15:41:00Z"/>
                <w:rFonts w:ascii="Calibri" w:eastAsia="Calibri" w:hAnsi="Calibri" w:cs="Calibri"/>
              </w:rPr>
            </w:pPr>
            <w:ins w:id="4359" w:author="MVI Technologies" w:date="2019-12-10T19:18:00Z">
              <w:del w:id="436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0A23233C" w14:textId="09BEA776" w:rsidR="00C97EFB" w:rsidDel="005C3E99" w:rsidRDefault="00305A2A" w:rsidP="00C97EFB">
            <w:pPr>
              <w:spacing w:line="240" w:lineRule="auto"/>
              <w:rPr>
                <w:ins w:id="4361" w:author="MVI Technologies" w:date="2019-12-10T19:18:00Z"/>
                <w:del w:id="4362" w:author="Divek Vellaisamy" w:date="2019-12-11T15:41:00Z"/>
                <w:rFonts w:ascii="Calibri" w:eastAsia="Calibri" w:hAnsi="Calibri" w:cs="Calibri"/>
              </w:rPr>
            </w:pPr>
            <w:ins w:id="4363" w:author="MVI Technologies" w:date="2019-12-10T19:43:00Z">
              <w:del w:id="436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010B69B3" w14:textId="7B635B57" w:rsidR="00C97EFB" w:rsidDel="005C3E99" w:rsidRDefault="00C97EFB" w:rsidP="00C97EFB">
            <w:pPr>
              <w:spacing w:line="240" w:lineRule="auto"/>
              <w:rPr>
                <w:ins w:id="4365" w:author="MVI Technologies" w:date="2019-12-10T19:18:00Z"/>
                <w:del w:id="4366" w:author="Divek Vellaisamy" w:date="2019-12-11T15:41:00Z"/>
                <w:rFonts w:ascii="Calibri" w:eastAsia="Calibri" w:hAnsi="Calibri" w:cs="Calibri"/>
              </w:rPr>
            </w:pPr>
            <w:ins w:id="4367" w:author="MVI Technologies" w:date="2019-12-10T19:18:00Z">
              <w:del w:id="436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65878E11" w14:textId="75C598DF" w:rsidR="00C97EFB" w:rsidDel="005C3E99" w:rsidRDefault="00C97EFB" w:rsidP="00C97EFB">
            <w:pPr>
              <w:spacing w:line="240" w:lineRule="auto"/>
              <w:rPr>
                <w:ins w:id="4369" w:author="MVI Technologies" w:date="2019-12-10T19:43:00Z"/>
                <w:del w:id="4370" w:author="Divek Vellaisamy" w:date="2019-12-11T15:41:00Z"/>
                <w:rFonts w:ascii="Calibri" w:hAnsi="Calibri"/>
              </w:rPr>
            </w:pPr>
            <w:ins w:id="4371" w:author="MVI Technologies" w:date="2019-12-10T19:18:00Z">
              <w:del w:id="4372" w:author="Divek Vellaisamy" w:date="2019-12-11T15:41:00Z">
                <w:r w:rsidDel="005C3E99">
                  <w:rPr>
                    <w:rFonts w:ascii="Calibri" w:hAnsi="Calibri"/>
                  </w:rPr>
                  <w:delText>User ID of the wallet holder from where the digital assets will be transferred</w:delText>
                </w:r>
              </w:del>
            </w:ins>
            <w:ins w:id="4373" w:author="MVI Technologies" w:date="2019-12-10T19:43:00Z">
              <w:del w:id="4374" w:author="Divek Vellaisamy" w:date="2019-12-11T15:41:00Z">
                <w:r w:rsidR="00305A2A" w:rsidDel="005C3E99">
                  <w:rPr>
                    <w:rFonts w:ascii="Calibri" w:hAnsi="Calibri"/>
                  </w:rPr>
                  <w:delText>.</w:delText>
                </w:r>
              </w:del>
            </w:ins>
          </w:p>
          <w:p w14:paraId="2DE2B4A5" w14:textId="343DDF53" w:rsidR="00305A2A" w:rsidDel="005C3E99" w:rsidRDefault="00305A2A" w:rsidP="00C97EFB">
            <w:pPr>
              <w:spacing w:line="240" w:lineRule="auto"/>
              <w:rPr>
                <w:ins w:id="4375" w:author="MVI Technologies" w:date="2019-12-10T19:18:00Z"/>
                <w:del w:id="4376" w:author="Divek Vellaisamy" w:date="2019-12-11T15:41:00Z"/>
                <w:rFonts w:ascii="Calibri" w:hAnsi="Calibri"/>
              </w:rPr>
            </w:pPr>
            <w:ins w:id="4377" w:author="MVI Technologies" w:date="2019-12-10T19:43:00Z">
              <w:del w:id="4378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fromWalletId is not available</w:delText>
                </w:r>
              </w:del>
            </w:ins>
          </w:p>
        </w:tc>
      </w:tr>
      <w:tr w:rsidR="00C97EFB" w:rsidDel="005C3E99" w14:paraId="32AFD7CD" w14:textId="54F32007" w:rsidTr="00C97EFB">
        <w:trPr>
          <w:ins w:id="4379" w:author="MVI Technologies" w:date="2019-12-10T19:18:00Z"/>
          <w:del w:id="4380" w:author="Divek Vellaisamy" w:date="2019-12-11T15:41:00Z"/>
        </w:trPr>
        <w:tc>
          <w:tcPr>
            <w:tcW w:w="2350" w:type="dxa"/>
          </w:tcPr>
          <w:p w14:paraId="3D38F452" w14:textId="2988AB9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381" w:author="MVI Technologies" w:date="2019-12-10T19:18:00Z"/>
                <w:del w:id="4382" w:author="Divek Vellaisamy" w:date="2019-12-11T15:41:00Z"/>
                <w:rFonts w:ascii="Calibri" w:hAnsi="Calibri"/>
              </w:rPr>
            </w:pPr>
            <w:ins w:id="4383" w:author="MVI Technologies" w:date="2019-12-10T19:18:00Z">
              <w:del w:id="438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fromWalletId</w:delText>
                </w:r>
              </w:del>
            </w:ins>
          </w:p>
        </w:tc>
        <w:tc>
          <w:tcPr>
            <w:tcW w:w="1701" w:type="dxa"/>
          </w:tcPr>
          <w:p w14:paraId="4D01D21E" w14:textId="6A28E52C" w:rsidR="00C97EFB" w:rsidDel="005C3E99" w:rsidRDefault="00C97EFB" w:rsidP="00C97EFB">
            <w:pPr>
              <w:spacing w:line="240" w:lineRule="auto"/>
              <w:rPr>
                <w:ins w:id="4385" w:author="MVI Technologies" w:date="2019-12-10T19:18:00Z"/>
                <w:del w:id="4386" w:author="Divek Vellaisamy" w:date="2019-12-11T15:41:00Z"/>
                <w:rFonts w:ascii="Calibri" w:eastAsia="Calibri" w:hAnsi="Calibri" w:cs="Calibri"/>
              </w:rPr>
            </w:pPr>
            <w:ins w:id="4387" w:author="MVI Technologies" w:date="2019-12-10T19:18:00Z">
              <w:del w:id="4388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9E6AB0E" w14:textId="3D8DA387" w:rsidR="00C97EFB" w:rsidDel="005C3E99" w:rsidRDefault="00305A2A" w:rsidP="00C97EFB">
            <w:pPr>
              <w:spacing w:line="240" w:lineRule="auto"/>
              <w:rPr>
                <w:ins w:id="4389" w:author="MVI Technologies" w:date="2019-12-10T19:18:00Z"/>
                <w:del w:id="4390" w:author="Divek Vellaisamy" w:date="2019-12-11T15:41:00Z"/>
                <w:rFonts w:ascii="Calibri" w:eastAsia="Calibri" w:hAnsi="Calibri" w:cs="Calibri"/>
              </w:rPr>
            </w:pPr>
            <w:ins w:id="4391" w:author="MVI Technologies" w:date="2019-12-10T19:43:00Z">
              <w:del w:id="439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013D0FFB" w14:textId="60583E8D" w:rsidR="00C97EFB" w:rsidDel="005C3E99" w:rsidRDefault="00C97EFB" w:rsidP="00C97EFB">
            <w:pPr>
              <w:spacing w:line="240" w:lineRule="auto"/>
              <w:rPr>
                <w:ins w:id="4393" w:author="MVI Technologies" w:date="2019-12-10T19:18:00Z"/>
                <w:del w:id="4394" w:author="Divek Vellaisamy" w:date="2019-12-11T15:41:00Z"/>
                <w:rFonts w:ascii="Calibri" w:eastAsia="Calibri" w:hAnsi="Calibri" w:cs="Calibri"/>
              </w:rPr>
            </w:pPr>
            <w:ins w:id="4395" w:author="MVI Technologies" w:date="2019-12-10T19:18:00Z">
              <w:del w:id="439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2BDAEB9F" w14:textId="0F420E48" w:rsidR="00C97EFB" w:rsidDel="005C3E99" w:rsidRDefault="00C97EFB" w:rsidP="00C97EFB">
            <w:pPr>
              <w:spacing w:line="240" w:lineRule="auto"/>
              <w:rPr>
                <w:ins w:id="4397" w:author="MVI Technologies" w:date="2019-12-10T19:44:00Z"/>
                <w:del w:id="4398" w:author="Divek Vellaisamy" w:date="2019-12-11T15:41:00Z"/>
                <w:rFonts w:ascii="Calibri" w:hAnsi="Calibri"/>
              </w:rPr>
            </w:pPr>
            <w:ins w:id="4399" w:author="MVI Technologies" w:date="2019-12-10T19:18:00Z">
              <w:del w:id="4400" w:author="Divek Vellaisamy" w:date="2019-12-11T15:41:00Z">
                <w:r w:rsidDel="005C3E99">
                  <w:rPr>
                    <w:rFonts w:ascii="Calibri" w:hAnsi="Calibri"/>
                  </w:rPr>
                  <w:delText>Wallet ID from where the digital assets will be transferred</w:delText>
                </w:r>
              </w:del>
            </w:ins>
          </w:p>
          <w:p w14:paraId="1E9AC622" w14:textId="53B4AA39" w:rsidR="00305A2A" w:rsidDel="005C3E99" w:rsidRDefault="00305A2A" w:rsidP="00C97EFB">
            <w:pPr>
              <w:spacing w:line="240" w:lineRule="auto"/>
              <w:rPr>
                <w:ins w:id="4401" w:author="MVI Technologies" w:date="2019-12-10T19:18:00Z"/>
                <w:del w:id="4402" w:author="Divek Vellaisamy" w:date="2019-12-11T15:41:00Z"/>
                <w:rFonts w:ascii="Calibri" w:hAnsi="Calibri"/>
              </w:rPr>
            </w:pPr>
            <w:ins w:id="4403" w:author="MVI Technologies" w:date="2019-12-10T19:44:00Z">
              <w:del w:id="4404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  <w:r w:rsidRPr="00626645" w:rsidDel="005C3E99">
                  <w:rPr>
                    <w:rFonts w:ascii="Calibri" w:eastAsia="Calibri" w:hAnsi="Calibri" w:cs="Calibri"/>
                  </w:rPr>
                  <w:delText>serEntityId</w:delText>
                </w:r>
                <w:r w:rsidDel="005C3E99">
                  <w:rPr>
                    <w:rFonts w:ascii="Calibri" w:eastAsia="Calibri" w:hAnsi="Calibri" w:cs="Calibri"/>
                  </w:rPr>
                  <w:delText xml:space="preserve"> is not available</w:delText>
                </w:r>
              </w:del>
            </w:ins>
          </w:p>
        </w:tc>
      </w:tr>
      <w:tr w:rsidR="00C97EFB" w:rsidDel="005C3E99" w14:paraId="51FFDEAF" w14:textId="4E40DDED" w:rsidTr="00C97EFB">
        <w:trPr>
          <w:ins w:id="4405" w:author="MVI Technologies" w:date="2019-12-10T19:18:00Z"/>
          <w:del w:id="4406" w:author="Divek Vellaisamy" w:date="2019-12-11T15:41:00Z"/>
        </w:trPr>
        <w:tc>
          <w:tcPr>
            <w:tcW w:w="2350" w:type="dxa"/>
          </w:tcPr>
          <w:p w14:paraId="1EF6A376" w14:textId="2B7F1AB2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407" w:author="MVI Technologies" w:date="2019-12-10T19:18:00Z"/>
                <w:del w:id="4408" w:author="Divek Vellaisamy" w:date="2019-12-11T15:41:00Z"/>
                <w:rFonts w:ascii="Calibri" w:eastAsia="Calibri" w:hAnsi="Calibri" w:cs="Calibri"/>
              </w:rPr>
            </w:pPr>
            <w:ins w:id="4409" w:author="MVI Technologies" w:date="2019-12-10T19:18:00Z">
              <w:del w:id="441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toUserEntityId</w:delText>
                </w:r>
              </w:del>
            </w:ins>
          </w:p>
        </w:tc>
        <w:tc>
          <w:tcPr>
            <w:tcW w:w="1701" w:type="dxa"/>
          </w:tcPr>
          <w:p w14:paraId="76E9A8BD" w14:textId="372CB7C1" w:rsidR="00C97EFB" w:rsidDel="005C3E99" w:rsidRDefault="00C97EFB" w:rsidP="00C97EFB">
            <w:pPr>
              <w:spacing w:line="240" w:lineRule="auto"/>
              <w:rPr>
                <w:ins w:id="4411" w:author="MVI Technologies" w:date="2019-12-10T19:18:00Z"/>
                <w:del w:id="4412" w:author="Divek Vellaisamy" w:date="2019-12-11T15:41:00Z"/>
                <w:rFonts w:ascii="Calibri" w:hAnsi="Calibri"/>
              </w:rPr>
            </w:pPr>
            <w:ins w:id="4413" w:author="MVI Technologies" w:date="2019-12-10T19:18:00Z">
              <w:del w:id="441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7CFB4C10" w14:textId="0A73C695" w:rsidR="00C97EFB" w:rsidDel="005C3E99" w:rsidRDefault="00305A2A" w:rsidP="00C97EFB">
            <w:pPr>
              <w:spacing w:line="240" w:lineRule="auto"/>
              <w:rPr>
                <w:ins w:id="4415" w:author="MVI Technologies" w:date="2019-12-10T19:18:00Z"/>
                <w:del w:id="4416" w:author="Divek Vellaisamy" w:date="2019-12-11T15:41:00Z"/>
                <w:rFonts w:ascii="Calibri" w:eastAsia="Calibri" w:hAnsi="Calibri" w:cs="Calibri"/>
              </w:rPr>
            </w:pPr>
            <w:ins w:id="4417" w:author="MVI Technologies" w:date="2019-12-10T19:42:00Z">
              <w:del w:id="441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4FA1EB89" w14:textId="150CC9AD" w:rsidR="00C97EFB" w:rsidDel="005C3E99" w:rsidRDefault="00C97EFB" w:rsidP="00C97EFB">
            <w:pPr>
              <w:spacing w:line="240" w:lineRule="auto"/>
              <w:rPr>
                <w:ins w:id="4419" w:author="MVI Technologies" w:date="2019-12-10T19:18:00Z"/>
                <w:del w:id="4420" w:author="Divek Vellaisamy" w:date="2019-12-11T15:41:00Z"/>
                <w:rFonts w:ascii="Calibri" w:eastAsia="Calibri" w:hAnsi="Calibri" w:cs="Calibri"/>
              </w:rPr>
            </w:pPr>
            <w:ins w:id="4421" w:author="MVI Technologies" w:date="2019-12-10T19:18:00Z">
              <w:del w:id="442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33DAFAF4" w14:textId="00F8DAFB" w:rsidR="00C97EFB" w:rsidDel="005C3E99" w:rsidRDefault="00C97EFB" w:rsidP="00C97EFB">
            <w:pPr>
              <w:spacing w:line="240" w:lineRule="auto"/>
              <w:rPr>
                <w:ins w:id="4423" w:author="MVI Technologies" w:date="2019-12-10T19:44:00Z"/>
                <w:del w:id="4424" w:author="Divek Vellaisamy" w:date="2019-12-11T15:41:00Z"/>
                <w:rFonts w:ascii="Calibri" w:hAnsi="Calibri"/>
              </w:rPr>
            </w:pPr>
            <w:ins w:id="4425" w:author="MVI Technologies" w:date="2019-12-10T19:18:00Z">
              <w:del w:id="4426" w:author="Divek Vellaisamy" w:date="2019-12-11T15:41:00Z">
                <w:r w:rsidDel="005C3E99">
                  <w:rPr>
                    <w:rFonts w:ascii="Calibri" w:hAnsi="Calibri"/>
                  </w:rPr>
                  <w:delText>User ID of the wallet holder to which the digital assets will be transferred</w:delText>
                </w:r>
              </w:del>
            </w:ins>
          </w:p>
          <w:p w14:paraId="11D5CC00" w14:textId="273F9B98" w:rsidR="00305A2A" w:rsidDel="005C3E99" w:rsidRDefault="00305A2A" w:rsidP="00C97EFB">
            <w:pPr>
              <w:spacing w:line="240" w:lineRule="auto"/>
              <w:rPr>
                <w:ins w:id="4427" w:author="MVI Technologies" w:date="2019-12-10T19:18:00Z"/>
                <w:del w:id="4428" w:author="Divek Vellaisamy" w:date="2019-12-11T15:41:00Z"/>
                <w:rFonts w:ascii="Calibri" w:hAnsi="Calibri"/>
              </w:rPr>
            </w:pPr>
            <w:ins w:id="4429" w:author="MVI Technologies" w:date="2019-12-10T19:44:00Z">
              <w:del w:id="4430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toWalletId is not available</w:delText>
                </w:r>
              </w:del>
            </w:ins>
          </w:p>
        </w:tc>
      </w:tr>
      <w:tr w:rsidR="00C97EFB" w:rsidDel="005C3E99" w14:paraId="2237CA84" w14:textId="2A8222D1" w:rsidTr="00C97EFB">
        <w:trPr>
          <w:ins w:id="4431" w:author="MVI Technologies" w:date="2019-12-10T19:18:00Z"/>
          <w:del w:id="4432" w:author="Divek Vellaisamy" w:date="2019-12-11T15:41:00Z"/>
        </w:trPr>
        <w:tc>
          <w:tcPr>
            <w:tcW w:w="2350" w:type="dxa"/>
          </w:tcPr>
          <w:p w14:paraId="600ED2BD" w14:textId="5FAD021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433" w:author="MVI Technologies" w:date="2019-12-10T19:18:00Z"/>
                <w:del w:id="4434" w:author="Divek Vellaisamy" w:date="2019-12-11T15:41:00Z"/>
                <w:rFonts w:ascii="Calibri" w:eastAsia="Calibri" w:hAnsi="Calibri" w:cs="Calibri"/>
              </w:rPr>
            </w:pPr>
            <w:ins w:id="4435" w:author="MVI Technologies" w:date="2019-12-10T19:18:00Z">
              <w:del w:id="443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toWalletId</w:delText>
                </w:r>
              </w:del>
            </w:ins>
          </w:p>
        </w:tc>
        <w:tc>
          <w:tcPr>
            <w:tcW w:w="1701" w:type="dxa"/>
          </w:tcPr>
          <w:p w14:paraId="33B77D78" w14:textId="5142BCA5" w:rsidR="00C97EFB" w:rsidDel="005C3E99" w:rsidRDefault="00C97EFB" w:rsidP="00C97EFB">
            <w:pPr>
              <w:spacing w:line="240" w:lineRule="auto"/>
              <w:rPr>
                <w:ins w:id="4437" w:author="MVI Technologies" w:date="2019-12-10T19:18:00Z"/>
                <w:del w:id="4438" w:author="Divek Vellaisamy" w:date="2019-12-11T15:41:00Z"/>
                <w:rFonts w:ascii="Calibri" w:hAnsi="Calibri"/>
              </w:rPr>
            </w:pPr>
            <w:ins w:id="4439" w:author="MVI Technologies" w:date="2019-12-10T19:18:00Z">
              <w:del w:id="4440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1553226" w14:textId="65640454" w:rsidR="00C97EFB" w:rsidDel="005C3E99" w:rsidRDefault="00305A2A" w:rsidP="00C97EFB">
            <w:pPr>
              <w:spacing w:line="240" w:lineRule="auto"/>
              <w:rPr>
                <w:ins w:id="4441" w:author="MVI Technologies" w:date="2019-12-10T19:18:00Z"/>
                <w:del w:id="4442" w:author="Divek Vellaisamy" w:date="2019-12-11T15:41:00Z"/>
                <w:rFonts w:ascii="Calibri" w:eastAsia="Calibri" w:hAnsi="Calibri" w:cs="Calibri"/>
              </w:rPr>
            </w:pPr>
            <w:ins w:id="4443" w:author="MVI Technologies" w:date="2019-12-10T19:42:00Z">
              <w:del w:id="444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5C718F34" w14:textId="2DD42AC9" w:rsidR="00C97EFB" w:rsidDel="005C3E99" w:rsidRDefault="00C97EFB" w:rsidP="00C97EFB">
            <w:pPr>
              <w:spacing w:line="240" w:lineRule="auto"/>
              <w:rPr>
                <w:ins w:id="4445" w:author="MVI Technologies" w:date="2019-12-10T19:18:00Z"/>
                <w:del w:id="4446" w:author="Divek Vellaisamy" w:date="2019-12-11T15:41:00Z"/>
                <w:rFonts w:ascii="Calibri" w:eastAsia="Calibri" w:hAnsi="Calibri" w:cs="Calibri"/>
              </w:rPr>
            </w:pPr>
            <w:ins w:id="4447" w:author="MVI Technologies" w:date="2019-12-10T19:18:00Z">
              <w:del w:id="444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6D844561" w14:textId="4C81DA81" w:rsidR="00C97EFB" w:rsidDel="005C3E99" w:rsidRDefault="00C97EFB" w:rsidP="00C97EFB">
            <w:pPr>
              <w:spacing w:line="240" w:lineRule="auto"/>
              <w:rPr>
                <w:ins w:id="4449" w:author="MVI Technologies" w:date="2019-12-10T19:44:00Z"/>
                <w:del w:id="4450" w:author="Divek Vellaisamy" w:date="2019-12-11T15:41:00Z"/>
                <w:rFonts w:ascii="Calibri" w:hAnsi="Calibri"/>
              </w:rPr>
            </w:pPr>
            <w:ins w:id="4451" w:author="MVI Technologies" w:date="2019-12-10T19:18:00Z">
              <w:del w:id="4452" w:author="Divek Vellaisamy" w:date="2019-12-11T15:41:00Z">
                <w:r w:rsidDel="005C3E99">
                  <w:rPr>
                    <w:rFonts w:ascii="Calibri" w:hAnsi="Calibri"/>
                  </w:rPr>
                  <w:delText>Wallet ID to which the digital assets will be transferred</w:delText>
                </w:r>
              </w:del>
            </w:ins>
          </w:p>
          <w:p w14:paraId="0B8FAEF6" w14:textId="2ACD8C0A" w:rsidR="00305A2A" w:rsidDel="005C3E99" w:rsidRDefault="00305A2A" w:rsidP="00C97EFB">
            <w:pPr>
              <w:spacing w:line="240" w:lineRule="auto"/>
              <w:rPr>
                <w:ins w:id="4453" w:author="MVI Technologies" w:date="2019-12-10T19:18:00Z"/>
                <w:del w:id="4454" w:author="Divek Vellaisamy" w:date="2019-12-11T15:41:00Z"/>
                <w:rFonts w:ascii="Calibri" w:hAnsi="Calibri"/>
              </w:rPr>
            </w:pPr>
            <w:ins w:id="4455" w:author="MVI Technologies" w:date="2019-12-10T19:44:00Z">
              <w:del w:id="4456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toUserEntityId is not available</w:delText>
                </w:r>
              </w:del>
            </w:ins>
          </w:p>
        </w:tc>
      </w:tr>
      <w:tr w:rsidR="00C97EFB" w:rsidDel="005C3E99" w14:paraId="5205BAE8" w14:textId="1B84A3AC" w:rsidTr="00C97EFB">
        <w:trPr>
          <w:ins w:id="4457" w:author="MVI Technologies" w:date="2019-12-10T19:18:00Z"/>
          <w:del w:id="4458" w:author="Divek Vellaisamy" w:date="2019-12-11T15:41:00Z"/>
        </w:trPr>
        <w:tc>
          <w:tcPr>
            <w:tcW w:w="2350" w:type="dxa"/>
          </w:tcPr>
          <w:p w14:paraId="5160F7CE" w14:textId="5754DF1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459" w:author="MVI Technologies" w:date="2019-12-10T19:18:00Z"/>
                <w:del w:id="4460" w:author="Divek Vellaisamy" w:date="2019-12-11T15:41:00Z"/>
                <w:rFonts w:ascii="Calibri" w:eastAsia="Calibri" w:hAnsi="Calibri" w:cs="Calibri"/>
              </w:rPr>
            </w:pPr>
            <w:ins w:id="4461" w:author="MVI Technologies" w:date="2019-12-10T19:18:00Z">
              <w:del w:id="446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</w:tcPr>
          <w:p w14:paraId="100F691D" w14:textId="09542A9B" w:rsidR="00C97EFB" w:rsidDel="005C3E99" w:rsidRDefault="00C97EFB" w:rsidP="00C97EFB">
            <w:pPr>
              <w:spacing w:line="240" w:lineRule="auto"/>
              <w:rPr>
                <w:ins w:id="4463" w:author="MVI Technologies" w:date="2019-12-10T19:18:00Z"/>
                <w:del w:id="4464" w:author="Divek Vellaisamy" w:date="2019-12-11T15:41:00Z"/>
                <w:rFonts w:ascii="Calibri" w:hAnsi="Calibri"/>
              </w:rPr>
            </w:pPr>
            <w:ins w:id="4465" w:author="MVI Technologies" w:date="2019-12-10T19:18:00Z">
              <w:del w:id="4466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A4037C1" w14:textId="1AB06A59" w:rsidR="00C97EFB" w:rsidDel="005C3E99" w:rsidRDefault="00C97EFB" w:rsidP="00C97EFB">
            <w:pPr>
              <w:spacing w:line="240" w:lineRule="auto"/>
              <w:rPr>
                <w:ins w:id="4467" w:author="MVI Technologies" w:date="2019-12-10T19:18:00Z"/>
                <w:del w:id="4468" w:author="Divek Vellaisamy" w:date="2019-12-11T15:41:00Z"/>
                <w:rFonts w:ascii="Calibri" w:hAnsi="Calibri"/>
              </w:rPr>
            </w:pPr>
            <w:ins w:id="4469" w:author="MVI Technologies" w:date="2019-12-10T19:18:00Z">
              <w:del w:id="4470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4CA7C61F" w14:textId="19605A03" w:rsidR="00C97EFB" w:rsidDel="005C3E99" w:rsidRDefault="00C97EFB" w:rsidP="00C97EFB">
            <w:pPr>
              <w:spacing w:line="240" w:lineRule="auto"/>
              <w:rPr>
                <w:ins w:id="4471" w:author="MVI Technologies" w:date="2019-12-10T19:18:00Z"/>
                <w:del w:id="4472" w:author="Divek Vellaisamy" w:date="2019-12-11T15:41:00Z"/>
                <w:rFonts w:ascii="Calibri" w:hAnsi="Calibri"/>
              </w:rPr>
            </w:pPr>
            <w:ins w:id="4473" w:author="MVI Technologies" w:date="2019-12-10T19:18:00Z">
              <w:del w:id="4474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5B687963" w14:textId="1A1E67E6" w:rsidR="00C97EFB" w:rsidDel="005C3E99" w:rsidRDefault="00C97EFB" w:rsidP="00C97EFB">
            <w:pPr>
              <w:spacing w:line="240" w:lineRule="auto"/>
              <w:rPr>
                <w:ins w:id="4475" w:author="MVI Technologies" w:date="2019-12-10T19:18:00Z"/>
                <w:del w:id="4476" w:author="Divek Vellaisamy" w:date="2019-12-11T15:41:00Z"/>
                <w:rFonts w:ascii="Calibri" w:hAnsi="Calibri"/>
              </w:rPr>
            </w:pPr>
            <w:ins w:id="4477" w:author="MVI Technologies" w:date="2019-12-10T19:18:00Z">
              <w:del w:id="4478" w:author="Divek Vellaisamy" w:date="2019-12-11T15:41:00Z">
                <w:r w:rsidDel="005C3E99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C97EFB" w:rsidDel="005C3E99" w14:paraId="4E7D57D1" w14:textId="42D670D7" w:rsidTr="00C97EFB">
        <w:trPr>
          <w:ins w:id="4479" w:author="MVI Technologies" w:date="2019-12-10T19:18:00Z"/>
          <w:del w:id="4480" w:author="Divek Vellaisamy" w:date="2019-12-11T15:41:00Z"/>
        </w:trPr>
        <w:tc>
          <w:tcPr>
            <w:tcW w:w="2350" w:type="dxa"/>
          </w:tcPr>
          <w:p w14:paraId="40E03E5B" w14:textId="51B989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481" w:author="MVI Technologies" w:date="2019-12-10T19:18:00Z"/>
                <w:del w:id="4482" w:author="Divek Vellaisamy" w:date="2019-12-11T15:41:00Z"/>
                <w:rFonts w:ascii="Calibri" w:eastAsia="Calibri" w:hAnsi="Calibri" w:cs="Calibri"/>
              </w:rPr>
            </w:pPr>
            <w:ins w:id="4483" w:author="MVI Technologies" w:date="2019-12-10T19:18:00Z">
              <w:del w:id="448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quantity</w:delText>
                </w:r>
              </w:del>
            </w:ins>
          </w:p>
        </w:tc>
        <w:tc>
          <w:tcPr>
            <w:tcW w:w="1701" w:type="dxa"/>
          </w:tcPr>
          <w:p w14:paraId="75C50E5C" w14:textId="2B492063" w:rsidR="00C97EFB" w:rsidDel="005C3E99" w:rsidRDefault="00C97EFB" w:rsidP="00C97EFB">
            <w:pPr>
              <w:spacing w:line="240" w:lineRule="auto"/>
              <w:rPr>
                <w:ins w:id="4485" w:author="MVI Technologies" w:date="2019-12-10T19:18:00Z"/>
                <w:del w:id="4486" w:author="Divek Vellaisamy" w:date="2019-12-11T15:41:00Z"/>
                <w:rFonts w:ascii="Calibri" w:hAnsi="Calibri"/>
              </w:rPr>
            </w:pPr>
            <w:ins w:id="4487" w:author="MVI Technologies" w:date="2019-12-10T19:18:00Z">
              <w:del w:id="4488" w:author="Divek Vellaisamy" w:date="2019-12-11T15:41:00Z">
                <w:r w:rsidDel="005C3E99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08" w:type="dxa"/>
          </w:tcPr>
          <w:p w14:paraId="23C4CF71" w14:textId="6894CB23" w:rsidR="00C97EFB" w:rsidDel="005C3E99" w:rsidRDefault="00C97EFB" w:rsidP="00C97EFB">
            <w:pPr>
              <w:spacing w:line="240" w:lineRule="auto"/>
              <w:rPr>
                <w:ins w:id="4489" w:author="MVI Technologies" w:date="2019-12-10T19:18:00Z"/>
                <w:del w:id="4490" w:author="Divek Vellaisamy" w:date="2019-12-11T15:41:00Z"/>
                <w:rFonts w:ascii="Calibri" w:hAnsi="Calibri"/>
              </w:rPr>
            </w:pPr>
            <w:ins w:id="4491" w:author="MVI Technologies" w:date="2019-12-10T19:18:00Z">
              <w:del w:id="4492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5056EACE" w14:textId="0DD73EAA" w:rsidR="00C97EFB" w:rsidDel="005C3E99" w:rsidRDefault="00C97EFB" w:rsidP="00C97EFB">
            <w:pPr>
              <w:spacing w:line="240" w:lineRule="auto"/>
              <w:rPr>
                <w:ins w:id="4493" w:author="MVI Technologies" w:date="2019-12-10T19:18:00Z"/>
                <w:del w:id="4494" w:author="Divek Vellaisamy" w:date="2019-12-11T15:41:00Z"/>
                <w:rFonts w:ascii="Calibri" w:hAnsi="Calibri"/>
              </w:rPr>
            </w:pPr>
            <w:ins w:id="4495" w:author="MVI Technologies" w:date="2019-12-10T19:18:00Z">
              <w:del w:id="4496" w:author="Divek Vellaisamy" w:date="2019-12-11T15:41:00Z">
                <w:r w:rsidDel="005C3E99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1" w:type="dxa"/>
          </w:tcPr>
          <w:p w14:paraId="317AC8FD" w14:textId="0E7BEA41" w:rsidR="00C97EFB" w:rsidDel="005C3E99" w:rsidRDefault="00C97EFB" w:rsidP="00C97EFB">
            <w:pPr>
              <w:spacing w:line="240" w:lineRule="auto"/>
              <w:rPr>
                <w:ins w:id="4497" w:author="MVI Technologies" w:date="2019-12-10T19:18:00Z"/>
                <w:del w:id="4498" w:author="Divek Vellaisamy" w:date="2019-12-11T15:41:00Z"/>
                <w:rFonts w:ascii="Calibri" w:hAnsi="Calibri"/>
              </w:rPr>
            </w:pPr>
            <w:ins w:id="4499" w:author="MVI Technologies" w:date="2019-12-10T19:18:00Z">
              <w:del w:id="4500" w:author="Divek Vellaisamy" w:date="2019-12-11T15:41:00Z">
                <w:r w:rsidDel="005C3E99">
                  <w:rPr>
                    <w:rFonts w:ascii="Calibri" w:hAnsi="Calibri"/>
                  </w:rPr>
                  <w:delText>Quantity</w:delText>
                </w:r>
              </w:del>
            </w:ins>
            <w:ins w:id="4501" w:author="MVI Technologies" w:date="2019-12-10T19:45:00Z">
              <w:del w:id="4502" w:author="Divek Vellaisamy" w:date="2019-12-11T15:41:00Z">
                <w:r w:rsidR="00305A2A" w:rsidDel="005C3E99">
                  <w:rPr>
                    <w:rFonts w:ascii="Calibri" w:hAnsi="Calibri"/>
                  </w:rPr>
                  <w:delText xml:space="preserve"> of the digital assets to be transferred</w:delText>
                </w:r>
              </w:del>
            </w:ins>
          </w:p>
        </w:tc>
      </w:tr>
      <w:tr w:rsidR="00C97EFB" w:rsidDel="005C3E99" w14:paraId="2030969D" w14:textId="5BACDA35" w:rsidTr="00C97EFB">
        <w:trPr>
          <w:ins w:id="4503" w:author="MVI Technologies" w:date="2019-12-10T19:18:00Z"/>
          <w:del w:id="4504" w:author="Divek Vellaisamy" w:date="2019-12-11T15:41:00Z"/>
        </w:trPr>
        <w:tc>
          <w:tcPr>
            <w:tcW w:w="2350" w:type="dxa"/>
          </w:tcPr>
          <w:p w14:paraId="399ED8D3" w14:textId="3B4B0CF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05" w:author="MVI Technologies" w:date="2019-12-10T19:18:00Z"/>
                <w:del w:id="4506" w:author="Divek Vellaisamy" w:date="2019-12-11T15:41:00Z"/>
                <w:rFonts w:ascii="Calibri" w:eastAsia="Calibri" w:hAnsi="Calibri" w:cs="Calibri"/>
              </w:rPr>
            </w:pPr>
            <w:ins w:id="4507" w:author="MVI Technologies" w:date="2019-12-10T19:18:00Z">
              <w:del w:id="450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register</w:delText>
                </w:r>
              </w:del>
            </w:ins>
            <w:ins w:id="4509" w:author="MVI Technologies" w:date="2019-12-10T19:46:00Z">
              <w:del w:id="4510" w:author="Divek Vellaisamy" w:date="2019-12-11T15:41:00Z">
                <w:r w:rsidR="00305A2A" w:rsidDel="005C3E99">
                  <w:rPr>
                    <w:rFonts w:ascii="Calibri" w:eastAsia="Calibri" w:hAnsi="Calibri" w:cs="Calibri"/>
                  </w:rPr>
                  <w:delText>ToUserEntity</w:delText>
                </w:r>
              </w:del>
            </w:ins>
          </w:p>
        </w:tc>
        <w:tc>
          <w:tcPr>
            <w:tcW w:w="1701" w:type="dxa"/>
          </w:tcPr>
          <w:p w14:paraId="1DF0DFB6" w14:textId="4F0F8E1B" w:rsidR="00C97EFB" w:rsidDel="005C3E99" w:rsidRDefault="00C97EFB" w:rsidP="00C97EFB">
            <w:pPr>
              <w:spacing w:line="240" w:lineRule="auto"/>
              <w:rPr>
                <w:ins w:id="4511" w:author="MVI Technologies" w:date="2019-12-10T19:18:00Z"/>
                <w:del w:id="4512" w:author="Divek Vellaisamy" w:date="2019-12-11T15:41:00Z"/>
                <w:rFonts w:ascii="Calibri" w:hAnsi="Calibri"/>
              </w:rPr>
            </w:pPr>
            <w:ins w:id="4513" w:author="MVI Technologies" w:date="2019-12-10T19:18:00Z">
              <w:del w:id="4514" w:author="Divek Vellaisamy" w:date="2019-12-11T15:41:00Z">
                <w:r w:rsidDel="005C3E99">
                  <w:rPr>
                    <w:rFonts w:ascii="Calibri" w:hAnsi="Calibri"/>
                  </w:rPr>
                  <w:delText>Boolean</w:delText>
                </w:r>
              </w:del>
            </w:ins>
          </w:p>
        </w:tc>
        <w:tc>
          <w:tcPr>
            <w:tcW w:w="708" w:type="dxa"/>
          </w:tcPr>
          <w:p w14:paraId="3CC3006A" w14:textId="71B57399" w:rsidR="00C97EFB" w:rsidDel="005C3E99" w:rsidRDefault="00C97EFB" w:rsidP="00C97EFB">
            <w:pPr>
              <w:spacing w:line="240" w:lineRule="auto"/>
              <w:rPr>
                <w:ins w:id="4515" w:author="MVI Technologies" w:date="2019-12-10T19:18:00Z"/>
                <w:del w:id="4516" w:author="Divek Vellaisamy" w:date="2019-12-11T15:41:00Z"/>
                <w:rFonts w:ascii="Calibri" w:hAnsi="Calibri"/>
              </w:rPr>
            </w:pPr>
            <w:ins w:id="4517" w:author="MVI Technologies" w:date="2019-12-10T19:18:00Z">
              <w:del w:id="4518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1FF3BE4C" w14:textId="53A538B8" w:rsidR="00C97EFB" w:rsidDel="005C3E99" w:rsidRDefault="00C97EFB" w:rsidP="00C97EFB">
            <w:pPr>
              <w:spacing w:line="240" w:lineRule="auto"/>
              <w:rPr>
                <w:ins w:id="4519" w:author="MVI Technologies" w:date="2019-12-10T19:18:00Z"/>
                <w:del w:id="4520" w:author="Divek Vellaisamy" w:date="2019-12-11T15:41:00Z"/>
                <w:rFonts w:ascii="Calibri" w:hAnsi="Calibri"/>
              </w:rPr>
            </w:pPr>
            <w:ins w:id="4521" w:author="MVI Technologies" w:date="2019-12-10T19:18:00Z">
              <w:del w:id="4522" w:author="Divek Vellaisamy" w:date="2019-12-11T15:41:00Z">
                <w:r w:rsidDel="005C3E99">
                  <w:rPr>
                    <w:rFonts w:ascii="Calibri" w:hAnsi="Calibri"/>
                  </w:rPr>
                  <w:delText>NA</w:delText>
                </w:r>
              </w:del>
            </w:ins>
          </w:p>
        </w:tc>
        <w:tc>
          <w:tcPr>
            <w:tcW w:w="4421" w:type="dxa"/>
          </w:tcPr>
          <w:p w14:paraId="64D830A4" w14:textId="1B352FF7" w:rsidR="00C97EFB" w:rsidDel="005C3E99" w:rsidRDefault="00C97EFB" w:rsidP="00C97EFB">
            <w:pPr>
              <w:spacing w:line="240" w:lineRule="auto"/>
              <w:rPr>
                <w:ins w:id="4523" w:author="MVI Technologies" w:date="2019-12-10T19:18:00Z"/>
                <w:del w:id="4524" w:author="Divek Vellaisamy" w:date="2019-12-11T15:41:00Z"/>
                <w:rFonts w:ascii="Calibri" w:hAnsi="Calibri"/>
              </w:rPr>
            </w:pPr>
            <w:ins w:id="4525" w:author="MVI Technologies" w:date="2019-12-10T19:18:00Z">
              <w:del w:id="4526" w:author="Divek Vellaisamy" w:date="2019-12-11T15:41:00Z">
                <w:r w:rsidDel="005C3E99">
                  <w:rPr>
                    <w:rFonts w:ascii="Calibri" w:hAnsi="Calibri"/>
                  </w:rPr>
                  <w:delText xml:space="preserve">Flag to check if the </w:delText>
                </w:r>
              </w:del>
            </w:ins>
            <w:ins w:id="4527" w:author="MVI Technologies" w:date="2019-12-10T19:46:00Z">
              <w:del w:id="4528" w:author="Divek Vellaisamy" w:date="2019-12-11T15:41:00Z">
                <w:r w:rsidR="00305A2A" w:rsidDel="005C3E99">
                  <w:rPr>
                    <w:rFonts w:ascii="Calibri" w:hAnsi="Calibri"/>
                  </w:rPr>
                  <w:delText>destination wallet user entity</w:delText>
                </w:r>
              </w:del>
            </w:ins>
            <w:ins w:id="4529" w:author="MVI Technologies" w:date="2019-12-10T19:18:00Z">
              <w:del w:id="4530" w:author="Divek Vellaisamy" w:date="2019-12-11T15:41:00Z">
                <w:r w:rsidDel="005C3E99">
                  <w:rPr>
                    <w:rFonts w:ascii="Calibri" w:hAnsi="Calibri"/>
                  </w:rPr>
                  <w:delText xml:space="preserve"> is</w:delText>
                </w:r>
              </w:del>
            </w:ins>
            <w:ins w:id="4531" w:author="MVI Technologies" w:date="2019-12-10T19:47:00Z">
              <w:del w:id="4532" w:author="Divek Vellaisamy" w:date="2019-12-11T15:41:00Z">
                <w:r w:rsidR="00305A2A" w:rsidDel="005C3E99">
                  <w:rPr>
                    <w:rFonts w:ascii="Calibri" w:hAnsi="Calibri"/>
                  </w:rPr>
                  <w:delText xml:space="preserve"> a</w:delText>
                </w:r>
              </w:del>
            </w:ins>
            <w:ins w:id="4533" w:author="MVI Technologies" w:date="2019-12-10T19:18:00Z">
              <w:del w:id="4534" w:author="Divek Vellaisamy" w:date="2019-12-11T15:41:00Z">
                <w:r w:rsidDel="005C3E99">
                  <w:rPr>
                    <w:rFonts w:ascii="Calibri" w:hAnsi="Calibri"/>
                  </w:rPr>
                  <w:delText xml:space="preserve"> registered one.</w:delText>
                </w:r>
              </w:del>
            </w:ins>
          </w:p>
          <w:p w14:paraId="54CEE4E9" w14:textId="0F19610D" w:rsidR="00C97EFB" w:rsidDel="005C3E99" w:rsidRDefault="00C97EFB" w:rsidP="00C97EFB">
            <w:pPr>
              <w:spacing w:line="240" w:lineRule="auto"/>
              <w:rPr>
                <w:ins w:id="4535" w:author="MVI Technologies" w:date="2019-12-10T19:18:00Z"/>
                <w:del w:id="4536" w:author="Divek Vellaisamy" w:date="2019-12-11T15:41:00Z"/>
                <w:rFonts w:ascii="Calibri" w:hAnsi="Calibri"/>
              </w:rPr>
            </w:pPr>
            <w:ins w:id="4537" w:author="MVI Technologies" w:date="2019-12-10T19:18:00Z">
              <w:del w:id="4538" w:author="Divek Vellaisamy" w:date="2019-12-11T15:41:00Z">
                <w:r w:rsidDel="005C3E99">
                  <w:rPr>
                    <w:rFonts w:ascii="Calibri" w:hAnsi="Calibri"/>
                  </w:rPr>
                  <w:delText>Default value: FALSE</w:delText>
                </w:r>
              </w:del>
            </w:ins>
          </w:p>
        </w:tc>
      </w:tr>
      <w:tr w:rsidR="00C97EFB" w:rsidDel="005C3E99" w14:paraId="0E4CE4EE" w14:textId="09BB24A7" w:rsidTr="00C97EFB">
        <w:trPr>
          <w:ins w:id="4539" w:author="MVI Technologies" w:date="2019-12-10T19:18:00Z"/>
          <w:del w:id="4540" w:author="Divek Vellaisamy" w:date="2019-12-11T15:41:00Z"/>
        </w:trPr>
        <w:tc>
          <w:tcPr>
            <w:tcW w:w="2350" w:type="dxa"/>
          </w:tcPr>
          <w:p w14:paraId="030EC1F5" w14:textId="455AF40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41" w:author="MVI Technologies" w:date="2019-12-10T19:18:00Z"/>
                <w:del w:id="4542" w:author="Divek Vellaisamy" w:date="2019-12-11T15:41:00Z"/>
                <w:rFonts w:ascii="Calibri" w:eastAsia="Calibri" w:hAnsi="Calibri" w:cs="Calibri"/>
              </w:rPr>
            </w:pPr>
            <w:ins w:id="4543" w:author="MVI Technologies" w:date="2019-12-10T19:18:00Z">
              <w:del w:id="454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terminalId</w:delText>
                </w:r>
              </w:del>
            </w:ins>
          </w:p>
        </w:tc>
        <w:tc>
          <w:tcPr>
            <w:tcW w:w="1701" w:type="dxa"/>
          </w:tcPr>
          <w:p w14:paraId="68337AF7" w14:textId="345E5C0E" w:rsidR="00C97EFB" w:rsidDel="005C3E99" w:rsidRDefault="00C97EFB" w:rsidP="00C97EFB">
            <w:pPr>
              <w:spacing w:line="240" w:lineRule="auto"/>
              <w:rPr>
                <w:ins w:id="4545" w:author="MVI Technologies" w:date="2019-12-10T19:18:00Z"/>
                <w:del w:id="4546" w:author="Divek Vellaisamy" w:date="2019-12-11T15:41:00Z"/>
                <w:rFonts w:ascii="Calibri" w:hAnsi="Calibri"/>
              </w:rPr>
            </w:pPr>
            <w:ins w:id="4547" w:author="MVI Technologies" w:date="2019-12-10T19:18:00Z">
              <w:del w:id="4548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1A0140F5" w14:textId="141395B2" w:rsidR="00C97EFB" w:rsidDel="005C3E99" w:rsidRDefault="00C97EFB" w:rsidP="00C97EFB">
            <w:pPr>
              <w:spacing w:line="240" w:lineRule="auto"/>
              <w:rPr>
                <w:ins w:id="4549" w:author="MVI Technologies" w:date="2019-12-10T19:18:00Z"/>
                <w:del w:id="4550" w:author="Divek Vellaisamy" w:date="2019-12-11T15:41:00Z"/>
                <w:rFonts w:ascii="Calibri" w:hAnsi="Calibri"/>
              </w:rPr>
            </w:pPr>
            <w:ins w:id="4551" w:author="MVI Technologies" w:date="2019-12-10T19:18:00Z">
              <w:del w:id="4552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3D25BEB6" w14:textId="33A7F7C3" w:rsidR="00C97EFB" w:rsidDel="005C3E99" w:rsidRDefault="00C97EFB" w:rsidP="00C97EFB">
            <w:pPr>
              <w:spacing w:line="240" w:lineRule="auto"/>
              <w:rPr>
                <w:ins w:id="4553" w:author="MVI Technologies" w:date="2019-12-10T19:18:00Z"/>
                <w:del w:id="4554" w:author="Divek Vellaisamy" w:date="2019-12-11T15:41:00Z"/>
                <w:rFonts w:ascii="Calibri" w:hAnsi="Calibri"/>
              </w:rPr>
            </w:pPr>
            <w:ins w:id="4555" w:author="MVI Technologies" w:date="2019-12-10T19:18:00Z">
              <w:del w:id="4556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6C121F6F" w14:textId="0D6C2B05" w:rsidR="00C97EFB" w:rsidDel="005C3E99" w:rsidRDefault="00C97EFB" w:rsidP="00C97EFB">
            <w:pPr>
              <w:spacing w:line="240" w:lineRule="auto"/>
              <w:rPr>
                <w:ins w:id="4557" w:author="MVI Technologies" w:date="2019-12-10T19:18:00Z"/>
                <w:del w:id="4558" w:author="Divek Vellaisamy" w:date="2019-12-11T15:41:00Z"/>
                <w:rFonts w:ascii="Calibri" w:hAnsi="Calibri"/>
              </w:rPr>
            </w:pPr>
            <w:ins w:id="4559" w:author="MVI Technologies" w:date="2019-12-10T19:18:00Z">
              <w:del w:id="4560" w:author="Divek Vellaisamy" w:date="2019-12-11T15:41:00Z">
                <w:r w:rsidDel="005C3E99">
                  <w:rPr>
                    <w:rFonts w:ascii="Calibri" w:hAnsi="Calibri"/>
                  </w:rPr>
                  <w:delText>Terminal ID at the terminal where transaction is done</w:delText>
                </w:r>
              </w:del>
            </w:ins>
          </w:p>
        </w:tc>
      </w:tr>
      <w:tr w:rsidR="00C97EFB" w:rsidDel="005C3E99" w14:paraId="4EB66419" w14:textId="39D0B7D4" w:rsidTr="00C97EFB">
        <w:trPr>
          <w:ins w:id="4561" w:author="MVI Technologies" w:date="2019-12-10T19:18:00Z"/>
          <w:del w:id="4562" w:author="Divek Vellaisamy" w:date="2019-12-11T15:41:00Z"/>
        </w:trPr>
        <w:tc>
          <w:tcPr>
            <w:tcW w:w="2350" w:type="dxa"/>
          </w:tcPr>
          <w:p w14:paraId="36F73ED3" w14:textId="3C8F9FF9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63" w:author="MVI Technologies" w:date="2019-12-10T19:18:00Z"/>
                <w:del w:id="4564" w:author="Divek Vellaisamy" w:date="2019-12-11T15:41:00Z"/>
                <w:rFonts w:ascii="Calibri" w:eastAsia="Calibri" w:hAnsi="Calibri" w:cs="Calibri"/>
              </w:rPr>
            </w:pPr>
            <w:ins w:id="4565" w:author="MVI Technologies" w:date="2019-12-10T19:18:00Z">
              <w:del w:id="456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</w:tcPr>
          <w:p w14:paraId="4631FF9E" w14:textId="253E4813" w:rsidR="00C97EFB" w:rsidDel="005C3E99" w:rsidRDefault="00C97EFB" w:rsidP="00C97EFB">
            <w:pPr>
              <w:spacing w:line="240" w:lineRule="auto"/>
              <w:rPr>
                <w:ins w:id="4567" w:author="MVI Technologies" w:date="2019-12-10T19:18:00Z"/>
                <w:del w:id="4568" w:author="Divek Vellaisamy" w:date="2019-12-11T15:41:00Z"/>
                <w:rFonts w:ascii="Calibri" w:hAnsi="Calibri"/>
              </w:rPr>
            </w:pPr>
            <w:ins w:id="4569" w:author="MVI Technologies" w:date="2019-12-10T19:18:00Z">
              <w:del w:id="4570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07281782" w14:textId="3466078F" w:rsidR="00C97EFB" w:rsidDel="005C3E99" w:rsidRDefault="00C97EFB" w:rsidP="00C97EFB">
            <w:pPr>
              <w:spacing w:line="240" w:lineRule="auto"/>
              <w:rPr>
                <w:ins w:id="4571" w:author="MVI Technologies" w:date="2019-12-10T19:18:00Z"/>
                <w:del w:id="4572" w:author="Divek Vellaisamy" w:date="2019-12-11T15:41:00Z"/>
                <w:rFonts w:ascii="Calibri" w:hAnsi="Calibri"/>
              </w:rPr>
            </w:pPr>
            <w:ins w:id="4573" w:author="MVI Technologies" w:date="2019-12-10T19:18:00Z">
              <w:del w:id="4574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281A982A" w14:textId="3D80A047" w:rsidR="00C97EFB" w:rsidDel="005C3E99" w:rsidRDefault="00C97EFB" w:rsidP="00C97EFB">
            <w:pPr>
              <w:spacing w:line="240" w:lineRule="auto"/>
              <w:rPr>
                <w:ins w:id="4575" w:author="MVI Technologies" w:date="2019-12-10T19:18:00Z"/>
                <w:del w:id="4576" w:author="Divek Vellaisamy" w:date="2019-12-11T15:41:00Z"/>
                <w:rFonts w:ascii="Calibri" w:hAnsi="Calibri"/>
              </w:rPr>
            </w:pPr>
            <w:ins w:id="4577" w:author="MVI Technologies" w:date="2019-12-10T19:18:00Z">
              <w:del w:id="4578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1F4C571B" w14:textId="11530AC4" w:rsidR="00C97EFB" w:rsidDel="005C3E99" w:rsidRDefault="00C97EFB" w:rsidP="00C97EFB">
            <w:pPr>
              <w:spacing w:line="240" w:lineRule="auto"/>
              <w:rPr>
                <w:ins w:id="4579" w:author="MVI Technologies" w:date="2019-12-10T19:18:00Z"/>
                <w:del w:id="4580" w:author="Divek Vellaisamy" w:date="2019-12-11T15:41:00Z"/>
                <w:rFonts w:ascii="Calibri" w:hAnsi="Calibri"/>
              </w:rPr>
            </w:pPr>
            <w:ins w:id="4581" w:author="MVI Technologies" w:date="2019-12-10T19:18:00Z">
              <w:del w:id="4582" w:author="Divek Vellaisamy" w:date="2019-12-11T15:41:00Z">
                <w:r w:rsidDel="005C3E99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C97EFB" w:rsidDel="005C3E99" w14:paraId="0583925E" w14:textId="19366724" w:rsidTr="00C97EFB">
        <w:trPr>
          <w:ins w:id="4583" w:author="MVI Technologies" w:date="2019-12-10T19:18:00Z"/>
          <w:del w:id="4584" w:author="Divek Vellaisamy" w:date="2019-12-11T15:41:00Z"/>
        </w:trPr>
        <w:tc>
          <w:tcPr>
            <w:tcW w:w="2350" w:type="dxa"/>
          </w:tcPr>
          <w:p w14:paraId="5699A944" w14:textId="1B763EE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85" w:author="MVI Technologies" w:date="2019-12-10T19:18:00Z"/>
                <w:del w:id="4586" w:author="Divek Vellaisamy" w:date="2019-12-11T15:41:00Z"/>
                <w:rFonts w:ascii="Calibri" w:hAnsi="Calibri"/>
              </w:rPr>
            </w:pPr>
            <w:ins w:id="4587" w:author="MVI Technologies" w:date="2019-12-10T19:18:00Z">
              <w:del w:id="458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remarks</w:delText>
                </w:r>
              </w:del>
            </w:ins>
          </w:p>
        </w:tc>
        <w:tc>
          <w:tcPr>
            <w:tcW w:w="1701" w:type="dxa"/>
          </w:tcPr>
          <w:p w14:paraId="5FFF6700" w14:textId="1F8D28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89" w:author="MVI Technologies" w:date="2019-12-10T19:18:00Z"/>
                <w:del w:id="4590" w:author="Divek Vellaisamy" w:date="2019-12-11T15:41:00Z"/>
                <w:rFonts w:ascii="Calibri" w:hAnsi="Calibri"/>
              </w:rPr>
            </w:pPr>
            <w:ins w:id="4591" w:author="MVI Technologies" w:date="2019-12-10T19:18:00Z">
              <w:del w:id="4592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641F5EEA" w14:textId="1BCF93B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93" w:author="MVI Technologies" w:date="2019-12-10T19:18:00Z"/>
                <w:del w:id="4594" w:author="Divek Vellaisamy" w:date="2019-12-11T15:41:00Z"/>
                <w:rFonts w:ascii="Calibri" w:hAnsi="Calibri"/>
              </w:rPr>
            </w:pPr>
            <w:ins w:id="4595" w:author="MVI Technologies" w:date="2019-12-10T19:18:00Z">
              <w:del w:id="4596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228910C6" w14:textId="447AE95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97" w:author="MVI Technologies" w:date="2019-12-10T19:18:00Z"/>
                <w:del w:id="4598" w:author="Divek Vellaisamy" w:date="2019-12-11T15:41:00Z"/>
                <w:rFonts w:ascii="Calibri" w:hAnsi="Calibri"/>
              </w:rPr>
            </w:pPr>
            <w:ins w:id="4599" w:author="MVI Technologies" w:date="2019-12-10T19:18:00Z">
              <w:del w:id="4600" w:author="Divek Vellaisamy" w:date="2019-12-11T15:41:00Z">
                <w:r w:rsidDel="005C3E99">
                  <w:rPr>
                    <w:rFonts w:ascii="Calibri" w:hAnsi="Calibri"/>
                  </w:rPr>
                  <w:delText>100</w:delText>
                </w:r>
              </w:del>
            </w:ins>
          </w:p>
        </w:tc>
        <w:tc>
          <w:tcPr>
            <w:tcW w:w="4421" w:type="dxa"/>
          </w:tcPr>
          <w:p w14:paraId="7F5546A1" w14:textId="7E18D1D2" w:rsidR="00C97EFB" w:rsidDel="005C3E99" w:rsidRDefault="00C97EFB" w:rsidP="00C97EFB">
            <w:pPr>
              <w:spacing w:line="240" w:lineRule="auto"/>
              <w:rPr>
                <w:ins w:id="4601" w:author="MVI Technologies" w:date="2019-12-10T19:18:00Z"/>
                <w:del w:id="4602" w:author="Divek Vellaisamy" w:date="2019-12-11T15:41:00Z"/>
                <w:rFonts w:ascii="Calibri" w:eastAsia="Calibri" w:hAnsi="Calibri" w:cs="Calibri"/>
              </w:rPr>
            </w:pPr>
            <w:ins w:id="4603" w:author="MVI Technologies" w:date="2019-12-10T19:18:00Z">
              <w:del w:id="4604" w:author="Divek Vellaisamy" w:date="2019-12-11T15:41:00Z">
                <w:r w:rsidDel="005C3E99">
                  <w:rPr>
                    <w:rFonts w:ascii="Calibri" w:hAnsi="Calibri"/>
                  </w:rPr>
                  <w:delText>Transaction description</w:delText>
                </w:r>
              </w:del>
            </w:ins>
          </w:p>
        </w:tc>
      </w:tr>
      <w:tr w:rsidR="00305A2A" w:rsidDel="005C3E99" w14:paraId="16351815" w14:textId="64C41885" w:rsidTr="00305A2A">
        <w:trPr>
          <w:ins w:id="4605" w:author="MVI Technologies" w:date="2019-12-10T19:41:00Z"/>
          <w:del w:id="4606" w:author="Divek Vellaisamy" w:date="2019-12-11T15:41:00Z"/>
        </w:trPr>
        <w:tc>
          <w:tcPr>
            <w:tcW w:w="2350" w:type="dxa"/>
          </w:tcPr>
          <w:p w14:paraId="61CD72BF" w14:textId="738A3C44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4607" w:author="MVI Technologies" w:date="2019-12-10T19:41:00Z"/>
                <w:del w:id="4608" w:author="Divek Vellaisamy" w:date="2019-12-11T15:41:00Z"/>
                <w:rFonts w:ascii="Calibri" w:eastAsia="Calibri" w:hAnsi="Calibri" w:cs="Calibri"/>
              </w:rPr>
            </w:pPr>
            <w:ins w:id="4609" w:author="MVI Technologies" w:date="2019-12-10T19:41:00Z">
              <w:del w:id="461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timestamp</w:delText>
                </w:r>
              </w:del>
            </w:ins>
          </w:p>
        </w:tc>
        <w:tc>
          <w:tcPr>
            <w:tcW w:w="1701" w:type="dxa"/>
          </w:tcPr>
          <w:p w14:paraId="21B7FBCE" w14:textId="6C71AEF5" w:rsidR="00305A2A" w:rsidDel="005C3E99" w:rsidRDefault="00305A2A" w:rsidP="00305A2A">
            <w:pPr>
              <w:spacing w:line="240" w:lineRule="auto"/>
              <w:rPr>
                <w:ins w:id="4611" w:author="MVI Technologies" w:date="2019-12-10T19:41:00Z"/>
                <w:del w:id="4612" w:author="Divek Vellaisamy" w:date="2019-12-11T15:41:00Z"/>
                <w:rFonts w:ascii="Calibri" w:hAnsi="Calibri"/>
              </w:rPr>
            </w:pPr>
            <w:ins w:id="4613" w:author="MVI Technologies" w:date="2019-12-10T19:41:00Z">
              <w:del w:id="4614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A43CF53" w14:textId="418481E5" w:rsidR="00305A2A" w:rsidDel="005C3E99" w:rsidRDefault="00305A2A" w:rsidP="00305A2A">
            <w:pPr>
              <w:spacing w:line="240" w:lineRule="auto"/>
              <w:rPr>
                <w:ins w:id="4615" w:author="MVI Technologies" w:date="2019-12-10T19:41:00Z"/>
                <w:del w:id="4616" w:author="Divek Vellaisamy" w:date="2019-12-11T15:41:00Z"/>
                <w:rFonts w:ascii="Calibri" w:hAnsi="Calibri"/>
              </w:rPr>
            </w:pPr>
            <w:ins w:id="4617" w:author="MVI Technologies" w:date="2019-12-10T19:41:00Z">
              <w:del w:id="4618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0675738E" w14:textId="7FEA004A" w:rsidR="00305A2A" w:rsidDel="005C3E99" w:rsidRDefault="00305A2A" w:rsidP="00305A2A">
            <w:pPr>
              <w:spacing w:line="240" w:lineRule="auto"/>
              <w:rPr>
                <w:ins w:id="4619" w:author="MVI Technologies" w:date="2019-12-10T19:41:00Z"/>
                <w:del w:id="4620" w:author="Divek Vellaisamy" w:date="2019-12-11T15:41:00Z"/>
                <w:rFonts w:ascii="Calibri" w:hAnsi="Calibri"/>
              </w:rPr>
            </w:pPr>
            <w:ins w:id="4621" w:author="MVI Technologies" w:date="2019-12-10T19:41:00Z">
              <w:del w:id="4622" w:author="Divek Vellaisamy" w:date="2019-12-11T15:41:00Z">
                <w:r w:rsidDel="005C3E99">
                  <w:rPr>
                    <w:rFonts w:ascii="Calibri" w:hAnsi="Calibri"/>
                  </w:rPr>
                  <w:delText>14</w:delText>
                </w:r>
              </w:del>
            </w:ins>
          </w:p>
        </w:tc>
        <w:tc>
          <w:tcPr>
            <w:tcW w:w="4421" w:type="dxa"/>
          </w:tcPr>
          <w:p w14:paraId="62DEBE3D" w14:textId="0B3E014A" w:rsidR="00305A2A" w:rsidDel="005C3E99" w:rsidRDefault="00305A2A" w:rsidP="00305A2A">
            <w:pPr>
              <w:spacing w:line="240" w:lineRule="auto"/>
              <w:rPr>
                <w:ins w:id="4623" w:author="MVI Technologies" w:date="2019-12-10T19:41:00Z"/>
                <w:del w:id="4624" w:author="Divek Vellaisamy" w:date="2019-12-11T15:41:00Z"/>
                <w:rFonts w:ascii="Calibri" w:hAnsi="Calibri"/>
              </w:rPr>
            </w:pPr>
            <w:ins w:id="4625" w:author="MVI Technologies" w:date="2019-12-10T19:41:00Z">
              <w:del w:id="4626" w:author="Divek Vellaisamy" w:date="2019-12-11T15:41:00Z">
                <w:r w:rsidDel="005C3E99">
                  <w:rPr>
                    <w:rFonts w:ascii="Calibri" w:hAnsi="Calibri"/>
                  </w:rPr>
                  <w:delText>This is the time stamp of the transaction at the source in the format “yyyyMMddHHmmss”</w:delText>
                </w:r>
              </w:del>
            </w:ins>
          </w:p>
        </w:tc>
      </w:tr>
      <w:tr w:rsidR="00305A2A" w:rsidDel="005C3E99" w14:paraId="57FC7582" w14:textId="18EF4B89" w:rsidTr="00305A2A">
        <w:trPr>
          <w:ins w:id="4627" w:author="MVI Technologies" w:date="2019-12-10T19:41:00Z"/>
          <w:del w:id="4628" w:author="Divek Vellaisamy" w:date="2019-12-11T15:41:00Z"/>
        </w:trPr>
        <w:tc>
          <w:tcPr>
            <w:tcW w:w="2350" w:type="dxa"/>
          </w:tcPr>
          <w:p w14:paraId="0DE9A304" w14:textId="241479C2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4629" w:author="MVI Technologies" w:date="2019-12-10T19:41:00Z"/>
                <w:del w:id="4630" w:author="Divek Vellaisamy" w:date="2019-12-11T15:41:00Z"/>
                <w:rFonts w:ascii="Calibri" w:eastAsia="Calibri" w:hAnsi="Calibri" w:cs="Calibri"/>
              </w:rPr>
            </w:pPr>
            <w:ins w:id="4631" w:author="MVI Technologies" w:date="2019-12-10T19:41:00Z">
              <w:del w:id="463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timeZone</w:delText>
                </w:r>
              </w:del>
            </w:ins>
          </w:p>
        </w:tc>
        <w:tc>
          <w:tcPr>
            <w:tcW w:w="1701" w:type="dxa"/>
          </w:tcPr>
          <w:p w14:paraId="571F8B92" w14:textId="6967E1BE" w:rsidR="00305A2A" w:rsidDel="005C3E99" w:rsidRDefault="00305A2A" w:rsidP="00305A2A">
            <w:pPr>
              <w:spacing w:line="240" w:lineRule="auto"/>
              <w:rPr>
                <w:ins w:id="4633" w:author="MVI Technologies" w:date="2019-12-10T19:41:00Z"/>
                <w:del w:id="4634" w:author="Divek Vellaisamy" w:date="2019-12-11T15:41:00Z"/>
                <w:rFonts w:ascii="Calibri" w:hAnsi="Calibri"/>
              </w:rPr>
            </w:pPr>
            <w:ins w:id="4635" w:author="MVI Technologies" w:date="2019-12-10T19:41:00Z">
              <w:del w:id="4636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08" w:type="dxa"/>
          </w:tcPr>
          <w:p w14:paraId="703A45F0" w14:textId="73B501A5" w:rsidR="00305A2A" w:rsidDel="005C3E99" w:rsidRDefault="00305A2A" w:rsidP="00305A2A">
            <w:pPr>
              <w:spacing w:line="240" w:lineRule="auto"/>
              <w:rPr>
                <w:ins w:id="4637" w:author="MVI Technologies" w:date="2019-12-10T19:41:00Z"/>
                <w:del w:id="4638" w:author="Divek Vellaisamy" w:date="2019-12-11T15:41:00Z"/>
                <w:rFonts w:ascii="Calibri" w:hAnsi="Calibri"/>
              </w:rPr>
            </w:pPr>
            <w:ins w:id="4639" w:author="MVI Technologies" w:date="2019-12-10T19:41:00Z">
              <w:del w:id="4640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069A0998" w14:textId="49BF6977" w:rsidR="00305A2A" w:rsidDel="005C3E99" w:rsidRDefault="00305A2A" w:rsidP="00305A2A">
            <w:pPr>
              <w:spacing w:line="240" w:lineRule="auto"/>
              <w:rPr>
                <w:ins w:id="4641" w:author="MVI Technologies" w:date="2019-12-10T19:41:00Z"/>
                <w:del w:id="4642" w:author="Divek Vellaisamy" w:date="2019-12-11T15:41:00Z"/>
                <w:rFonts w:ascii="Calibri" w:hAnsi="Calibri"/>
              </w:rPr>
            </w:pPr>
            <w:ins w:id="4643" w:author="MVI Technologies" w:date="2019-12-10T19:41:00Z">
              <w:del w:id="4644" w:author="Divek Vellaisamy" w:date="2019-12-11T15:41:00Z">
                <w:r w:rsidDel="005C3E99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1" w:type="dxa"/>
          </w:tcPr>
          <w:p w14:paraId="5E6EB401" w14:textId="0FE9D724" w:rsidR="00305A2A" w:rsidDel="005C3E99" w:rsidRDefault="00305A2A" w:rsidP="00305A2A">
            <w:pPr>
              <w:spacing w:line="240" w:lineRule="auto"/>
              <w:rPr>
                <w:ins w:id="4645" w:author="MVI Technologies" w:date="2019-12-10T19:41:00Z"/>
                <w:del w:id="4646" w:author="Divek Vellaisamy" w:date="2019-12-11T15:41:00Z"/>
                <w:rFonts w:ascii="Calibri" w:hAnsi="Calibri"/>
              </w:rPr>
            </w:pPr>
            <w:ins w:id="4647" w:author="MVI Technologies" w:date="2019-12-10T19:41:00Z">
              <w:del w:id="4648" w:author="Divek Vellaisamy" w:date="2019-12-11T15:41:00Z">
                <w:r w:rsidDel="005C3E99">
                  <w:rPr>
                    <w:rFonts w:ascii="Calibri" w:hAnsi="Calibri"/>
                  </w:rPr>
                  <w:delText>RFU</w:delText>
                </w:r>
              </w:del>
            </w:ins>
          </w:p>
        </w:tc>
      </w:tr>
    </w:tbl>
    <w:p w14:paraId="2392C7A3" w14:textId="2F3176E0" w:rsidR="00C97EFB" w:rsidDel="005C3E99" w:rsidRDefault="00C97EFB" w:rsidP="00C97EFB">
      <w:pPr>
        <w:spacing w:after="200"/>
        <w:rPr>
          <w:ins w:id="4649" w:author="MVI Technologies" w:date="2019-12-10T19:18:00Z"/>
          <w:del w:id="4650" w:author="Divek Vellaisamy" w:date="2019-12-11T15:41:00Z"/>
          <w:rFonts w:ascii="Calibri" w:eastAsia="Calibri" w:hAnsi="Calibri" w:cs="Calibri"/>
          <w:b/>
        </w:rPr>
      </w:pPr>
    </w:p>
    <w:p w14:paraId="5101877D" w14:textId="788E6E41" w:rsidR="00C97EFB" w:rsidDel="005C3E99" w:rsidRDefault="00C97EFB" w:rsidP="00C97EFB">
      <w:pPr>
        <w:spacing w:after="200"/>
        <w:rPr>
          <w:ins w:id="4651" w:author="MVI Technologies" w:date="2019-12-10T19:18:00Z"/>
          <w:del w:id="4652" w:author="Divek Vellaisamy" w:date="2019-12-11T15:41:00Z"/>
          <w:rFonts w:ascii="Calibri" w:hAnsi="Calibri"/>
        </w:rPr>
      </w:pPr>
      <w:ins w:id="4653" w:author="MVI Technologies" w:date="2019-12-10T19:18:00Z">
        <w:del w:id="4654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>Response Private Claim Fields:</w:delText>
          </w:r>
        </w:del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4655" w:author="MVI Technologies" w:date="2019-12-11T16:32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50"/>
        <w:gridCol w:w="1703"/>
        <w:gridCol w:w="710"/>
        <w:gridCol w:w="710"/>
        <w:gridCol w:w="4420"/>
        <w:gridCol w:w="7"/>
        <w:tblGridChange w:id="4656">
          <w:tblGrid>
            <w:gridCol w:w="115"/>
            <w:gridCol w:w="115"/>
            <w:gridCol w:w="2120"/>
            <w:gridCol w:w="115"/>
            <w:gridCol w:w="115"/>
            <w:gridCol w:w="1473"/>
            <w:gridCol w:w="114"/>
            <w:gridCol w:w="115"/>
            <w:gridCol w:w="481"/>
            <w:gridCol w:w="114"/>
            <w:gridCol w:w="114"/>
            <w:gridCol w:w="482"/>
            <w:gridCol w:w="114"/>
            <w:gridCol w:w="113"/>
            <w:gridCol w:w="4200"/>
            <w:gridCol w:w="115"/>
            <w:gridCol w:w="108"/>
            <w:gridCol w:w="7"/>
          </w:tblGrid>
        </w:tblGridChange>
      </w:tblGrid>
      <w:tr w:rsidR="00C97EFB" w:rsidDel="005C3E99" w14:paraId="1A7DD5D6" w14:textId="18721FEC" w:rsidTr="007D441F">
        <w:trPr>
          <w:gridAfter w:val="1"/>
          <w:wAfter w:w="7" w:type="dxa"/>
          <w:trHeight w:val="280"/>
          <w:tblHeader/>
          <w:ins w:id="4657" w:author="MVI Technologies" w:date="2019-12-10T19:18:00Z"/>
          <w:del w:id="4658" w:author="Divek Vellaisamy" w:date="2019-12-11T15:41:00Z"/>
          <w:trPrChange w:id="4659" w:author="MVI Technologies" w:date="2019-12-11T16:32:00Z">
            <w:trPr>
              <w:gridBefore w:val="2"/>
              <w:gridAfter w:val="1"/>
              <w:wAfter w:w="7" w:type="dxa"/>
              <w:trHeight w:val="280"/>
              <w:tblHeader/>
            </w:trPr>
          </w:trPrChange>
        </w:trPr>
        <w:tc>
          <w:tcPr>
            <w:tcW w:w="2350" w:type="dxa"/>
            <w:shd w:val="clear" w:color="auto" w:fill="000080"/>
            <w:tcPrChange w:id="4660" w:author="MVI Technologies" w:date="2019-12-11T16:32:00Z">
              <w:tcPr>
                <w:tcW w:w="2350" w:type="dxa"/>
                <w:gridSpan w:val="3"/>
                <w:shd w:val="clear" w:color="auto" w:fill="000080"/>
              </w:tcPr>
            </w:tcPrChange>
          </w:tcPr>
          <w:p w14:paraId="42B7A6FE" w14:textId="3502999A" w:rsidR="00C97EFB" w:rsidDel="005C3E99" w:rsidRDefault="00C97EFB" w:rsidP="00C97EFB">
            <w:pPr>
              <w:spacing w:line="240" w:lineRule="auto"/>
              <w:rPr>
                <w:ins w:id="4661" w:author="MVI Technologies" w:date="2019-12-10T19:18:00Z"/>
                <w:del w:id="4662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663" w:author="MVI Technologies" w:date="2019-12-10T19:18:00Z">
              <w:del w:id="4664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3" w:type="dxa"/>
            <w:shd w:val="clear" w:color="auto" w:fill="000080"/>
            <w:tcPrChange w:id="4665" w:author="MVI Technologies" w:date="2019-12-11T16:32:00Z">
              <w:tcPr>
                <w:tcW w:w="1701" w:type="dxa"/>
                <w:gridSpan w:val="3"/>
                <w:shd w:val="clear" w:color="auto" w:fill="000080"/>
              </w:tcPr>
            </w:tcPrChange>
          </w:tcPr>
          <w:p w14:paraId="1A8E3D49" w14:textId="7D56CB56" w:rsidR="00C97EFB" w:rsidDel="005C3E99" w:rsidRDefault="00C97EFB" w:rsidP="00C97EFB">
            <w:pPr>
              <w:spacing w:line="240" w:lineRule="auto"/>
              <w:rPr>
                <w:ins w:id="4666" w:author="MVI Technologies" w:date="2019-12-10T19:18:00Z"/>
                <w:del w:id="4667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668" w:author="MVI Technologies" w:date="2019-12-10T19:18:00Z">
              <w:del w:id="4669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4670" w:author="MVI Technologies" w:date="2019-12-11T16:32:00Z">
              <w:tcPr>
                <w:tcW w:w="709" w:type="dxa"/>
                <w:gridSpan w:val="3"/>
                <w:shd w:val="clear" w:color="auto" w:fill="000080"/>
              </w:tcPr>
            </w:tcPrChange>
          </w:tcPr>
          <w:p w14:paraId="5DD1D948" w14:textId="3A814083" w:rsidR="00C97EFB" w:rsidDel="005C3E99" w:rsidRDefault="00C97EFB" w:rsidP="00C97EFB">
            <w:pPr>
              <w:spacing w:line="240" w:lineRule="auto"/>
              <w:rPr>
                <w:ins w:id="4671" w:author="MVI Technologies" w:date="2019-12-10T19:18:00Z"/>
                <w:del w:id="4672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673" w:author="MVI Technologies" w:date="2019-12-10T19:18:00Z">
              <w:del w:id="4674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4675" w:author="MVI Technologies" w:date="2019-12-11T16:32:00Z">
              <w:tcPr>
                <w:tcW w:w="709" w:type="dxa"/>
                <w:gridSpan w:val="3"/>
                <w:shd w:val="clear" w:color="auto" w:fill="000080"/>
              </w:tcPr>
            </w:tcPrChange>
          </w:tcPr>
          <w:p w14:paraId="56898F19" w14:textId="646E568D" w:rsidR="00C97EFB" w:rsidDel="005C3E99" w:rsidRDefault="00C97EFB" w:rsidP="00C97EFB">
            <w:pPr>
              <w:spacing w:line="240" w:lineRule="auto"/>
              <w:rPr>
                <w:ins w:id="4676" w:author="MVI Technologies" w:date="2019-12-10T19:18:00Z"/>
                <w:del w:id="4677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678" w:author="MVI Technologies" w:date="2019-12-10T19:18:00Z">
              <w:del w:id="4679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0" w:type="dxa"/>
            <w:tcBorders>
              <w:bottom w:val="single" w:sz="4" w:space="0" w:color="000000"/>
            </w:tcBorders>
            <w:shd w:val="clear" w:color="auto" w:fill="000080"/>
            <w:tcPrChange w:id="4680" w:author="MVI Technologies" w:date="2019-12-11T16:32:00Z">
              <w:tcPr>
                <w:tcW w:w="4424" w:type="dxa"/>
                <w:gridSpan w:val="3"/>
                <w:tcBorders>
                  <w:bottom w:val="single" w:sz="4" w:space="0" w:color="000000"/>
                </w:tcBorders>
                <w:shd w:val="clear" w:color="auto" w:fill="000080"/>
              </w:tcPr>
            </w:tcPrChange>
          </w:tcPr>
          <w:p w14:paraId="76439A28" w14:textId="012F8E48" w:rsidR="00C97EFB" w:rsidDel="005C3E99" w:rsidRDefault="00C97EFB" w:rsidP="00C97EFB">
            <w:pPr>
              <w:spacing w:line="240" w:lineRule="auto"/>
              <w:rPr>
                <w:ins w:id="4681" w:author="MVI Technologies" w:date="2019-12-10T19:18:00Z"/>
                <w:del w:id="4682" w:author="Divek Vellaisamy" w:date="2019-12-11T15:41:00Z"/>
                <w:rFonts w:ascii="Calibri" w:hAnsi="Calibri"/>
              </w:rPr>
            </w:pPr>
            <w:ins w:id="4683" w:author="MVI Technologies" w:date="2019-12-10T19:18:00Z">
              <w:del w:id="4684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C97EFB" w:rsidDel="005C3E99" w14:paraId="5D4AD327" w14:textId="03A70014" w:rsidTr="007D441F">
        <w:trPr>
          <w:gridAfter w:val="1"/>
          <w:wAfter w:w="7" w:type="dxa"/>
          <w:ins w:id="4685" w:author="MVI Technologies" w:date="2019-12-10T19:18:00Z"/>
          <w:del w:id="4686" w:author="Divek Vellaisamy" w:date="2019-12-11T15:41:00Z"/>
          <w:trPrChange w:id="4687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688" w:author="MVI Technologies" w:date="2019-12-11T16:32:00Z">
              <w:tcPr>
                <w:tcW w:w="2350" w:type="dxa"/>
                <w:gridSpan w:val="3"/>
              </w:tcPr>
            </w:tcPrChange>
          </w:tcPr>
          <w:p w14:paraId="68813C65" w14:textId="54E0CB4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689" w:author="MVI Technologies" w:date="2019-12-10T19:18:00Z"/>
                <w:del w:id="4690" w:author="Divek Vellaisamy" w:date="2019-12-11T15:41:00Z"/>
                <w:rFonts w:ascii="Calibri" w:eastAsia="Calibri" w:hAnsi="Calibri" w:cs="Calibri"/>
              </w:rPr>
            </w:pPr>
            <w:ins w:id="4691" w:author="MVI Technologies" w:date="2019-12-10T19:18:00Z">
              <w:del w:id="469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responseCode</w:delText>
                </w:r>
              </w:del>
            </w:ins>
          </w:p>
        </w:tc>
        <w:tc>
          <w:tcPr>
            <w:tcW w:w="1703" w:type="dxa"/>
            <w:tcPrChange w:id="4693" w:author="MVI Technologies" w:date="2019-12-11T16:32:00Z">
              <w:tcPr>
                <w:tcW w:w="1701" w:type="dxa"/>
                <w:gridSpan w:val="3"/>
              </w:tcPr>
            </w:tcPrChange>
          </w:tcPr>
          <w:p w14:paraId="40F6DDBC" w14:textId="00ADAC9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694" w:author="MVI Technologies" w:date="2019-12-10T19:18:00Z"/>
                <w:del w:id="4695" w:author="Divek Vellaisamy" w:date="2019-12-11T15:41:00Z"/>
                <w:rFonts w:ascii="Calibri" w:eastAsia="Calibri" w:hAnsi="Calibri" w:cs="Calibri"/>
              </w:rPr>
            </w:pPr>
            <w:ins w:id="4696" w:author="MVI Technologies" w:date="2019-12-10T19:18:00Z">
              <w:del w:id="4697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698" w:author="MVI Technologies" w:date="2019-12-11T16:32:00Z">
              <w:tcPr>
                <w:tcW w:w="709" w:type="dxa"/>
                <w:gridSpan w:val="3"/>
              </w:tcPr>
            </w:tcPrChange>
          </w:tcPr>
          <w:p w14:paraId="59A5567A" w14:textId="5BA7F04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699" w:author="MVI Technologies" w:date="2019-12-10T19:18:00Z"/>
                <w:del w:id="4700" w:author="Divek Vellaisamy" w:date="2019-12-11T15:41:00Z"/>
                <w:rFonts w:ascii="Calibri" w:eastAsia="Calibri" w:hAnsi="Calibri" w:cs="Calibri"/>
              </w:rPr>
            </w:pPr>
            <w:ins w:id="4701" w:author="MVI Technologies" w:date="2019-12-10T19:18:00Z">
              <w:del w:id="470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703" w:author="MVI Technologies" w:date="2019-12-11T16:32:00Z">
              <w:tcPr>
                <w:tcW w:w="709" w:type="dxa"/>
                <w:gridSpan w:val="3"/>
              </w:tcPr>
            </w:tcPrChange>
          </w:tcPr>
          <w:p w14:paraId="36F376B7" w14:textId="71FDA4C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04" w:author="MVI Technologies" w:date="2019-12-10T19:18:00Z"/>
                <w:del w:id="4705" w:author="Divek Vellaisamy" w:date="2019-12-11T15:41:00Z"/>
                <w:rFonts w:ascii="Calibri" w:eastAsia="Calibri" w:hAnsi="Calibri" w:cs="Calibri"/>
              </w:rPr>
            </w:pPr>
            <w:ins w:id="4706" w:author="MVI Technologies" w:date="2019-12-10T19:18:00Z">
              <w:del w:id="4707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3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4708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351E0FA4" w14:textId="4B5E81D1" w:rsidR="00C97EFB" w:rsidDel="005C3E99" w:rsidRDefault="00C97EFB" w:rsidP="00C97EFB">
            <w:pPr>
              <w:spacing w:line="240" w:lineRule="auto"/>
              <w:rPr>
                <w:ins w:id="4709" w:author="MVI Technologies" w:date="2019-12-10T19:18:00Z"/>
                <w:del w:id="4710" w:author="Divek Vellaisamy" w:date="2019-12-11T15:41:00Z"/>
                <w:rFonts w:ascii="Calibri" w:hAnsi="Calibri"/>
              </w:rPr>
            </w:pPr>
            <w:ins w:id="4711" w:author="MVI Technologies" w:date="2019-12-10T19:18:00Z">
              <w:del w:id="471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000 – success, any other response code is considered as an error. Refer to message field for detail.</w:delText>
                </w:r>
              </w:del>
            </w:ins>
          </w:p>
        </w:tc>
      </w:tr>
      <w:tr w:rsidR="00C97EFB" w:rsidDel="005C3E99" w14:paraId="60B8075B" w14:textId="05E1F4EC" w:rsidTr="007D441F">
        <w:trPr>
          <w:gridAfter w:val="1"/>
          <w:wAfter w:w="7" w:type="dxa"/>
          <w:ins w:id="4713" w:author="MVI Technologies" w:date="2019-12-10T19:18:00Z"/>
          <w:del w:id="4714" w:author="Divek Vellaisamy" w:date="2019-12-11T15:41:00Z"/>
          <w:trPrChange w:id="4715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716" w:author="MVI Technologies" w:date="2019-12-11T16:32:00Z">
              <w:tcPr>
                <w:tcW w:w="2350" w:type="dxa"/>
                <w:gridSpan w:val="3"/>
              </w:tcPr>
            </w:tcPrChange>
          </w:tcPr>
          <w:p w14:paraId="1A937170" w14:textId="6BC72772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17" w:author="MVI Technologies" w:date="2019-12-10T19:18:00Z"/>
                <w:del w:id="4718" w:author="Divek Vellaisamy" w:date="2019-12-11T15:41:00Z"/>
                <w:rFonts w:ascii="Calibri" w:eastAsia="Calibri" w:hAnsi="Calibri" w:cs="Calibri"/>
              </w:rPr>
            </w:pPr>
            <w:ins w:id="4719" w:author="MVI Technologies" w:date="2019-12-10T19:18:00Z">
              <w:del w:id="472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message</w:delText>
                </w:r>
              </w:del>
            </w:ins>
          </w:p>
        </w:tc>
        <w:tc>
          <w:tcPr>
            <w:tcW w:w="1703" w:type="dxa"/>
            <w:tcPrChange w:id="4721" w:author="MVI Technologies" w:date="2019-12-11T16:32:00Z">
              <w:tcPr>
                <w:tcW w:w="1701" w:type="dxa"/>
                <w:gridSpan w:val="3"/>
              </w:tcPr>
            </w:tcPrChange>
          </w:tcPr>
          <w:p w14:paraId="2573893D" w14:textId="29D7BBE9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22" w:author="MVI Technologies" w:date="2019-12-10T19:18:00Z"/>
                <w:del w:id="4723" w:author="Divek Vellaisamy" w:date="2019-12-11T15:41:00Z"/>
                <w:rFonts w:ascii="Calibri" w:eastAsia="Calibri" w:hAnsi="Calibri" w:cs="Calibri"/>
              </w:rPr>
            </w:pPr>
            <w:ins w:id="4724" w:author="MVI Technologies" w:date="2019-12-10T19:18:00Z">
              <w:del w:id="4725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726" w:author="MVI Technologies" w:date="2019-12-11T16:32:00Z">
              <w:tcPr>
                <w:tcW w:w="709" w:type="dxa"/>
                <w:gridSpan w:val="3"/>
              </w:tcPr>
            </w:tcPrChange>
          </w:tcPr>
          <w:p w14:paraId="5C64C1CD" w14:textId="36AF117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27" w:author="MVI Technologies" w:date="2019-12-10T19:18:00Z"/>
                <w:del w:id="4728" w:author="Divek Vellaisamy" w:date="2019-12-11T15:41:00Z"/>
                <w:rFonts w:ascii="Calibri" w:hAnsi="Calibri"/>
              </w:rPr>
            </w:pPr>
            <w:ins w:id="4729" w:author="MVI Technologies" w:date="2019-12-10T19:18:00Z">
              <w:del w:id="4730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4731" w:author="MVI Technologies" w:date="2019-12-11T16:32:00Z">
              <w:tcPr>
                <w:tcW w:w="709" w:type="dxa"/>
                <w:gridSpan w:val="3"/>
              </w:tcPr>
            </w:tcPrChange>
          </w:tcPr>
          <w:p w14:paraId="206BAABE" w14:textId="67888724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32" w:author="MVI Technologies" w:date="2019-12-10T19:18:00Z"/>
                <w:del w:id="4733" w:author="Divek Vellaisamy" w:date="2019-12-11T15:41:00Z"/>
                <w:rFonts w:ascii="Calibri" w:eastAsia="Calibri" w:hAnsi="Calibri" w:cs="Calibri"/>
              </w:rPr>
            </w:pPr>
            <w:ins w:id="4734" w:author="MVI Technologies" w:date="2019-12-10T19:18:00Z">
              <w:del w:id="4735" w:author="Divek Vellaisamy" w:date="2019-12-11T15:41:00Z">
                <w:r w:rsidDel="005C3E99">
                  <w:rPr>
                    <w:rFonts w:ascii="Calibri" w:hAnsi="Calibri"/>
                  </w:rPr>
                  <w:delText>200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4736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D82099F" w14:textId="76967A62" w:rsidR="00C97EFB" w:rsidDel="005C3E99" w:rsidRDefault="00C97EFB" w:rsidP="00C97EFB">
            <w:pPr>
              <w:spacing w:line="240" w:lineRule="auto"/>
              <w:rPr>
                <w:ins w:id="4737" w:author="MVI Technologies" w:date="2019-12-10T19:18:00Z"/>
                <w:del w:id="4738" w:author="Divek Vellaisamy" w:date="2019-12-11T15:41:00Z"/>
                <w:rFonts w:ascii="Calibri" w:eastAsia="Calibri" w:hAnsi="Calibri" w:cs="Calibri"/>
              </w:rPr>
            </w:pPr>
            <w:ins w:id="4739" w:author="MVI Technologies" w:date="2019-12-10T19:18:00Z">
              <w:del w:id="474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Additional information on the status</w:delText>
                </w:r>
              </w:del>
            </w:ins>
          </w:p>
        </w:tc>
      </w:tr>
      <w:tr w:rsidR="00C97EFB" w:rsidDel="005C3E99" w14:paraId="025CC413" w14:textId="16BC3690" w:rsidTr="007D441F">
        <w:trPr>
          <w:gridAfter w:val="1"/>
          <w:wAfter w:w="7" w:type="dxa"/>
          <w:ins w:id="4741" w:author="MVI Technologies" w:date="2019-12-10T19:18:00Z"/>
          <w:del w:id="4742" w:author="Divek Vellaisamy" w:date="2019-12-11T15:41:00Z"/>
          <w:trPrChange w:id="4743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744" w:author="MVI Technologies" w:date="2019-12-11T16:32:00Z">
              <w:tcPr>
                <w:tcW w:w="2350" w:type="dxa"/>
                <w:gridSpan w:val="3"/>
              </w:tcPr>
            </w:tcPrChange>
          </w:tcPr>
          <w:p w14:paraId="0EFF0BCC" w14:textId="1702C84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45" w:author="MVI Technologies" w:date="2019-12-10T19:18:00Z"/>
                <w:del w:id="4746" w:author="Divek Vellaisamy" w:date="2019-12-11T15:41:00Z"/>
                <w:rFonts w:ascii="Calibri" w:eastAsia="Calibri" w:hAnsi="Calibri" w:cs="Calibri"/>
              </w:rPr>
            </w:pPr>
            <w:ins w:id="4747" w:author="MVI Technologies" w:date="2019-12-10T19:18:00Z">
              <w:del w:id="474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rrn</w:delText>
                </w:r>
              </w:del>
            </w:ins>
          </w:p>
        </w:tc>
        <w:tc>
          <w:tcPr>
            <w:tcW w:w="1703" w:type="dxa"/>
            <w:tcPrChange w:id="4749" w:author="MVI Technologies" w:date="2019-12-11T16:32:00Z">
              <w:tcPr>
                <w:tcW w:w="1701" w:type="dxa"/>
                <w:gridSpan w:val="3"/>
              </w:tcPr>
            </w:tcPrChange>
          </w:tcPr>
          <w:p w14:paraId="69744D80" w14:textId="5C8D469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50" w:author="MVI Technologies" w:date="2019-12-10T19:18:00Z"/>
                <w:del w:id="4751" w:author="Divek Vellaisamy" w:date="2019-12-11T15:41:00Z"/>
                <w:rFonts w:ascii="Calibri" w:hAnsi="Calibri"/>
              </w:rPr>
            </w:pPr>
            <w:ins w:id="4752" w:author="MVI Technologies" w:date="2019-12-10T19:18:00Z">
              <w:del w:id="4753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754" w:author="MVI Technologies" w:date="2019-12-11T16:32:00Z">
              <w:tcPr>
                <w:tcW w:w="709" w:type="dxa"/>
                <w:gridSpan w:val="3"/>
              </w:tcPr>
            </w:tcPrChange>
          </w:tcPr>
          <w:p w14:paraId="2DCE10C7" w14:textId="0ED7BDB5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55" w:author="MVI Technologies" w:date="2019-12-10T19:18:00Z"/>
                <w:del w:id="4756" w:author="Divek Vellaisamy" w:date="2019-12-11T15:41:00Z"/>
                <w:rFonts w:ascii="Calibri" w:hAnsi="Calibri"/>
              </w:rPr>
            </w:pPr>
            <w:ins w:id="4757" w:author="MVI Technologies" w:date="2019-12-10T19:18:00Z">
              <w:del w:id="4758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759" w:author="MVI Technologies" w:date="2019-12-11T16:32:00Z">
              <w:tcPr>
                <w:tcW w:w="709" w:type="dxa"/>
                <w:gridSpan w:val="3"/>
              </w:tcPr>
            </w:tcPrChange>
          </w:tcPr>
          <w:p w14:paraId="55665DA3" w14:textId="51F6FEA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60" w:author="MVI Technologies" w:date="2019-12-10T19:18:00Z"/>
                <w:del w:id="4761" w:author="Divek Vellaisamy" w:date="2019-12-11T15:41:00Z"/>
                <w:rFonts w:ascii="Calibri" w:hAnsi="Calibri"/>
              </w:rPr>
            </w:pPr>
            <w:ins w:id="4762" w:author="MVI Technologies" w:date="2019-12-10T19:18:00Z">
              <w:del w:id="4763" w:author="Divek Vellaisamy" w:date="2019-12-11T15:41:00Z">
                <w:r w:rsidDel="005C3E99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4764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3230AA8" w14:textId="6FB891BF" w:rsidR="00C97EFB" w:rsidDel="005C3E99" w:rsidRDefault="00C97EFB" w:rsidP="00C97EFB">
            <w:pPr>
              <w:spacing w:line="240" w:lineRule="auto"/>
              <w:rPr>
                <w:ins w:id="4765" w:author="MVI Technologies" w:date="2019-12-10T19:18:00Z"/>
                <w:del w:id="4766" w:author="Divek Vellaisamy" w:date="2019-12-11T15:41:00Z"/>
                <w:rFonts w:ascii="Calibri" w:eastAsia="Calibri" w:hAnsi="Calibri" w:cs="Calibri"/>
              </w:rPr>
            </w:pPr>
            <w:ins w:id="4767" w:author="MVI Technologies" w:date="2019-12-10T19:18:00Z">
              <w:del w:id="476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Retrieval Reference Number</w:delText>
                </w:r>
              </w:del>
            </w:ins>
          </w:p>
        </w:tc>
      </w:tr>
      <w:tr w:rsidR="00C97EFB" w:rsidDel="005C3E99" w14:paraId="1AE05C58" w14:textId="410B3ABD" w:rsidTr="007D441F">
        <w:trPr>
          <w:gridAfter w:val="1"/>
          <w:wAfter w:w="7" w:type="dxa"/>
          <w:ins w:id="4769" w:author="MVI Technologies" w:date="2019-12-10T19:18:00Z"/>
          <w:del w:id="4770" w:author="Divek Vellaisamy" w:date="2019-12-11T15:41:00Z"/>
          <w:trPrChange w:id="4771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772" w:author="MVI Technologies" w:date="2019-12-11T16:32:00Z">
              <w:tcPr>
                <w:tcW w:w="2350" w:type="dxa"/>
                <w:gridSpan w:val="3"/>
              </w:tcPr>
            </w:tcPrChange>
          </w:tcPr>
          <w:p w14:paraId="3BDAB5BD" w14:textId="27066E73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73" w:author="MVI Technologies" w:date="2019-12-10T19:18:00Z"/>
                <w:del w:id="4774" w:author="Divek Vellaisamy" w:date="2019-12-11T15:41:00Z"/>
                <w:rFonts w:ascii="Calibri" w:eastAsia="Calibri" w:hAnsi="Calibri" w:cs="Calibri"/>
              </w:rPr>
            </w:pPr>
            <w:ins w:id="4775" w:author="MVI Technologies" w:date="2019-12-10T19:18:00Z">
              <w:del w:id="4776" w:author="Divek Vellaisamy" w:date="2019-12-11T15:41:00Z">
                <w:r w:rsidDel="005C3E99">
                  <w:delText>authidresp</w:delText>
                </w:r>
              </w:del>
            </w:ins>
          </w:p>
        </w:tc>
        <w:tc>
          <w:tcPr>
            <w:tcW w:w="1703" w:type="dxa"/>
            <w:tcPrChange w:id="4777" w:author="MVI Technologies" w:date="2019-12-11T16:32:00Z">
              <w:tcPr>
                <w:tcW w:w="1701" w:type="dxa"/>
                <w:gridSpan w:val="3"/>
              </w:tcPr>
            </w:tcPrChange>
          </w:tcPr>
          <w:p w14:paraId="507AED47" w14:textId="78BFC1AB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78" w:author="MVI Technologies" w:date="2019-12-10T19:18:00Z"/>
                <w:del w:id="4779" w:author="Divek Vellaisamy" w:date="2019-12-11T15:41:00Z"/>
                <w:rFonts w:ascii="Calibri" w:hAnsi="Calibri"/>
              </w:rPr>
            </w:pPr>
            <w:ins w:id="4780" w:author="MVI Technologies" w:date="2019-12-10T19:18:00Z">
              <w:del w:id="4781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782" w:author="MVI Technologies" w:date="2019-12-11T16:32:00Z">
              <w:tcPr>
                <w:tcW w:w="709" w:type="dxa"/>
                <w:gridSpan w:val="3"/>
              </w:tcPr>
            </w:tcPrChange>
          </w:tcPr>
          <w:p w14:paraId="16ED9091" w14:textId="1499378F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83" w:author="MVI Technologies" w:date="2019-12-10T19:18:00Z"/>
                <w:del w:id="4784" w:author="Divek Vellaisamy" w:date="2019-12-11T15:41:00Z"/>
                <w:rFonts w:ascii="Calibri" w:hAnsi="Calibri"/>
              </w:rPr>
            </w:pPr>
            <w:ins w:id="4785" w:author="MVI Technologies" w:date="2019-12-10T19:18:00Z">
              <w:del w:id="4786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4787" w:author="MVI Technologies" w:date="2019-12-11T16:32:00Z">
              <w:tcPr>
                <w:tcW w:w="709" w:type="dxa"/>
                <w:gridSpan w:val="3"/>
              </w:tcPr>
            </w:tcPrChange>
          </w:tcPr>
          <w:p w14:paraId="32CFC100" w14:textId="5A39544E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88" w:author="MVI Technologies" w:date="2019-12-10T19:18:00Z"/>
                <w:del w:id="4789" w:author="Divek Vellaisamy" w:date="2019-12-11T15:41:00Z"/>
                <w:rFonts w:ascii="Calibri" w:hAnsi="Calibri"/>
              </w:rPr>
            </w:pPr>
            <w:ins w:id="4790" w:author="MVI Technologies" w:date="2019-12-10T19:18:00Z">
              <w:del w:id="4791" w:author="Divek Vellaisamy" w:date="2019-12-11T15:41:00Z">
                <w:r w:rsidDel="005C3E99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4792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72BEAEC" w14:textId="61F9A3BB" w:rsidR="00C97EFB" w:rsidDel="005C3E99" w:rsidRDefault="00C97EFB" w:rsidP="00C97EFB">
            <w:pPr>
              <w:spacing w:line="240" w:lineRule="auto"/>
              <w:rPr>
                <w:ins w:id="4793" w:author="MVI Technologies" w:date="2019-12-10T19:18:00Z"/>
                <w:del w:id="4794" w:author="Divek Vellaisamy" w:date="2019-12-11T15:41:00Z"/>
                <w:rFonts w:ascii="Calibri" w:eastAsia="Calibri" w:hAnsi="Calibri" w:cs="Calibri"/>
              </w:rPr>
            </w:pPr>
            <w:ins w:id="4795" w:author="MVI Technologies" w:date="2019-12-10T19:18:00Z">
              <w:del w:id="479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Authorization ID Response, available only for successful transactions</w:delText>
                </w:r>
              </w:del>
            </w:ins>
          </w:p>
        </w:tc>
      </w:tr>
      <w:tr w:rsidR="00C97EFB" w:rsidDel="005C3E99" w14:paraId="1D7B5F46" w14:textId="17269F0A" w:rsidTr="007D441F">
        <w:trPr>
          <w:gridAfter w:val="1"/>
          <w:wAfter w:w="7" w:type="dxa"/>
          <w:ins w:id="4797" w:author="MVI Technologies" w:date="2019-12-10T19:18:00Z"/>
          <w:del w:id="4798" w:author="Divek Vellaisamy" w:date="2019-12-11T15:41:00Z"/>
          <w:trPrChange w:id="4799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800" w:author="MVI Technologies" w:date="2019-12-11T16:32:00Z">
              <w:tcPr>
                <w:tcW w:w="2350" w:type="dxa"/>
                <w:gridSpan w:val="3"/>
              </w:tcPr>
            </w:tcPrChange>
          </w:tcPr>
          <w:p w14:paraId="2C435212" w14:textId="371A27DB" w:rsidR="00C97EFB" w:rsidDel="005C3E99" w:rsidRDefault="00D750F6" w:rsidP="00C97EFB">
            <w:pPr>
              <w:tabs>
                <w:tab w:val="right" w:pos="3336"/>
              </w:tabs>
              <w:spacing w:line="240" w:lineRule="auto"/>
              <w:rPr>
                <w:ins w:id="4801" w:author="MVI Technologies" w:date="2019-12-10T19:18:00Z"/>
                <w:del w:id="4802" w:author="Divek Vellaisamy" w:date="2019-12-11T15:41:00Z"/>
                <w:rFonts w:ascii="Calibri" w:eastAsia="Calibri" w:hAnsi="Calibri" w:cs="Calibri"/>
              </w:rPr>
            </w:pPr>
            <w:ins w:id="4803" w:author="MVI Technologies" w:date="2019-12-10T19:49:00Z">
              <w:del w:id="4804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txnUid</w:delText>
                </w:r>
              </w:del>
            </w:ins>
          </w:p>
        </w:tc>
        <w:tc>
          <w:tcPr>
            <w:tcW w:w="1703" w:type="dxa"/>
            <w:tcPrChange w:id="4805" w:author="MVI Technologies" w:date="2019-12-11T16:32:00Z">
              <w:tcPr>
                <w:tcW w:w="1701" w:type="dxa"/>
                <w:gridSpan w:val="3"/>
              </w:tcPr>
            </w:tcPrChange>
          </w:tcPr>
          <w:p w14:paraId="2DB03590" w14:textId="69DF6176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806" w:author="MVI Technologies" w:date="2019-12-10T19:18:00Z"/>
                <w:del w:id="4807" w:author="Divek Vellaisamy" w:date="2019-12-11T15:41:00Z"/>
                <w:rFonts w:ascii="Calibri" w:hAnsi="Calibri"/>
              </w:rPr>
            </w:pPr>
            <w:ins w:id="4808" w:author="MVI Technologies" w:date="2019-12-10T19:18:00Z">
              <w:del w:id="4809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810" w:author="MVI Technologies" w:date="2019-12-11T16:32:00Z">
              <w:tcPr>
                <w:tcW w:w="709" w:type="dxa"/>
                <w:gridSpan w:val="3"/>
              </w:tcPr>
            </w:tcPrChange>
          </w:tcPr>
          <w:p w14:paraId="5C03918E" w14:textId="6C2F772F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811" w:author="MVI Technologies" w:date="2019-12-10T19:18:00Z"/>
                <w:del w:id="4812" w:author="Divek Vellaisamy" w:date="2019-12-11T15:41:00Z"/>
                <w:rFonts w:ascii="Calibri" w:hAnsi="Calibri"/>
              </w:rPr>
            </w:pPr>
            <w:ins w:id="4813" w:author="MVI Technologies" w:date="2019-12-10T19:18:00Z">
              <w:del w:id="4814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815" w:author="MVI Technologies" w:date="2019-12-11T16:32:00Z">
              <w:tcPr>
                <w:tcW w:w="709" w:type="dxa"/>
                <w:gridSpan w:val="3"/>
              </w:tcPr>
            </w:tcPrChange>
          </w:tcPr>
          <w:p w14:paraId="0FF3CFED" w14:textId="2C554F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816" w:author="MVI Technologies" w:date="2019-12-10T19:18:00Z"/>
                <w:del w:id="4817" w:author="Divek Vellaisamy" w:date="2019-12-11T15:41:00Z"/>
                <w:rFonts w:ascii="Calibri" w:hAnsi="Calibri"/>
              </w:rPr>
            </w:pPr>
            <w:ins w:id="4818" w:author="MVI Technologies" w:date="2019-12-10T19:18:00Z">
              <w:del w:id="4819" w:author="Divek Vellaisamy" w:date="2019-12-11T15:41:00Z">
                <w:r w:rsidDel="005C3E99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4820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177C7AB0" w14:textId="050E7838" w:rsidR="00C97EFB" w:rsidDel="005C3E99" w:rsidRDefault="00C97EFB" w:rsidP="00C97EFB">
            <w:pPr>
              <w:spacing w:line="240" w:lineRule="auto"/>
              <w:rPr>
                <w:ins w:id="4821" w:author="MVI Technologies" w:date="2019-12-10T19:18:00Z"/>
                <w:del w:id="4822" w:author="Divek Vellaisamy" w:date="2019-12-11T15:41:00Z"/>
                <w:rFonts w:ascii="Calibri" w:eastAsia="Calibri" w:hAnsi="Calibri" w:cs="Calibri"/>
              </w:rPr>
            </w:pPr>
            <w:ins w:id="4823" w:author="MVI Technologies" w:date="2019-12-10T19:18:00Z">
              <w:del w:id="482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Transaction Log Unique ID / Transaction reference</w:delText>
                </w:r>
              </w:del>
            </w:ins>
          </w:p>
        </w:tc>
      </w:tr>
      <w:tr w:rsidR="00C97EFB" w:rsidDel="005C3E99" w14:paraId="673F56B6" w14:textId="235484CE" w:rsidTr="007D441F">
        <w:trPr>
          <w:gridAfter w:val="1"/>
          <w:wAfter w:w="7" w:type="dxa"/>
          <w:ins w:id="4825" w:author="MVI Technologies" w:date="2019-12-10T19:18:00Z"/>
          <w:del w:id="4826" w:author="Divek Vellaisamy" w:date="2019-12-11T15:41:00Z"/>
          <w:trPrChange w:id="4827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828" w:author="MVI Technologies" w:date="2019-12-11T16:32:00Z">
              <w:tcPr>
                <w:tcW w:w="2350" w:type="dxa"/>
                <w:gridSpan w:val="3"/>
              </w:tcPr>
            </w:tcPrChange>
          </w:tcPr>
          <w:p w14:paraId="2102AFC9" w14:textId="629A8D48" w:rsidR="00C97EFB" w:rsidDel="005C3E99" w:rsidRDefault="000320A8" w:rsidP="00C97EFB">
            <w:pPr>
              <w:tabs>
                <w:tab w:val="right" w:pos="3336"/>
              </w:tabs>
              <w:spacing w:line="240" w:lineRule="auto"/>
              <w:rPr>
                <w:ins w:id="4829" w:author="MVI Technologies" w:date="2019-12-10T19:18:00Z"/>
                <w:del w:id="4830" w:author="Divek Vellaisamy" w:date="2019-12-11T15:41:00Z"/>
                <w:rFonts w:ascii="Calibri" w:eastAsia="Calibri" w:hAnsi="Calibri" w:cs="Calibri"/>
              </w:rPr>
            </w:pPr>
            <w:ins w:id="4831" w:author="MVI Technologies" w:date="2019-12-11T14:31:00Z">
              <w:del w:id="483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</w:del>
            </w:ins>
            <w:ins w:id="4833" w:author="MVI Technologies" w:date="2019-12-10T19:18:00Z">
              <w:del w:id="4834" w:author="Divek Vellaisamy" w:date="2019-12-11T15:41:00Z">
                <w:r w:rsidR="00C97EFB" w:rsidDel="005C3E99">
                  <w:rPr>
                    <w:rFonts w:ascii="Calibri" w:eastAsia="Calibri" w:hAnsi="Calibri" w:cs="Calibri"/>
                  </w:rPr>
                  <w:delText>serEntityId</w:delText>
                </w:r>
              </w:del>
            </w:ins>
          </w:p>
        </w:tc>
        <w:tc>
          <w:tcPr>
            <w:tcW w:w="1703" w:type="dxa"/>
            <w:tcPrChange w:id="4835" w:author="MVI Technologies" w:date="2019-12-11T16:32:00Z">
              <w:tcPr>
                <w:tcW w:w="1701" w:type="dxa"/>
                <w:gridSpan w:val="3"/>
              </w:tcPr>
            </w:tcPrChange>
          </w:tcPr>
          <w:p w14:paraId="7F1E8410" w14:textId="2E8C6761" w:rsidR="00C97EFB" w:rsidDel="005C3E99" w:rsidRDefault="00C97EFB" w:rsidP="00C97EFB">
            <w:pPr>
              <w:spacing w:line="240" w:lineRule="auto"/>
              <w:rPr>
                <w:ins w:id="4836" w:author="MVI Technologies" w:date="2019-12-10T19:18:00Z"/>
                <w:del w:id="4837" w:author="Divek Vellaisamy" w:date="2019-12-11T15:41:00Z"/>
                <w:rFonts w:ascii="Calibri" w:hAnsi="Calibri"/>
              </w:rPr>
            </w:pPr>
            <w:ins w:id="4838" w:author="MVI Technologies" w:date="2019-12-10T19:18:00Z">
              <w:del w:id="483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10" w:type="dxa"/>
            <w:tcPrChange w:id="4840" w:author="MVI Technologies" w:date="2019-12-11T16:32:00Z">
              <w:tcPr>
                <w:tcW w:w="709" w:type="dxa"/>
                <w:gridSpan w:val="3"/>
              </w:tcPr>
            </w:tcPrChange>
          </w:tcPr>
          <w:p w14:paraId="50BD560B" w14:textId="0DA718DC" w:rsidR="00C97EFB" w:rsidDel="005C3E99" w:rsidRDefault="00C97EFB" w:rsidP="00C97EFB">
            <w:pPr>
              <w:spacing w:line="240" w:lineRule="auto"/>
              <w:rPr>
                <w:ins w:id="4841" w:author="MVI Technologies" w:date="2019-12-10T19:18:00Z"/>
                <w:del w:id="4842" w:author="Divek Vellaisamy" w:date="2019-12-11T15:41:00Z"/>
                <w:rFonts w:ascii="Calibri" w:eastAsia="Calibri" w:hAnsi="Calibri" w:cs="Calibri"/>
              </w:rPr>
            </w:pPr>
            <w:ins w:id="4843" w:author="MVI Technologies" w:date="2019-12-10T19:18:00Z">
              <w:del w:id="484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845" w:author="MVI Technologies" w:date="2019-12-11T16:32:00Z">
              <w:tcPr>
                <w:tcW w:w="709" w:type="dxa"/>
                <w:gridSpan w:val="3"/>
              </w:tcPr>
            </w:tcPrChange>
          </w:tcPr>
          <w:p w14:paraId="0A9AC422" w14:textId="4199F3B9" w:rsidR="00C97EFB" w:rsidDel="005C3E99" w:rsidRDefault="00C97EFB" w:rsidP="00C97EFB">
            <w:pPr>
              <w:spacing w:line="240" w:lineRule="auto"/>
              <w:rPr>
                <w:ins w:id="4846" w:author="MVI Technologies" w:date="2019-12-10T19:18:00Z"/>
                <w:del w:id="4847" w:author="Divek Vellaisamy" w:date="2019-12-11T15:41:00Z"/>
                <w:rFonts w:ascii="Calibri" w:eastAsia="Calibri" w:hAnsi="Calibri" w:cs="Calibri"/>
              </w:rPr>
            </w:pPr>
            <w:ins w:id="4848" w:author="MVI Technologies" w:date="2019-12-10T19:18:00Z">
              <w:del w:id="484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0" w:type="dxa"/>
            <w:tcPrChange w:id="4850" w:author="MVI Technologies" w:date="2019-12-11T16:32:00Z">
              <w:tcPr>
                <w:tcW w:w="4424" w:type="dxa"/>
                <w:gridSpan w:val="3"/>
              </w:tcPr>
            </w:tcPrChange>
          </w:tcPr>
          <w:p w14:paraId="6E63018C" w14:textId="0B67AC95" w:rsidR="00C97EFB" w:rsidDel="005C3E99" w:rsidRDefault="00C97EFB" w:rsidP="00C97EFB">
            <w:pPr>
              <w:spacing w:line="240" w:lineRule="auto"/>
              <w:rPr>
                <w:ins w:id="4851" w:author="MVI Technologies" w:date="2019-12-10T19:18:00Z"/>
                <w:del w:id="4852" w:author="Divek Vellaisamy" w:date="2019-12-11T15:41:00Z"/>
                <w:rFonts w:ascii="Calibri" w:hAnsi="Calibri"/>
              </w:rPr>
            </w:pPr>
            <w:ins w:id="4853" w:author="MVI Technologies" w:date="2019-12-10T19:18:00Z">
              <w:del w:id="4854" w:author="Divek Vellaisamy" w:date="2019-12-11T15:41:00Z">
                <w:r w:rsidDel="005C3E99">
                  <w:rPr>
                    <w:rFonts w:ascii="Calibri" w:hAnsi="Calibri"/>
                  </w:rPr>
                  <w:delText xml:space="preserve">User ID of the </w:delText>
                </w:r>
              </w:del>
            </w:ins>
            <w:ins w:id="4855" w:author="MVI Technologies" w:date="2019-12-11T15:41:00Z">
              <w:del w:id="4856" w:author="Divek Vellaisamy" w:date="2019-12-11T15:41:00Z">
                <w:r w:rsidR="00266BFE" w:rsidDel="005C3E99">
                  <w:rPr>
                    <w:rFonts w:ascii="Calibri" w:hAnsi="Calibri"/>
                  </w:rPr>
                  <w:delText>source wallet holder</w:delText>
                </w:r>
              </w:del>
            </w:ins>
          </w:p>
        </w:tc>
      </w:tr>
      <w:tr w:rsidR="00C97EFB" w:rsidDel="005C3E99" w14:paraId="4816CBFA" w14:textId="65114466" w:rsidTr="007D441F">
        <w:trPr>
          <w:gridAfter w:val="1"/>
          <w:wAfter w:w="7" w:type="dxa"/>
          <w:ins w:id="4857" w:author="MVI Technologies" w:date="2019-12-10T19:18:00Z"/>
          <w:del w:id="4858" w:author="Divek Vellaisamy" w:date="2019-12-11T15:41:00Z"/>
          <w:trPrChange w:id="4859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860" w:author="MVI Technologies" w:date="2019-12-11T16:32:00Z">
              <w:tcPr>
                <w:tcW w:w="2350" w:type="dxa"/>
                <w:gridSpan w:val="3"/>
              </w:tcPr>
            </w:tcPrChange>
          </w:tcPr>
          <w:p w14:paraId="03EE71E4" w14:textId="7F2AE8F1" w:rsidR="00C97EFB" w:rsidDel="005C3E99" w:rsidRDefault="000320A8" w:rsidP="00C97EFB">
            <w:pPr>
              <w:tabs>
                <w:tab w:val="right" w:pos="3336"/>
              </w:tabs>
              <w:spacing w:line="240" w:lineRule="auto"/>
              <w:rPr>
                <w:ins w:id="4861" w:author="MVI Technologies" w:date="2019-12-10T19:18:00Z"/>
                <w:del w:id="4862" w:author="Divek Vellaisamy" w:date="2019-12-11T15:41:00Z"/>
                <w:rFonts w:ascii="Calibri" w:eastAsia="Calibri" w:hAnsi="Calibri" w:cs="Calibri"/>
              </w:rPr>
            </w:pPr>
            <w:ins w:id="4863" w:author="MVI Technologies" w:date="2019-12-11T14:31:00Z">
              <w:del w:id="486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fromW</w:delText>
                </w:r>
              </w:del>
            </w:ins>
            <w:ins w:id="4865" w:author="MVI Technologies" w:date="2019-12-10T19:18:00Z">
              <w:del w:id="4866" w:author="Divek Vellaisamy" w:date="2019-12-11T15:41:00Z">
                <w:r w:rsidR="00C97EFB" w:rsidDel="005C3E99">
                  <w:rPr>
                    <w:rFonts w:ascii="Calibri" w:eastAsia="Calibri" w:hAnsi="Calibri" w:cs="Calibri"/>
                  </w:rPr>
                  <w:delText>alletId</w:delText>
                </w:r>
              </w:del>
            </w:ins>
          </w:p>
        </w:tc>
        <w:tc>
          <w:tcPr>
            <w:tcW w:w="1703" w:type="dxa"/>
            <w:tcPrChange w:id="4867" w:author="MVI Technologies" w:date="2019-12-11T16:32:00Z">
              <w:tcPr>
                <w:tcW w:w="1701" w:type="dxa"/>
                <w:gridSpan w:val="3"/>
              </w:tcPr>
            </w:tcPrChange>
          </w:tcPr>
          <w:p w14:paraId="6D93EF46" w14:textId="664437E4" w:rsidR="00C97EFB" w:rsidDel="005C3E99" w:rsidRDefault="00C97EFB" w:rsidP="00C97EFB">
            <w:pPr>
              <w:spacing w:line="240" w:lineRule="auto"/>
              <w:rPr>
                <w:ins w:id="4868" w:author="MVI Technologies" w:date="2019-12-10T19:18:00Z"/>
                <w:del w:id="4869" w:author="Divek Vellaisamy" w:date="2019-12-11T15:41:00Z"/>
                <w:rFonts w:ascii="Calibri" w:hAnsi="Calibri"/>
              </w:rPr>
            </w:pPr>
            <w:ins w:id="4870" w:author="MVI Technologies" w:date="2019-12-10T19:18:00Z">
              <w:del w:id="4871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872" w:author="MVI Technologies" w:date="2019-12-11T16:32:00Z">
              <w:tcPr>
                <w:tcW w:w="709" w:type="dxa"/>
                <w:gridSpan w:val="3"/>
              </w:tcPr>
            </w:tcPrChange>
          </w:tcPr>
          <w:p w14:paraId="5F4F3A27" w14:textId="2C977443" w:rsidR="00C97EFB" w:rsidDel="005C3E99" w:rsidRDefault="00C97EFB" w:rsidP="00C97EFB">
            <w:pPr>
              <w:spacing w:line="240" w:lineRule="auto"/>
              <w:rPr>
                <w:ins w:id="4873" w:author="MVI Technologies" w:date="2019-12-10T19:18:00Z"/>
                <w:del w:id="4874" w:author="Divek Vellaisamy" w:date="2019-12-11T15:41:00Z"/>
                <w:rFonts w:ascii="Calibri" w:eastAsia="Calibri" w:hAnsi="Calibri" w:cs="Calibri"/>
              </w:rPr>
            </w:pPr>
            <w:ins w:id="4875" w:author="MVI Technologies" w:date="2019-12-10T19:18:00Z">
              <w:del w:id="487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877" w:author="MVI Technologies" w:date="2019-12-11T16:32:00Z">
              <w:tcPr>
                <w:tcW w:w="709" w:type="dxa"/>
                <w:gridSpan w:val="3"/>
              </w:tcPr>
            </w:tcPrChange>
          </w:tcPr>
          <w:p w14:paraId="7D76CF65" w14:textId="4286A36F" w:rsidR="00C97EFB" w:rsidDel="005C3E99" w:rsidRDefault="00C97EFB" w:rsidP="00C97EFB">
            <w:pPr>
              <w:spacing w:line="240" w:lineRule="auto"/>
              <w:rPr>
                <w:ins w:id="4878" w:author="MVI Technologies" w:date="2019-12-10T19:18:00Z"/>
                <w:del w:id="4879" w:author="Divek Vellaisamy" w:date="2019-12-11T15:41:00Z"/>
                <w:rFonts w:ascii="Calibri" w:eastAsia="Calibri" w:hAnsi="Calibri" w:cs="Calibri"/>
              </w:rPr>
            </w:pPr>
            <w:ins w:id="4880" w:author="MVI Technologies" w:date="2019-12-10T19:18:00Z">
              <w:del w:id="488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PrChange w:id="4882" w:author="MVI Technologies" w:date="2019-12-11T16:32:00Z">
              <w:tcPr>
                <w:tcW w:w="4424" w:type="dxa"/>
                <w:gridSpan w:val="3"/>
              </w:tcPr>
            </w:tcPrChange>
          </w:tcPr>
          <w:p w14:paraId="51FF3EBD" w14:textId="110AC416" w:rsidR="00C97EFB" w:rsidDel="005C3E99" w:rsidRDefault="00C97EFB" w:rsidP="00C97EFB">
            <w:pPr>
              <w:spacing w:line="240" w:lineRule="auto"/>
              <w:rPr>
                <w:ins w:id="4883" w:author="MVI Technologies" w:date="2019-12-10T19:18:00Z"/>
                <w:del w:id="4884" w:author="Divek Vellaisamy" w:date="2019-12-11T15:41:00Z"/>
                <w:rFonts w:ascii="Calibri" w:hAnsi="Calibri"/>
              </w:rPr>
            </w:pPr>
            <w:ins w:id="4885" w:author="MVI Technologies" w:date="2019-12-10T19:18:00Z">
              <w:del w:id="4886" w:author="Divek Vellaisamy" w:date="2019-12-11T15:41:00Z">
                <w:r w:rsidDel="005C3E99">
                  <w:rPr>
                    <w:rFonts w:ascii="Calibri" w:hAnsi="Calibri"/>
                  </w:rPr>
                  <w:delText xml:space="preserve">Wallet ID </w:delText>
                </w:r>
              </w:del>
            </w:ins>
            <w:ins w:id="4887" w:author="MVI Technologies" w:date="2019-12-11T15:42:00Z">
              <w:del w:id="4888" w:author="Divek Vellaisamy" w:date="2019-12-11T15:41:00Z">
                <w:r w:rsidR="00266BFE" w:rsidDel="005C3E99">
                  <w:rPr>
                    <w:rFonts w:ascii="Calibri" w:hAnsi="Calibri"/>
                  </w:rPr>
                  <w:delText>of the source wallet</w:delText>
                </w:r>
              </w:del>
            </w:ins>
          </w:p>
        </w:tc>
      </w:tr>
      <w:tr w:rsidR="000C12AF" w:rsidDel="005C3E99" w14:paraId="60F2AE2E" w14:textId="005F0690" w:rsidTr="007D441F">
        <w:trPr>
          <w:ins w:id="4889" w:author="MVI Technologies" w:date="2019-12-10T19:52:00Z"/>
          <w:del w:id="4890" w:author="Divek Vellaisamy" w:date="2019-12-11T15:41:00Z"/>
          <w:trPrChange w:id="4891" w:author="MVI Technologies" w:date="2019-12-11T16:32:00Z">
            <w:trPr>
              <w:gridAfter w:val="0"/>
            </w:trPr>
          </w:trPrChange>
        </w:trPr>
        <w:tc>
          <w:tcPr>
            <w:tcW w:w="2350" w:type="dxa"/>
            <w:tcPrChange w:id="4892" w:author="MVI Technologies" w:date="2019-12-11T16:32:00Z">
              <w:tcPr>
                <w:tcW w:w="2351" w:type="dxa"/>
                <w:gridSpan w:val="3"/>
              </w:tcPr>
            </w:tcPrChange>
          </w:tcPr>
          <w:p w14:paraId="3754E798" w14:textId="7C070961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4893" w:author="MVI Technologies" w:date="2019-12-10T19:52:00Z"/>
                <w:del w:id="4894" w:author="Divek Vellaisamy" w:date="2019-12-11T15:41:00Z"/>
                <w:rFonts w:ascii="Calibri" w:eastAsia="Calibri" w:hAnsi="Calibri" w:cs="Calibri"/>
              </w:rPr>
            </w:pPr>
            <w:ins w:id="4895" w:author="MVI Technologies" w:date="2019-12-10T19:52:00Z">
              <w:del w:id="489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3" w:type="dxa"/>
            <w:tcPrChange w:id="4897" w:author="MVI Technologies" w:date="2019-12-11T16:32:00Z">
              <w:tcPr>
                <w:tcW w:w="1703" w:type="dxa"/>
                <w:gridSpan w:val="3"/>
              </w:tcPr>
            </w:tcPrChange>
          </w:tcPr>
          <w:p w14:paraId="4F457834" w14:textId="5412BD35" w:rsidR="000C12AF" w:rsidDel="005C3E99" w:rsidRDefault="000C12AF" w:rsidP="000320A8">
            <w:pPr>
              <w:spacing w:line="240" w:lineRule="auto"/>
              <w:rPr>
                <w:ins w:id="4898" w:author="MVI Technologies" w:date="2019-12-10T19:52:00Z"/>
                <w:del w:id="4899" w:author="Divek Vellaisamy" w:date="2019-12-11T15:41:00Z"/>
                <w:rFonts w:ascii="Calibri" w:hAnsi="Calibri"/>
              </w:rPr>
            </w:pPr>
            <w:ins w:id="4900" w:author="MVI Technologies" w:date="2019-12-10T19:52:00Z">
              <w:del w:id="4901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902" w:author="MVI Technologies" w:date="2019-12-11T16:32:00Z">
              <w:tcPr>
                <w:tcW w:w="710" w:type="dxa"/>
                <w:gridSpan w:val="3"/>
              </w:tcPr>
            </w:tcPrChange>
          </w:tcPr>
          <w:p w14:paraId="37213ADB" w14:textId="668905A7" w:rsidR="000C12AF" w:rsidDel="005C3E99" w:rsidRDefault="000C12AF" w:rsidP="000320A8">
            <w:pPr>
              <w:spacing w:line="240" w:lineRule="auto"/>
              <w:rPr>
                <w:ins w:id="4903" w:author="MVI Technologies" w:date="2019-12-10T19:52:00Z"/>
                <w:del w:id="4904" w:author="Divek Vellaisamy" w:date="2019-12-11T15:41:00Z"/>
                <w:rFonts w:ascii="Calibri" w:hAnsi="Calibri"/>
              </w:rPr>
            </w:pPr>
            <w:ins w:id="4905" w:author="MVI Technologies" w:date="2019-12-10T19:52:00Z">
              <w:del w:id="4906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907" w:author="MVI Technologies" w:date="2019-12-11T16:32:00Z">
              <w:tcPr>
                <w:tcW w:w="710" w:type="dxa"/>
                <w:gridSpan w:val="3"/>
              </w:tcPr>
            </w:tcPrChange>
          </w:tcPr>
          <w:p w14:paraId="10DBC6D7" w14:textId="7D48CFCF" w:rsidR="000C12AF" w:rsidDel="005C3E99" w:rsidRDefault="000C12AF" w:rsidP="000320A8">
            <w:pPr>
              <w:spacing w:line="240" w:lineRule="auto"/>
              <w:rPr>
                <w:ins w:id="4908" w:author="MVI Technologies" w:date="2019-12-10T19:52:00Z"/>
                <w:del w:id="4909" w:author="Divek Vellaisamy" w:date="2019-12-11T15:41:00Z"/>
                <w:rFonts w:ascii="Calibri" w:hAnsi="Calibri"/>
              </w:rPr>
            </w:pPr>
            <w:ins w:id="4910" w:author="MVI Technologies" w:date="2019-12-10T19:52:00Z">
              <w:del w:id="4911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4912" w:author="MVI Technologies" w:date="2019-12-11T16:32:00Z">
              <w:tcPr>
                <w:tcW w:w="4426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A67F36E" w14:textId="1096B308" w:rsidR="000C12AF" w:rsidDel="005C3E99" w:rsidRDefault="000C12AF" w:rsidP="000320A8">
            <w:pPr>
              <w:spacing w:line="240" w:lineRule="auto"/>
              <w:rPr>
                <w:ins w:id="4913" w:author="MVI Technologies" w:date="2019-12-10T19:52:00Z"/>
                <w:del w:id="4914" w:author="Divek Vellaisamy" w:date="2019-12-11T15:41:00Z"/>
                <w:rFonts w:ascii="Calibri" w:hAnsi="Calibri"/>
              </w:rPr>
            </w:pPr>
            <w:ins w:id="4915" w:author="MVI Technologies" w:date="2019-12-10T19:52:00Z">
              <w:del w:id="4916" w:author="Divek Vellaisamy" w:date="2019-12-11T15:41:00Z">
                <w:r w:rsidDel="005C3E99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C97EFB" w:rsidDel="005C3E99" w14:paraId="5B248B35" w14:textId="2D70529E" w:rsidTr="007D441F">
        <w:trPr>
          <w:ins w:id="4917" w:author="MVI Technologies" w:date="2019-12-10T19:18:00Z"/>
          <w:del w:id="4918" w:author="Divek Vellaisamy" w:date="2019-12-11T15:41:00Z"/>
          <w:trPrChange w:id="4919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920" w:author="MVI Technologies" w:date="2019-12-11T16:32:00Z">
              <w:tcPr>
                <w:tcW w:w="2350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D9BFE34" w14:textId="156BC10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921" w:author="MVI Technologies" w:date="2019-12-10T19:18:00Z"/>
                <w:del w:id="4922" w:author="Divek Vellaisamy" w:date="2019-12-11T15:41:00Z"/>
                <w:rFonts w:ascii="Calibri" w:eastAsia="Calibri" w:hAnsi="Calibri" w:cs="Calibri"/>
                <w:lang w:val="en-IN"/>
              </w:rPr>
            </w:pPr>
            <w:ins w:id="4923" w:author="MVI Technologies" w:date="2019-12-10T19:18:00Z">
              <w:del w:id="4924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available</w:delText>
                </w:r>
              </w:del>
            </w:ins>
            <w:ins w:id="4925" w:author="MVI Technologies" w:date="2019-12-10T19:42:00Z">
              <w:del w:id="4926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>Quantity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927" w:author="MVI Technologies" w:date="2019-12-11T16:32:00Z">
              <w:tcPr>
                <w:tcW w:w="170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5473D633" w14:textId="6134EC4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928" w:author="MVI Technologies" w:date="2019-12-10T19:18:00Z"/>
                <w:del w:id="4929" w:author="Divek Vellaisamy" w:date="2019-12-11T15:41:00Z"/>
                <w:rFonts w:ascii="Calibri" w:hAnsi="Calibri"/>
                <w:lang w:val="en-IN"/>
              </w:rPr>
            </w:pPr>
            <w:ins w:id="4930" w:author="MVI Technologies" w:date="2019-12-10T19:18:00Z">
              <w:del w:id="4931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Numeric as string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932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7AED3D0A" w14:textId="0D2F6175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933" w:author="MVI Technologies" w:date="2019-12-10T19:18:00Z"/>
                <w:del w:id="4934" w:author="Divek Vellaisamy" w:date="2019-12-11T15:41:00Z"/>
                <w:rFonts w:ascii="Calibri" w:hAnsi="Calibri"/>
                <w:lang w:val="en-IN"/>
              </w:rPr>
            </w:pPr>
            <w:ins w:id="4935" w:author="MVI Technologies" w:date="2019-12-10T19:18:00Z">
              <w:del w:id="4936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937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7A4B92A7" w14:textId="282CEAE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938" w:author="MVI Technologies" w:date="2019-12-10T19:18:00Z"/>
                <w:del w:id="4939" w:author="Divek Vellaisamy" w:date="2019-12-11T15:41:00Z"/>
                <w:rFonts w:ascii="Calibri" w:hAnsi="Calibri"/>
                <w:lang w:val="en-IN"/>
              </w:rPr>
            </w:pPr>
            <w:ins w:id="4940" w:author="MVI Technologies" w:date="2019-12-10T19:18:00Z">
              <w:del w:id="4941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18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4942" w:author="MVI Technologies" w:date="2019-12-11T16:32:00Z">
              <w:tcPr>
                <w:tcW w:w="4431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404611C5" w14:textId="2A3E2724" w:rsidR="00C97EFB" w:rsidDel="005C3E99" w:rsidRDefault="00C97EFB" w:rsidP="00C97EFB">
            <w:pPr>
              <w:spacing w:line="240" w:lineRule="auto"/>
              <w:rPr>
                <w:ins w:id="4943" w:author="MVI Technologies" w:date="2019-12-10T19:18:00Z"/>
                <w:del w:id="4944" w:author="Divek Vellaisamy" w:date="2019-12-11T15:41:00Z"/>
                <w:rFonts w:ascii="Calibri" w:eastAsia="Calibri" w:hAnsi="Calibri" w:cs="Calibri"/>
                <w:lang w:val="en-IN"/>
              </w:rPr>
            </w:pPr>
            <w:ins w:id="4945" w:author="MVI Technologies" w:date="2019-12-10T19:18:00Z">
              <w:del w:id="4946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 xml:space="preserve">Available </w:delText>
                </w:r>
              </w:del>
            </w:ins>
            <w:ins w:id="4947" w:author="MVI Technologies" w:date="2019-12-10T19:42:00Z">
              <w:del w:id="4948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>Quantity of Digital assets</w:delText>
                </w:r>
              </w:del>
            </w:ins>
            <w:ins w:id="4949" w:author="MVI Technologies" w:date="2019-12-10T19:18:00Z">
              <w:del w:id="4950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 xml:space="preserve"> </w:delText>
                </w:r>
              </w:del>
            </w:ins>
            <w:ins w:id="4951" w:author="MVI Technologies" w:date="2019-12-10T19:42:00Z">
              <w:del w:id="4952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 xml:space="preserve">in the </w:delText>
                </w:r>
              </w:del>
            </w:ins>
            <w:ins w:id="4953" w:author="MVI Technologies" w:date="2019-12-11T15:42:00Z">
              <w:del w:id="4954" w:author="Divek Vellaisamy" w:date="2019-12-11T15:41:00Z">
                <w:r w:rsidR="00266BFE" w:rsidDel="005C3E99">
                  <w:rPr>
                    <w:rFonts w:ascii="Calibri" w:eastAsia="Calibri" w:hAnsi="Calibri" w:cs="Calibri"/>
                    <w:lang w:val="en-IN"/>
                  </w:rPr>
                  <w:delText>source</w:delText>
                </w:r>
              </w:del>
            </w:ins>
            <w:ins w:id="4955" w:author="MVI Technologies" w:date="2019-12-10T19:42:00Z">
              <w:del w:id="4956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 xml:space="preserve"> Wallet</w:delText>
                </w:r>
              </w:del>
            </w:ins>
            <w:ins w:id="4957" w:author="MVI Technologies" w:date="2019-12-11T16:31:00Z">
              <w:del w:id="4958" w:author="Divek Vellaisamy" w:date="2019-12-11T15:41:00Z">
                <w:r w:rsidR="007D441F" w:rsidDel="005C3E99">
                  <w:rPr>
                    <w:rFonts w:ascii="Calibri" w:eastAsia="Calibri" w:hAnsi="Calibri" w:cs="Calibri"/>
                    <w:lang w:val="en-IN"/>
                  </w:rPr>
                  <w:delText xml:space="preserve"> after transfer</w:delText>
                </w:r>
              </w:del>
            </w:ins>
          </w:p>
        </w:tc>
      </w:tr>
      <w:tr w:rsidR="000C12AF" w:rsidDel="005C3E99" w14:paraId="20BE59F7" w14:textId="5EA94946" w:rsidTr="007D441F">
        <w:trPr>
          <w:ins w:id="4959" w:author="MVI Technologies" w:date="2019-12-10T19:51:00Z"/>
          <w:del w:id="4960" w:author="Divek Vellaisamy" w:date="2019-12-11T15:41:00Z"/>
          <w:trPrChange w:id="4961" w:author="MVI Technologies" w:date="2019-12-11T16:32:00Z">
            <w:trPr>
              <w:gridBefore w:val="1"/>
              <w:gridAfter w:val="0"/>
            </w:trPr>
          </w:trPrChange>
        </w:trPr>
        <w:tc>
          <w:tcPr>
            <w:tcW w:w="2350" w:type="dxa"/>
            <w:tcPrChange w:id="4962" w:author="MVI Technologies" w:date="2019-12-11T16:32:00Z">
              <w:tcPr>
                <w:tcW w:w="2351" w:type="dxa"/>
                <w:gridSpan w:val="3"/>
              </w:tcPr>
            </w:tcPrChange>
          </w:tcPr>
          <w:p w14:paraId="5D4A5AFC" w14:textId="27149164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4963" w:author="MVI Technologies" w:date="2019-12-10T19:51:00Z"/>
                <w:del w:id="4964" w:author="Divek Vellaisamy" w:date="2019-12-11T15:41:00Z"/>
                <w:rFonts w:ascii="Calibri" w:eastAsia="Calibri" w:hAnsi="Calibri" w:cs="Calibri"/>
              </w:rPr>
            </w:pPr>
            <w:ins w:id="4965" w:author="MVI Technologies" w:date="2019-12-10T19:51:00Z">
              <w:del w:id="496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3" w:type="dxa"/>
            <w:tcPrChange w:id="4967" w:author="MVI Technologies" w:date="2019-12-11T16:32:00Z">
              <w:tcPr>
                <w:tcW w:w="1703" w:type="dxa"/>
                <w:gridSpan w:val="3"/>
              </w:tcPr>
            </w:tcPrChange>
          </w:tcPr>
          <w:p w14:paraId="08915FB9" w14:textId="2132B0CC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4968" w:author="MVI Technologies" w:date="2019-12-10T19:51:00Z"/>
                <w:del w:id="4969" w:author="Divek Vellaisamy" w:date="2019-12-11T15:41:00Z"/>
                <w:rFonts w:ascii="Calibri" w:hAnsi="Calibri"/>
              </w:rPr>
            </w:pPr>
            <w:ins w:id="4970" w:author="MVI Technologies" w:date="2019-12-10T19:51:00Z">
              <w:del w:id="4971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972" w:author="MVI Technologies" w:date="2019-12-11T16:32:00Z">
              <w:tcPr>
                <w:tcW w:w="710" w:type="dxa"/>
                <w:gridSpan w:val="3"/>
              </w:tcPr>
            </w:tcPrChange>
          </w:tcPr>
          <w:p w14:paraId="4C11FE71" w14:textId="36BDE029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4973" w:author="MVI Technologies" w:date="2019-12-10T19:51:00Z"/>
                <w:del w:id="4974" w:author="Divek Vellaisamy" w:date="2019-12-11T15:41:00Z"/>
                <w:rFonts w:ascii="Calibri" w:hAnsi="Calibri"/>
              </w:rPr>
            </w:pPr>
            <w:ins w:id="4975" w:author="MVI Technologies" w:date="2019-12-10T19:51:00Z">
              <w:del w:id="4976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977" w:author="MVI Technologies" w:date="2019-12-11T16:32:00Z">
              <w:tcPr>
                <w:tcW w:w="710" w:type="dxa"/>
                <w:gridSpan w:val="3"/>
              </w:tcPr>
            </w:tcPrChange>
          </w:tcPr>
          <w:p w14:paraId="695B24C4" w14:textId="09F37E19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4978" w:author="MVI Technologies" w:date="2019-12-10T19:51:00Z"/>
                <w:del w:id="4979" w:author="Divek Vellaisamy" w:date="2019-12-11T15:41:00Z"/>
                <w:rFonts w:ascii="Calibri" w:hAnsi="Calibri"/>
              </w:rPr>
            </w:pPr>
            <w:ins w:id="4980" w:author="MVI Technologies" w:date="2019-12-10T19:51:00Z">
              <w:del w:id="4981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4982" w:author="MVI Technologies" w:date="2019-12-11T16:32:00Z">
              <w:tcPr>
                <w:tcW w:w="4426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89E6CBC" w14:textId="1EA5EE07" w:rsidR="000C12AF" w:rsidDel="005C3E99" w:rsidRDefault="000C12AF" w:rsidP="000320A8">
            <w:pPr>
              <w:spacing w:line="240" w:lineRule="auto"/>
              <w:rPr>
                <w:ins w:id="4983" w:author="MVI Technologies" w:date="2019-12-10T19:51:00Z"/>
                <w:del w:id="4984" w:author="Divek Vellaisamy" w:date="2019-12-11T15:41:00Z"/>
                <w:rFonts w:ascii="Calibri" w:eastAsia="Calibri" w:hAnsi="Calibri" w:cs="Calibri"/>
              </w:rPr>
            </w:pPr>
            <w:ins w:id="4985" w:author="MVI Technologies" w:date="2019-12-10T19:51:00Z">
              <w:del w:id="4986" w:author="Divek Vellaisamy" w:date="2019-12-11T15:41:00Z">
                <w:r w:rsidDel="005C3E99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305A2A" w:rsidDel="005C3E99" w14:paraId="39BD071C" w14:textId="2B73A8AD" w:rsidTr="007D441F">
        <w:trPr>
          <w:ins w:id="4987" w:author="MVI Technologies" w:date="2019-12-10T19:41:00Z"/>
          <w:del w:id="4988" w:author="Divek Vellaisamy" w:date="2019-12-11T15:41:00Z"/>
          <w:trPrChange w:id="4989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990" w:author="MVI Technologies" w:date="2019-12-11T16:32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1E4AFAE" w14:textId="30FCF5B4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4991" w:author="MVI Technologies" w:date="2019-12-10T19:41:00Z"/>
                <w:del w:id="4992" w:author="Divek Vellaisamy" w:date="2019-12-11T15:41:00Z"/>
                <w:rFonts w:ascii="Calibri" w:eastAsia="Calibri" w:hAnsi="Calibri" w:cs="Calibri"/>
                <w:lang w:val="en-IN"/>
              </w:rPr>
            </w:pPr>
            <w:ins w:id="4993" w:author="MVI Technologies" w:date="2019-12-10T19:41:00Z">
              <w:del w:id="4994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trxnTime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995" w:author="MVI Technologies" w:date="2019-12-11T16:32:00Z">
              <w:tcPr>
                <w:tcW w:w="1702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D346CB8" w14:textId="5FCDA19C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4996" w:author="MVI Technologies" w:date="2019-12-10T19:41:00Z"/>
                <w:del w:id="4997" w:author="Divek Vellaisamy" w:date="2019-12-11T15:41:00Z"/>
                <w:rFonts w:ascii="Calibri" w:hAnsi="Calibri"/>
                <w:lang w:val="en-IN"/>
              </w:rPr>
            </w:pPr>
            <w:ins w:id="4998" w:author="MVI Technologies" w:date="2019-12-10T19:41:00Z">
              <w:del w:id="4999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000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4F3BA5C3" w14:textId="02AB466F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01" w:author="MVI Technologies" w:date="2019-12-10T19:41:00Z"/>
                <w:del w:id="5002" w:author="Divek Vellaisamy" w:date="2019-12-11T15:41:00Z"/>
                <w:rFonts w:ascii="Calibri" w:hAnsi="Calibri"/>
                <w:lang w:val="en-IN"/>
              </w:rPr>
            </w:pPr>
            <w:ins w:id="5003" w:author="MVI Technologies" w:date="2019-12-10T19:41:00Z">
              <w:del w:id="5004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M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005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E52F84A" w14:textId="140F675C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06" w:author="MVI Technologies" w:date="2019-12-10T19:41:00Z"/>
                <w:del w:id="5007" w:author="Divek Vellaisamy" w:date="2019-12-11T15:41:00Z"/>
                <w:rFonts w:ascii="Calibri" w:hAnsi="Calibri"/>
                <w:lang w:val="en-IN"/>
              </w:rPr>
            </w:pPr>
            <w:ins w:id="5008" w:author="MVI Technologies" w:date="2019-12-10T19:41:00Z">
              <w:del w:id="5009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17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5010" w:author="MVI Technologies" w:date="2019-12-11T16:32:00Z">
              <w:tcPr>
                <w:tcW w:w="4429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100C0F8B" w14:textId="58E3850A" w:rsidR="00305A2A" w:rsidDel="005C3E99" w:rsidRDefault="00305A2A" w:rsidP="00305A2A">
            <w:pPr>
              <w:spacing w:line="240" w:lineRule="auto"/>
              <w:rPr>
                <w:ins w:id="5011" w:author="MVI Technologies" w:date="2019-12-10T19:41:00Z"/>
                <w:del w:id="5012" w:author="Divek Vellaisamy" w:date="2019-12-11T15:41:00Z"/>
                <w:rFonts w:ascii="Calibri" w:hAnsi="Calibri"/>
                <w:lang w:val="en-IN"/>
              </w:rPr>
            </w:pPr>
            <w:ins w:id="5013" w:author="MVI Technologies" w:date="2019-12-10T19:41:00Z">
              <w:del w:id="5014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This is the time stamp of the transaction in the format “yyyyMMddHHmmssS”</w:delText>
                </w:r>
              </w:del>
            </w:ins>
          </w:p>
        </w:tc>
      </w:tr>
      <w:tr w:rsidR="00305A2A" w:rsidDel="005C3E99" w14:paraId="0DB07396" w14:textId="26A5E240" w:rsidTr="007D441F">
        <w:trPr>
          <w:ins w:id="5015" w:author="MVI Technologies" w:date="2019-12-10T19:41:00Z"/>
          <w:del w:id="5016" w:author="Divek Vellaisamy" w:date="2019-12-11T15:41:00Z"/>
          <w:trPrChange w:id="5017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018" w:author="MVI Technologies" w:date="2019-12-11T16:32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23C69F2E" w14:textId="0F2DCD81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19" w:author="MVI Technologies" w:date="2019-12-10T19:41:00Z"/>
                <w:del w:id="5020" w:author="Divek Vellaisamy" w:date="2019-12-11T15:41:00Z"/>
                <w:rFonts w:ascii="Calibri" w:eastAsia="Calibri" w:hAnsi="Calibri" w:cs="Calibri"/>
                <w:lang w:val="en-IN"/>
              </w:rPr>
            </w:pPr>
            <w:ins w:id="5021" w:author="MVI Technologies" w:date="2019-12-10T19:41:00Z">
              <w:del w:id="5022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trxnTimeZone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023" w:author="MVI Technologies" w:date="2019-12-11T16:32:00Z">
              <w:tcPr>
                <w:tcW w:w="1702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15D571AB" w14:textId="67E4F9A0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24" w:author="MVI Technologies" w:date="2019-12-10T19:41:00Z"/>
                <w:del w:id="5025" w:author="Divek Vellaisamy" w:date="2019-12-11T15:41:00Z"/>
                <w:rFonts w:ascii="Calibri" w:hAnsi="Calibri"/>
                <w:lang w:val="en-IN"/>
              </w:rPr>
            </w:pPr>
            <w:ins w:id="5026" w:author="MVI Technologies" w:date="2019-12-10T19:41:00Z">
              <w:del w:id="5027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028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8766B50" w14:textId="578EDA39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29" w:author="MVI Technologies" w:date="2019-12-10T19:41:00Z"/>
                <w:del w:id="5030" w:author="Divek Vellaisamy" w:date="2019-12-11T15:41:00Z"/>
                <w:rFonts w:ascii="Calibri" w:hAnsi="Calibri"/>
                <w:lang w:val="en-IN"/>
              </w:rPr>
            </w:pPr>
            <w:ins w:id="5031" w:author="MVI Technologies" w:date="2019-12-10T19:41:00Z">
              <w:del w:id="5032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033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1FFACC3" w14:textId="7F46D793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34" w:author="MVI Technologies" w:date="2019-12-10T19:41:00Z"/>
                <w:del w:id="5035" w:author="Divek Vellaisamy" w:date="2019-12-11T15:41:00Z"/>
                <w:rFonts w:ascii="Calibri" w:hAnsi="Calibri"/>
                <w:lang w:val="en-IN"/>
              </w:rPr>
            </w:pPr>
            <w:ins w:id="5036" w:author="MVI Technologies" w:date="2019-12-10T19:41:00Z">
              <w:del w:id="5037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10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tcPrChange w:id="5038" w:author="MVI Technologies" w:date="2019-12-11T16:32:00Z">
              <w:tcPr>
                <w:tcW w:w="4429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</w:tcPr>
            </w:tcPrChange>
          </w:tcPr>
          <w:p w14:paraId="3893805E" w14:textId="4C52FC4D" w:rsidR="00305A2A" w:rsidDel="005C3E99" w:rsidRDefault="00305A2A" w:rsidP="00305A2A">
            <w:pPr>
              <w:spacing w:line="240" w:lineRule="auto"/>
              <w:rPr>
                <w:ins w:id="5039" w:author="MVI Technologies" w:date="2019-12-10T19:41:00Z"/>
                <w:del w:id="5040" w:author="Divek Vellaisamy" w:date="2019-12-11T15:41:00Z"/>
                <w:rFonts w:ascii="Calibri" w:hAnsi="Calibri"/>
                <w:lang w:val="en-IN"/>
              </w:rPr>
            </w:pPr>
            <w:ins w:id="5041" w:author="MVI Technologies" w:date="2019-12-10T19:41:00Z">
              <w:del w:id="5042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RFU</w:delText>
                </w:r>
              </w:del>
            </w:ins>
          </w:p>
        </w:tc>
      </w:tr>
    </w:tbl>
    <w:p w14:paraId="3AF1ECF2" w14:textId="6B910055" w:rsidR="00564E91" w:rsidDel="00C63340" w:rsidRDefault="00564E91" w:rsidP="00341C07">
      <w:pPr>
        <w:rPr>
          <w:ins w:id="5043" w:author="MVI Technologies" w:date="2019-12-11T16:12:00Z"/>
          <w:del w:id="5044" w:author="Divek Vellaisamy" w:date="2019-12-11T15:44:00Z"/>
        </w:rPr>
      </w:pPr>
    </w:p>
    <w:p w14:paraId="37A1DCA1" w14:textId="07959A61" w:rsidR="00D61957" w:rsidDel="00824A87" w:rsidRDefault="00D61957" w:rsidP="00D61957">
      <w:pPr>
        <w:pStyle w:val="Heading2"/>
        <w:numPr>
          <w:ilvl w:val="0"/>
          <w:numId w:val="1"/>
        </w:numPr>
        <w:rPr>
          <w:ins w:id="5045" w:author="MVI Technologies" w:date="2019-12-11T16:35:00Z"/>
          <w:del w:id="5046" w:author="Divek Vellaisamy" w:date="2019-12-11T15:42:00Z"/>
        </w:rPr>
      </w:pPr>
      <w:bookmarkStart w:id="5047" w:name="_Toc27400837"/>
      <w:ins w:id="5048" w:author="MVI Technologies" w:date="2019-12-11T16:12:00Z">
        <w:del w:id="5049" w:author="Divek Vellaisamy" w:date="2019-12-11T15:42:00Z">
          <w:r w:rsidDel="00824A87">
            <w:delText>Redeem</w:delText>
          </w:r>
        </w:del>
      </w:ins>
      <w:bookmarkEnd w:id="5047"/>
    </w:p>
    <w:p w14:paraId="6A2EDDDA" w14:textId="624E4140" w:rsidR="007D441F" w:rsidRPr="007D441F" w:rsidDel="00564E91" w:rsidRDefault="007D441F">
      <w:pPr>
        <w:rPr>
          <w:ins w:id="5050" w:author="MVI Technologies" w:date="2019-12-11T16:12:00Z"/>
          <w:del w:id="5051" w:author="Divek Vellaisamy" w:date="2019-12-11T14:56:00Z"/>
        </w:rPr>
      </w:pPr>
    </w:p>
    <w:p w14:paraId="5CF4B227" w14:textId="4A2BAA86" w:rsidR="00D61957" w:rsidDel="00824A87" w:rsidRDefault="00D61957" w:rsidP="00D61957">
      <w:pPr>
        <w:spacing w:after="200"/>
        <w:rPr>
          <w:ins w:id="5052" w:author="MVI Technologies" w:date="2019-12-11T16:12:00Z"/>
          <w:del w:id="5053" w:author="Divek Vellaisamy" w:date="2019-12-11T15:42:00Z"/>
          <w:rFonts w:ascii="Calibri" w:hAnsi="Calibri"/>
        </w:rPr>
      </w:pPr>
      <w:ins w:id="5054" w:author="MVI Technologies" w:date="2019-12-11T16:12:00Z">
        <w:del w:id="5055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 xml:space="preserve">Resource URL: </w:delText>
          </w:r>
        </w:del>
      </w:ins>
    </w:p>
    <w:p w14:paraId="32635DA8" w14:textId="577E4A2A" w:rsidR="00D61957" w:rsidDel="00824A87" w:rsidRDefault="007D441F" w:rsidP="00D61957">
      <w:pPr>
        <w:spacing w:after="200"/>
        <w:rPr>
          <w:ins w:id="5056" w:author="MVI Technologies" w:date="2019-12-11T16:35:00Z"/>
          <w:del w:id="5057" w:author="Divek Vellaisamy" w:date="2019-12-11T15:42:00Z"/>
          <w:rFonts w:ascii="Calibri" w:eastAsia="Calibri" w:hAnsi="Calibri" w:cs="Calibri"/>
        </w:rPr>
      </w:pPr>
      <w:ins w:id="5058" w:author="MVI Technologies" w:date="2019-12-11T16:35:00Z">
        <w:del w:id="5059" w:author="Divek Vellaisamy" w:date="2019-12-11T15:42:00Z">
          <w:r w:rsidDel="00824A87">
            <w:rPr>
              <w:rFonts w:ascii="Calibri" w:eastAsia="Calibri" w:hAnsi="Calibri" w:cs="Calibri"/>
            </w:rPr>
            <w:fldChar w:fldCharType="begin"/>
          </w:r>
          <w:r w:rsidDel="00824A87">
            <w:rPr>
              <w:rFonts w:ascii="Calibri" w:eastAsia="Calibri" w:hAnsi="Calibri" w:cs="Calibri"/>
            </w:rPr>
            <w:delInstrText xml:space="preserve"> HYPERLINK "</w:delInstrText>
          </w:r>
        </w:del>
      </w:ins>
      <w:ins w:id="5060" w:author="MVI Technologies" w:date="2019-12-11T16:12:00Z">
        <w:del w:id="5061" w:author="Divek Vellaisamy" w:date="2019-12-11T15:42:00Z">
          <w:r w:rsidDel="00824A87">
            <w:rPr>
              <w:rFonts w:ascii="Calibri" w:eastAsia="Calibri" w:hAnsi="Calibri" w:cs="Calibri"/>
            </w:rPr>
            <w:delInstrText>https://&lt;baseURL&gt;/1.0/</w:delInstrText>
          </w:r>
        </w:del>
      </w:ins>
      <w:ins w:id="5062" w:author="MVI Technologies" w:date="2019-12-11T16:16:00Z">
        <w:del w:id="5063" w:author="Divek Vellaisamy" w:date="2019-12-11T15:42:00Z">
          <w:r w:rsidRPr="003F2E50" w:rsidDel="00824A87">
            <w:rPr>
              <w:rFonts w:ascii="Calibri" w:eastAsia="Calibri" w:hAnsi="Calibri" w:cs="Calibri"/>
            </w:rPr>
            <w:delInstrText>fe-api-gw</w:delInstrText>
          </w:r>
        </w:del>
      </w:ins>
      <w:ins w:id="5064" w:author="MVI Technologies" w:date="2019-12-11T16:12:00Z">
        <w:del w:id="5065" w:author="Divek Vellaisamy" w:date="2019-12-11T15:42:00Z">
          <w:r w:rsidDel="00824A87">
            <w:rPr>
              <w:rFonts w:ascii="Calibri" w:eastAsia="Calibri" w:hAnsi="Calibri" w:cs="Calibri"/>
            </w:rPr>
            <w:delInstrText>/redeem</w:delInstrText>
          </w:r>
        </w:del>
      </w:ins>
      <w:ins w:id="5066" w:author="MVI Technologies" w:date="2019-12-11T16:35:00Z">
        <w:del w:id="5067" w:author="Divek Vellaisamy" w:date="2019-12-11T15:42:00Z">
          <w:r w:rsidDel="00824A87">
            <w:rPr>
              <w:rFonts w:ascii="Calibri" w:eastAsia="Calibri" w:hAnsi="Calibri" w:cs="Calibri"/>
            </w:rPr>
            <w:delInstrText xml:space="preserve">" </w:delInstrText>
          </w:r>
          <w:r w:rsidDel="00824A87">
            <w:rPr>
              <w:rFonts w:ascii="Calibri" w:eastAsia="Calibri" w:hAnsi="Calibri" w:cs="Calibri"/>
            </w:rPr>
            <w:fldChar w:fldCharType="separate"/>
          </w:r>
        </w:del>
      </w:ins>
      <w:ins w:id="5068" w:author="MVI Technologies" w:date="2019-12-11T16:12:00Z">
        <w:del w:id="5069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https://&lt;baseURL&gt;/1.0/</w:delText>
          </w:r>
        </w:del>
      </w:ins>
      <w:ins w:id="5070" w:author="MVI Technologies" w:date="2019-12-11T16:16:00Z">
        <w:del w:id="5071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fe-api-gw</w:delText>
          </w:r>
        </w:del>
      </w:ins>
      <w:ins w:id="5072" w:author="MVI Technologies" w:date="2019-12-11T16:12:00Z">
        <w:del w:id="5073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/redeem</w:delText>
          </w:r>
        </w:del>
      </w:ins>
      <w:ins w:id="5074" w:author="MVI Technologies" w:date="2019-12-11T16:35:00Z">
        <w:del w:id="5075" w:author="Divek Vellaisamy" w:date="2019-12-11T15:42:00Z">
          <w:r w:rsidDel="00824A87">
            <w:rPr>
              <w:rFonts w:ascii="Calibri" w:eastAsia="Calibri" w:hAnsi="Calibri" w:cs="Calibri"/>
            </w:rPr>
            <w:fldChar w:fldCharType="end"/>
          </w:r>
        </w:del>
      </w:ins>
    </w:p>
    <w:p w14:paraId="5004CD80" w14:textId="6F2A1F18" w:rsidR="007D441F" w:rsidDel="00564E91" w:rsidRDefault="007D441F" w:rsidP="00D61957">
      <w:pPr>
        <w:spacing w:after="200"/>
        <w:rPr>
          <w:ins w:id="5076" w:author="MVI Technologies" w:date="2019-12-11T16:12:00Z"/>
          <w:del w:id="5077" w:author="Divek Vellaisamy" w:date="2019-12-11T14:56:00Z"/>
          <w:rFonts w:ascii="Calibri" w:eastAsia="Calibri" w:hAnsi="Calibri" w:cs="Calibri"/>
        </w:rPr>
      </w:pPr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D61957" w:rsidDel="00824A87" w14:paraId="28347C1A" w14:textId="43F20979" w:rsidTr="00A06D8A">
        <w:trPr>
          <w:ins w:id="5078" w:author="MVI Technologies" w:date="2019-12-11T16:12:00Z"/>
          <w:del w:id="5079" w:author="Divek Vellaisamy" w:date="2019-12-11T15:42:00Z"/>
        </w:trPr>
        <w:tc>
          <w:tcPr>
            <w:tcW w:w="2680" w:type="dxa"/>
            <w:shd w:val="clear" w:color="auto" w:fill="000080"/>
          </w:tcPr>
          <w:p w14:paraId="290CC78E" w14:textId="6EB74B75" w:rsidR="00D61957" w:rsidDel="00824A87" w:rsidRDefault="00D61957" w:rsidP="00A06D8A">
            <w:pPr>
              <w:spacing w:after="200"/>
              <w:rPr>
                <w:ins w:id="5080" w:author="MVI Technologies" w:date="2019-12-11T16:12:00Z"/>
                <w:del w:id="5081" w:author="Divek Vellaisamy" w:date="2019-12-11T15:42:00Z"/>
                <w:rFonts w:ascii="Calibri" w:hAnsi="Calibri"/>
              </w:rPr>
            </w:pPr>
            <w:ins w:id="5082" w:author="MVI Technologies" w:date="2019-12-11T16:12:00Z">
              <w:del w:id="5083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Resource</w:delText>
                </w:r>
              </w:del>
            </w:ins>
          </w:p>
        </w:tc>
        <w:tc>
          <w:tcPr>
            <w:tcW w:w="7173" w:type="dxa"/>
            <w:shd w:val="clear" w:color="auto" w:fill="000080"/>
          </w:tcPr>
          <w:p w14:paraId="6A505E09" w14:textId="2F9360B7" w:rsidR="00D61957" w:rsidDel="00824A87" w:rsidRDefault="00D61957" w:rsidP="00A06D8A">
            <w:pPr>
              <w:spacing w:after="200"/>
              <w:rPr>
                <w:ins w:id="5084" w:author="MVI Technologies" w:date="2019-12-11T16:12:00Z"/>
                <w:del w:id="5085" w:author="Divek Vellaisamy" w:date="2019-12-11T15:42:00Z"/>
                <w:rFonts w:ascii="Calibri" w:hAnsi="Calibri"/>
              </w:rPr>
            </w:pPr>
            <w:ins w:id="5086" w:author="MVI Technologies" w:date="2019-12-11T16:12:00Z">
              <w:del w:id="5087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Description</w:delText>
                </w:r>
              </w:del>
            </w:ins>
          </w:p>
        </w:tc>
      </w:tr>
      <w:tr w:rsidR="00D61957" w:rsidDel="00824A87" w14:paraId="4B1B27D7" w14:textId="0F0D90BE" w:rsidTr="00A06D8A">
        <w:trPr>
          <w:ins w:id="5088" w:author="MVI Technologies" w:date="2019-12-11T16:12:00Z"/>
          <w:del w:id="5089" w:author="Divek Vellaisamy" w:date="2019-12-11T15:42:00Z"/>
        </w:trPr>
        <w:tc>
          <w:tcPr>
            <w:tcW w:w="2680" w:type="dxa"/>
          </w:tcPr>
          <w:p w14:paraId="0089BC74" w14:textId="31CCB095" w:rsidR="00D61957" w:rsidDel="00824A87" w:rsidRDefault="00D61957" w:rsidP="00A06D8A">
            <w:pPr>
              <w:spacing w:after="200"/>
              <w:rPr>
                <w:ins w:id="5090" w:author="MVI Technologies" w:date="2019-12-11T16:12:00Z"/>
                <w:del w:id="5091" w:author="Divek Vellaisamy" w:date="2019-12-11T15:42:00Z"/>
                <w:rFonts w:ascii="Calibri" w:hAnsi="Calibri"/>
              </w:rPr>
            </w:pPr>
            <w:ins w:id="5092" w:author="MVI Technologies" w:date="2019-12-11T16:12:00Z">
              <w:del w:id="509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 xml:space="preserve">POST </w:delText>
                </w:r>
                <w:r w:rsidDel="00824A87">
                  <w:rPr>
                    <w:rFonts w:ascii="Calibri" w:eastAsia="Calibri" w:hAnsi="Calibri" w:cs="Calibri"/>
                  </w:rPr>
                  <w:br/>
                </w:r>
              </w:del>
            </w:ins>
            <w:ins w:id="5094" w:author="MVI Technologies" w:date="2019-12-11T16:16:00Z">
              <w:del w:id="5095" w:author="Divek Vellaisamy" w:date="2019-12-11T15:42:00Z">
                <w:r w:rsidRPr="00DF2CDA" w:rsidDel="00824A87">
                  <w:rPr>
                    <w:rFonts w:ascii="Calibri" w:eastAsia="Calibri" w:hAnsi="Calibri" w:cs="Calibri"/>
                  </w:rPr>
                  <w:delText>fe-api-gw</w:delText>
                </w:r>
              </w:del>
            </w:ins>
            <w:ins w:id="5096" w:author="MVI Technologies" w:date="2019-12-11T16:12:00Z">
              <w:del w:id="509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/redeem</w:delText>
                </w:r>
              </w:del>
            </w:ins>
          </w:p>
        </w:tc>
        <w:tc>
          <w:tcPr>
            <w:tcW w:w="7173" w:type="dxa"/>
          </w:tcPr>
          <w:p w14:paraId="3F0F5ACC" w14:textId="34006ACA" w:rsidR="00D61957" w:rsidDel="00824A87" w:rsidRDefault="00D61957" w:rsidP="00A06D8A">
            <w:pPr>
              <w:spacing w:after="200"/>
              <w:rPr>
                <w:ins w:id="5098" w:author="MVI Technologies" w:date="2019-12-11T16:12:00Z"/>
                <w:del w:id="5099" w:author="Divek Vellaisamy" w:date="2019-12-11T15:42:00Z"/>
                <w:rFonts w:ascii="Calibri" w:eastAsia="Calibri" w:hAnsi="Calibri" w:cs="Calibri"/>
              </w:rPr>
            </w:pPr>
            <w:ins w:id="5100" w:author="MVI Technologies" w:date="2019-12-11T16:12:00Z">
              <w:del w:id="510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 xml:space="preserve">Redeem </w:delText>
                </w:r>
              </w:del>
            </w:ins>
          </w:p>
        </w:tc>
      </w:tr>
    </w:tbl>
    <w:p w14:paraId="6BD43F57" w14:textId="167675D5" w:rsidR="00D61957" w:rsidDel="00824A87" w:rsidRDefault="00D61957" w:rsidP="00D61957">
      <w:pPr>
        <w:rPr>
          <w:ins w:id="5102" w:author="MVI Technologies" w:date="2019-12-11T16:12:00Z"/>
          <w:del w:id="5103" w:author="Divek Vellaisamy" w:date="2019-12-11T15:42:00Z"/>
        </w:rPr>
      </w:pPr>
    </w:p>
    <w:p w14:paraId="488EDD73" w14:textId="7FCBFD1A" w:rsidR="00D61957" w:rsidDel="00824A87" w:rsidRDefault="00D61957" w:rsidP="00D61957">
      <w:pPr>
        <w:spacing w:after="200"/>
        <w:rPr>
          <w:ins w:id="5104" w:author="MVI Technologies" w:date="2019-12-11T16:12:00Z"/>
          <w:del w:id="5105" w:author="Divek Vellaisamy" w:date="2019-12-11T15:42:00Z"/>
          <w:rFonts w:ascii="Calibri" w:hAnsi="Calibri"/>
        </w:rPr>
      </w:pPr>
      <w:ins w:id="5106" w:author="MVI Technologies" w:date="2019-12-11T16:12:00Z">
        <w:del w:id="5107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>Request Private Claim Fields:</w:delText>
          </w:r>
        </w:del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D61957" w:rsidDel="00824A87" w14:paraId="5EE9FEAF" w14:textId="7C66AA39" w:rsidTr="00A06D8A">
        <w:trPr>
          <w:trHeight w:val="280"/>
          <w:tblHeader/>
          <w:ins w:id="5108" w:author="MVI Technologies" w:date="2019-12-11T16:12:00Z"/>
          <w:del w:id="5109" w:author="Divek Vellaisamy" w:date="2019-12-11T15:42:00Z"/>
        </w:trPr>
        <w:tc>
          <w:tcPr>
            <w:tcW w:w="2350" w:type="dxa"/>
            <w:shd w:val="clear" w:color="auto" w:fill="000080"/>
          </w:tcPr>
          <w:p w14:paraId="2BD24D89" w14:textId="253C936F" w:rsidR="00D61957" w:rsidDel="00824A87" w:rsidRDefault="00D61957" w:rsidP="00A06D8A">
            <w:pPr>
              <w:spacing w:line="240" w:lineRule="auto"/>
              <w:rPr>
                <w:ins w:id="5110" w:author="MVI Technologies" w:date="2019-12-11T16:12:00Z"/>
                <w:del w:id="5111" w:author="Divek Vellaisamy" w:date="2019-12-11T15:42:00Z"/>
                <w:rFonts w:ascii="Calibri" w:hAnsi="Calibri"/>
              </w:rPr>
            </w:pPr>
            <w:ins w:id="5112" w:author="MVI Technologies" w:date="2019-12-11T16:12:00Z">
              <w:del w:id="5113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</w:tcPr>
          <w:p w14:paraId="3DF5428F" w14:textId="751CCCE3" w:rsidR="00D61957" w:rsidDel="00824A87" w:rsidRDefault="00D61957" w:rsidP="00A06D8A">
            <w:pPr>
              <w:spacing w:line="240" w:lineRule="auto"/>
              <w:rPr>
                <w:ins w:id="5114" w:author="MVI Technologies" w:date="2019-12-11T16:12:00Z"/>
                <w:del w:id="5115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116" w:author="MVI Technologies" w:date="2019-12-11T16:12:00Z">
              <w:del w:id="5117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05072DDC" w14:textId="5E700449" w:rsidR="00D61957" w:rsidDel="00824A87" w:rsidRDefault="00D61957" w:rsidP="00A06D8A">
            <w:pPr>
              <w:spacing w:line="240" w:lineRule="auto"/>
              <w:rPr>
                <w:ins w:id="5118" w:author="MVI Technologies" w:date="2019-12-11T16:12:00Z"/>
                <w:del w:id="5119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120" w:author="MVI Technologies" w:date="2019-12-11T16:12:00Z">
              <w:del w:id="5121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7F771674" w14:textId="51A789D0" w:rsidR="00D61957" w:rsidDel="00824A87" w:rsidRDefault="00D61957" w:rsidP="00A06D8A">
            <w:pPr>
              <w:spacing w:line="240" w:lineRule="auto"/>
              <w:rPr>
                <w:ins w:id="5122" w:author="MVI Technologies" w:date="2019-12-11T16:12:00Z"/>
                <w:del w:id="5123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124" w:author="MVI Technologies" w:date="2019-12-11T16:12:00Z">
              <w:del w:id="5125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1" w:type="dxa"/>
            <w:shd w:val="clear" w:color="auto" w:fill="000080"/>
          </w:tcPr>
          <w:p w14:paraId="16A54F90" w14:textId="0A47B7E6" w:rsidR="00D61957" w:rsidDel="00824A87" w:rsidRDefault="00D61957" w:rsidP="00A06D8A">
            <w:pPr>
              <w:spacing w:line="240" w:lineRule="auto"/>
              <w:rPr>
                <w:ins w:id="5126" w:author="MVI Technologies" w:date="2019-12-11T16:12:00Z"/>
                <w:del w:id="5127" w:author="Divek Vellaisamy" w:date="2019-12-11T15:42:00Z"/>
                <w:rFonts w:ascii="Calibri" w:hAnsi="Calibri"/>
              </w:rPr>
            </w:pPr>
            <w:ins w:id="5128" w:author="MVI Technologies" w:date="2019-12-11T16:12:00Z">
              <w:del w:id="5129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D61957" w:rsidDel="00824A87" w14:paraId="12AC7B3A" w14:textId="393D4A9B" w:rsidTr="00A06D8A">
        <w:trPr>
          <w:ins w:id="5130" w:author="MVI Technologies" w:date="2019-12-11T16:13:00Z"/>
          <w:del w:id="5131" w:author="Divek Vellaisamy" w:date="2019-12-11T15:42:00Z"/>
        </w:trPr>
        <w:tc>
          <w:tcPr>
            <w:tcW w:w="2350" w:type="dxa"/>
          </w:tcPr>
          <w:p w14:paraId="2A18AD49" w14:textId="725FFB2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132" w:author="MVI Technologies" w:date="2019-12-11T16:13:00Z"/>
                <w:del w:id="5133" w:author="Divek Vellaisamy" w:date="2019-12-11T15:42:00Z"/>
                <w:rFonts w:ascii="Calibri" w:eastAsia="Calibri" w:hAnsi="Calibri" w:cs="Calibri"/>
              </w:rPr>
            </w:pPr>
            <w:ins w:id="5134" w:author="MVI Technologies" w:date="2019-12-11T16:13:00Z">
              <w:del w:id="513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platformCode</w:delText>
                </w:r>
              </w:del>
            </w:ins>
          </w:p>
        </w:tc>
        <w:tc>
          <w:tcPr>
            <w:tcW w:w="1701" w:type="dxa"/>
          </w:tcPr>
          <w:p w14:paraId="0FBC94D3" w14:textId="51AB03D3" w:rsidR="00D61957" w:rsidDel="00824A87" w:rsidRDefault="00D61957" w:rsidP="00A06D8A">
            <w:pPr>
              <w:spacing w:line="240" w:lineRule="auto"/>
              <w:rPr>
                <w:ins w:id="5136" w:author="MVI Technologies" w:date="2019-12-11T16:13:00Z"/>
                <w:del w:id="5137" w:author="Divek Vellaisamy" w:date="2019-12-11T15:42:00Z"/>
                <w:rFonts w:ascii="Calibri" w:hAnsi="Calibri"/>
              </w:rPr>
            </w:pPr>
            <w:ins w:id="5138" w:author="MVI Technologies" w:date="2019-12-11T16:13:00Z">
              <w:del w:id="5139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0A62B2F" w14:textId="31404A32" w:rsidR="00D61957" w:rsidDel="00824A87" w:rsidRDefault="00D61957" w:rsidP="00A06D8A">
            <w:pPr>
              <w:spacing w:line="240" w:lineRule="auto"/>
              <w:rPr>
                <w:ins w:id="5140" w:author="MVI Technologies" w:date="2019-12-11T16:13:00Z"/>
                <w:del w:id="5141" w:author="Divek Vellaisamy" w:date="2019-12-11T15:42:00Z"/>
                <w:rFonts w:ascii="Calibri" w:hAnsi="Calibri"/>
              </w:rPr>
            </w:pPr>
            <w:ins w:id="5142" w:author="MVI Technologies" w:date="2019-12-11T16:13:00Z">
              <w:del w:id="5143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11D37D53" w14:textId="4F35632E" w:rsidR="00D61957" w:rsidDel="00824A87" w:rsidRDefault="00D61957" w:rsidP="00A06D8A">
            <w:pPr>
              <w:spacing w:line="240" w:lineRule="auto"/>
              <w:rPr>
                <w:ins w:id="5144" w:author="MVI Technologies" w:date="2019-12-11T16:13:00Z"/>
                <w:del w:id="5145" w:author="Divek Vellaisamy" w:date="2019-12-11T15:42:00Z"/>
                <w:rFonts w:ascii="Calibri" w:hAnsi="Calibri"/>
              </w:rPr>
            </w:pPr>
            <w:ins w:id="5146" w:author="MVI Technologies" w:date="2019-12-11T16:13:00Z">
              <w:del w:id="5147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797B850F" w14:textId="6C133DF8" w:rsidR="00D61957" w:rsidDel="00824A87" w:rsidRDefault="00D61957" w:rsidP="00A06D8A">
            <w:pPr>
              <w:spacing w:line="240" w:lineRule="auto"/>
              <w:rPr>
                <w:ins w:id="5148" w:author="MVI Technologies" w:date="2019-12-11T16:13:00Z"/>
                <w:del w:id="5149" w:author="Divek Vellaisamy" w:date="2019-12-11T15:42:00Z"/>
                <w:rFonts w:ascii="Calibri" w:hAnsi="Calibri"/>
              </w:rPr>
            </w:pPr>
            <w:ins w:id="5150" w:author="MVI Technologies" w:date="2019-12-11T16:13:00Z">
              <w:del w:id="5151" w:author="Divek Vellaisamy" w:date="2019-12-11T15:42:00Z">
                <w:r w:rsidDel="00824A87">
                  <w:rPr>
                    <w:rFonts w:ascii="Calibri" w:hAnsi="Calibri"/>
                  </w:rPr>
                  <w:delText>This indicates the platform code assigned to the requestor which is also the source of this transaction</w:delText>
                </w:r>
              </w:del>
            </w:ins>
          </w:p>
        </w:tc>
      </w:tr>
      <w:tr w:rsidR="00D61957" w:rsidDel="00824A87" w14:paraId="7444769A" w14:textId="76FD5D55" w:rsidTr="00A06D8A">
        <w:trPr>
          <w:ins w:id="5152" w:author="MVI Technologies" w:date="2019-12-11T16:14:00Z"/>
          <w:del w:id="5153" w:author="Divek Vellaisamy" w:date="2019-12-11T15:42:00Z"/>
        </w:trPr>
        <w:tc>
          <w:tcPr>
            <w:tcW w:w="2350" w:type="dxa"/>
          </w:tcPr>
          <w:p w14:paraId="2875BD61" w14:textId="3748F41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154" w:author="MVI Technologies" w:date="2019-12-11T16:14:00Z"/>
                <w:del w:id="5155" w:author="Divek Vellaisamy" w:date="2019-12-11T15:42:00Z"/>
                <w:rFonts w:ascii="Calibri" w:eastAsia="Calibri" w:hAnsi="Calibri" w:cs="Calibri"/>
              </w:rPr>
            </w:pPr>
            <w:ins w:id="5156" w:author="MVI Technologies" w:date="2019-12-11T16:14:00Z">
              <w:del w:id="5157" w:author="Divek Vellaisamy" w:date="2019-12-11T15:42:00Z">
                <w:r w:rsidRPr="00626645" w:rsidDel="00824A87">
                  <w:rPr>
                    <w:rFonts w:ascii="Calibri" w:eastAsia="Calibri" w:hAnsi="Calibri" w:cs="Calibri"/>
                  </w:rPr>
                  <w:delText>userEntityId</w:delText>
                </w:r>
              </w:del>
            </w:ins>
          </w:p>
        </w:tc>
        <w:tc>
          <w:tcPr>
            <w:tcW w:w="1701" w:type="dxa"/>
          </w:tcPr>
          <w:p w14:paraId="47EEF094" w14:textId="39D95CE3" w:rsidR="00D61957" w:rsidDel="00824A87" w:rsidRDefault="00D61957" w:rsidP="00A06D8A">
            <w:pPr>
              <w:spacing w:line="240" w:lineRule="auto"/>
              <w:rPr>
                <w:ins w:id="5158" w:author="MVI Technologies" w:date="2019-12-11T16:14:00Z"/>
                <w:del w:id="5159" w:author="Divek Vellaisamy" w:date="2019-12-11T15:42:00Z"/>
                <w:rFonts w:ascii="Calibri" w:eastAsia="Calibri" w:hAnsi="Calibri" w:cs="Calibri"/>
              </w:rPr>
            </w:pPr>
            <w:ins w:id="5160" w:author="MVI Technologies" w:date="2019-12-11T16:14:00Z">
              <w:del w:id="5161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4903C67" w14:textId="7691BC0F" w:rsidR="00D61957" w:rsidDel="00824A87" w:rsidRDefault="004468A5" w:rsidP="00A06D8A">
            <w:pPr>
              <w:spacing w:line="240" w:lineRule="auto"/>
              <w:rPr>
                <w:ins w:id="5162" w:author="MVI Technologies" w:date="2019-12-11T16:14:00Z"/>
                <w:del w:id="5163" w:author="Divek Vellaisamy" w:date="2019-12-11T15:42:00Z"/>
                <w:rFonts w:ascii="Calibri" w:eastAsia="Calibri" w:hAnsi="Calibri" w:cs="Calibri"/>
              </w:rPr>
            </w:pPr>
            <w:ins w:id="5164" w:author="MVI Technologies" w:date="2019-12-11T16:21:00Z">
              <w:del w:id="516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1C69FEB5" w14:textId="2714597C" w:rsidR="00D61957" w:rsidDel="00824A87" w:rsidRDefault="00D61957" w:rsidP="00A06D8A">
            <w:pPr>
              <w:spacing w:line="240" w:lineRule="auto"/>
              <w:rPr>
                <w:ins w:id="5166" w:author="MVI Technologies" w:date="2019-12-11T16:14:00Z"/>
                <w:del w:id="5167" w:author="Divek Vellaisamy" w:date="2019-12-11T15:42:00Z"/>
                <w:rFonts w:ascii="Calibri" w:eastAsia="Calibri" w:hAnsi="Calibri" w:cs="Calibri"/>
              </w:rPr>
            </w:pPr>
            <w:ins w:id="5168" w:author="MVI Technologies" w:date="2019-12-11T16:14:00Z">
              <w:del w:id="516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295D1D94" w14:textId="3AF8D482" w:rsidR="00D61957" w:rsidDel="00824A87" w:rsidRDefault="00D61957" w:rsidP="00A06D8A">
            <w:pPr>
              <w:spacing w:line="240" w:lineRule="auto"/>
              <w:rPr>
                <w:ins w:id="5170" w:author="MVI Technologies" w:date="2019-12-11T16:14:00Z"/>
                <w:del w:id="5171" w:author="Divek Vellaisamy" w:date="2019-12-11T15:42:00Z"/>
                <w:rFonts w:ascii="Calibri" w:hAnsi="Calibri"/>
              </w:rPr>
            </w:pPr>
            <w:ins w:id="5172" w:author="MVI Technologies" w:date="2019-12-11T16:14:00Z">
              <w:del w:id="5173" w:author="Divek Vellaisamy" w:date="2019-12-11T15:42:00Z">
                <w:r w:rsidDel="00824A87">
                  <w:rPr>
                    <w:rFonts w:ascii="Calibri" w:hAnsi="Calibri"/>
                  </w:rPr>
                  <w:delText>User Entity ID</w:delText>
                </w:r>
              </w:del>
            </w:ins>
          </w:p>
        </w:tc>
      </w:tr>
      <w:tr w:rsidR="00D61957" w:rsidDel="00824A87" w14:paraId="3142F769" w14:textId="4783F32A" w:rsidTr="00A06D8A">
        <w:trPr>
          <w:ins w:id="5174" w:author="MVI Technologies" w:date="2019-12-11T16:14:00Z"/>
          <w:del w:id="5175" w:author="Divek Vellaisamy" w:date="2019-12-11T15:42:00Z"/>
        </w:trPr>
        <w:tc>
          <w:tcPr>
            <w:tcW w:w="2350" w:type="dxa"/>
          </w:tcPr>
          <w:p w14:paraId="0186E8DC" w14:textId="23DD9C11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176" w:author="MVI Technologies" w:date="2019-12-11T16:14:00Z"/>
                <w:del w:id="5177" w:author="Divek Vellaisamy" w:date="2019-12-11T15:42:00Z"/>
                <w:rFonts w:ascii="Calibri" w:hAnsi="Calibri"/>
              </w:rPr>
            </w:pPr>
            <w:ins w:id="5178" w:author="MVI Technologies" w:date="2019-12-11T16:14:00Z">
              <w:del w:id="517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walletId</w:delText>
                </w:r>
              </w:del>
            </w:ins>
          </w:p>
        </w:tc>
        <w:tc>
          <w:tcPr>
            <w:tcW w:w="1701" w:type="dxa"/>
          </w:tcPr>
          <w:p w14:paraId="2F9FFD97" w14:textId="5EB91A5F" w:rsidR="00D61957" w:rsidDel="00824A87" w:rsidRDefault="00D61957" w:rsidP="00A06D8A">
            <w:pPr>
              <w:spacing w:line="240" w:lineRule="auto"/>
              <w:rPr>
                <w:ins w:id="5180" w:author="MVI Technologies" w:date="2019-12-11T16:14:00Z"/>
                <w:del w:id="5181" w:author="Divek Vellaisamy" w:date="2019-12-11T15:42:00Z"/>
                <w:rFonts w:ascii="Calibri" w:eastAsia="Calibri" w:hAnsi="Calibri" w:cs="Calibri"/>
              </w:rPr>
            </w:pPr>
            <w:ins w:id="5182" w:author="MVI Technologies" w:date="2019-12-11T16:14:00Z">
              <w:del w:id="5183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7D05024" w14:textId="664F7B48" w:rsidR="00D61957" w:rsidDel="00824A87" w:rsidRDefault="004468A5" w:rsidP="00A06D8A">
            <w:pPr>
              <w:spacing w:line="240" w:lineRule="auto"/>
              <w:rPr>
                <w:ins w:id="5184" w:author="MVI Technologies" w:date="2019-12-11T16:14:00Z"/>
                <w:del w:id="5185" w:author="Divek Vellaisamy" w:date="2019-12-11T15:42:00Z"/>
                <w:rFonts w:ascii="Calibri" w:eastAsia="Calibri" w:hAnsi="Calibri" w:cs="Calibri"/>
              </w:rPr>
            </w:pPr>
            <w:ins w:id="5186" w:author="MVI Technologies" w:date="2019-12-11T16:21:00Z">
              <w:del w:id="518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7D9F4297" w14:textId="3C994DA7" w:rsidR="00D61957" w:rsidDel="00824A87" w:rsidRDefault="00D61957" w:rsidP="00A06D8A">
            <w:pPr>
              <w:spacing w:line="240" w:lineRule="auto"/>
              <w:rPr>
                <w:ins w:id="5188" w:author="MVI Technologies" w:date="2019-12-11T16:14:00Z"/>
                <w:del w:id="5189" w:author="Divek Vellaisamy" w:date="2019-12-11T15:42:00Z"/>
                <w:rFonts w:ascii="Calibri" w:eastAsia="Calibri" w:hAnsi="Calibri" w:cs="Calibri"/>
              </w:rPr>
            </w:pPr>
            <w:ins w:id="5190" w:author="MVI Technologies" w:date="2019-12-11T16:14:00Z">
              <w:del w:id="519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61CA8451" w14:textId="4D0B59E1" w:rsidR="00D61957" w:rsidDel="00824A87" w:rsidRDefault="00D61957" w:rsidP="00A06D8A">
            <w:pPr>
              <w:spacing w:line="240" w:lineRule="auto"/>
              <w:rPr>
                <w:ins w:id="5192" w:author="MVI Technologies" w:date="2019-12-11T16:14:00Z"/>
                <w:del w:id="5193" w:author="Divek Vellaisamy" w:date="2019-12-11T15:42:00Z"/>
                <w:rFonts w:ascii="Calibri" w:hAnsi="Calibri"/>
              </w:rPr>
            </w:pPr>
            <w:ins w:id="5194" w:author="MVI Technologies" w:date="2019-12-11T16:14:00Z">
              <w:del w:id="5195" w:author="Divek Vellaisamy" w:date="2019-12-11T15:42:00Z">
                <w:r w:rsidDel="00824A87">
                  <w:rPr>
                    <w:rFonts w:ascii="Calibri" w:hAnsi="Calibri"/>
                  </w:rPr>
                  <w:delText xml:space="preserve">eWallet ID </w:delText>
                </w:r>
              </w:del>
            </w:ins>
          </w:p>
        </w:tc>
      </w:tr>
      <w:tr w:rsidR="00D61957" w:rsidDel="00824A87" w14:paraId="57A9B4C1" w14:textId="6109431A" w:rsidTr="00A06D8A">
        <w:trPr>
          <w:ins w:id="5196" w:author="MVI Technologies" w:date="2019-12-11T16:14:00Z"/>
          <w:del w:id="5197" w:author="Divek Vellaisamy" w:date="2019-12-11T15:42:00Z"/>
        </w:trPr>
        <w:tc>
          <w:tcPr>
            <w:tcW w:w="2350" w:type="dxa"/>
          </w:tcPr>
          <w:p w14:paraId="711A44C4" w14:textId="284158B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198" w:author="MVI Technologies" w:date="2019-12-11T16:14:00Z"/>
                <w:del w:id="5199" w:author="Divek Vellaisamy" w:date="2019-12-11T15:42:00Z"/>
                <w:rFonts w:ascii="Calibri" w:eastAsia="Calibri" w:hAnsi="Calibri" w:cs="Calibri"/>
              </w:rPr>
            </w:pPr>
            <w:ins w:id="5200" w:author="MVI Technologies" w:date="2019-12-11T16:14:00Z">
              <w:del w:id="520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</w:tcPr>
          <w:p w14:paraId="17CD1A4D" w14:textId="6AD66F84" w:rsidR="00D61957" w:rsidDel="00824A87" w:rsidRDefault="00D61957" w:rsidP="00A06D8A">
            <w:pPr>
              <w:spacing w:line="240" w:lineRule="auto"/>
              <w:rPr>
                <w:ins w:id="5202" w:author="MVI Technologies" w:date="2019-12-11T16:14:00Z"/>
                <w:del w:id="5203" w:author="Divek Vellaisamy" w:date="2019-12-11T15:42:00Z"/>
                <w:rFonts w:ascii="Calibri" w:hAnsi="Calibri"/>
              </w:rPr>
            </w:pPr>
            <w:ins w:id="5204" w:author="MVI Technologies" w:date="2019-12-11T16:14:00Z">
              <w:del w:id="5205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276C2A2" w14:textId="5391C698" w:rsidR="00D61957" w:rsidDel="00824A87" w:rsidRDefault="00D61957" w:rsidP="00A06D8A">
            <w:pPr>
              <w:spacing w:line="240" w:lineRule="auto"/>
              <w:rPr>
                <w:ins w:id="5206" w:author="MVI Technologies" w:date="2019-12-11T16:14:00Z"/>
                <w:del w:id="5207" w:author="Divek Vellaisamy" w:date="2019-12-11T15:42:00Z"/>
                <w:rFonts w:ascii="Calibri" w:hAnsi="Calibri"/>
              </w:rPr>
            </w:pPr>
            <w:ins w:id="5208" w:author="MVI Technologies" w:date="2019-12-11T16:14:00Z">
              <w:del w:id="5209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11157F58" w14:textId="36892FA2" w:rsidR="00D61957" w:rsidDel="00824A87" w:rsidRDefault="00D61957" w:rsidP="00A06D8A">
            <w:pPr>
              <w:spacing w:line="240" w:lineRule="auto"/>
              <w:rPr>
                <w:ins w:id="5210" w:author="MVI Technologies" w:date="2019-12-11T16:14:00Z"/>
                <w:del w:id="5211" w:author="Divek Vellaisamy" w:date="2019-12-11T15:42:00Z"/>
                <w:rFonts w:ascii="Calibri" w:hAnsi="Calibri"/>
              </w:rPr>
            </w:pPr>
            <w:ins w:id="5212" w:author="MVI Technologies" w:date="2019-12-11T16:14:00Z">
              <w:del w:id="5213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00C3192E" w14:textId="2234DCD9" w:rsidR="00D61957" w:rsidDel="00824A87" w:rsidRDefault="00D61957" w:rsidP="00A06D8A">
            <w:pPr>
              <w:spacing w:line="240" w:lineRule="auto"/>
              <w:rPr>
                <w:ins w:id="5214" w:author="MVI Technologies" w:date="2019-12-11T16:14:00Z"/>
                <w:del w:id="5215" w:author="Divek Vellaisamy" w:date="2019-12-11T15:42:00Z"/>
                <w:rFonts w:ascii="Calibri" w:hAnsi="Calibri"/>
              </w:rPr>
            </w:pPr>
            <w:ins w:id="5216" w:author="MVI Technologies" w:date="2019-12-11T16:14:00Z">
              <w:del w:id="5217" w:author="Divek Vellaisamy" w:date="2019-12-11T15:42:00Z">
                <w:r w:rsidDel="00824A87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D61957" w:rsidDel="00824A87" w14:paraId="575C78FD" w14:textId="4EECD07F" w:rsidTr="00A06D8A">
        <w:trPr>
          <w:ins w:id="5218" w:author="MVI Technologies" w:date="2019-12-11T16:14:00Z"/>
          <w:del w:id="5219" w:author="Divek Vellaisamy" w:date="2019-12-11T15:42:00Z"/>
        </w:trPr>
        <w:tc>
          <w:tcPr>
            <w:tcW w:w="2350" w:type="dxa"/>
          </w:tcPr>
          <w:p w14:paraId="24882F0D" w14:textId="72CD62F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220" w:author="MVI Technologies" w:date="2019-12-11T16:14:00Z"/>
                <w:del w:id="5221" w:author="Divek Vellaisamy" w:date="2019-12-11T15:42:00Z"/>
                <w:rFonts w:ascii="Calibri" w:eastAsia="Calibri" w:hAnsi="Calibri" w:cs="Calibri"/>
              </w:rPr>
            </w:pPr>
            <w:ins w:id="5222" w:author="MVI Technologies" w:date="2019-12-11T16:14:00Z">
              <w:del w:id="522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quantity</w:delText>
                </w:r>
              </w:del>
            </w:ins>
          </w:p>
        </w:tc>
        <w:tc>
          <w:tcPr>
            <w:tcW w:w="1701" w:type="dxa"/>
          </w:tcPr>
          <w:p w14:paraId="1781C9FC" w14:textId="440080ED" w:rsidR="00D61957" w:rsidDel="00824A87" w:rsidRDefault="00D61957" w:rsidP="00A06D8A">
            <w:pPr>
              <w:spacing w:line="240" w:lineRule="auto"/>
              <w:rPr>
                <w:ins w:id="5224" w:author="MVI Technologies" w:date="2019-12-11T16:14:00Z"/>
                <w:del w:id="5225" w:author="Divek Vellaisamy" w:date="2019-12-11T15:42:00Z"/>
                <w:rFonts w:ascii="Calibri" w:hAnsi="Calibri"/>
              </w:rPr>
            </w:pPr>
            <w:ins w:id="5226" w:author="MVI Technologies" w:date="2019-12-11T16:14:00Z">
              <w:del w:id="5227" w:author="Divek Vellaisamy" w:date="2019-12-11T15:42:00Z">
                <w:r w:rsidDel="00824A87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08" w:type="dxa"/>
          </w:tcPr>
          <w:p w14:paraId="692E8E3A" w14:textId="6CD9AD55" w:rsidR="00D61957" w:rsidDel="00824A87" w:rsidRDefault="00D61957" w:rsidP="00A06D8A">
            <w:pPr>
              <w:spacing w:line="240" w:lineRule="auto"/>
              <w:rPr>
                <w:ins w:id="5228" w:author="MVI Technologies" w:date="2019-12-11T16:14:00Z"/>
                <w:del w:id="5229" w:author="Divek Vellaisamy" w:date="2019-12-11T15:42:00Z"/>
                <w:rFonts w:ascii="Calibri" w:hAnsi="Calibri"/>
              </w:rPr>
            </w:pPr>
            <w:ins w:id="5230" w:author="MVI Technologies" w:date="2019-12-11T16:14:00Z">
              <w:del w:id="5231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3A13446D" w14:textId="7FAA0862" w:rsidR="00D61957" w:rsidDel="00824A87" w:rsidRDefault="00D61957" w:rsidP="00A06D8A">
            <w:pPr>
              <w:spacing w:line="240" w:lineRule="auto"/>
              <w:rPr>
                <w:ins w:id="5232" w:author="MVI Technologies" w:date="2019-12-11T16:14:00Z"/>
                <w:del w:id="5233" w:author="Divek Vellaisamy" w:date="2019-12-11T15:42:00Z"/>
                <w:rFonts w:ascii="Calibri" w:hAnsi="Calibri"/>
              </w:rPr>
            </w:pPr>
            <w:ins w:id="5234" w:author="MVI Technologies" w:date="2019-12-11T16:14:00Z">
              <w:del w:id="5235" w:author="Divek Vellaisamy" w:date="2019-12-11T15:42:00Z">
                <w:r w:rsidDel="00824A87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1" w:type="dxa"/>
          </w:tcPr>
          <w:p w14:paraId="1034DF05" w14:textId="2B3943DA" w:rsidR="00D61957" w:rsidDel="00824A87" w:rsidRDefault="00D61957" w:rsidP="00A06D8A">
            <w:pPr>
              <w:spacing w:line="240" w:lineRule="auto"/>
              <w:rPr>
                <w:ins w:id="5236" w:author="MVI Technologies" w:date="2019-12-11T16:14:00Z"/>
                <w:del w:id="5237" w:author="Divek Vellaisamy" w:date="2019-12-11T15:42:00Z"/>
                <w:rFonts w:ascii="Calibri" w:hAnsi="Calibri"/>
              </w:rPr>
            </w:pPr>
            <w:ins w:id="5238" w:author="MVI Technologies" w:date="2019-12-11T16:14:00Z">
              <w:del w:id="5239" w:author="Divek Vellaisamy" w:date="2019-12-11T15:42:00Z">
                <w:r w:rsidDel="00824A87">
                  <w:rPr>
                    <w:rFonts w:ascii="Calibri" w:hAnsi="Calibri"/>
                  </w:rPr>
                  <w:delText>Quantity</w:delText>
                </w:r>
              </w:del>
            </w:ins>
          </w:p>
        </w:tc>
      </w:tr>
      <w:tr w:rsidR="00D61957" w:rsidDel="00824A87" w14:paraId="38FE6A6C" w14:textId="7DA03696" w:rsidTr="00A06D8A">
        <w:trPr>
          <w:ins w:id="5240" w:author="MVI Technologies" w:date="2019-12-11T16:14:00Z"/>
          <w:del w:id="5241" w:author="Divek Vellaisamy" w:date="2019-12-11T15:42:00Z"/>
        </w:trPr>
        <w:tc>
          <w:tcPr>
            <w:tcW w:w="2350" w:type="dxa"/>
          </w:tcPr>
          <w:p w14:paraId="749D519B" w14:textId="2D9B41C8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242" w:author="MVI Technologies" w:date="2019-12-11T16:14:00Z"/>
                <w:del w:id="5243" w:author="Divek Vellaisamy" w:date="2019-12-11T15:42:00Z"/>
                <w:rFonts w:ascii="Calibri" w:eastAsia="Calibri" w:hAnsi="Calibri" w:cs="Calibri"/>
              </w:rPr>
            </w:pPr>
            <w:ins w:id="5244" w:author="MVI Technologies" w:date="2019-12-11T16:14:00Z">
              <w:del w:id="524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merchantId</w:delText>
                </w:r>
              </w:del>
            </w:ins>
          </w:p>
        </w:tc>
        <w:tc>
          <w:tcPr>
            <w:tcW w:w="1701" w:type="dxa"/>
          </w:tcPr>
          <w:p w14:paraId="52508A70" w14:textId="3D1CE217" w:rsidR="00D61957" w:rsidDel="00824A87" w:rsidRDefault="00D61957" w:rsidP="00A06D8A">
            <w:pPr>
              <w:spacing w:line="240" w:lineRule="auto"/>
              <w:rPr>
                <w:ins w:id="5246" w:author="MVI Technologies" w:date="2019-12-11T16:14:00Z"/>
                <w:del w:id="5247" w:author="Divek Vellaisamy" w:date="2019-12-11T15:42:00Z"/>
                <w:rFonts w:ascii="Calibri" w:hAnsi="Calibri"/>
              </w:rPr>
            </w:pPr>
            <w:ins w:id="5248" w:author="MVI Technologies" w:date="2019-12-11T16:14:00Z">
              <w:del w:id="5249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76DBD083" w14:textId="49398D8A" w:rsidR="00D61957" w:rsidDel="00824A87" w:rsidRDefault="00D61957" w:rsidP="00A06D8A">
            <w:pPr>
              <w:spacing w:line="240" w:lineRule="auto"/>
              <w:rPr>
                <w:ins w:id="5250" w:author="MVI Technologies" w:date="2019-12-11T16:14:00Z"/>
                <w:del w:id="5251" w:author="Divek Vellaisamy" w:date="2019-12-11T15:42:00Z"/>
                <w:rFonts w:ascii="Calibri" w:hAnsi="Calibri"/>
              </w:rPr>
            </w:pPr>
            <w:ins w:id="5252" w:author="MVI Technologies" w:date="2019-12-11T16:14:00Z">
              <w:del w:id="5253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69DB2C05" w14:textId="214DC421" w:rsidR="00D61957" w:rsidDel="00824A87" w:rsidRDefault="00D61957" w:rsidP="00A06D8A">
            <w:pPr>
              <w:spacing w:line="240" w:lineRule="auto"/>
              <w:rPr>
                <w:ins w:id="5254" w:author="MVI Technologies" w:date="2019-12-11T16:14:00Z"/>
                <w:del w:id="5255" w:author="Divek Vellaisamy" w:date="2019-12-11T15:42:00Z"/>
                <w:rFonts w:ascii="Calibri" w:hAnsi="Calibri"/>
              </w:rPr>
            </w:pPr>
            <w:ins w:id="5256" w:author="MVI Technologies" w:date="2019-12-11T16:14:00Z">
              <w:del w:id="5257" w:author="Divek Vellaisamy" w:date="2019-12-11T15:42:00Z">
                <w:r w:rsidDel="00824A87">
                  <w:rPr>
                    <w:rFonts w:ascii="Calibri" w:hAnsi="Calibri"/>
                  </w:rPr>
                  <w:delText>15</w:delText>
                </w:r>
              </w:del>
            </w:ins>
          </w:p>
        </w:tc>
        <w:tc>
          <w:tcPr>
            <w:tcW w:w="4421" w:type="dxa"/>
          </w:tcPr>
          <w:p w14:paraId="1834B487" w14:textId="5B2A3781" w:rsidR="00D61957" w:rsidDel="00824A87" w:rsidRDefault="00D61957" w:rsidP="00A06D8A">
            <w:pPr>
              <w:spacing w:line="240" w:lineRule="auto"/>
              <w:rPr>
                <w:ins w:id="5258" w:author="MVI Technologies" w:date="2019-12-11T16:14:00Z"/>
                <w:del w:id="5259" w:author="Divek Vellaisamy" w:date="2019-12-11T15:42:00Z"/>
                <w:rFonts w:ascii="Calibri" w:hAnsi="Calibri"/>
              </w:rPr>
            </w:pPr>
            <w:ins w:id="5260" w:author="MVI Technologies" w:date="2019-12-11T16:14:00Z">
              <w:del w:id="5261" w:author="Divek Vellaisamy" w:date="2019-12-11T15:42:00Z">
                <w:r w:rsidDel="00824A87">
                  <w:rPr>
                    <w:rFonts w:ascii="Calibri" w:hAnsi="Calibri"/>
                  </w:rPr>
                  <w:delText>This indicate the merchant ID assigned to the requestor that is the source of this transaction</w:delText>
                </w:r>
              </w:del>
            </w:ins>
          </w:p>
        </w:tc>
      </w:tr>
      <w:tr w:rsidR="00D61957" w:rsidDel="00824A87" w14:paraId="0A90DD16" w14:textId="44FFE0D3" w:rsidTr="00A06D8A">
        <w:trPr>
          <w:ins w:id="5262" w:author="MVI Technologies" w:date="2019-12-11T16:15:00Z"/>
          <w:del w:id="5263" w:author="Divek Vellaisamy" w:date="2019-12-11T15:42:00Z"/>
        </w:trPr>
        <w:tc>
          <w:tcPr>
            <w:tcW w:w="2350" w:type="dxa"/>
          </w:tcPr>
          <w:p w14:paraId="7F0AA7F7" w14:textId="6FFA548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264" w:author="MVI Technologies" w:date="2019-12-11T16:15:00Z"/>
                <w:del w:id="5265" w:author="Divek Vellaisamy" w:date="2019-12-11T15:42:00Z"/>
                <w:rFonts w:ascii="Calibri" w:eastAsia="Calibri" w:hAnsi="Calibri" w:cs="Calibri"/>
              </w:rPr>
            </w:pPr>
            <w:ins w:id="5266" w:author="MVI Technologies" w:date="2019-12-11T16:15:00Z">
              <w:del w:id="526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merchantRef</w:delText>
                </w:r>
              </w:del>
            </w:ins>
          </w:p>
        </w:tc>
        <w:tc>
          <w:tcPr>
            <w:tcW w:w="1701" w:type="dxa"/>
          </w:tcPr>
          <w:p w14:paraId="56DA9B73" w14:textId="61FB4E0C" w:rsidR="00D61957" w:rsidDel="00824A87" w:rsidRDefault="00D61957" w:rsidP="00A06D8A">
            <w:pPr>
              <w:spacing w:line="240" w:lineRule="auto"/>
              <w:rPr>
                <w:ins w:id="5268" w:author="MVI Technologies" w:date="2019-12-11T16:15:00Z"/>
                <w:del w:id="5269" w:author="Divek Vellaisamy" w:date="2019-12-11T15:42:00Z"/>
                <w:rFonts w:ascii="Calibri" w:hAnsi="Calibri"/>
              </w:rPr>
            </w:pPr>
            <w:ins w:id="5270" w:author="MVI Technologies" w:date="2019-12-11T16:15:00Z">
              <w:del w:id="5271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1B8A7A33" w14:textId="489FD7C8" w:rsidR="00D61957" w:rsidDel="00824A87" w:rsidRDefault="00D61957" w:rsidP="00A06D8A">
            <w:pPr>
              <w:spacing w:line="240" w:lineRule="auto"/>
              <w:rPr>
                <w:ins w:id="5272" w:author="MVI Technologies" w:date="2019-12-11T16:15:00Z"/>
                <w:del w:id="5273" w:author="Divek Vellaisamy" w:date="2019-12-11T15:42:00Z"/>
                <w:rFonts w:ascii="Calibri" w:hAnsi="Calibri"/>
              </w:rPr>
            </w:pPr>
            <w:ins w:id="5274" w:author="MVI Technologies" w:date="2019-12-11T16:15:00Z">
              <w:del w:id="5275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2A7EADD3" w14:textId="43AACE91" w:rsidR="00D61957" w:rsidDel="00824A87" w:rsidRDefault="00D61957" w:rsidP="00A06D8A">
            <w:pPr>
              <w:spacing w:line="240" w:lineRule="auto"/>
              <w:rPr>
                <w:ins w:id="5276" w:author="MVI Technologies" w:date="2019-12-11T16:15:00Z"/>
                <w:del w:id="5277" w:author="Divek Vellaisamy" w:date="2019-12-11T15:42:00Z"/>
                <w:rFonts w:ascii="Calibri" w:hAnsi="Calibri"/>
              </w:rPr>
            </w:pPr>
            <w:ins w:id="5278" w:author="MVI Technologies" w:date="2019-12-11T16:15:00Z">
              <w:del w:id="5279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58DF5370" w14:textId="75AB3AE9" w:rsidR="00D61957" w:rsidDel="00824A87" w:rsidRDefault="00D61957" w:rsidP="00A06D8A">
            <w:pPr>
              <w:spacing w:line="240" w:lineRule="auto"/>
              <w:rPr>
                <w:ins w:id="5280" w:author="MVI Technologies" w:date="2019-12-11T16:15:00Z"/>
                <w:del w:id="5281" w:author="Divek Vellaisamy" w:date="2019-12-11T15:42:00Z"/>
                <w:rFonts w:ascii="Calibri" w:hAnsi="Calibri"/>
              </w:rPr>
            </w:pPr>
            <w:ins w:id="5282" w:author="MVI Technologies" w:date="2019-12-11T16:15:00Z">
              <w:del w:id="5283" w:author="Divek Vellaisamy" w:date="2019-12-11T15:42:00Z">
                <w:r w:rsidDel="00824A87">
                  <w:rPr>
                    <w:rFonts w:ascii="Calibri" w:hAnsi="Calibri"/>
                  </w:rPr>
                  <w:delText>This is for merchant to cross reference with their transaction</w:delText>
                </w:r>
              </w:del>
            </w:ins>
          </w:p>
        </w:tc>
      </w:tr>
      <w:tr w:rsidR="00D61957" w:rsidDel="00824A87" w14:paraId="5BD98B21" w14:textId="3A8D322C" w:rsidTr="00A06D8A">
        <w:trPr>
          <w:ins w:id="5284" w:author="MVI Technologies" w:date="2019-12-11T16:14:00Z"/>
          <w:del w:id="5285" w:author="Divek Vellaisamy" w:date="2019-12-11T15:42:00Z"/>
        </w:trPr>
        <w:tc>
          <w:tcPr>
            <w:tcW w:w="2350" w:type="dxa"/>
          </w:tcPr>
          <w:p w14:paraId="119A6844" w14:textId="4889750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286" w:author="MVI Technologies" w:date="2019-12-11T16:14:00Z"/>
                <w:del w:id="5287" w:author="Divek Vellaisamy" w:date="2019-12-11T15:42:00Z"/>
                <w:rFonts w:ascii="Calibri" w:eastAsia="Calibri" w:hAnsi="Calibri" w:cs="Calibri"/>
              </w:rPr>
            </w:pPr>
            <w:ins w:id="5288" w:author="MVI Technologies" w:date="2019-12-11T16:14:00Z">
              <w:del w:id="528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terminalId</w:delText>
                </w:r>
              </w:del>
            </w:ins>
          </w:p>
        </w:tc>
        <w:tc>
          <w:tcPr>
            <w:tcW w:w="1701" w:type="dxa"/>
          </w:tcPr>
          <w:p w14:paraId="6B9EB0D2" w14:textId="27FEB70F" w:rsidR="00D61957" w:rsidDel="00824A87" w:rsidRDefault="00D61957" w:rsidP="00A06D8A">
            <w:pPr>
              <w:spacing w:line="240" w:lineRule="auto"/>
              <w:rPr>
                <w:ins w:id="5290" w:author="MVI Technologies" w:date="2019-12-11T16:14:00Z"/>
                <w:del w:id="5291" w:author="Divek Vellaisamy" w:date="2019-12-11T15:42:00Z"/>
                <w:rFonts w:ascii="Calibri" w:hAnsi="Calibri"/>
              </w:rPr>
            </w:pPr>
            <w:ins w:id="5292" w:author="MVI Technologies" w:date="2019-12-11T16:14:00Z">
              <w:del w:id="5293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41F26A5D" w14:textId="27159294" w:rsidR="00D61957" w:rsidDel="00824A87" w:rsidRDefault="00D61957" w:rsidP="00A06D8A">
            <w:pPr>
              <w:spacing w:line="240" w:lineRule="auto"/>
              <w:rPr>
                <w:ins w:id="5294" w:author="MVI Technologies" w:date="2019-12-11T16:14:00Z"/>
                <w:del w:id="5295" w:author="Divek Vellaisamy" w:date="2019-12-11T15:42:00Z"/>
                <w:rFonts w:ascii="Calibri" w:hAnsi="Calibri"/>
              </w:rPr>
            </w:pPr>
            <w:ins w:id="5296" w:author="MVI Technologies" w:date="2019-12-11T16:14:00Z">
              <w:del w:id="5297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0BE75837" w14:textId="3228D56F" w:rsidR="00D61957" w:rsidDel="00824A87" w:rsidRDefault="00D61957" w:rsidP="00A06D8A">
            <w:pPr>
              <w:spacing w:line="240" w:lineRule="auto"/>
              <w:rPr>
                <w:ins w:id="5298" w:author="MVI Technologies" w:date="2019-12-11T16:14:00Z"/>
                <w:del w:id="5299" w:author="Divek Vellaisamy" w:date="2019-12-11T15:42:00Z"/>
                <w:rFonts w:ascii="Calibri" w:hAnsi="Calibri"/>
              </w:rPr>
            </w:pPr>
            <w:ins w:id="5300" w:author="MVI Technologies" w:date="2019-12-11T16:14:00Z">
              <w:del w:id="5301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452FF512" w14:textId="4553CA85" w:rsidR="00D61957" w:rsidDel="00824A87" w:rsidRDefault="00D61957" w:rsidP="00A06D8A">
            <w:pPr>
              <w:spacing w:line="240" w:lineRule="auto"/>
              <w:rPr>
                <w:ins w:id="5302" w:author="MVI Technologies" w:date="2019-12-11T16:14:00Z"/>
                <w:del w:id="5303" w:author="Divek Vellaisamy" w:date="2019-12-11T15:42:00Z"/>
                <w:rFonts w:ascii="Calibri" w:hAnsi="Calibri"/>
              </w:rPr>
            </w:pPr>
            <w:ins w:id="5304" w:author="MVI Technologies" w:date="2019-12-11T16:14:00Z">
              <w:del w:id="5305" w:author="Divek Vellaisamy" w:date="2019-12-11T15:42:00Z">
                <w:r w:rsidDel="00824A87">
                  <w:rPr>
                    <w:rFonts w:ascii="Calibri" w:hAnsi="Calibri"/>
                  </w:rPr>
                  <w:delText>Terminal ID at the terminal where transaction is done</w:delText>
                </w:r>
              </w:del>
            </w:ins>
          </w:p>
        </w:tc>
      </w:tr>
      <w:tr w:rsidR="00D61957" w:rsidDel="00824A87" w14:paraId="39E72216" w14:textId="2DCC2015" w:rsidTr="00A06D8A">
        <w:trPr>
          <w:ins w:id="5306" w:author="MVI Technologies" w:date="2019-12-11T16:14:00Z"/>
          <w:del w:id="5307" w:author="Divek Vellaisamy" w:date="2019-12-11T15:42:00Z"/>
        </w:trPr>
        <w:tc>
          <w:tcPr>
            <w:tcW w:w="2350" w:type="dxa"/>
          </w:tcPr>
          <w:p w14:paraId="43BB57CA" w14:textId="5A10709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308" w:author="MVI Technologies" w:date="2019-12-11T16:14:00Z"/>
                <w:del w:id="5309" w:author="Divek Vellaisamy" w:date="2019-12-11T15:42:00Z"/>
                <w:rFonts w:ascii="Calibri" w:eastAsia="Calibri" w:hAnsi="Calibri" w:cs="Calibri"/>
              </w:rPr>
            </w:pPr>
            <w:ins w:id="5310" w:author="MVI Technologies" w:date="2019-12-11T16:14:00Z">
              <w:del w:id="531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</w:tcPr>
          <w:p w14:paraId="0523C251" w14:textId="17C3D5D7" w:rsidR="00D61957" w:rsidDel="00824A87" w:rsidRDefault="00D61957" w:rsidP="00A06D8A">
            <w:pPr>
              <w:spacing w:line="240" w:lineRule="auto"/>
              <w:rPr>
                <w:ins w:id="5312" w:author="MVI Technologies" w:date="2019-12-11T16:14:00Z"/>
                <w:del w:id="5313" w:author="Divek Vellaisamy" w:date="2019-12-11T15:42:00Z"/>
                <w:rFonts w:ascii="Calibri" w:hAnsi="Calibri"/>
              </w:rPr>
            </w:pPr>
            <w:ins w:id="5314" w:author="MVI Technologies" w:date="2019-12-11T16:14:00Z">
              <w:del w:id="5315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47E26069" w14:textId="4E50F6AE" w:rsidR="00D61957" w:rsidDel="00824A87" w:rsidRDefault="00D61957" w:rsidP="00A06D8A">
            <w:pPr>
              <w:spacing w:line="240" w:lineRule="auto"/>
              <w:rPr>
                <w:ins w:id="5316" w:author="MVI Technologies" w:date="2019-12-11T16:14:00Z"/>
                <w:del w:id="5317" w:author="Divek Vellaisamy" w:date="2019-12-11T15:42:00Z"/>
                <w:rFonts w:ascii="Calibri" w:hAnsi="Calibri"/>
              </w:rPr>
            </w:pPr>
            <w:ins w:id="5318" w:author="MVI Technologies" w:date="2019-12-11T16:14:00Z">
              <w:del w:id="5319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529984D2" w14:textId="0B2013F4" w:rsidR="00D61957" w:rsidDel="00824A87" w:rsidRDefault="00D61957" w:rsidP="00A06D8A">
            <w:pPr>
              <w:spacing w:line="240" w:lineRule="auto"/>
              <w:rPr>
                <w:ins w:id="5320" w:author="MVI Technologies" w:date="2019-12-11T16:14:00Z"/>
                <w:del w:id="5321" w:author="Divek Vellaisamy" w:date="2019-12-11T15:42:00Z"/>
                <w:rFonts w:ascii="Calibri" w:hAnsi="Calibri"/>
              </w:rPr>
            </w:pPr>
            <w:ins w:id="5322" w:author="MVI Technologies" w:date="2019-12-11T16:14:00Z">
              <w:del w:id="5323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66893C9C" w14:textId="61C3C0E6" w:rsidR="00D61957" w:rsidDel="00824A87" w:rsidRDefault="00D61957" w:rsidP="00A06D8A">
            <w:pPr>
              <w:spacing w:line="240" w:lineRule="auto"/>
              <w:rPr>
                <w:ins w:id="5324" w:author="MVI Technologies" w:date="2019-12-11T16:14:00Z"/>
                <w:del w:id="5325" w:author="Divek Vellaisamy" w:date="2019-12-11T15:42:00Z"/>
                <w:rFonts w:ascii="Calibri" w:hAnsi="Calibri"/>
              </w:rPr>
            </w:pPr>
            <w:ins w:id="5326" w:author="MVI Technologies" w:date="2019-12-11T16:14:00Z">
              <w:del w:id="5327" w:author="Divek Vellaisamy" w:date="2019-12-11T15:42:00Z">
                <w:r w:rsidDel="00824A87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D61957" w:rsidDel="00824A87" w14:paraId="0613EAB8" w14:textId="6051322C" w:rsidTr="00A06D8A">
        <w:trPr>
          <w:ins w:id="5328" w:author="MVI Technologies" w:date="2019-12-11T16:15:00Z"/>
          <w:del w:id="5329" w:author="Divek Vellaisamy" w:date="2019-12-11T15:42:00Z"/>
        </w:trPr>
        <w:tc>
          <w:tcPr>
            <w:tcW w:w="2350" w:type="dxa"/>
          </w:tcPr>
          <w:p w14:paraId="687C22AE" w14:textId="5529D8B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330" w:author="MVI Technologies" w:date="2019-12-11T16:15:00Z"/>
                <w:del w:id="5331" w:author="Divek Vellaisamy" w:date="2019-12-11T15:42:00Z"/>
                <w:rFonts w:ascii="Calibri" w:eastAsia="Calibri" w:hAnsi="Calibri" w:cs="Calibri"/>
              </w:rPr>
            </w:pPr>
            <w:ins w:id="5332" w:author="MVI Technologies" w:date="2019-12-11T16:15:00Z">
              <w:del w:id="533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remarks</w:delText>
                </w:r>
              </w:del>
            </w:ins>
          </w:p>
        </w:tc>
        <w:tc>
          <w:tcPr>
            <w:tcW w:w="1701" w:type="dxa"/>
          </w:tcPr>
          <w:p w14:paraId="7D4B67A4" w14:textId="0933097B" w:rsidR="00D61957" w:rsidDel="00824A87" w:rsidRDefault="00D61957" w:rsidP="00A06D8A">
            <w:pPr>
              <w:spacing w:line="240" w:lineRule="auto"/>
              <w:rPr>
                <w:ins w:id="5334" w:author="MVI Technologies" w:date="2019-12-11T16:15:00Z"/>
                <w:del w:id="5335" w:author="Divek Vellaisamy" w:date="2019-12-11T15:42:00Z"/>
                <w:rFonts w:ascii="Calibri" w:hAnsi="Calibri"/>
              </w:rPr>
            </w:pPr>
            <w:ins w:id="5336" w:author="MVI Technologies" w:date="2019-12-11T16:15:00Z">
              <w:del w:id="5337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0D3F723" w14:textId="343EE962" w:rsidR="00D61957" w:rsidDel="00824A87" w:rsidRDefault="00D61957" w:rsidP="00A06D8A">
            <w:pPr>
              <w:spacing w:line="240" w:lineRule="auto"/>
              <w:rPr>
                <w:ins w:id="5338" w:author="MVI Technologies" w:date="2019-12-11T16:15:00Z"/>
                <w:del w:id="5339" w:author="Divek Vellaisamy" w:date="2019-12-11T15:42:00Z"/>
                <w:rFonts w:ascii="Calibri" w:hAnsi="Calibri"/>
              </w:rPr>
            </w:pPr>
            <w:ins w:id="5340" w:author="MVI Technologies" w:date="2019-12-11T16:15:00Z">
              <w:del w:id="5341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6EBCDD97" w14:textId="584BDD51" w:rsidR="00D61957" w:rsidDel="00824A87" w:rsidRDefault="00D61957" w:rsidP="00A06D8A">
            <w:pPr>
              <w:spacing w:line="240" w:lineRule="auto"/>
              <w:rPr>
                <w:ins w:id="5342" w:author="MVI Technologies" w:date="2019-12-11T16:15:00Z"/>
                <w:del w:id="5343" w:author="Divek Vellaisamy" w:date="2019-12-11T15:42:00Z"/>
                <w:rFonts w:ascii="Calibri" w:hAnsi="Calibri"/>
              </w:rPr>
            </w:pPr>
            <w:ins w:id="5344" w:author="MVI Technologies" w:date="2019-12-11T16:15:00Z">
              <w:del w:id="5345" w:author="Divek Vellaisamy" w:date="2019-12-11T15:42:00Z">
                <w:r w:rsidDel="00824A87">
                  <w:rPr>
                    <w:rFonts w:ascii="Calibri" w:hAnsi="Calibri"/>
                  </w:rPr>
                  <w:delText>100</w:delText>
                </w:r>
              </w:del>
            </w:ins>
          </w:p>
        </w:tc>
        <w:tc>
          <w:tcPr>
            <w:tcW w:w="4421" w:type="dxa"/>
          </w:tcPr>
          <w:p w14:paraId="5E8DEEED" w14:textId="64245156" w:rsidR="00D61957" w:rsidDel="00824A87" w:rsidRDefault="00D61957" w:rsidP="00A06D8A">
            <w:pPr>
              <w:spacing w:line="240" w:lineRule="auto"/>
              <w:rPr>
                <w:ins w:id="5346" w:author="MVI Technologies" w:date="2019-12-11T16:15:00Z"/>
                <w:del w:id="5347" w:author="Divek Vellaisamy" w:date="2019-12-11T15:42:00Z"/>
                <w:rFonts w:ascii="Calibri" w:hAnsi="Calibri"/>
              </w:rPr>
            </w:pPr>
            <w:ins w:id="5348" w:author="MVI Technologies" w:date="2019-12-11T16:15:00Z">
              <w:del w:id="5349" w:author="Divek Vellaisamy" w:date="2019-12-11T15:42:00Z">
                <w:r w:rsidDel="00824A87">
                  <w:rPr>
                    <w:rFonts w:ascii="Calibri" w:hAnsi="Calibri"/>
                  </w:rPr>
                  <w:delText>Transaction description</w:delText>
                </w:r>
              </w:del>
            </w:ins>
          </w:p>
        </w:tc>
      </w:tr>
      <w:tr w:rsidR="00D61957" w:rsidDel="00824A87" w14:paraId="3FDCA415" w14:textId="7122D2FA" w:rsidTr="00A06D8A">
        <w:trPr>
          <w:ins w:id="5350" w:author="MVI Technologies" w:date="2019-12-11T16:14:00Z"/>
          <w:del w:id="5351" w:author="Divek Vellaisamy" w:date="2019-12-11T15:42:00Z"/>
        </w:trPr>
        <w:tc>
          <w:tcPr>
            <w:tcW w:w="2350" w:type="dxa"/>
          </w:tcPr>
          <w:p w14:paraId="731371AB" w14:textId="35FFC48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352" w:author="MVI Technologies" w:date="2019-12-11T16:14:00Z"/>
                <w:del w:id="5353" w:author="Divek Vellaisamy" w:date="2019-12-11T15:42:00Z"/>
                <w:rFonts w:ascii="Calibri" w:eastAsia="Calibri" w:hAnsi="Calibri" w:cs="Calibri"/>
              </w:rPr>
            </w:pPr>
            <w:ins w:id="5354" w:author="MVI Technologies" w:date="2019-12-11T16:14:00Z">
              <w:del w:id="535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timestamp</w:delText>
                </w:r>
              </w:del>
            </w:ins>
          </w:p>
        </w:tc>
        <w:tc>
          <w:tcPr>
            <w:tcW w:w="1701" w:type="dxa"/>
          </w:tcPr>
          <w:p w14:paraId="4BFC987E" w14:textId="7B80F8B1" w:rsidR="00D61957" w:rsidDel="00824A87" w:rsidRDefault="00D61957" w:rsidP="00A06D8A">
            <w:pPr>
              <w:spacing w:line="240" w:lineRule="auto"/>
              <w:rPr>
                <w:ins w:id="5356" w:author="MVI Technologies" w:date="2019-12-11T16:14:00Z"/>
                <w:del w:id="5357" w:author="Divek Vellaisamy" w:date="2019-12-11T15:42:00Z"/>
                <w:rFonts w:ascii="Calibri" w:hAnsi="Calibri"/>
              </w:rPr>
            </w:pPr>
            <w:ins w:id="5358" w:author="MVI Technologies" w:date="2019-12-11T16:14:00Z">
              <w:del w:id="5359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472FEDA" w14:textId="0B9B4522" w:rsidR="00D61957" w:rsidDel="00824A87" w:rsidRDefault="00D61957" w:rsidP="00A06D8A">
            <w:pPr>
              <w:spacing w:line="240" w:lineRule="auto"/>
              <w:rPr>
                <w:ins w:id="5360" w:author="MVI Technologies" w:date="2019-12-11T16:14:00Z"/>
                <w:del w:id="5361" w:author="Divek Vellaisamy" w:date="2019-12-11T15:42:00Z"/>
                <w:rFonts w:ascii="Calibri" w:hAnsi="Calibri"/>
              </w:rPr>
            </w:pPr>
            <w:ins w:id="5362" w:author="MVI Technologies" w:date="2019-12-11T16:14:00Z">
              <w:del w:id="5363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3AA7CC4F" w14:textId="4CA2B994" w:rsidR="00D61957" w:rsidDel="00824A87" w:rsidRDefault="00D61957" w:rsidP="00A06D8A">
            <w:pPr>
              <w:spacing w:line="240" w:lineRule="auto"/>
              <w:rPr>
                <w:ins w:id="5364" w:author="MVI Technologies" w:date="2019-12-11T16:14:00Z"/>
                <w:del w:id="5365" w:author="Divek Vellaisamy" w:date="2019-12-11T15:42:00Z"/>
                <w:rFonts w:ascii="Calibri" w:hAnsi="Calibri"/>
              </w:rPr>
            </w:pPr>
            <w:ins w:id="5366" w:author="MVI Technologies" w:date="2019-12-11T16:14:00Z">
              <w:del w:id="5367" w:author="Divek Vellaisamy" w:date="2019-12-11T15:42:00Z">
                <w:r w:rsidDel="00824A87">
                  <w:rPr>
                    <w:rFonts w:ascii="Calibri" w:hAnsi="Calibri"/>
                  </w:rPr>
                  <w:delText>14</w:delText>
                </w:r>
              </w:del>
            </w:ins>
          </w:p>
        </w:tc>
        <w:tc>
          <w:tcPr>
            <w:tcW w:w="4421" w:type="dxa"/>
          </w:tcPr>
          <w:p w14:paraId="5255C7BE" w14:textId="3D93FB77" w:rsidR="00D61957" w:rsidDel="00824A87" w:rsidRDefault="00D61957" w:rsidP="00A06D8A">
            <w:pPr>
              <w:spacing w:line="240" w:lineRule="auto"/>
              <w:rPr>
                <w:ins w:id="5368" w:author="MVI Technologies" w:date="2019-12-11T16:14:00Z"/>
                <w:del w:id="5369" w:author="Divek Vellaisamy" w:date="2019-12-11T15:42:00Z"/>
                <w:rFonts w:ascii="Calibri" w:hAnsi="Calibri"/>
              </w:rPr>
            </w:pPr>
            <w:ins w:id="5370" w:author="MVI Technologies" w:date="2019-12-11T16:14:00Z">
              <w:del w:id="5371" w:author="Divek Vellaisamy" w:date="2019-12-11T15:42:00Z">
                <w:r w:rsidDel="00824A87">
                  <w:rPr>
                    <w:rFonts w:ascii="Calibri" w:hAnsi="Calibri"/>
                  </w:rPr>
                  <w:delText>This is the time stamp of the transaction at the source in the format “yyyyMMddHHmmss”</w:delText>
                </w:r>
              </w:del>
            </w:ins>
          </w:p>
        </w:tc>
      </w:tr>
      <w:tr w:rsidR="00D61957" w:rsidDel="00824A87" w14:paraId="30330F64" w14:textId="5C8921D6" w:rsidTr="00A06D8A">
        <w:trPr>
          <w:ins w:id="5372" w:author="MVI Technologies" w:date="2019-12-11T16:14:00Z"/>
          <w:del w:id="5373" w:author="Divek Vellaisamy" w:date="2019-12-11T15:42:00Z"/>
        </w:trPr>
        <w:tc>
          <w:tcPr>
            <w:tcW w:w="2350" w:type="dxa"/>
          </w:tcPr>
          <w:p w14:paraId="0E8F8E3A" w14:textId="30E0FB57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374" w:author="MVI Technologies" w:date="2019-12-11T16:14:00Z"/>
                <w:del w:id="5375" w:author="Divek Vellaisamy" w:date="2019-12-11T15:42:00Z"/>
                <w:rFonts w:ascii="Calibri" w:eastAsia="Calibri" w:hAnsi="Calibri" w:cs="Calibri"/>
              </w:rPr>
            </w:pPr>
            <w:ins w:id="5376" w:author="MVI Technologies" w:date="2019-12-11T16:14:00Z">
              <w:del w:id="537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timeZone</w:delText>
                </w:r>
              </w:del>
            </w:ins>
          </w:p>
        </w:tc>
        <w:tc>
          <w:tcPr>
            <w:tcW w:w="1701" w:type="dxa"/>
          </w:tcPr>
          <w:p w14:paraId="344FFD52" w14:textId="07F52A91" w:rsidR="00D61957" w:rsidDel="00824A87" w:rsidRDefault="00D61957" w:rsidP="00A06D8A">
            <w:pPr>
              <w:spacing w:line="240" w:lineRule="auto"/>
              <w:rPr>
                <w:ins w:id="5378" w:author="MVI Technologies" w:date="2019-12-11T16:14:00Z"/>
                <w:del w:id="5379" w:author="Divek Vellaisamy" w:date="2019-12-11T15:42:00Z"/>
                <w:rFonts w:ascii="Calibri" w:hAnsi="Calibri"/>
              </w:rPr>
            </w:pPr>
            <w:ins w:id="5380" w:author="MVI Technologies" w:date="2019-12-11T16:14:00Z">
              <w:del w:id="5381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08" w:type="dxa"/>
          </w:tcPr>
          <w:p w14:paraId="7BB5F9BE" w14:textId="2945EFE2" w:rsidR="00D61957" w:rsidDel="00824A87" w:rsidRDefault="00D61957" w:rsidP="00A06D8A">
            <w:pPr>
              <w:spacing w:line="240" w:lineRule="auto"/>
              <w:rPr>
                <w:ins w:id="5382" w:author="MVI Technologies" w:date="2019-12-11T16:14:00Z"/>
                <w:del w:id="5383" w:author="Divek Vellaisamy" w:date="2019-12-11T15:42:00Z"/>
                <w:rFonts w:ascii="Calibri" w:hAnsi="Calibri"/>
              </w:rPr>
            </w:pPr>
            <w:ins w:id="5384" w:author="MVI Technologies" w:date="2019-12-11T16:14:00Z">
              <w:del w:id="5385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0F3AEEC1" w14:textId="430E43FA" w:rsidR="00D61957" w:rsidDel="00824A87" w:rsidRDefault="00D61957" w:rsidP="00A06D8A">
            <w:pPr>
              <w:spacing w:line="240" w:lineRule="auto"/>
              <w:rPr>
                <w:ins w:id="5386" w:author="MVI Technologies" w:date="2019-12-11T16:14:00Z"/>
                <w:del w:id="5387" w:author="Divek Vellaisamy" w:date="2019-12-11T15:42:00Z"/>
                <w:rFonts w:ascii="Calibri" w:hAnsi="Calibri"/>
              </w:rPr>
            </w:pPr>
            <w:ins w:id="5388" w:author="MVI Technologies" w:date="2019-12-11T16:14:00Z">
              <w:del w:id="5389" w:author="Divek Vellaisamy" w:date="2019-12-11T15:42:00Z">
                <w:r w:rsidDel="00824A87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1" w:type="dxa"/>
          </w:tcPr>
          <w:p w14:paraId="62E617FC" w14:textId="1C78ACC7" w:rsidR="00D61957" w:rsidDel="00824A87" w:rsidRDefault="00D61957" w:rsidP="00A06D8A">
            <w:pPr>
              <w:spacing w:line="240" w:lineRule="auto"/>
              <w:rPr>
                <w:ins w:id="5390" w:author="MVI Technologies" w:date="2019-12-11T16:14:00Z"/>
                <w:del w:id="5391" w:author="Divek Vellaisamy" w:date="2019-12-11T15:42:00Z"/>
                <w:rFonts w:ascii="Calibri" w:hAnsi="Calibri"/>
              </w:rPr>
            </w:pPr>
            <w:ins w:id="5392" w:author="MVI Technologies" w:date="2019-12-11T16:14:00Z">
              <w:del w:id="5393" w:author="Divek Vellaisamy" w:date="2019-12-11T15:42:00Z">
                <w:r w:rsidDel="00824A87">
                  <w:rPr>
                    <w:rFonts w:ascii="Calibri" w:hAnsi="Calibri"/>
                  </w:rPr>
                  <w:delText>RFU</w:delText>
                </w:r>
              </w:del>
            </w:ins>
          </w:p>
        </w:tc>
      </w:tr>
    </w:tbl>
    <w:p w14:paraId="661988BF" w14:textId="13E3FCE4" w:rsidR="00D61957" w:rsidDel="00824A87" w:rsidRDefault="00D61957" w:rsidP="00D61957">
      <w:pPr>
        <w:rPr>
          <w:ins w:id="5394" w:author="MVI Technologies" w:date="2019-12-11T16:12:00Z"/>
          <w:del w:id="5395" w:author="Divek Vellaisamy" w:date="2019-12-11T15:42:00Z"/>
        </w:rPr>
      </w:pPr>
    </w:p>
    <w:p w14:paraId="7C9FF886" w14:textId="6331433B" w:rsidR="00D61957" w:rsidDel="00824A87" w:rsidRDefault="00D61957" w:rsidP="00D61957">
      <w:pPr>
        <w:spacing w:after="200"/>
        <w:rPr>
          <w:ins w:id="5396" w:author="MVI Technologies" w:date="2019-12-11T16:12:00Z"/>
          <w:del w:id="5397" w:author="Divek Vellaisamy" w:date="2019-12-11T15:42:00Z"/>
          <w:rFonts w:ascii="Calibri" w:hAnsi="Calibri"/>
        </w:rPr>
      </w:pPr>
      <w:ins w:id="5398" w:author="MVI Technologies" w:date="2019-12-11T16:12:00Z">
        <w:del w:id="5399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>Response Private Claim Fields:</w:delText>
          </w:r>
        </w:del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5400" w:author="MVI Technologies" w:date="2019-12-11T16:22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48"/>
        <w:gridCol w:w="1701"/>
        <w:gridCol w:w="710"/>
        <w:gridCol w:w="710"/>
        <w:gridCol w:w="4424"/>
        <w:gridCol w:w="7"/>
        <w:tblGridChange w:id="5401">
          <w:tblGrid>
            <w:gridCol w:w="2348"/>
            <w:gridCol w:w="2"/>
            <w:gridCol w:w="1699"/>
            <w:gridCol w:w="2"/>
            <w:gridCol w:w="708"/>
            <w:gridCol w:w="708"/>
            <w:gridCol w:w="2"/>
            <w:gridCol w:w="4424"/>
            <w:gridCol w:w="7"/>
          </w:tblGrid>
        </w:tblGridChange>
      </w:tblGrid>
      <w:tr w:rsidR="00D61957" w:rsidDel="00824A87" w14:paraId="06676E52" w14:textId="02996E6E" w:rsidTr="004468A5">
        <w:trPr>
          <w:gridAfter w:val="1"/>
          <w:wAfter w:w="7" w:type="dxa"/>
          <w:trHeight w:val="280"/>
          <w:tblHeader/>
          <w:ins w:id="5402" w:author="MVI Technologies" w:date="2019-12-11T16:12:00Z"/>
          <w:del w:id="5403" w:author="Divek Vellaisamy" w:date="2019-12-11T15:42:00Z"/>
          <w:trPrChange w:id="5404" w:author="MVI Technologies" w:date="2019-12-11T16:22:00Z">
            <w:trPr>
              <w:gridAfter w:val="1"/>
              <w:wAfter w:w="7" w:type="dxa"/>
              <w:trHeight w:val="280"/>
              <w:tblHeader/>
            </w:trPr>
          </w:trPrChange>
        </w:trPr>
        <w:tc>
          <w:tcPr>
            <w:tcW w:w="2348" w:type="dxa"/>
            <w:shd w:val="clear" w:color="auto" w:fill="000080"/>
            <w:tcPrChange w:id="5405" w:author="MVI Technologies" w:date="2019-12-11T16:22:00Z">
              <w:tcPr>
                <w:tcW w:w="2350" w:type="dxa"/>
                <w:shd w:val="clear" w:color="auto" w:fill="000080"/>
              </w:tcPr>
            </w:tcPrChange>
          </w:tcPr>
          <w:p w14:paraId="200E3786" w14:textId="695D2057" w:rsidR="00D61957" w:rsidDel="00824A87" w:rsidRDefault="00D61957" w:rsidP="00A06D8A">
            <w:pPr>
              <w:spacing w:line="240" w:lineRule="auto"/>
              <w:rPr>
                <w:ins w:id="5406" w:author="MVI Technologies" w:date="2019-12-11T16:12:00Z"/>
                <w:del w:id="5407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408" w:author="MVI Technologies" w:date="2019-12-11T16:12:00Z">
              <w:del w:id="5409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  <w:tcPrChange w:id="5410" w:author="MVI Technologies" w:date="2019-12-11T16:22:00Z">
              <w:tcPr>
                <w:tcW w:w="1701" w:type="dxa"/>
                <w:gridSpan w:val="2"/>
                <w:shd w:val="clear" w:color="auto" w:fill="000080"/>
              </w:tcPr>
            </w:tcPrChange>
          </w:tcPr>
          <w:p w14:paraId="5C74D97C" w14:textId="2673F866" w:rsidR="00D61957" w:rsidDel="00824A87" w:rsidRDefault="00D61957" w:rsidP="00A06D8A">
            <w:pPr>
              <w:spacing w:line="240" w:lineRule="auto"/>
              <w:rPr>
                <w:ins w:id="5411" w:author="MVI Technologies" w:date="2019-12-11T16:12:00Z"/>
                <w:del w:id="5412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413" w:author="MVI Technologies" w:date="2019-12-11T16:12:00Z">
              <w:del w:id="5414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5415" w:author="MVI Technologies" w:date="2019-12-11T16:22:00Z">
              <w:tcPr>
                <w:tcW w:w="708" w:type="dxa"/>
                <w:gridSpan w:val="2"/>
                <w:shd w:val="clear" w:color="auto" w:fill="000080"/>
              </w:tcPr>
            </w:tcPrChange>
          </w:tcPr>
          <w:p w14:paraId="09C840AB" w14:textId="745AA5BF" w:rsidR="00D61957" w:rsidDel="00824A87" w:rsidRDefault="00D61957" w:rsidP="00A06D8A">
            <w:pPr>
              <w:spacing w:line="240" w:lineRule="auto"/>
              <w:rPr>
                <w:ins w:id="5416" w:author="MVI Technologies" w:date="2019-12-11T16:12:00Z"/>
                <w:del w:id="5417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418" w:author="MVI Technologies" w:date="2019-12-11T16:12:00Z">
              <w:del w:id="5419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5420" w:author="MVI Technologies" w:date="2019-12-11T16:22:00Z">
              <w:tcPr>
                <w:tcW w:w="708" w:type="dxa"/>
                <w:gridSpan w:val="2"/>
                <w:shd w:val="clear" w:color="auto" w:fill="000080"/>
              </w:tcPr>
            </w:tcPrChange>
          </w:tcPr>
          <w:p w14:paraId="626592B2" w14:textId="0682DD81" w:rsidR="00D61957" w:rsidDel="00824A87" w:rsidRDefault="00D61957" w:rsidP="00A06D8A">
            <w:pPr>
              <w:spacing w:line="240" w:lineRule="auto"/>
              <w:rPr>
                <w:ins w:id="5421" w:author="MVI Technologies" w:date="2019-12-11T16:12:00Z"/>
                <w:del w:id="5422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423" w:author="MVI Technologies" w:date="2019-12-11T16:12:00Z">
              <w:del w:id="5424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4" w:type="dxa"/>
            <w:tcBorders>
              <w:bottom w:val="single" w:sz="4" w:space="0" w:color="000000"/>
            </w:tcBorders>
            <w:shd w:val="clear" w:color="auto" w:fill="000080"/>
            <w:tcPrChange w:id="5425" w:author="MVI Technologies" w:date="2019-12-11T16:22:00Z">
              <w:tcPr>
                <w:tcW w:w="4426" w:type="dxa"/>
                <w:tcBorders>
                  <w:bottom w:val="single" w:sz="4" w:space="0" w:color="000000"/>
                </w:tcBorders>
                <w:shd w:val="clear" w:color="auto" w:fill="000080"/>
              </w:tcPr>
            </w:tcPrChange>
          </w:tcPr>
          <w:p w14:paraId="6DB9A7CE" w14:textId="56C94643" w:rsidR="00D61957" w:rsidDel="00824A87" w:rsidRDefault="00D61957" w:rsidP="00A06D8A">
            <w:pPr>
              <w:spacing w:line="240" w:lineRule="auto"/>
              <w:rPr>
                <w:ins w:id="5426" w:author="MVI Technologies" w:date="2019-12-11T16:12:00Z"/>
                <w:del w:id="5427" w:author="Divek Vellaisamy" w:date="2019-12-11T15:42:00Z"/>
                <w:rFonts w:ascii="Calibri" w:hAnsi="Calibri"/>
              </w:rPr>
            </w:pPr>
            <w:ins w:id="5428" w:author="MVI Technologies" w:date="2019-12-11T16:12:00Z">
              <w:del w:id="5429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D61957" w:rsidDel="00824A87" w14:paraId="7FB22CFA" w14:textId="0DC1F5A4" w:rsidTr="004468A5">
        <w:trPr>
          <w:gridAfter w:val="1"/>
          <w:wAfter w:w="7" w:type="dxa"/>
          <w:ins w:id="5430" w:author="MVI Technologies" w:date="2019-12-11T16:12:00Z"/>
          <w:del w:id="5431" w:author="Divek Vellaisamy" w:date="2019-12-11T15:42:00Z"/>
          <w:trPrChange w:id="5432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5433" w:author="MVI Technologies" w:date="2019-12-11T16:22:00Z">
              <w:tcPr>
                <w:tcW w:w="2350" w:type="dxa"/>
              </w:tcPr>
            </w:tcPrChange>
          </w:tcPr>
          <w:p w14:paraId="48FFE33B" w14:textId="2DE5F9C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34" w:author="MVI Technologies" w:date="2019-12-11T16:12:00Z"/>
                <w:del w:id="5435" w:author="Divek Vellaisamy" w:date="2019-12-11T15:42:00Z"/>
                <w:rFonts w:ascii="Calibri" w:eastAsia="Calibri" w:hAnsi="Calibri" w:cs="Calibri"/>
              </w:rPr>
            </w:pPr>
            <w:ins w:id="5436" w:author="MVI Technologies" w:date="2019-12-11T16:12:00Z">
              <w:del w:id="543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responseCode</w:delText>
                </w:r>
              </w:del>
            </w:ins>
          </w:p>
        </w:tc>
        <w:tc>
          <w:tcPr>
            <w:tcW w:w="1701" w:type="dxa"/>
            <w:tcPrChange w:id="5438" w:author="MVI Technologies" w:date="2019-12-11T16:22:00Z">
              <w:tcPr>
                <w:tcW w:w="1701" w:type="dxa"/>
                <w:gridSpan w:val="2"/>
              </w:tcPr>
            </w:tcPrChange>
          </w:tcPr>
          <w:p w14:paraId="1BBD250E" w14:textId="62A08AA9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39" w:author="MVI Technologies" w:date="2019-12-11T16:12:00Z"/>
                <w:del w:id="5440" w:author="Divek Vellaisamy" w:date="2019-12-11T15:42:00Z"/>
                <w:rFonts w:ascii="Calibri" w:eastAsia="Calibri" w:hAnsi="Calibri" w:cs="Calibri"/>
              </w:rPr>
            </w:pPr>
            <w:ins w:id="5441" w:author="MVI Technologies" w:date="2019-12-11T16:12:00Z">
              <w:del w:id="544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443" w:author="MVI Technologies" w:date="2019-12-11T16:22:00Z">
              <w:tcPr>
                <w:tcW w:w="708" w:type="dxa"/>
                <w:gridSpan w:val="2"/>
              </w:tcPr>
            </w:tcPrChange>
          </w:tcPr>
          <w:p w14:paraId="42433CAA" w14:textId="0F8A9738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44" w:author="MVI Technologies" w:date="2019-12-11T16:12:00Z"/>
                <w:del w:id="5445" w:author="Divek Vellaisamy" w:date="2019-12-11T15:42:00Z"/>
                <w:rFonts w:ascii="Calibri" w:eastAsia="Calibri" w:hAnsi="Calibri" w:cs="Calibri"/>
              </w:rPr>
            </w:pPr>
            <w:ins w:id="5446" w:author="MVI Technologies" w:date="2019-12-11T16:12:00Z">
              <w:del w:id="544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448" w:author="MVI Technologies" w:date="2019-12-11T16:22:00Z">
              <w:tcPr>
                <w:tcW w:w="708" w:type="dxa"/>
                <w:gridSpan w:val="2"/>
              </w:tcPr>
            </w:tcPrChange>
          </w:tcPr>
          <w:p w14:paraId="287B108A" w14:textId="453CE96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49" w:author="MVI Technologies" w:date="2019-12-11T16:12:00Z"/>
                <w:del w:id="5450" w:author="Divek Vellaisamy" w:date="2019-12-11T15:42:00Z"/>
                <w:rFonts w:ascii="Calibri" w:eastAsia="Calibri" w:hAnsi="Calibri" w:cs="Calibri"/>
              </w:rPr>
            </w:pPr>
            <w:ins w:id="5451" w:author="MVI Technologies" w:date="2019-12-11T16:12:00Z">
              <w:del w:id="545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5453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14363C40" w14:textId="1D48D28C" w:rsidR="00D61957" w:rsidDel="00824A87" w:rsidRDefault="00D61957" w:rsidP="00A06D8A">
            <w:pPr>
              <w:spacing w:line="240" w:lineRule="auto"/>
              <w:rPr>
                <w:ins w:id="5454" w:author="MVI Technologies" w:date="2019-12-11T16:12:00Z"/>
                <w:del w:id="5455" w:author="Divek Vellaisamy" w:date="2019-12-11T15:42:00Z"/>
                <w:rFonts w:ascii="Calibri" w:hAnsi="Calibri"/>
              </w:rPr>
            </w:pPr>
            <w:ins w:id="5456" w:author="MVI Technologies" w:date="2019-12-11T16:12:00Z">
              <w:del w:id="545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00 – success, any other response code is error. Refer to message field for detail.</w:delText>
                </w:r>
              </w:del>
            </w:ins>
          </w:p>
        </w:tc>
      </w:tr>
      <w:tr w:rsidR="00D61957" w:rsidDel="00824A87" w14:paraId="325075DB" w14:textId="29B121BB" w:rsidTr="004468A5">
        <w:trPr>
          <w:gridAfter w:val="1"/>
          <w:wAfter w:w="7" w:type="dxa"/>
          <w:ins w:id="5458" w:author="MVI Technologies" w:date="2019-12-11T16:12:00Z"/>
          <w:del w:id="5459" w:author="Divek Vellaisamy" w:date="2019-12-11T15:42:00Z"/>
          <w:trPrChange w:id="5460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5461" w:author="MVI Technologies" w:date="2019-12-11T16:22:00Z">
              <w:tcPr>
                <w:tcW w:w="2350" w:type="dxa"/>
              </w:tcPr>
            </w:tcPrChange>
          </w:tcPr>
          <w:p w14:paraId="717468D4" w14:textId="4BBB225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62" w:author="MVI Technologies" w:date="2019-12-11T16:12:00Z"/>
                <w:del w:id="5463" w:author="Divek Vellaisamy" w:date="2019-12-11T15:42:00Z"/>
                <w:rFonts w:ascii="Calibri" w:eastAsia="Calibri" w:hAnsi="Calibri" w:cs="Calibri"/>
              </w:rPr>
            </w:pPr>
            <w:ins w:id="5464" w:author="MVI Technologies" w:date="2019-12-11T16:12:00Z">
              <w:del w:id="546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message</w:delText>
                </w:r>
              </w:del>
            </w:ins>
          </w:p>
        </w:tc>
        <w:tc>
          <w:tcPr>
            <w:tcW w:w="1701" w:type="dxa"/>
            <w:tcPrChange w:id="5466" w:author="MVI Technologies" w:date="2019-12-11T16:22:00Z">
              <w:tcPr>
                <w:tcW w:w="1701" w:type="dxa"/>
                <w:gridSpan w:val="2"/>
              </w:tcPr>
            </w:tcPrChange>
          </w:tcPr>
          <w:p w14:paraId="19E69084" w14:textId="3DBC5DA0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67" w:author="MVI Technologies" w:date="2019-12-11T16:12:00Z"/>
                <w:del w:id="5468" w:author="Divek Vellaisamy" w:date="2019-12-11T15:42:00Z"/>
                <w:rFonts w:ascii="Calibri" w:eastAsia="Calibri" w:hAnsi="Calibri" w:cs="Calibri"/>
              </w:rPr>
            </w:pPr>
            <w:ins w:id="5469" w:author="MVI Technologies" w:date="2019-12-11T16:12:00Z">
              <w:del w:id="5470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471" w:author="MVI Technologies" w:date="2019-12-11T16:22:00Z">
              <w:tcPr>
                <w:tcW w:w="708" w:type="dxa"/>
                <w:gridSpan w:val="2"/>
              </w:tcPr>
            </w:tcPrChange>
          </w:tcPr>
          <w:p w14:paraId="3D42E967" w14:textId="5B4D231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72" w:author="MVI Technologies" w:date="2019-12-11T16:12:00Z"/>
                <w:del w:id="5473" w:author="Divek Vellaisamy" w:date="2019-12-11T15:42:00Z"/>
                <w:rFonts w:ascii="Calibri" w:hAnsi="Calibri"/>
              </w:rPr>
            </w:pPr>
            <w:ins w:id="5474" w:author="MVI Technologies" w:date="2019-12-11T16:12:00Z">
              <w:del w:id="5475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5476" w:author="MVI Technologies" w:date="2019-12-11T16:22:00Z">
              <w:tcPr>
                <w:tcW w:w="708" w:type="dxa"/>
                <w:gridSpan w:val="2"/>
              </w:tcPr>
            </w:tcPrChange>
          </w:tcPr>
          <w:p w14:paraId="4B00D8E7" w14:textId="116911A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77" w:author="MVI Technologies" w:date="2019-12-11T16:12:00Z"/>
                <w:del w:id="5478" w:author="Divek Vellaisamy" w:date="2019-12-11T15:42:00Z"/>
                <w:rFonts w:ascii="Calibri" w:eastAsia="Calibri" w:hAnsi="Calibri" w:cs="Calibri"/>
              </w:rPr>
            </w:pPr>
            <w:ins w:id="5479" w:author="MVI Technologies" w:date="2019-12-11T16:12:00Z">
              <w:del w:id="5480" w:author="Divek Vellaisamy" w:date="2019-12-11T15:42:00Z">
                <w:r w:rsidDel="00824A87">
                  <w:rPr>
                    <w:rFonts w:ascii="Calibri" w:hAnsi="Calibri"/>
                  </w:rPr>
                  <w:delText>200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5481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7A8DF081" w14:textId="0D0F9418" w:rsidR="00D61957" w:rsidDel="00824A87" w:rsidRDefault="00D61957" w:rsidP="00A06D8A">
            <w:pPr>
              <w:spacing w:line="240" w:lineRule="auto"/>
              <w:rPr>
                <w:ins w:id="5482" w:author="MVI Technologies" w:date="2019-12-11T16:12:00Z"/>
                <w:del w:id="5483" w:author="Divek Vellaisamy" w:date="2019-12-11T15:42:00Z"/>
                <w:rFonts w:ascii="Calibri" w:eastAsia="Calibri" w:hAnsi="Calibri" w:cs="Calibri"/>
              </w:rPr>
            </w:pPr>
            <w:ins w:id="5484" w:author="MVI Technologies" w:date="2019-12-11T16:12:00Z">
              <w:del w:id="548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Additional information on the status</w:delText>
                </w:r>
              </w:del>
            </w:ins>
          </w:p>
        </w:tc>
      </w:tr>
      <w:tr w:rsidR="00D61957" w:rsidDel="00824A87" w14:paraId="0474E172" w14:textId="2A8DA348" w:rsidTr="004468A5">
        <w:trPr>
          <w:gridAfter w:val="1"/>
          <w:wAfter w:w="7" w:type="dxa"/>
          <w:ins w:id="5486" w:author="MVI Technologies" w:date="2019-12-11T16:12:00Z"/>
          <w:del w:id="5487" w:author="Divek Vellaisamy" w:date="2019-12-11T15:42:00Z"/>
          <w:trPrChange w:id="5488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5489" w:author="MVI Technologies" w:date="2019-12-11T16:22:00Z">
              <w:tcPr>
                <w:tcW w:w="2350" w:type="dxa"/>
              </w:tcPr>
            </w:tcPrChange>
          </w:tcPr>
          <w:p w14:paraId="53C6291A" w14:textId="2679F88C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90" w:author="MVI Technologies" w:date="2019-12-11T16:12:00Z"/>
                <w:del w:id="5491" w:author="Divek Vellaisamy" w:date="2019-12-11T15:42:00Z"/>
                <w:rFonts w:ascii="Calibri" w:eastAsia="Calibri" w:hAnsi="Calibri" w:cs="Calibri"/>
              </w:rPr>
            </w:pPr>
            <w:ins w:id="5492" w:author="MVI Technologies" w:date="2019-12-11T16:12:00Z">
              <w:del w:id="549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rrn</w:delText>
                </w:r>
              </w:del>
            </w:ins>
          </w:p>
        </w:tc>
        <w:tc>
          <w:tcPr>
            <w:tcW w:w="1701" w:type="dxa"/>
            <w:tcPrChange w:id="5494" w:author="MVI Technologies" w:date="2019-12-11T16:22:00Z">
              <w:tcPr>
                <w:tcW w:w="1701" w:type="dxa"/>
                <w:gridSpan w:val="2"/>
              </w:tcPr>
            </w:tcPrChange>
          </w:tcPr>
          <w:p w14:paraId="74239C6A" w14:textId="45AB81DD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95" w:author="MVI Technologies" w:date="2019-12-11T16:12:00Z"/>
                <w:del w:id="5496" w:author="Divek Vellaisamy" w:date="2019-12-11T15:42:00Z"/>
                <w:rFonts w:ascii="Calibri" w:hAnsi="Calibri"/>
              </w:rPr>
            </w:pPr>
            <w:ins w:id="5497" w:author="MVI Technologies" w:date="2019-12-11T16:12:00Z">
              <w:del w:id="5498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499" w:author="MVI Technologies" w:date="2019-12-11T16:22:00Z">
              <w:tcPr>
                <w:tcW w:w="708" w:type="dxa"/>
                <w:gridSpan w:val="2"/>
              </w:tcPr>
            </w:tcPrChange>
          </w:tcPr>
          <w:p w14:paraId="153483C6" w14:textId="5E37E14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00" w:author="MVI Technologies" w:date="2019-12-11T16:12:00Z"/>
                <w:del w:id="5501" w:author="Divek Vellaisamy" w:date="2019-12-11T15:42:00Z"/>
                <w:rFonts w:ascii="Calibri" w:hAnsi="Calibri"/>
              </w:rPr>
            </w:pPr>
            <w:ins w:id="5502" w:author="MVI Technologies" w:date="2019-12-11T16:12:00Z">
              <w:del w:id="5503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504" w:author="MVI Technologies" w:date="2019-12-11T16:22:00Z">
              <w:tcPr>
                <w:tcW w:w="708" w:type="dxa"/>
                <w:gridSpan w:val="2"/>
              </w:tcPr>
            </w:tcPrChange>
          </w:tcPr>
          <w:p w14:paraId="1AB000C0" w14:textId="005C3091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05" w:author="MVI Technologies" w:date="2019-12-11T16:12:00Z"/>
                <w:del w:id="5506" w:author="Divek Vellaisamy" w:date="2019-12-11T15:42:00Z"/>
                <w:rFonts w:ascii="Calibri" w:hAnsi="Calibri"/>
              </w:rPr>
            </w:pPr>
            <w:ins w:id="5507" w:author="MVI Technologies" w:date="2019-12-11T16:12:00Z">
              <w:del w:id="5508" w:author="Divek Vellaisamy" w:date="2019-12-11T15:42:00Z">
                <w:r w:rsidDel="00824A87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5509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D19739B" w14:textId="3941C0C9" w:rsidR="00D61957" w:rsidDel="00824A87" w:rsidRDefault="00D61957" w:rsidP="00A06D8A">
            <w:pPr>
              <w:spacing w:line="240" w:lineRule="auto"/>
              <w:rPr>
                <w:ins w:id="5510" w:author="MVI Technologies" w:date="2019-12-11T16:12:00Z"/>
                <w:del w:id="5511" w:author="Divek Vellaisamy" w:date="2019-12-11T15:42:00Z"/>
                <w:rFonts w:ascii="Calibri" w:eastAsia="Calibri" w:hAnsi="Calibri" w:cs="Calibri"/>
              </w:rPr>
            </w:pPr>
            <w:ins w:id="5512" w:author="MVI Technologies" w:date="2019-12-11T16:12:00Z">
              <w:del w:id="551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Retrieval Reference Number</w:delText>
                </w:r>
              </w:del>
            </w:ins>
          </w:p>
        </w:tc>
      </w:tr>
      <w:tr w:rsidR="00D61957" w:rsidDel="00824A87" w14:paraId="5B3E9EE9" w14:textId="06D5A3C7" w:rsidTr="004468A5">
        <w:trPr>
          <w:gridAfter w:val="1"/>
          <w:wAfter w:w="7" w:type="dxa"/>
          <w:ins w:id="5514" w:author="MVI Technologies" w:date="2019-12-11T16:12:00Z"/>
          <w:del w:id="5515" w:author="Divek Vellaisamy" w:date="2019-12-11T15:42:00Z"/>
          <w:trPrChange w:id="5516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5517" w:author="MVI Technologies" w:date="2019-12-11T16:22:00Z">
              <w:tcPr>
                <w:tcW w:w="2350" w:type="dxa"/>
              </w:tcPr>
            </w:tcPrChange>
          </w:tcPr>
          <w:p w14:paraId="12F987B1" w14:textId="0981FD1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18" w:author="MVI Technologies" w:date="2019-12-11T16:12:00Z"/>
                <w:del w:id="5519" w:author="Divek Vellaisamy" w:date="2019-12-11T15:42:00Z"/>
                <w:rFonts w:ascii="Calibri" w:eastAsia="Calibri" w:hAnsi="Calibri" w:cs="Calibri"/>
              </w:rPr>
            </w:pPr>
            <w:ins w:id="5520" w:author="MVI Technologies" w:date="2019-12-11T16:12:00Z">
              <w:del w:id="5521" w:author="Divek Vellaisamy" w:date="2019-12-11T15:42:00Z">
                <w:r w:rsidDel="00824A87">
                  <w:delText>authidresp</w:delText>
                </w:r>
              </w:del>
            </w:ins>
          </w:p>
        </w:tc>
        <w:tc>
          <w:tcPr>
            <w:tcW w:w="1701" w:type="dxa"/>
            <w:tcPrChange w:id="5522" w:author="MVI Technologies" w:date="2019-12-11T16:22:00Z">
              <w:tcPr>
                <w:tcW w:w="1701" w:type="dxa"/>
                <w:gridSpan w:val="2"/>
              </w:tcPr>
            </w:tcPrChange>
          </w:tcPr>
          <w:p w14:paraId="09D74A66" w14:textId="17F6740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23" w:author="MVI Technologies" w:date="2019-12-11T16:12:00Z"/>
                <w:del w:id="5524" w:author="Divek Vellaisamy" w:date="2019-12-11T15:42:00Z"/>
                <w:rFonts w:ascii="Calibri" w:hAnsi="Calibri"/>
              </w:rPr>
            </w:pPr>
            <w:ins w:id="5525" w:author="MVI Technologies" w:date="2019-12-11T16:12:00Z">
              <w:del w:id="5526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527" w:author="MVI Technologies" w:date="2019-12-11T16:22:00Z">
              <w:tcPr>
                <w:tcW w:w="708" w:type="dxa"/>
                <w:gridSpan w:val="2"/>
              </w:tcPr>
            </w:tcPrChange>
          </w:tcPr>
          <w:p w14:paraId="234DEE44" w14:textId="5CD0A93F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28" w:author="MVI Technologies" w:date="2019-12-11T16:12:00Z"/>
                <w:del w:id="5529" w:author="Divek Vellaisamy" w:date="2019-12-11T15:42:00Z"/>
                <w:rFonts w:ascii="Calibri" w:hAnsi="Calibri"/>
              </w:rPr>
            </w:pPr>
            <w:ins w:id="5530" w:author="MVI Technologies" w:date="2019-12-11T16:12:00Z">
              <w:del w:id="5531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5532" w:author="MVI Technologies" w:date="2019-12-11T16:22:00Z">
              <w:tcPr>
                <w:tcW w:w="708" w:type="dxa"/>
                <w:gridSpan w:val="2"/>
              </w:tcPr>
            </w:tcPrChange>
          </w:tcPr>
          <w:p w14:paraId="7FBA7DEB" w14:textId="451F2102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33" w:author="MVI Technologies" w:date="2019-12-11T16:12:00Z"/>
                <w:del w:id="5534" w:author="Divek Vellaisamy" w:date="2019-12-11T15:42:00Z"/>
                <w:rFonts w:ascii="Calibri" w:hAnsi="Calibri"/>
              </w:rPr>
            </w:pPr>
            <w:ins w:id="5535" w:author="MVI Technologies" w:date="2019-12-11T16:12:00Z">
              <w:del w:id="5536" w:author="Divek Vellaisamy" w:date="2019-12-11T15:42:00Z">
                <w:r w:rsidDel="00824A87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5537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307D8AB2" w14:textId="4418CF4D" w:rsidR="00D61957" w:rsidDel="00824A87" w:rsidRDefault="00D61957" w:rsidP="00A06D8A">
            <w:pPr>
              <w:spacing w:line="240" w:lineRule="auto"/>
              <w:rPr>
                <w:ins w:id="5538" w:author="MVI Technologies" w:date="2019-12-11T16:12:00Z"/>
                <w:del w:id="5539" w:author="Divek Vellaisamy" w:date="2019-12-11T15:42:00Z"/>
                <w:rFonts w:ascii="Calibri" w:eastAsia="Calibri" w:hAnsi="Calibri" w:cs="Calibri"/>
              </w:rPr>
            </w:pPr>
            <w:ins w:id="5540" w:author="MVI Technologies" w:date="2019-12-11T16:12:00Z">
              <w:del w:id="554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Available only for successful transactions</w:delText>
                </w:r>
              </w:del>
            </w:ins>
          </w:p>
        </w:tc>
      </w:tr>
      <w:tr w:rsidR="00D61957" w:rsidDel="00824A87" w14:paraId="4A7F3939" w14:textId="0E749EE4" w:rsidTr="004468A5">
        <w:trPr>
          <w:gridAfter w:val="1"/>
          <w:wAfter w:w="7" w:type="dxa"/>
          <w:ins w:id="5542" w:author="MVI Technologies" w:date="2019-12-11T16:12:00Z"/>
          <w:del w:id="5543" w:author="Divek Vellaisamy" w:date="2019-12-11T15:42:00Z"/>
          <w:trPrChange w:id="5544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5545" w:author="MVI Technologies" w:date="2019-12-11T16:22:00Z">
              <w:tcPr>
                <w:tcW w:w="2350" w:type="dxa"/>
              </w:tcPr>
            </w:tcPrChange>
          </w:tcPr>
          <w:p w14:paraId="0C633F18" w14:textId="7EA5154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46" w:author="MVI Technologies" w:date="2019-12-11T16:12:00Z"/>
                <w:del w:id="5547" w:author="Divek Vellaisamy" w:date="2019-12-11T15:42:00Z"/>
                <w:rFonts w:ascii="Calibri" w:eastAsia="Calibri" w:hAnsi="Calibri" w:cs="Calibri"/>
              </w:rPr>
            </w:pPr>
            <w:ins w:id="5548" w:author="MVI Technologies" w:date="2019-12-11T16:12:00Z">
              <w:del w:id="554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txnUid</w:delText>
                </w:r>
              </w:del>
            </w:ins>
          </w:p>
        </w:tc>
        <w:tc>
          <w:tcPr>
            <w:tcW w:w="1701" w:type="dxa"/>
            <w:tcPrChange w:id="5550" w:author="MVI Technologies" w:date="2019-12-11T16:22:00Z">
              <w:tcPr>
                <w:tcW w:w="1701" w:type="dxa"/>
                <w:gridSpan w:val="2"/>
              </w:tcPr>
            </w:tcPrChange>
          </w:tcPr>
          <w:p w14:paraId="56782527" w14:textId="6113A96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51" w:author="MVI Technologies" w:date="2019-12-11T16:12:00Z"/>
                <w:del w:id="5552" w:author="Divek Vellaisamy" w:date="2019-12-11T15:42:00Z"/>
                <w:rFonts w:ascii="Calibri" w:hAnsi="Calibri"/>
              </w:rPr>
            </w:pPr>
            <w:ins w:id="5553" w:author="MVI Technologies" w:date="2019-12-11T16:12:00Z">
              <w:del w:id="5554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555" w:author="MVI Technologies" w:date="2019-12-11T16:22:00Z">
              <w:tcPr>
                <w:tcW w:w="708" w:type="dxa"/>
                <w:gridSpan w:val="2"/>
              </w:tcPr>
            </w:tcPrChange>
          </w:tcPr>
          <w:p w14:paraId="5A36342A" w14:textId="1694072C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56" w:author="MVI Technologies" w:date="2019-12-11T16:12:00Z"/>
                <w:del w:id="5557" w:author="Divek Vellaisamy" w:date="2019-12-11T15:42:00Z"/>
                <w:rFonts w:ascii="Calibri" w:hAnsi="Calibri"/>
              </w:rPr>
            </w:pPr>
            <w:ins w:id="5558" w:author="MVI Technologies" w:date="2019-12-11T16:12:00Z">
              <w:del w:id="5559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560" w:author="MVI Technologies" w:date="2019-12-11T16:22:00Z">
              <w:tcPr>
                <w:tcW w:w="708" w:type="dxa"/>
                <w:gridSpan w:val="2"/>
              </w:tcPr>
            </w:tcPrChange>
          </w:tcPr>
          <w:p w14:paraId="6C7C17C8" w14:textId="0D563FA2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61" w:author="MVI Technologies" w:date="2019-12-11T16:12:00Z"/>
                <w:del w:id="5562" w:author="Divek Vellaisamy" w:date="2019-12-11T15:42:00Z"/>
                <w:rFonts w:ascii="Calibri" w:hAnsi="Calibri"/>
              </w:rPr>
            </w:pPr>
            <w:ins w:id="5563" w:author="MVI Technologies" w:date="2019-12-11T16:12:00Z">
              <w:del w:id="5564" w:author="Divek Vellaisamy" w:date="2019-12-11T15:42:00Z">
                <w:r w:rsidDel="00824A87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5565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FA93C67" w14:textId="4688F039" w:rsidR="00D61957" w:rsidDel="00824A87" w:rsidRDefault="00D61957" w:rsidP="00A06D8A">
            <w:pPr>
              <w:spacing w:line="240" w:lineRule="auto"/>
              <w:rPr>
                <w:ins w:id="5566" w:author="MVI Technologies" w:date="2019-12-11T16:12:00Z"/>
                <w:del w:id="5567" w:author="Divek Vellaisamy" w:date="2019-12-11T15:42:00Z"/>
                <w:rFonts w:ascii="Calibri" w:eastAsia="Calibri" w:hAnsi="Calibri" w:cs="Calibri"/>
              </w:rPr>
            </w:pPr>
            <w:ins w:id="5568" w:author="MVI Technologies" w:date="2019-12-11T16:12:00Z">
              <w:del w:id="556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Transaction Unique ID / Transaction reference</w:delText>
                </w:r>
              </w:del>
            </w:ins>
          </w:p>
        </w:tc>
      </w:tr>
      <w:tr w:rsidR="004468A5" w:rsidDel="00824A87" w14:paraId="1212EB47" w14:textId="0FEF0587" w:rsidTr="004468A5">
        <w:tblPrEx>
          <w:tblPrExChange w:id="5570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5571" w:author="MVI Technologies" w:date="2019-12-11T16:21:00Z"/>
          <w:del w:id="5572" w:author="Divek Vellaisamy" w:date="2019-12-11T15:42:00Z"/>
          <w:trPrChange w:id="5573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5574" w:author="MVI Technologies" w:date="2019-12-11T16:22:00Z">
              <w:tcPr>
                <w:tcW w:w="2350" w:type="dxa"/>
                <w:gridSpan w:val="2"/>
              </w:tcPr>
            </w:tcPrChange>
          </w:tcPr>
          <w:p w14:paraId="53675B61" w14:textId="43719FB5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575" w:author="MVI Technologies" w:date="2019-12-11T16:21:00Z"/>
                <w:del w:id="5576" w:author="Divek Vellaisamy" w:date="2019-12-11T15:42:00Z"/>
                <w:rFonts w:ascii="Calibri" w:eastAsia="Calibri" w:hAnsi="Calibri" w:cs="Calibri"/>
              </w:rPr>
            </w:pPr>
            <w:ins w:id="5577" w:author="MVI Technologies" w:date="2019-12-11T16:21:00Z">
              <w:del w:id="5578" w:author="Divek Vellaisamy" w:date="2019-12-11T15:42:00Z">
                <w:r w:rsidRPr="00626645" w:rsidDel="00824A87">
                  <w:rPr>
                    <w:rFonts w:ascii="Calibri" w:eastAsia="Calibri" w:hAnsi="Calibri" w:cs="Calibri"/>
                  </w:rPr>
                  <w:delText>userEntityId</w:delText>
                </w:r>
              </w:del>
            </w:ins>
          </w:p>
        </w:tc>
        <w:tc>
          <w:tcPr>
            <w:tcW w:w="1701" w:type="dxa"/>
            <w:tcPrChange w:id="5579" w:author="MVI Technologies" w:date="2019-12-11T16:22:00Z">
              <w:tcPr>
                <w:tcW w:w="1701" w:type="dxa"/>
                <w:gridSpan w:val="2"/>
              </w:tcPr>
            </w:tcPrChange>
          </w:tcPr>
          <w:p w14:paraId="3F297AD8" w14:textId="5F7A01EA" w:rsidR="004468A5" w:rsidDel="00824A87" w:rsidRDefault="004468A5" w:rsidP="00A06D8A">
            <w:pPr>
              <w:spacing w:line="240" w:lineRule="auto"/>
              <w:rPr>
                <w:ins w:id="5580" w:author="MVI Technologies" w:date="2019-12-11T16:21:00Z"/>
                <w:del w:id="5581" w:author="Divek Vellaisamy" w:date="2019-12-11T15:42:00Z"/>
                <w:rFonts w:ascii="Calibri" w:eastAsia="Calibri" w:hAnsi="Calibri" w:cs="Calibri"/>
              </w:rPr>
            </w:pPr>
            <w:ins w:id="5582" w:author="MVI Technologies" w:date="2019-12-11T16:21:00Z">
              <w:del w:id="5583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584" w:author="MVI Technologies" w:date="2019-12-11T16:22:00Z">
              <w:tcPr>
                <w:tcW w:w="708" w:type="dxa"/>
              </w:tcPr>
            </w:tcPrChange>
          </w:tcPr>
          <w:p w14:paraId="355A8BCF" w14:textId="63D5BF1A" w:rsidR="004468A5" w:rsidDel="00824A87" w:rsidRDefault="004468A5" w:rsidP="00A06D8A">
            <w:pPr>
              <w:spacing w:line="240" w:lineRule="auto"/>
              <w:rPr>
                <w:ins w:id="5585" w:author="MVI Technologies" w:date="2019-12-11T16:21:00Z"/>
                <w:del w:id="5586" w:author="Divek Vellaisamy" w:date="2019-12-11T15:42:00Z"/>
                <w:rFonts w:ascii="Calibri" w:eastAsia="Calibri" w:hAnsi="Calibri" w:cs="Calibri"/>
              </w:rPr>
            </w:pPr>
            <w:ins w:id="5587" w:author="MVI Technologies" w:date="2019-12-11T16:21:00Z">
              <w:del w:id="558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10" w:type="dxa"/>
            <w:tcPrChange w:id="5589" w:author="MVI Technologies" w:date="2019-12-11T16:22:00Z">
              <w:tcPr>
                <w:tcW w:w="708" w:type="dxa"/>
              </w:tcPr>
            </w:tcPrChange>
          </w:tcPr>
          <w:p w14:paraId="6DB247C8" w14:textId="20BE80C7" w:rsidR="004468A5" w:rsidDel="00824A87" w:rsidRDefault="004468A5" w:rsidP="00A06D8A">
            <w:pPr>
              <w:spacing w:line="240" w:lineRule="auto"/>
              <w:rPr>
                <w:ins w:id="5590" w:author="MVI Technologies" w:date="2019-12-11T16:21:00Z"/>
                <w:del w:id="5591" w:author="Divek Vellaisamy" w:date="2019-12-11T15:42:00Z"/>
                <w:rFonts w:ascii="Calibri" w:eastAsia="Calibri" w:hAnsi="Calibri" w:cs="Calibri"/>
              </w:rPr>
            </w:pPr>
            <w:ins w:id="5592" w:author="MVI Technologies" w:date="2019-12-11T16:21:00Z">
              <w:del w:id="559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4" w:type="dxa"/>
            <w:tcPrChange w:id="5594" w:author="MVI Technologies" w:date="2019-12-11T16:22:00Z">
              <w:tcPr>
                <w:tcW w:w="4421" w:type="dxa"/>
                <w:gridSpan w:val="2"/>
              </w:tcPr>
            </w:tcPrChange>
          </w:tcPr>
          <w:p w14:paraId="6B78BDB6" w14:textId="24A95A04" w:rsidR="004468A5" w:rsidDel="00824A87" w:rsidRDefault="004468A5" w:rsidP="00A06D8A">
            <w:pPr>
              <w:spacing w:line="240" w:lineRule="auto"/>
              <w:rPr>
                <w:ins w:id="5595" w:author="MVI Technologies" w:date="2019-12-11T16:21:00Z"/>
                <w:del w:id="5596" w:author="Divek Vellaisamy" w:date="2019-12-11T15:42:00Z"/>
                <w:rFonts w:ascii="Calibri" w:hAnsi="Calibri"/>
              </w:rPr>
            </w:pPr>
            <w:ins w:id="5597" w:author="MVI Technologies" w:date="2019-12-11T16:21:00Z">
              <w:del w:id="5598" w:author="Divek Vellaisamy" w:date="2019-12-11T15:42:00Z">
                <w:r w:rsidDel="00824A87">
                  <w:rPr>
                    <w:rFonts w:ascii="Calibri" w:hAnsi="Calibri"/>
                  </w:rPr>
                  <w:delText>User Entity ID</w:delText>
                </w:r>
              </w:del>
            </w:ins>
          </w:p>
        </w:tc>
      </w:tr>
      <w:tr w:rsidR="004468A5" w:rsidDel="00824A87" w14:paraId="51BEC1D2" w14:textId="1BAE296A" w:rsidTr="004468A5">
        <w:tblPrEx>
          <w:tblPrExChange w:id="5599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5600" w:author="MVI Technologies" w:date="2019-12-11T16:21:00Z"/>
          <w:del w:id="5601" w:author="Divek Vellaisamy" w:date="2019-12-11T15:42:00Z"/>
          <w:trPrChange w:id="5602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5603" w:author="MVI Technologies" w:date="2019-12-11T16:22:00Z">
              <w:tcPr>
                <w:tcW w:w="2350" w:type="dxa"/>
                <w:gridSpan w:val="2"/>
              </w:tcPr>
            </w:tcPrChange>
          </w:tcPr>
          <w:p w14:paraId="7AD8B584" w14:textId="0C76D21F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604" w:author="MVI Technologies" w:date="2019-12-11T16:21:00Z"/>
                <w:del w:id="5605" w:author="Divek Vellaisamy" w:date="2019-12-11T15:42:00Z"/>
                <w:rFonts w:ascii="Calibri" w:hAnsi="Calibri"/>
              </w:rPr>
            </w:pPr>
            <w:ins w:id="5606" w:author="MVI Technologies" w:date="2019-12-11T16:21:00Z">
              <w:del w:id="560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walletId</w:delText>
                </w:r>
              </w:del>
            </w:ins>
          </w:p>
        </w:tc>
        <w:tc>
          <w:tcPr>
            <w:tcW w:w="1701" w:type="dxa"/>
            <w:tcPrChange w:id="5608" w:author="MVI Technologies" w:date="2019-12-11T16:22:00Z">
              <w:tcPr>
                <w:tcW w:w="1701" w:type="dxa"/>
                <w:gridSpan w:val="2"/>
              </w:tcPr>
            </w:tcPrChange>
          </w:tcPr>
          <w:p w14:paraId="66B88808" w14:textId="370E397A" w:rsidR="004468A5" w:rsidDel="00824A87" w:rsidRDefault="004468A5" w:rsidP="00A06D8A">
            <w:pPr>
              <w:spacing w:line="240" w:lineRule="auto"/>
              <w:rPr>
                <w:ins w:id="5609" w:author="MVI Technologies" w:date="2019-12-11T16:21:00Z"/>
                <w:del w:id="5610" w:author="Divek Vellaisamy" w:date="2019-12-11T15:42:00Z"/>
                <w:rFonts w:ascii="Calibri" w:eastAsia="Calibri" w:hAnsi="Calibri" w:cs="Calibri"/>
              </w:rPr>
            </w:pPr>
            <w:ins w:id="5611" w:author="MVI Technologies" w:date="2019-12-11T16:21:00Z">
              <w:del w:id="5612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613" w:author="MVI Technologies" w:date="2019-12-11T16:22:00Z">
              <w:tcPr>
                <w:tcW w:w="708" w:type="dxa"/>
              </w:tcPr>
            </w:tcPrChange>
          </w:tcPr>
          <w:p w14:paraId="50477724" w14:textId="52135B14" w:rsidR="004468A5" w:rsidDel="00824A87" w:rsidRDefault="004468A5" w:rsidP="00A06D8A">
            <w:pPr>
              <w:spacing w:line="240" w:lineRule="auto"/>
              <w:rPr>
                <w:ins w:id="5614" w:author="MVI Technologies" w:date="2019-12-11T16:21:00Z"/>
                <w:del w:id="5615" w:author="Divek Vellaisamy" w:date="2019-12-11T15:42:00Z"/>
                <w:rFonts w:ascii="Calibri" w:eastAsia="Calibri" w:hAnsi="Calibri" w:cs="Calibri"/>
              </w:rPr>
            </w:pPr>
            <w:ins w:id="5616" w:author="MVI Technologies" w:date="2019-12-11T16:21:00Z">
              <w:del w:id="561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10" w:type="dxa"/>
            <w:tcPrChange w:id="5618" w:author="MVI Technologies" w:date="2019-12-11T16:22:00Z">
              <w:tcPr>
                <w:tcW w:w="708" w:type="dxa"/>
              </w:tcPr>
            </w:tcPrChange>
          </w:tcPr>
          <w:p w14:paraId="60B290EB" w14:textId="6D1EE64F" w:rsidR="004468A5" w:rsidDel="00824A87" w:rsidRDefault="004468A5" w:rsidP="00A06D8A">
            <w:pPr>
              <w:spacing w:line="240" w:lineRule="auto"/>
              <w:rPr>
                <w:ins w:id="5619" w:author="MVI Technologies" w:date="2019-12-11T16:21:00Z"/>
                <w:del w:id="5620" w:author="Divek Vellaisamy" w:date="2019-12-11T15:42:00Z"/>
                <w:rFonts w:ascii="Calibri" w:eastAsia="Calibri" w:hAnsi="Calibri" w:cs="Calibri"/>
              </w:rPr>
            </w:pPr>
            <w:ins w:id="5621" w:author="MVI Technologies" w:date="2019-12-11T16:21:00Z">
              <w:del w:id="562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PrChange w:id="5623" w:author="MVI Technologies" w:date="2019-12-11T16:22:00Z">
              <w:tcPr>
                <w:tcW w:w="4421" w:type="dxa"/>
                <w:gridSpan w:val="2"/>
              </w:tcPr>
            </w:tcPrChange>
          </w:tcPr>
          <w:p w14:paraId="3D6E7657" w14:textId="3A9C5D25" w:rsidR="004468A5" w:rsidDel="00824A87" w:rsidRDefault="004468A5" w:rsidP="00A06D8A">
            <w:pPr>
              <w:spacing w:line="240" w:lineRule="auto"/>
              <w:rPr>
                <w:ins w:id="5624" w:author="MVI Technologies" w:date="2019-12-11T16:21:00Z"/>
                <w:del w:id="5625" w:author="Divek Vellaisamy" w:date="2019-12-11T15:42:00Z"/>
                <w:rFonts w:ascii="Calibri" w:hAnsi="Calibri"/>
              </w:rPr>
            </w:pPr>
            <w:ins w:id="5626" w:author="MVI Technologies" w:date="2019-12-11T16:21:00Z">
              <w:del w:id="5627" w:author="Divek Vellaisamy" w:date="2019-12-11T15:42:00Z">
                <w:r w:rsidDel="00824A87">
                  <w:rPr>
                    <w:rFonts w:ascii="Calibri" w:hAnsi="Calibri"/>
                  </w:rPr>
                  <w:delText xml:space="preserve">eWallet ID </w:delText>
                </w:r>
              </w:del>
            </w:ins>
          </w:p>
        </w:tc>
      </w:tr>
      <w:tr w:rsidR="004468A5" w:rsidDel="00824A87" w14:paraId="64424D26" w14:textId="309029CA" w:rsidTr="004468A5">
        <w:tblPrEx>
          <w:tblPrExChange w:id="5628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5629" w:author="MVI Technologies" w:date="2019-12-11T16:21:00Z"/>
          <w:del w:id="5630" w:author="Divek Vellaisamy" w:date="2019-12-11T15:42:00Z"/>
          <w:trPrChange w:id="5631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5632" w:author="MVI Technologies" w:date="2019-12-11T16:22:00Z">
              <w:tcPr>
                <w:tcW w:w="2350" w:type="dxa"/>
                <w:gridSpan w:val="2"/>
              </w:tcPr>
            </w:tcPrChange>
          </w:tcPr>
          <w:p w14:paraId="1E1E6371" w14:textId="19992884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633" w:author="MVI Technologies" w:date="2019-12-11T16:21:00Z"/>
                <w:del w:id="5634" w:author="Divek Vellaisamy" w:date="2019-12-11T15:42:00Z"/>
                <w:rFonts w:ascii="Calibri" w:eastAsia="Calibri" w:hAnsi="Calibri" w:cs="Calibri"/>
              </w:rPr>
            </w:pPr>
            <w:ins w:id="5635" w:author="MVI Technologies" w:date="2019-12-11T16:21:00Z">
              <w:del w:id="563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  <w:tcPrChange w:id="5637" w:author="MVI Technologies" w:date="2019-12-11T16:22:00Z">
              <w:tcPr>
                <w:tcW w:w="1701" w:type="dxa"/>
                <w:gridSpan w:val="2"/>
              </w:tcPr>
            </w:tcPrChange>
          </w:tcPr>
          <w:p w14:paraId="0ED9AAD7" w14:textId="4C50607E" w:rsidR="004468A5" w:rsidDel="00824A87" w:rsidRDefault="004468A5" w:rsidP="00A06D8A">
            <w:pPr>
              <w:spacing w:line="240" w:lineRule="auto"/>
              <w:rPr>
                <w:ins w:id="5638" w:author="MVI Technologies" w:date="2019-12-11T16:21:00Z"/>
                <w:del w:id="5639" w:author="Divek Vellaisamy" w:date="2019-12-11T15:42:00Z"/>
                <w:rFonts w:ascii="Calibri" w:hAnsi="Calibri"/>
              </w:rPr>
            </w:pPr>
            <w:ins w:id="5640" w:author="MVI Technologies" w:date="2019-12-11T16:21:00Z">
              <w:del w:id="5641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642" w:author="MVI Technologies" w:date="2019-12-11T16:22:00Z">
              <w:tcPr>
                <w:tcW w:w="708" w:type="dxa"/>
              </w:tcPr>
            </w:tcPrChange>
          </w:tcPr>
          <w:p w14:paraId="4F7BA3D7" w14:textId="1093433E" w:rsidR="004468A5" w:rsidDel="00824A87" w:rsidRDefault="004468A5" w:rsidP="00A06D8A">
            <w:pPr>
              <w:spacing w:line="240" w:lineRule="auto"/>
              <w:rPr>
                <w:ins w:id="5643" w:author="MVI Technologies" w:date="2019-12-11T16:21:00Z"/>
                <w:del w:id="5644" w:author="Divek Vellaisamy" w:date="2019-12-11T15:42:00Z"/>
                <w:rFonts w:ascii="Calibri" w:hAnsi="Calibri"/>
              </w:rPr>
            </w:pPr>
            <w:ins w:id="5645" w:author="MVI Technologies" w:date="2019-12-11T16:21:00Z">
              <w:del w:id="5646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647" w:author="MVI Technologies" w:date="2019-12-11T16:22:00Z">
              <w:tcPr>
                <w:tcW w:w="708" w:type="dxa"/>
              </w:tcPr>
            </w:tcPrChange>
          </w:tcPr>
          <w:p w14:paraId="55494F9D" w14:textId="6D1446D8" w:rsidR="004468A5" w:rsidDel="00824A87" w:rsidRDefault="004468A5" w:rsidP="00A06D8A">
            <w:pPr>
              <w:spacing w:line="240" w:lineRule="auto"/>
              <w:rPr>
                <w:ins w:id="5648" w:author="MVI Technologies" w:date="2019-12-11T16:21:00Z"/>
                <w:del w:id="5649" w:author="Divek Vellaisamy" w:date="2019-12-11T15:42:00Z"/>
                <w:rFonts w:ascii="Calibri" w:hAnsi="Calibri"/>
              </w:rPr>
            </w:pPr>
            <w:ins w:id="5650" w:author="MVI Technologies" w:date="2019-12-11T16:21:00Z">
              <w:del w:id="5651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4" w:type="dxa"/>
            <w:tcPrChange w:id="5652" w:author="MVI Technologies" w:date="2019-12-11T16:22:00Z">
              <w:tcPr>
                <w:tcW w:w="4421" w:type="dxa"/>
                <w:gridSpan w:val="2"/>
              </w:tcPr>
            </w:tcPrChange>
          </w:tcPr>
          <w:p w14:paraId="78801213" w14:textId="0BBEC4CA" w:rsidR="004468A5" w:rsidDel="00824A87" w:rsidRDefault="004468A5" w:rsidP="00A06D8A">
            <w:pPr>
              <w:spacing w:line="240" w:lineRule="auto"/>
              <w:rPr>
                <w:ins w:id="5653" w:author="MVI Technologies" w:date="2019-12-11T16:21:00Z"/>
                <w:del w:id="5654" w:author="Divek Vellaisamy" w:date="2019-12-11T15:42:00Z"/>
                <w:rFonts w:ascii="Calibri" w:hAnsi="Calibri"/>
              </w:rPr>
            </w:pPr>
            <w:ins w:id="5655" w:author="MVI Technologies" w:date="2019-12-11T16:21:00Z">
              <w:del w:id="5656" w:author="Divek Vellaisamy" w:date="2019-12-11T15:42:00Z">
                <w:r w:rsidDel="00824A87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4468A5" w:rsidDel="00824A87" w14:paraId="19E83E71" w14:textId="5CE11D45" w:rsidTr="004468A5">
        <w:tblPrEx>
          <w:tblPrExChange w:id="5657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5658" w:author="MVI Technologies" w:date="2019-12-11T16:21:00Z"/>
          <w:del w:id="5659" w:author="Divek Vellaisamy" w:date="2019-12-11T15:42:00Z"/>
          <w:trPrChange w:id="5660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5661" w:author="MVI Technologies" w:date="2019-12-11T16:22:00Z">
              <w:tcPr>
                <w:tcW w:w="2350" w:type="dxa"/>
                <w:gridSpan w:val="2"/>
              </w:tcPr>
            </w:tcPrChange>
          </w:tcPr>
          <w:p w14:paraId="5E969A85" w14:textId="2E252396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662" w:author="MVI Technologies" w:date="2019-12-11T16:21:00Z"/>
                <w:del w:id="5663" w:author="Divek Vellaisamy" w:date="2019-12-11T15:42:00Z"/>
                <w:rFonts w:ascii="Calibri" w:eastAsia="Calibri" w:hAnsi="Calibri" w:cs="Calibri"/>
              </w:rPr>
            </w:pPr>
            <w:ins w:id="5664" w:author="MVI Technologies" w:date="2019-12-11T16:29:00Z">
              <w:del w:id="566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availableQ</w:delText>
                </w:r>
              </w:del>
            </w:ins>
            <w:ins w:id="5666" w:author="MVI Technologies" w:date="2019-12-11T16:21:00Z">
              <w:del w:id="566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uantity</w:delText>
                </w:r>
              </w:del>
            </w:ins>
          </w:p>
        </w:tc>
        <w:tc>
          <w:tcPr>
            <w:tcW w:w="1701" w:type="dxa"/>
            <w:tcPrChange w:id="5668" w:author="MVI Technologies" w:date="2019-12-11T16:22:00Z">
              <w:tcPr>
                <w:tcW w:w="1701" w:type="dxa"/>
                <w:gridSpan w:val="2"/>
              </w:tcPr>
            </w:tcPrChange>
          </w:tcPr>
          <w:p w14:paraId="52B2D9D9" w14:textId="74EE6C83" w:rsidR="004468A5" w:rsidDel="00824A87" w:rsidRDefault="004468A5" w:rsidP="00A06D8A">
            <w:pPr>
              <w:spacing w:line="240" w:lineRule="auto"/>
              <w:rPr>
                <w:ins w:id="5669" w:author="MVI Technologies" w:date="2019-12-11T16:21:00Z"/>
                <w:del w:id="5670" w:author="Divek Vellaisamy" w:date="2019-12-11T15:42:00Z"/>
                <w:rFonts w:ascii="Calibri" w:hAnsi="Calibri"/>
              </w:rPr>
            </w:pPr>
            <w:ins w:id="5671" w:author="MVI Technologies" w:date="2019-12-11T16:21:00Z">
              <w:del w:id="5672" w:author="Divek Vellaisamy" w:date="2019-12-11T15:42:00Z">
                <w:r w:rsidDel="00824A87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10" w:type="dxa"/>
            <w:tcPrChange w:id="5673" w:author="MVI Technologies" w:date="2019-12-11T16:22:00Z">
              <w:tcPr>
                <w:tcW w:w="708" w:type="dxa"/>
              </w:tcPr>
            </w:tcPrChange>
          </w:tcPr>
          <w:p w14:paraId="325C4B80" w14:textId="368A0A1D" w:rsidR="004468A5" w:rsidDel="00824A87" w:rsidRDefault="004468A5" w:rsidP="00A06D8A">
            <w:pPr>
              <w:spacing w:line="240" w:lineRule="auto"/>
              <w:rPr>
                <w:ins w:id="5674" w:author="MVI Technologies" w:date="2019-12-11T16:21:00Z"/>
                <w:del w:id="5675" w:author="Divek Vellaisamy" w:date="2019-12-11T15:42:00Z"/>
                <w:rFonts w:ascii="Calibri" w:hAnsi="Calibri"/>
              </w:rPr>
            </w:pPr>
            <w:ins w:id="5676" w:author="MVI Technologies" w:date="2019-12-11T16:21:00Z">
              <w:del w:id="5677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678" w:author="MVI Technologies" w:date="2019-12-11T16:22:00Z">
              <w:tcPr>
                <w:tcW w:w="708" w:type="dxa"/>
              </w:tcPr>
            </w:tcPrChange>
          </w:tcPr>
          <w:p w14:paraId="19C93609" w14:textId="3092ACA6" w:rsidR="004468A5" w:rsidDel="00824A87" w:rsidRDefault="004468A5" w:rsidP="00A06D8A">
            <w:pPr>
              <w:spacing w:line="240" w:lineRule="auto"/>
              <w:rPr>
                <w:ins w:id="5679" w:author="MVI Technologies" w:date="2019-12-11T16:21:00Z"/>
                <w:del w:id="5680" w:author="Divek Vellaisamy" w:date="2019-12-11T15:42:00Z"/>
                <w:rFonts w:ascii="Calibri" w:hAnsi="Calibri"/>
              </w:rPr>
            </w:pPr>
            <w:ins w:id="5681" w:author="MVI Technologies" w:date="2019-12-11T16:21:00Z">
              <w:del w:id="5682" w:author="Divek Vellaisamy" w:date="2019-12-11T15:42:00Z">
                <w:r w:rsidDel="00824A87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4" w:type="dxa"/>
            <w:tcPrChange w:id="5683" w:author="MVI Technologies" w:date="2019-12-11T16:22:00Z">
              <w:tcPr>
                <w:tcW w:w="4421" w:type="dxa"/>
                <w:gridSpan w:val="2"/>
              </w:tcPr>
            </w:tcPrChange>
          </w:tcPr>
          <w:p w14:paraId="572AA427" w14:textId="2B93B706" w:rsidR="004468A5" w:rsidDel="00824A87" w:rsidRDefault="007D441F" w:rsidP="00A06D8A">
            <w:pPr>
              <w:spacing w:line="240" w:lineRule="auto"/>
              <w:rPr>
                <w:ins w:id="5684" w:author="MVI Technologies" w:date="2019-12-11T16:21:00Z"/>
                <w:del w:id="5685" w:author="Divek Vellaisamy" w:date="2019-12-11T15:42:00Z"/>
                <w:rFonts w:ascii="Calibri" w:hAnsi="Calibri"/>
              </w:rPr>
            </w:pPr>
            <w:ins w:id="5686" w:author="MVI Technologies" w:date="2019-12-11T16:31:00Z">
              <w:del w:id="5687" w:author="Divek Vellaisamy" w:date="2019-12-11T15:42:00Z">
                <w:r w:rsidDel="00824A87">
                  <w:rPr>
                    <w:rFonts w:ascii="Calibri" w:hAnsi="Calibri"/>
                  </w:rPr>
                  <w:delText xml:space="preserve">Available quantity of digital assets in wallet after redemption </w:delText>
                </w:r>
              </w:del>
            </w:ins>
          </w:p>
        </w:tc>
      </w:tr>
      <w:tr w:rsidR="004468A5" w:rsidDel="00824A87" w14:paraId="428418BB" w14:textId="71E5D1A7" w:rsidTr="004468A5">
        <w:tblPrEx>
          <w:tblPrExChange w:id="5688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5689" w:author="MVI Technologies" w:date="2019-12-11T16:21:00Z"/>
          <w:del w:id="5690" w:author="Divek Vellaisamy" w:date="2019-12-11T15:42:00Z"/>
          <w:trPrChange w:id="5691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5692" w:author="MVI Technologies" w:date="2019-12-11T16:22:00Z">
              <w:tcPr>
                <w:tcW w:w="2350" w:type="dxa"/>
                <w:gridSpan w:val="2"/>
              </w:tcPr>
            </w:tcPrChange>
          </w:tcPr>
          <w:p w14:paraId="7DB03975" w14:textId="29C75E35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693" w:author="MVI Technologies" w:date="2019-12-11T16:21:00Z"/>
                <w:del w:id="5694" w:author="Divek Vellaisamy" w:date="2019-12-11T15:42:00Z"/>
                <w:rFonts w:ascii="Calibri" w:eastAsia="Calibri" w:hAnsi="Calibri" w:cs="Calibri"/>
              </w:rPr>
            </w:pPr>
            <w:ins w:id="5695" w:author="MVI Technologies" w:date="2019-12-11T16:21:00Z">
              <w:del w:id="569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merchantId</w:delText>
                </w:r>
              </w:del>
            </w:ins>
          </w:p>
        </w:tc>
        <w:tc>
          <w:tcPr>
            <w:tcW w:w="1701" w:type="dxa"/>
            <w:tcPrChange w:id="5697" w:author="MVI Technologies" w:date="2019-12-11T16:22:00Z">
              <w:tcPr>
                <w:tcW w:w="1701" w:type="dxa"/>
                <w:gridSpan w:val="2"/>
              </w:tcPr>
            </w:tcPrChange>
          </w:tcPr>
          <w:p w14:paraId="6C99377C" w14:textId="26A6834A" w:rsidR="004468A5" w:rsidDel="00824A87" w:rsidRDefault="004468A5" w:rsidP="00A06D8A">
            <w:pPr>
              <w:spacing w:line="240" w:lineRule="auto"/>
              <w:rPr>
                <w:ins w:id="5698" w:author="MVI Technologies" w:date="2019-12-11T16:21:00Z"/>
                <w:del w:id="5699" w:author="Divek Vellaisamy" w:date="2019-12-11T15:42:00Z"/>
                <w:rFonts w:ascii="Calibri" w:hAnsi="Calibri"/>
              </w:rPr>
            </w:pPr>
            <w:ins w:id="5700" w:author="MVI Technologies" w:date="2019-12-11T16:21:00Z">
              <w:del w:id="5701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702" w:author="MVI Technologies" w:date="2019-12-11T16:22:00Z">
              <w:tcPr>
                <w:tcW w:w="708" w:type="dxa"/>
              </w:tcPr>
            </w:tcPrChange>
          </w:tcPr>
          <w:p w14:paraId="4CF28529" w14:textId="0430DE6B" w:rsidR="004468A5" w:rsidDel="00824A87" w:rsidRDefault="004468A5" w:rsidP="00A06D8A">
            <w:pPr>
              <w:spacing w:line="240" w:lineRule="auto"/>
              <w:rPr>
                <w:ins w:id="5703" w:author="MVI Technologies" w:date="2019-12-11T16:21:00Z"/>
                <w:del w:id="5704" w:author="Divek Vellaisamy" w:date="2019-12-11T15:42:00Z"/>
                <w:rFonts w:ascii="Calibri" w:hAnsi="Calibri"/>
              </w:rPr>
            </w:pPr>
            <w:ins w:id="5705" w:author="MVI Technologies" w:date="2019-12-11T16:21:00Z">
              <w:del w:id="5706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707" w:author="MVI Technologies" w:date="2019-12-11T16:22:00Z">
              <w:tcPr>
                <w:tcW w:w="708" w:type="dxa"/>
              </w:tcPr>
            </w:tcPrChange>
          </w:tcPr>
          <w:p w14:paraId="0EEB4C24" w14:textId="3929BCD5" w:rsidR="004468A5" w:rsidDel="00824A87" w:rsidRDefault="004468A5" w:rsidP="00A06D8A">
            <w:pPr>
              <w:spacing w:line="240" w:lineRule="auto"/>
              <w:rPr>
                <w:ins w:id="5708" w:author="MVI Technologies" w:date="2019-12-11T16:21:00Z"/>
                <w:del w:id="5709" w:author="Divek Vellaisamy" w:date="2019-12-11T15:42:00Z"/>
                <w:rFonts w:ascii="Calibri" w:hAnsi="Calibri"/>
              </w:rPr>
            </w:pPr>
            <w:ins w:id="5710" w:author="MVI Technologies" w:date="2019-12-11T16:21:00Z">
              <w:del w:id="5711" w:author="Divek Vellaisamy" w:date="2019-12-11T15:42:00Z">
                <w:r w:rsidDel="00824A87">
                  <w:rPr>
                    <w:rFonts w:ascii="Calibri" w:hAnsi="Calibri"/>
                  </w:rPr>
                  <w:delText>15</w:delText>
                </w:r>
              </w:del>
            </w:ins>
          </w:p>
        </w:tc>
        <w:tc>
          <w:tcPr>
            <w:tcW w:w="4424" w:type="dxa"/>
            <w:tcPrChange w:id="5712" w:author="MVI Technologies" w:date="2019-12-11T16:22:00Z">
              <w:tcPr>
                <w:tcW w:w="4421" w:type="dxa"/>
                <w:gridSpan w:val="2"/>
              </w:tcPr>
            </w:tcPrChange>
          </w:tcPr>
          <w:p w14:paraId="73D4B72C" w14:textId="13990F1F" w:rsidR="004468A5" w:rsidDel="00824A87" w:rsidRDefault="004468A5" w:rsidP="00A06D8A">
            <w:pPr>
              <w:spacing w:line="240" w:lineRule="auto"/>
              <w:rPr>
                <w:ins w:id="5713" w:author="MVI Technologies" w:date="2019-12-11T16:21:00Z"/>
                <w:del w:id="5714" w:author="Divek Vellaisamy" w:date="2019-12-11T15:42:00Z"/>
                <w:rFonts w:ascii="Calibri" w:hAnsi="Calibri"/>
              </w:rPr>
            </w:pPr>
            <w:ins w:id="5715" w:author="MVI Technologies" w:date="2019-12-11T16:21:00Z">
              <w:del w:id="5716" w:author="Divek Vellaisamy" w:date="2019-12-11T15:42:00Z">
                <w:r w:rsidDel="00824A87">
                  <w:rPr>
                    <w:rFonts w:ascii="Calibri" w:hAnsi="Calibri"/>
                  </w:rPr>
                  <w:delText>This indicate the merchant ID assigned to the requestor that is the source of this transaction</w:delText>
                </w:r>
              </w:del>
            </w:ins>
          </w:p>
        </w:tc>
      </w:tr>
      <w:tr w:rsidR="00D61957" w:rsidDel="00824A87" w14:paraId="661A48CF" w14:textId="0198C4CD" w:rsidTr="004468A5">
        <w:trPr>
          <w:gridAfter w:val="1"/>
          <w:wAfter w:w="7" w:type="dxa"/>
          <w:ins w:id="5717" w:author="MVI Technologies" w:date="2019-12-11T16:12:00Z"/>
          <w:del w:id="5718" w:author="Divek Vellaisamy" w:date="2019-12-11T15:42:00Z"/>
          <w:trPrChange w:id="5719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5720" w:author="MVI Technologies" w:date="2019-12-11T16:22:00Z">
              <w:tcPr>
                <w:tcW w:w="2350" w:type="dxa"/>
              </w:tcPr>
            </w:tcPrChange>
          </w:tcPr>
          <w:p w14:paraId="0DC318A6" w14:textId="2569BAB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721" w:author="MVI Technologies" w:date="2019-12-11T16:12:00Z"/>
                <w:del w:id="5722" w:author="Divek Vellaisamy" w:date="2019-12-11T15:42:00Z"/>
                <w:rFonts w:ascii="Calibri" w:eastAsia="Calibri" w:hAnsi="Calibri" w:cs="Calibri"/>
              </w:rPr>
            </w:pPr>
            <w:ins w:id="5723" w:author="MVI Technologies" w:date="2019-12-11T16:12:00Z">
              <w:del w:id="572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merchantRef</w:delText>
                </w:r>
              </w:del>
            </w:ins>
          </w:p>
        </w:tc>
        <w:tc>
          <w:tcPr>
            <w:tcW w:w="1701" w:type="dxa"/>
            <w:tcPrChange w:id="5725" w:author="MVI Technologies" w:date="2019-12-11T16:22:00Z">
              <w:tcPr>
                <w:tcW w:w="1701" w:type="dxa"/>
                <w:gridSpan w:val="2"/>
              </w:tcPr>
            </w:tcPrChange>
          </w:tcPr>
          <w:p w14:paraId="10956316" w14:textId="19F18F0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726" w:author="MVI Technologies" w:date="2019-12-11T16:12:00Z"/>
                <w:del w:id="5727" w:author="Divek Vellaisamy" w:date="2019-12-11T15:42:00Z"/>
                <w:rFonts w:ascii="Calibri" w:hAnsi="Calibri"/>
              </w:rPr>
            </w:pPr>
            <w:ins w:id="5728" w:author="MVI Technologies" w:date="2019-12-11T16:12:00Z">
              <w:del w:id="5729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730" w:author="MVI Technologies" w:date="2019-12-11T16:22:00Z">
              <w:tcPr>
                <w:tcW w:w="708" w:type="dxa"/>
                <w:gridSpan w:val="2"/>
              </w:tcPr>
            </w:tcPrChange>
          </w:tcPr>
          <w:p w14:paraId="4E07011B" w14:textId="7806A14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731" w:author="MVI Technologies" w:date="2019-12-11T16:12:00Z"/>
                <w:del w:id="5732" w:author="Divek Vellaisamy" w:date="2019-12-11T15:42:00Z"/>
                <w:rFonts w:ascii="Calibri" w:hAnsi="Calibri"/>
              </w:rPr>
            </w:pPr>
            <w:ins w:id="5733" w:author="MVI Technologies" w:date="2019-12-11T16:12:00Z">
              <w:del w:id="5734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735" w:author="MVI Technologies" w:date="2019-12-11T16:22:00Z">
              <w:tcPr>
                <w:tcW w:w="708" w:type="dxa"/>
                <w:gridSpan w:val="2"/>
              </w:tcPr>
            </w:tcPrChange>
          </w:tcPr>
          <w:p w14:paraId="7DC258E6" w14:textId="2AEC0879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736" w:author="MVI Technologies" w:date="2019-12-11T16:12:00Z"/>
                <w:del w:id="5737" w:author="Divek Vellaisamy" w:date="2019-12-11T15:42:00Z"/>
                <w:rFonts w:ascii="Calibri" w:hAnsi="Calibri"/>
              </w:rPr>
            </w:pPr>
            <w:ins w:id="5738" w:author="MVI Technologies" w:date="2019-12-11T16:12:00Z">
              <w:del w:id="5739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5740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23D96592" w14:textId="6ABA2134" w:rsidR="00D61957" w:rsidDel="00824A87" w:rsidRDefault="00D61957" w:rsidP="00A06D8A">
            <w:pPr>
              <w:spacing w:line="240" w:lineRule="auto"/>
              <w:rPr>
                <w:ins w:id="5741" w:author="MVI Technologies" w:date="2019-12-11T16:12:00Z"/>
                <w:del w:id="5742" w:author="Divek Vellaisamy" w:date="2019-12-11T15:42:00Z"/>
                <w:rFonts w:ascii="Calibri" w:eastAsia="Calibri" w:hAnsi="Calibri" w:cs="Calibri"/>
              </w:rPr>
            </w:pPr>
            <w:ins w:id="5743" w:author="MVI Technologies" w:date="2019-12-11T16:12:00Z">
              <w:del w:id="5744" w:author="Divek Vellaisamy" w:date="2019-12-11T15:42:00Z">
                <w:r w:rsidDel="00824A87">
                  <w:rPr>
                    <w:rFonts w:ascii="Calibri" w:hAnsi="Calibri"/>
                  </w:rPr>
                  <w:delText>This is for merchant to cross reference with their transaction</w:delText>
                </w:r>
              </w:del>
            </w:ins>
          </w:p>
        </w:tc>
      </w:tr>
      <w:tr w:rsidR="004468A5" w:rsidDel="00824A87" w14:paraId="3F9AE067" w14:textId="4F0863ED" w:rsidTr="004468A5">
        <w:trPr>
          <w:ins w:id="5745" w:author="MVI Technologies" w:date="2019-12-11T16:22:00Z"/>
          <w:del w:id="5746" w:author="Divek Vellaisamy" w:date="2019-12-11T15:42:00Z"/>
        </w:trPr>
        <w:tc>
          <w:tcPr>
            <w:tcW w:w="2348" w:type="dxa"/>
            <w:tcPrChange w:id="5747" w:author="MVI Technologies" w:date="2019-12-11T16:22:00Z">
              <w:tcPr>
                <w:tcW w:w="2350" w:type="dxa"/>
              </w:tcPr>
            </w:tcPrChange>
          </w:tcPr>
          <w:p w14:paraId="3E9B58B7" w14:textId="30512C8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48" w:author="MVI Technologies" w:date="2019-12-11T16:22:00Z"/>
                <w:del w:id="5749" w:author="Divek Vellaisamy" w:date="2019-12-11T15:42:00Z"/>
                <w:rFonts w:ascii="Calibri" w:eastAsia="Calibri" w:hAnsi="Calibri" w:cs="Calibri"/>
              </w:rPr>
            </w:pPr>
            <w:ins w:id="5750" w:author="MVI Technologies" w:date="2019-12-11T16:22:00Z">
              <w:del w:id="575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  <w:tcPrChange w:id="5752" w:author="MVI Technologies" w:date="2019-12-11T16:22:00Z">
              <w:tcPr>
                <w:tcW w:w="1702" w:type="dxa"/>
                <w:gridSpan w:val="2"/>
              </w:tcPr>
            </w:tcPrChange>
          </w:tcPr>
          <w:p w14:paraId="68A73660" w14:textId="13A41A46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53" w:author="MVI Technologies" w:date="2019-12-11T16:22:00Z"/>
                <w:del w:id="5754" w:author="Divek Vellaisamy" w:date="2019-12-11T15:42:00Z"/>
                <w:rFonts w:ascii="Calibri" w:hAnsi="Calibri"/>
              </w:rPr>
            </w:pPr>
            <w:ins w:id="5755" w:author="MVI Technologies" w:date="2019-12-11T16:22:00Z">
              <w:del w:id="5756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757" w:author="MVI Technologies" w:date="2019-12-11T16:22:00Z">
              <w:tcPr>
                <w:tcW w:w="710" w:type="dxa"/>
                <w:gridSpan w:val="2"/>
              </w:tcPr>
            </w:tcPrChange>
          </w:tcPr>
          <w:p w14:paraId="71DDEF2B" w14:textId="5BD4FAD1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58" w:author="MVI Technologies" w:date="2019-12-11T16:22:00Z"/>
                <w:del w:id="5759" w:author="Divek Vellaisamy" w:date="2019-12-11T15:42:00Z"/>
                <w:rFonts w:ascii="Calibri" w:hAnsi="Calibri"/>
              </w:rPr>
            </w:pPr>
            <w:ins w:id="5760" w:author="MVI Technologies" w:date="2019-12-11T16:22:00Z">
              <w:del w:id="5761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762" w:author="MVI Technologies" w:date="2019-12-11T16:22:00Z">
              <w:tcPr>
                <w:tcW w:w="710" w:type="dxa"/>
                <w:gridSpan w:val="2"/>
              </w:tcPr>
            </w:tcPrChange>
          </w:tcPr>
          <w:p w14:paraId="6A2D2CD8" w14:textId="65735919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63" w:author="MVI Technologies" w:date="2019-12-11T16:22:00Z"/>
                <w:del w:id="5764" w:author="Divek Vellaisamy" w:date="2019-12-11T15:42:00Z"/>
                <w:rFonts w:ascii="Calibri" w:hAnsi="Calibri"/>
              </w:rPr>
            </w:pPr>
            <w:ins w:id="5765" w:author="MVI Technologies" w:date="2019-12-11T16:22:00Z">
              <w:del w:id="5766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5767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21E4DC8" w14:textId="200731A6" w:rsidR="004468A5" w:rsidDel="00824A87" w:rsidRDefault="004468A5" w:rsidP="00A06D8A">
            <w:pPr>
              <w:spacing w:line="240" w:lineRule="auto"/>
              <w:rPr>
                <w:ins w:id="5768" w:author="MVI Technologies" w:date="2019-12-11T16:22:00Z"/>
                <w:del w:id="5769" w:author="Divek Vellaisamy" w:date="2019-12-11T15:42:00Z"/>
                <w:rFonts w:ascii="Calibri" w:eastAsia="Calibri" w:hAnsi="Calibri" w:cs="Calibri"/>
              </w:rPr>
            </w:pPr>
            <w:ins w:id="5770" w:author="MVI Technologies" w:date="2019-12-11T16:22:00Z">
              <w:del w:id="5771" w:author="Divek Vellaisamy" w:date="2019-12-11T15:42:00Z">
                <w:r w:rsidDel="00824A87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4468A5" w:rsidDel="00824A87" w14:paraId="37E082BE" w14:textId="3C3CFF95" w:rsidTr="004468A5">
        <w:trPr>
          <w:ins w:id="5772" w:author="MVI Technologies" w:date="2019-12-11T16:22:00Z"/>
          <w:del w:id="5773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774" w:author="MVI Technologies" w:date="2019-12-11T16:22:00Z">
              <w:tcPr>
                <w:tcW w:w="235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39F94BA" w14:textId="47A19150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75" w:author="MVI Technologies" w:date="2019-12-11T16:22:00Z"/>
                <w:del w:id="5776" w:author="Divek Vellaisamy" w:date="2019-12-11T15:42:00Z"/>
                <w:rFonts w:ascii="Calibri" w:eastAsia="Calibri" w:hAnsi="Calibri" w:cs="Calibri"/>
                <w:lang w:val="en-IN"/>
              </w:rPr>
            </w:pPr>
            <w:ins w:id="5777" w:author="MVI Technologies" w:date="2019-12-11T16:22:00Z">
              <w:del w:id="5778" w:author="Divek Vellaisamy" w:date="2019-12-11T15:42:00Z">
                <w:r w:rsidDel="00824A87">
                  <w:rPr>
                    <w:rFonts w:ascii="Calibri" w:eastAsia="Calibri" w:hAnsi="Calibri" w:cs="Calibri"/>
                    <w:lang w:val="en-IN"/>
                  </w:rPr>
                  <w:delText>trxnTime</w:delText>
                </w:r>
              </w:del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779" w:author="MVI Technologies" w:date="2019-12-11T16:22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0C197E16" w14:textId="587F1F7A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80" w:author="MVI Technologies" w:date="2019-12-11T16:22:00Z"/>
                <w:del w:id="5781" w:author="Divek Vellaisamy" w:date="2019-12-11T15:42:00Z"/>
                <w:rFonts w:ascii="Calibri" w:hAnsi="Calibri"/>
                <w:lang w:val="en-IN"/>
              </w:rPr>
            </w:pPr>
            <w:ins w:id="5782" w:author="MVI Technologies" w:date="2019-12-11T16:22:00Z">
              <w:del w:id="5783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784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4906D5A7" w14:textId="0B968244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85" w:author="MVI Technologies" w:date="2019-12-11T16:22:00Z"/>
                <w:del w:id="5786" w:author="Divek Vellaisamy" w:date="2019-12-11T15:42:00Z"/>
                <w:rFonts w:ascii="Calibri" w:hAnsi="Calibri"/>
                <w:lang w:val="en-IN"/>
              </w:rPr>
            </w:pPr>
            <w:ins w:id="5787" w:author="MVI Technologies" w:date="2019-12-11T16:22:00Z">
              <w:del w:id="5788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M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789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63F4255" w14:textId="10BE15B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90" w:author="MVI Technologies" w:date="2019-12-11T16:22:00Z"/>
                <w:del w:id="5791" w:author="Divek Vellaisamy" w:date="2019-12-11T15:42:00Z"/>
                <w:rFonts w:ascii="Calibri" w:hAnsi="Calibri"/>
                <w:lang w:val="en-IN"/>
              </w:rPr>
            </w:pPr>
            <w:ins w:id="5792" w:author="MVI Technologies" w:date="2019-12-11T16:22:00Z">
              <w:del w:id="5793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17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5794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63E08879" w14:textId="181D6F21" w:rsidR="004468A5" w:rsidDel="00824A87" w:rsidRDefault="004468A5" w:rsidP="00A06D8A">
            <w:pPr>
              <w:spacing w:line="240" w:lineRule="auto"/>
              <w:rPr>
                <w:ins w:id="5795" w:author="MVI Technologies" w:date="2019-12-11T16:22:00Z"/>
                <w:del w:id="5796" w:author="Divek Vellaisamy" w:date="2019-12-11T15:42:00Z"/>
                <w:rFonts w:ascii="Calibri" w:hAnsi="Calibri"/>
                <w:lang w:val="en-IN"/>
              </w:rPr>
            </w:pPr>
            <w:ins w:id="5797" w:author="MVI Technologies" w:date="2019-12-11T16:22:00Z">
              <w:del w:id="5798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This is the time stamp of the transaction in the format “yyyyMMddHHmmssS”</w:delText>
                </w:r>
              </w:del>
            </w:ins>
          </w:p>
        </w:tc>
      </w:tr>
      <w:tr w:rsidR="004468A5" w:rsidDel="00824A87" w14:paraId="6B4886F5" w14:textId="24DF6C2D" w:rsidTr="004468A5">
        <w:trPr>
          <w:ins w:id="5799" w:author="MVI Technologies" w:date="2019-12-11T16:22:00Z"/>
          <w:del w:id="5800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801" w:author="MVI Technologies" w:date="2019-12-11T16:22:00Z">
              <w:tcPr>
                <w:tcW w:w="235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B04855F" w14:textId="450DC8EC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802" w:author="MVI Technologies" w:date="2019-12-11T16:22:00Z"/>
                <w:del w:id="5803" w:author="Divek Vellaisamy" w:date="2019-12-11T15:42:00Z"/>
                <w:rFonts w:ascii="Calibri" w:eastAsia="Calibri" w:hAnsi="Calibri" w:cs="Calibri"/>
                <w:lang w:val="en-IN"/>
              </w:rPr>
            </w:pPr>
            <w:ins w:id="5804" w:author="MVI Technologies" w:date="2019-12-11T16:22:00Z">
              <w:del w:id="5805" w:author="Divek Vellaisamy" w:date="2019-12-11T15:42:00Z">
                <w:r w:rsidDel="00824A87">
                  <w:rPr>
                    <w:rFonts w:ascii="Calibri" w:eastAsia="Calibri" w:hAnsi="Calibri" w:cs="Calibri"/>
                    <w:lang w:val="en-IN"/>
                  </w:rPr>
                  <w:delText>trxnTimeZone</w:delText>
                </w:r>
              </w:del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806" w:author="MVI Technologies" w:date="2019-12-11T16:22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77D58E4" w14:textId="3E22F4E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807" w:author="MVI Technologies" w:date="2019-12-11T16:22:00Z"/>
                <w:del w:id="5808" w:author="Divek Vellaisamy" w:date="2019-12-11T15:42:00Z"/>
                <w:rFonts w:ascii="Calibri" w:hAnsi="Calibri"/>
                <w:lang w:val="en-IN"/>
              </w:rPr>
            </w:pPr>
            <w:ins w:id="5809" w:author="MVI Technologies" w:date="2019-12-11T16:22:00Z">
              <w:del w:id="5810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811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5EC7F253" w14:textId="2E2E4A8B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812" w:author="MVI Technologies" w:date="2019-12-11T16:22:00Z"/>
                <w:del w:id="5813" w:author="Divek Vellaisamy" w:date="2019-12-11T15:42:00Z"/>
                <w:rFonts w:ascii="Calibri" w:hAnsi="Calibri"/>
                <w:lang w:val="en-IN"/>
              </w:rPr>
            </w:pPr>
            <w:ins w:id="5814" w:author="MVI Technologies" w:date="2019-12-11T16:22:00Z">
              <w:del w:id="5815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816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7A84FA4" w14:textId="16DFB610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817" w:author="MVI Technologies" w:date="2019-12-11T16:22:00Z"/>
                <w:del w:id="5818" w:author="Divek Vellaisamy" w:date="2019-12-11T15:42:00Z"/>
                <w:rFonts w:ascii="Calibri" w:hAnsi="Calibri"/>
                <w:lang w:val="en-IN"/>
              </w:rPr>
            </w:pPr>
            <w:ins w:id="5819" w:author="MVI Technologies" w:date="2019-12-11T16:22:00Z">
              <w:del w:id="5820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10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tcPrChange w:id="5821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</w:tcPr>
            </w:tcPrChange>
          </w:tcPr>
          <w:p w14:paraId="4F041939" w14:textId="0E2B0EB2" w:rsidR="004468A5" w:rsidDel="00824A87" w:rsidRDefault="004468A5" w:rsidP="00A06D8A">
            <w:pPr>
              <w:spacing w:line="240" w:lineRule="auto"/>
              <w:rPr>
                <w:ins w:id="5822" w:author="MVI Technologies" w:date="2019-12-11T16:22:00Z"/>
                <w:del w:id="5823" w:author="Divek Vellaisamy" w:date="2019-12-11T15:42:00Z"/>
                <w:rFonts w:ascii="Calibri" w:hAnsi="Calibri"/>
                <w:lang w:val="en-IN"/>
              </w:rPr>
            </w:pPr>
            <w:ins w:id="5824" w:author="MVI Technologies" w:date="2019-12-11T16:22:00Z">
              <w:del w:id="5825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RFU</w:delText>
                </w:r>
              </w:del>
            </w:ins>
          </w:p>
        </w:tc>
      </w:tr>
    </w:tbl>
    <w:p w14:paraId="678852AC" w14:textId="0B966E91" w:rsidR="00D61957" w:rsidDel="00C63340" w:rsidRDefault="00D61957" w:rsidP="00D61957">
      <w:pPr>
        <w:rPr>
          <w:ins w:id="5826" w:author="MVI Technologies" w:date="2019-12-11T16:12:00Z"/>
          <w:del w:id="5827" w:author="Divek Vellaisamy" w:date="2019-12-11T15:44:00Z"/>
        </w:rPr>
      </w:pPr>
    </w:p>
    <w:p w14:paraId="456195D7" w14:textId="77777777" w:rsidR="00A066C8" w:rsidRPr="00A066C8" w:rsidRDefault="00A066C8"/>
    <w:sectPr w:rsidR="00A066C8" w:rsidRPr="00A066C8" w:rsidSect="009F74D8">
      <w:headerReference w:type="default" r:id="rId14"/>
      <w:footerReference w:type="default" r:id="rId15"/>
      <w:pgSz w:w="11906" w:h="16838"/>
      <w:pgMar w:top="988" w:right="1440" w:bottom="1440" w:left="1440" w:header="708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227B9" w14:textId="77777777" w:rsidR="00941B9C" w:rsidRDefault="00941B9C">
      <w:pPr>
        <w:spacing w:after="0" w:line="240" w:lineRule="auto"/>
      </w:pPr>
      <w:r>
        <w:separator/>
      </w:r>
    </w:p>
  </w:endnote>
  <w:endnote w:type="continuationSeparator" w:id="0">
    <w:p w14:paraId="06B0AF4D" w14:textId="77777777" w:rsidR="00941B9C" w:rsidRDefault="00941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tique Olive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7B47D" w14:textId="41E6D3A6" w:rsidR="006F3802" w:rsidRPr="001F6FB6" w:rsidRDefault="006F3802">
    <w:pPr>
      <w:pStyle w:val="Footer"/>
      <w:pBdr>
        <w:bottom w:val="single" w:sz="12" w:space="1" w:color="auto"/>
      </w:pBdr>
      <w:tabs>
        <w:tab w:val="center" w:pos="4464"/>
        <w:tab w:val="right" w:pos="9000"/>
      </w:tabs>
      <w:ind w:right="11"/>
      <w:rPr>
        <w:rFonts w:cstheme="minorHAnsi"/>
      </w:rPr>
    </w:pPr>
  </w:p>
  <w:p w14:paraId="64A3C46C" w14:textId="39318DB7" w:rsidR="006F3802" w:rsidRDefault="006F3802">
    <w:pPr>
      <w:pStyle w:val="Footer"/>
    </w:pPr>
    <w:r>
      <w:t>Commerce-in-Confidence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8130D1">
      <w:rPr>
        <w:noProof/>
      </w:rPr>
      <w:t>26</w:t>
    </w:r>
    <w:r>
      <w:fldChar w:fldCharType="end"/>
    </w:r>
    <w:r>
      <w:t xml:space="preserve"> </w:t>
    </w:r>
  </w:p>
  <w:p w14:paraId="79B35918" w14:textId="77777777" w:rsidR="006F3802" w:rsidRDefault="006F3802">
    <w:pPr>
      <w:pStyle w:val="Footer"/>
      <w:tabs>
        <w:tab w:val="center" w:pos="4464"/>
        <w:tab w:val="right" w:pos="9000"/>
      </w:tabs>
      <w:rPr>
        <w:rFonts w:cs="Arial"/>
        <w:color w:val="0000FF"/>
        <w:sz w:val="18"/>
      </w:rPr>
    </w:pPr>
    <w:r>
      <w:rPr>
        <w:rFonts w:cs="Arial"/>
        <w:color w:val="0000FF"/>
        <w:sz w:val="18"/>
      </w:rPr>
      <w:tab/>
    </w:r>
    <w:r>
      <w:rPr>
        <w:rFonts w:cs="Arial"/>
        <w:color w:val="0000FF"/>
        <w:sz w:val="18"/>
      </w:rPr>
      <w:tab/>
    </w:r>
  </w:p>
  <w:p w14:paraId="706DE334" w14:textId="77777777" w:rsidR="006F3802" w:rsidRDefault="006F3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6D03A" w14:textId="77777777" w:rsidR="00941B9C" w:rsidRDefault="00941B9C">
      <w:pPr>
        <w:spacing w:after="0" w:line="240" w:lineRule="auto"/>
      </w:pPr>
      <w:r>
        <w:separator/>
      </w:r>
    </w:p>
  </w:footnote>
  <w:footnote w:type="continuationSeparator" w:id="0">
    <w:p w14:paraId="286B485A" w14:textId="77777777" w:rsidR="00941B9C" w:rsidRDefault="00941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20735" w14:textId="77777777" w:rsidR="006F3802" w:rsidRDefault="006F3802">
    <w:pPr>
      <w:pBdr>
        <w:bottom w:val="single" w:sz="12" w:space="1" w:color="auto"/>
      </w:pBdr>
      <w:tabs>
        <w:tab w:val="left" w:pos="1800"/>
      </w:tabs>
      <w:rPr>
        <w:rFonts w:ascii="Antique Olive" w:hAnsi="Antique Olive"/>
        <w:b/>
      </w:rPr>
    </w:pPr>
    <w:r>
      <w:rPr>
        <w:noProof/>
        <w:lang w:val="en-IN" w:eastAsia="en-IN"/>
      </w:rPr>
      <w:drawing>
        <wp:anchor distT="0" distB="0" distL="114300" distR="114300" simplePos="0" relativeHeight="251661312" behindDoc="1" locked="0" layoutInCell="1" allowOverlap="1" wp14:anchorId="04C2CD8C" wp14:editId="40541F51">
          <wp:simplePos x="0" y="0"/>
          <wp:positionH relativeFrom="margin">
            <wp:align>right</wp:align>
          </wp:positionH>
          <wp:positionV relativeFrom="paragraph">
            <wp:posOffset>-318770</wp:posOffset>
          </wp:positionV>
          <wp:extent cx="1003935" cy="568325"/>
          <wp:effectExtent l="0" t="0" r="5715" b="3175"/>
          <wp:wrapTight wrapText="bothSides">
            <wp:wrapPolygon edited="0">
              <wp:start x="0" y="0"/>
              <wp:lineTo x="0" y="20997"/>
              <wp:lineTo x="21313" y="20997"/>
              <wp:lineTo x="21313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3935" cy="568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E3B308E" w14:textId="77777777" w:rsidR="006F3802" w:rsidRDefault="006F3802">
    <w:pPr>
      <w:pBdr>
        <w:bottom w:val="single" w:sz="12" w:space="1" w:color="auto"/>
      </w:pBdr>
      <w:tabs>
        <w:tab w:val="left" w:pos="1800"/>
      </w:tabs>
      <w:rPr>
        <w:sz w:val="6"/>
      </w:rPr>
    </w:pPr>
  </w:p>
  <w:p w14:paraId="7FC2892E" w14:textId="77777777" w:rsidR="006F3802" w:rsidRDefault="006F38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1541"/>
    <w:multiLevelType w:val="hybridMultilevel"/>
    <w:tmpl w:val="FF6097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21466"/>
    <w:multiLevelType w:val="multilevel"/>
    <w:tmpl w:val="48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" w15:restartNumberingAfterBreak="0">
    <w:nsid w:val="24E4747F"/>
    <w:multiLevelType w:val="multilevel"/>
    <w:tmpl w:val="6204A8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D0D64A2"/>
    <w:multiLevelType w:val="hybridMultilevel"/>
    <w:tmpl w:val="1700DE0C"/>
    <w:lvl w:ilvl="0" w:tplc="0430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4D5C"/>
    <w:multiLevelType w:val="multilevel"/>
    <w:tmpl w:val="3EA44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45C9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7F3AF9"/>
    <w:multiLevelType w:val="hybridMultilevel"/>
    <w:tmpl w:val="11507086"/>
    <w:lvl w:ilvl="0" w:tplc="650852A8">
      <w:start w:val="1"/>
      <w:numFmt w:val="decimal"/>
      <w:lvlText w:val="4.%1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9182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BE02B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8A3D4A"/>
    <w:multiLevelType w:val="hybridMultilevel"/>
    <w:tmpl w:val="EF669E5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and Gorantla">
    <w15:presenceInfo w15:providerId="None" w15:userId="Anand Gorantla"/>
  </w15:person>
  <w15:person w15:author="Mary Indira Augustine">
    <w15:presenceInfo w15:providerId="AD" w15:userId="S::maryindira@mvitech.com::29899746-8e76-4738-9fc6-058e80b80a06"/>
  </w15:person>
  <w15:person w15:author="Kavinithees Palanisamy">
    <w15:presenceInfo w15:providerId="None" w15:userId="Kavinithees Palanisamy"/>
  </w15:person>
  <w15:person w15:author="Divek Vellaisamy">
    <w15:presenceInfo w15:providerId="Windows Live" w15:userId="06913a3e2cd42d8c"/>
  </w15:person>
  <w15:person w15:author="MVI Technologies">
    <w15:presenceInfo w15:providerId="None" w15:userId="MVI Technologies"/>
  </w15:person>
  <w15:person w15:author="Srinath Neelakandan">
    <w15:presenceInfo w15:providerId="AD" w15:userId="S::srinathn@mvitech.com::b9334c09-59ec-4b83-8c78-a00c821084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F26"/>
    <w:rsid w:val="00000BD6"/>
    <w:rsid w:val="000039E7"/>
    <w:rsid w:val="00003C5C"/>
    <w:rsid w:val="00005367"/>
    <w:rsid w:val="00006903"/>
    <w:rsid w:val="00006F26"/>
    <w:rsid w:val="00010F67"/>
    <w:rsid w:val="0001205A"/>
    <w:rsid w:val="00012960"/>
    <w:rsid w:val="00015833"/>
    <w:rsid w:val="00015A47"/>
    <w:rsid w:val="00016F85"/>
    <w:rsid w:val="00017413"/>
    <w:rsid w:val="0002102F"/>
    <w:rsid w:val="0002122D"/>
    <w:rsid w:val="00024E8D"/>
    <w:rsid w:val="00027923"/>
    <w:rsid w:val="000320A8"/>
    <w:rsid w:val="00032FEE"/>
    <w:rsid w:val="000332CC"/>
    <w:rsid w:val="00033750"/>
    <w:rsid w:val="00033D65"/>
    <w:rsid w:val="00037A89"/>
    <w:rsid w:val="0004015F"/>
    <w:rsid w:val="00040807"/>
    <w:rsid w:val="00040D0B"/>
    <w:rsid w:val="00042AE8"/>
    <w:rsid w:val="00043178"/>
    <w:rsid w:val="00053641"/>
    <w:rsid w:val="0005374E"/>
    <w:rsid w:val="0005389F"/>
    <w:rsid w:val="00053A7F"/>
    <w:rsid w:val="00053AD6"/>
    <w:rsid w:val="00054E00"/>
    <w:rsid w:val="00055403"/>
    <w:rsid w:val="000622F7"/>
    <w:rsid w:val="00066C24"/>
    <w:rsid w:val="00075007"/>
    <w:rsid w:val="00080D2F"/>
    <w:rsid w:val="000812A4"/>
    <w:rsid w:val="00082545"/>
    <w:rsid w:val="00083043"/>
    <w:rsid w:val="000837AE"/>
    <w:rsid w:val="00083A8A"/>
    <w:rsid w:val="0008673A"/>
    <w:rsid w:val="00092237"/>
    <w:rsid w:val="00092AE2"/>
    <w:rsid w:val="000933E7"/>
    <w:rsid w:val="000942F4"/>
    <w:rsid w:val="00094718"/>
    <w:rsid w:val="00094840"/>
    <w:rsid w:val="00095DBD"/>
    <w:rsid w:val="00097A00"/>
    <w:rsid w:val="000A0447"/>
    <w:rsid w:val="000A0BAA"/>
    <w:rsid w:val="000A1190"/>
    <w:rsid w:val="000A1885"/>
    <w:rsid w:val="000A2092"/>
    <w:rsid w:val="000A2384"/>
    <w:rsid w:val="000A25A9"/>
    <w:rsid w:val="000A7C07"/>
    <w:rsid w:val="000B2453"/>
    <w:rsid w:val="000B40C4"/>
    <w:rsid w:val="000B4144"/>
    <w:rsid w:val="000C074C"/>
    <w:rsid w:val="000C0EA8"/>
    <w:rsid w:val="000C12AF"/>
    <w:rsid w:val="000C1AE8"/>
    <w:rsid w:val="000C2EDA"/>
    <w:rsid w:val="000C48A6"/>
    <w:rsid w:val="000C4DA4"/>
    <w:rsid w:val="000C612B"/>
    <w:rsid w:val="000C7D42"/>
    <w:rsid w:val="000D4B26"/>
    <w:rsid w:val="000D50B8"/>
    <w:rsid w:val="000D605A"/>
    <w:rsid w:val="000E0B30"/>
    <w:rsid w:val="000E1A51"/>
    <w:rsid w:val="000E4BF7"/>
    <w:rsid w:val="000F03E0"/>
    <w:rsid w:val="000F20AF"/>
    <w:rsid w:val="000F5CAF"/>
    <w:rsid w:val="00100D38"/>
    <w:rsid w:val="00102A64"/>
    <w:rsid w:val="0010302C"/>
    <w:rsid w:val="001037D4"/>
    <w:rsid w:val="00103A62"/>
    <w:rsid w:val="00103F9F"/>
    <w:rsid w:val="001047D1"/>
    <w:rsid w:val="00104C61"/>
    <w:rsid w:val="001051AC"/>
    <w:rsid w:val="001058D1"/>
    <w:rsid w:val="00107790"/>
    <w:rsid w:val="00114E3C"/>
    <w:rsid w:val="001205DE"/>
    <w:rsid w:val="00125A9B"/>
    <w:rsid w:val="0013033C"/>
    <w:rsid w:val="00130D3E"/>
    <w:rsid w:val="001330B0"/>
    <w:rsid w:val="00133DB1"/>
    <w:rsid w:val="0013536A"/>
    <w:rsid w:val="00135A47"/>
    <w:rsid w:val="00140CDF"/>
    <w:rsid w:val="00140F1C"/>
    <w:rsid w:val="001475FA"/>
    <w:rsid w:val="00147709"/>
    <w:rsid w:val="00151900"/>
    <w:rsid w:val="001529A1"/>
    <w:rsid w:val="00154B7D"/>
    <w:rsid w:val="00154CAD"/>
    <w:rsid w:val="00156FB5"/>
    <w:rsid w:val="0016080C"/>
    <w:rsid w:val="00164988"/>
    <w:rsid w:val="00165B41"/>
    <w:rsid w:val="00166816"/>
    <w:rsid w:val="00171A86"/>
    <w:rsid w:val="00180298"/>
    <w:rsid w:val="00183113"/>
    <w:rsid w:val="00184E80"/>
    <w:rsid w:val="001853C2"/>
    <w:rsid w:val="00185C15"/>
    <w:rsid w:val="001862BC"/>
    <w:rsid w:val="00190987"/>
    <w:rsid w:val="0019680D"/>
    <w:rsid w:val="001A0491"/>
    <w:rsid w:val="001A0EAF"/>
    <w:rsid w:val="001A26BF"/>
    <w:rsid w:val="001A33CB"/>
    <w:rsid w:val="001A51AA"/>
    <w:rsid w:val="001A6F4E"/>
    <w:rsid w:val="001B0628"/>
    <w:rsid w:val="001B4989"/>
    <w:rsid w:val="001B4D29"/>
    <w:rsid w:val="001B50EC"/>
    <w:rsid w:val="001C1928"/>
    <w:rsid w:val="001C4728"/>
    <w:rsid w:val="001C70FB"/>
    <w:rsid w:val="001C7F5A"/>
    <w:rsid w:val="001D49D9"/>
    <w:rsid w:val="001D5846"/>
    <w:rsid w:val="001E0BF3"/>
    <w:rsid w:val="001E132A"/>
    <w:rsid w:val="001E16BC"/>
    <w:rsid w:val="001E2390"/>
    <w:rsid w:val="001E2A59"/>
    <w:rsid w:val="001E4403"/>
    <w:rsid w:val="001E69F6"/>
    <w:rsid w:val="001E770B"/>
    <w:rsid w:val="001F0CE0"/>
    <w:rsid w:val="001F0D35"/>
    <w:rsid w:val="001F0E3D"/>
    <w:rsid w:val="001F1263"/>
    <w:rsid w:val="001F28AC"/>
    <w:rsid w:val="001F511C"/>
    <w:rsid w:val="001F5F75"/>
    <w:rsid w:val="001F6FB6"/>
    <w:rsid w:val="00202075"/>
    <w:rsid w:val="00202088"/>
    <w:rsid w:val="00205893"/>
    <w:rsid w:val="00206672"/>
    <w:rsid w:val="00210367"/>
    <w:rsid w:val="00211002"/>
    <w:rsid w:val="002138FA"/>
    <w:rsid w:val="00215F36"/>
    <w:rsid w:val="002222E6"/>
    <w:rsid w:val="002236D4"/>
    <w:rsid w:val="00225371"/>
    <w:rsid w:val="00231591"/>
    <w:rsid w:val="00232C91"/>
    <w:rsid w:val="002430B1"/>
    <w:rsid w:val="00246C47"/>
    <w:rsid w:val="002556B1"/>
    <w:rsid w:val="002560C3"/>
    <w:rsid w:val="002563B9"/>
    <w:rsid w:val="00256928"/>
    <w:rsid w:val="00266BFE"/>
    <w:rsid w:val="00266CB9"/>
    <w:rsid w:val="00266D11"/>
    <w:rsid w:val="00272A93"/>
    <w:rsid w:val="0027311A"/>
    <w:rsid w:val="00274443"/>
    <w:rsid w:val="00276845"/>
    <w:rsid w:val="00281E6F"/>
    <w:rsid w:val="00282B51"/>
    <w:rsid w:val="00284C0E"/>
    <w:rsid w:val="00284CA5"/>
    <w:rsid w:val="00287498"/>
    <w:rsid w:val="0029113F"/>
    <w:rsid w:val="002931BF"/>
    <w:rsid w:val="002955DD"/>
    <w:rsid w:val="002A0231"/>
    <w:rsid w:val="002A0DA2"/>
    <w:rsid w:val="002A11FA"/>
    <w:rsid w:val="002A386A"/>
    <w:rsid w:val="002A3A78"/>
    <w:rsid w:val="002A5216"/>
    <w:rsid w:val="002B30C7"/>
    <w:rsid w:val="002B7CE4"/>
    <w:rsid w:val="002C3AFB"/>
    <w:rsid w:val="002C5789"/>
    <w:rsid w:val="002D0DAD"/>
    <w:rsid w:val="002D0FF5"/>
    <w:rsid w:val="002D146E"/>
    <w:rsid w:val="002D3457"/>
    <w:rsid w:val="002D58CB"/>
    <w:rsid w:val="002E03AB"/>
    <w:rsid w:val="002E363C"/>
    <w:rsid w:val="002F0E6E"/>
    <w:rsid w:val="002F1994"/>
    <w:rsid w:val="002F1B69"/>
    <w:rsid w:val="002F6635"/>
    <w:rsid w:val="002F6B47"/>
    <w:rsid w:val="002F7D21"/>
    <w:rsid w:val="00300974"/>
    <w:rsid w:val="003019C9"/>
    <w:rsid w:val="00304517"/>
    <w:rsid w:val="00305624"/>
    <w:rsid w:val="00305A2A"/>
    <w:rsid w:val="0030672C"/>
    <w:rsid w:val="00307453"/>
    <w:rsid w:val="00307EF9"/>
    <w:rsid w:val="00313929"/>
    <w:rsid w:val="00315527"/>
    <w:rsid w:val="00316026"/>
    <w:rsid w:val="00316F28"/>
    <w:rsid w:val="00317835"/>
    <w:rsid w:val="00317D45"/>
    <w:rsid w:val="003253A8"/>
    <w:rsid w:val="003258DF"/>
    <w:rsid w:val="0032618C"/>
    <w:rsid w:val="00326954"/>
    <w:rsid w:val="00327B4F"/>
    <w:rsid w:val="00332679"/>
    <w:rsid w:val="003340C2"/>
    <w:rsid w:val="00334682"/>
    <w:rsid w:val="003378CF"/>
    <w:rsid w:val="00341C07"/>
    <w:rsid w:val="00343F5A"/>
    <w:rsid w:val="00344483"/>
    <w:rsid w:val="003477C2"/>
    <w:rsid w:val="003524B4"/>
    <w:rsid w:val="00353BD5"/>
    <w:rsid w:val="0035577D"/>
    <w:rsid w:val="00357BC8"/>
    <w:rsid w:val="003617F6"/>
    <w:rsid w:val="0036183A"/>
    <w:rsid w:val="00362575"/>
    <w:rsid w:val="00362976"/>
    <w:rsid w:val="0036553A"/>
    <w:rsid w:val="00366428"/>
    <w:rsid w:val="0037478B"/>
    <w:rsid w:val="00376BD6"/>
    <w:rsid w:val="00384592"/>
    <w:rsid w:val="0038598A"/>
    <w:rsid w:val="00386979"/>
    <w:rsid w:val="00386D51"/>
    <w:rsid w:val="00387208"/>
    <w:rsid w:val="00387AA1"/>
    <w:rsid w:val="003946FF"/>
    <w:rsid w:val="003A4A06"/>
    <w:rsid w:val="003A4C24"/>
    <w:rsid w:val="003A6A3F"/>
    <w:rsid w:val="003B1CF0"/>
    <w:rsid w:val="003B1F4E"/>
    <w:rsid w:val="003B5956"/>
    <w:rsid w:val="003B6762"/>
    <w:rsid w:val="003B692D"/>
    <w:rsid w:val="003C1E5B"/>
    <w:rsid w:val="003C6414"/>
    <w:rsid w:val="003C6837"/>
    <w:rsid w:val="003C7828"/>
    <w:rsid w:val="003D0A4B"/>
    <w:rsid w:val="003D10A6"/>
    <w:rsid w:val="003D1F01"/>
    <w:rsid w:val="003D2BF2"/>
    <w:rsid w:val="003D4DBF"/>
    <w:rsid w:val="003E1AF5"/>
    <w:rsid w:val="003E1E06"/>
    <w:rsid w:val="003E4752"/>
    <w:rsid w:val="003F06B7"/>
    <w:rsid w:val="003F2101"/>
    <w:rsid w:val="003F2E50"/>
    <w:rsid w:val="003F3680"/>
    <w:rsid w:val="003F6A03"/>
    <w:rsid w:val="003F748A"/>
    <w:rsid w:val="00403496"/>
    <w:rsid w:val="00406269"/>
    <w:rsid w:val="004116B6"/>
    <w:rsid w:val="0041194A"/>
    <w:rsid w:val="00412210"/>
    <w:rsid w:val="00412956"/>
    <w:rsid w:val="004134D1"/>
    <w:rsid w:val="00415065"/>
    <w:rsid w:val="0041623E"/>
    <w:rsid w:val="00421B88"/>
    <w:rsid w:val="004235E8"/>
    <w:rsid w:val="00423A85"/>
    <w:rsid w:val="00424289"/>
    <w:rsid w:val="0042773E"/>
    <w:rsid w:val="004354A4"/>
    <w:rsid w:val="00435A1E"/>
    <w:rsid w:val="00437524"/>
    <w:rsid w:val="004401DA"/>
    <w:rsid w:val="00440671"/>
    <w:rsid w:val="00443611"/>
    <w:rsid w:val="00443D4E"/>
    <w:rsid w:val="00444E4C"/>
    <w:rsid w:val="00445E7C"/>
    <w:rsid w:val="004468A5"/>
    <w:rsid w:val="00447C08"/>
    <w:rsid w:val="004514D0"/>
    <w:rsid w:val="004533D8"/>
    <w:rsid w:val="004541DC"/>
    <w:rsid w:val="0045531B"/>
    <w:rsid w:val="0046003F"/>
    <w:rsid w:val="00460F09"/>
    <w:rsid w:val="00464D62"/>
    <w:rsid w:val="00465854"/>
    <w:rsid w:val="00467A2C"/>
    <w:rsid w:val="00471F4C"/>
    <w:rsid w:val="0048795F"/>
    <w:rsid w:val="00490605"/>
    <w:rsid w:val="00491DA9"/>
    <w:rsid w:val="00493622"/>
    <w:rsid w:val="004A1D8F"/>
    <w:rsid w:val="004A2176"/>
    <w:rsid w:val="004B0C77"/>
    <w:rsid w:val="004B1468"/>
    <w:rsid w:val="004B488B"/>
    <w:rsid w:val="004B53C5"/>
    <w:rsid w:val="004B577F"/>
    <w:rsid w:val="004C04D5"/>
    <w:rsid w:val="004C1F50"/>
    <w:rsid w:val="004C2C28"/>
    <w:rsid w:val="004C360B"/>
    <w:rsid w:val="004C39ED"/>
    <w:rsid w:val="004D3816"/>
    <w:rsid w:val="004E517F"/>
    <w:rsid w:val="004E6651"/>
    <w:rsid w:val="004F1347"/>
    <w:rsid w:val="004F1851"/>
    <w:rsid w:val="004F3723"/>
    <w:rsid w:val="004F41BB"/>
    <w:rsid w:val="004F4BEA"/>
    <w:rsid w:val="004F5B64"/>
    <w:rsid w:val="004F6168"/>
    <w:rsid w:val="00501125"/>
    <w:rsid w:val="00501C6B"/>
    <w:rsid w:val="00503BE2"/>
    <w:rsid w:val="00503E07"/>
    <w:rsid w:val="005041BF"/>
    <w:rsid w:val="00504CEB"/>
    <w:rsid w:val="0050520F"/>
    <w:rsid w:val="0050561D"/>
    <w:rsid w:val="00507EBA"/>
    <w:rsid w:val="00510980"/>
    <w:rsid w:val="00512356"/>
    <w:rsid w:val="005146E5"/>
    <w:rsid w:val="0051518D"/>
    <w:rsid w:val="005224C8"/>
    <w:rsid w:val="00523624"/>
    <w:rsid w:val="00524683"/>
    <w:rsid w:val="00524B54"/>
    <w:rsid w:val="00526357"/>
    <w:rsid w:val="0053006E"/>
    <w:rsid w:val="00530082"/>
    <w:rsid w:val="005300F5"/>
    <w:rsid w:val="00530D3C"/>
    <w:rsid w:val="0053557F"/>
    <w:rsid w:val="00540B23"/>
    <w:rsid w:val="0054343C"/>
    <w:rsid w:val="00545445"/>
    <w:rsid w:val="00545A30"/>
    <w:rsid w:val="00545CC9"/>
    <w:rsid w:val="005508A8"/>
    <w:rsid w:val="00551BB7"/>
    <w:rsid w:val="0055265E"/>
    <w:rsid w:val="00552A44"/>
    <w:rsid w:val="00553638"/>
    <w:rsid w:val="00560B2E"/>
    <w:rsid w:val="0056106E"/>
    <w:rsid w:val="00564320"/>
    <w:rsid w:val="00564805"/>
    <w:rsid w:val="00564E91"/>
    <w:rsid w:val="00565C5B"/>
    <w:rsid w:val="00567074"/>
    <w:rsid w:val="005764DE"/>
    <w:rsid w:val="00577AE0"/>
    <w:rsid w:val="00580738"/>
    <w:rsid w:val="0058095D"/>
    <w:rsid w:val="00581FE8"/>
    <w:rsid w:val="00584C90"/>
    <w:rsid w:val="00591BD9"/>
    <w:rsid w:val="005929C8"/>
    <w:rsid w:val="0059334E"/>
    <w:rsid w:val="0059464A"/>
    <w:rsid w:val="005967E7"/>
    <w:rsid w:val="005A026E"/>
    <w:rsid w:val="005A3833"/>
    <w:rsid w:val="005A3B84"/>
    <w:rsid w:val="005A4112"/>
    <w:rsid w:val="005A4416"/>
    <w:rsid w:val="005B2F14"/>
    <w:rsid w:val="005B3DA5"/>
    <w:rsid w:val="005B55B4"/>
    <w:rsid w:val="005B59EF"/>
    <w:rsid w:val="005B6FD4"/>
    <w:rsid w:val="005C321F"/>
    <w:rsid w:val="005C3E99"/>
    <w:rsid w:val="005C6125"/>
    <w:rsid w:val="005C657B"/>
    <w:rsid w:val="005C68CF"/>
    <w:rsid w:val="005D13C4"/>
    <w:rsid w:val="005D522E"/>
    <w:rsid w:val="005D5A9F"/>
    <w:rsid w:val="005D6E7D"/>
    <w:rsid w:val="005E09A5"/>
    <w:rsid w:val="005E23F1"/>
    <w:rsid w:val="005E5B40"/>
    <w:rsid w:val="005F2502"/>
    <w:rsid w:val="005F5A0E"/>
    <w:rsid w:val="006068B9"/>
    <w:rsid w:val="00606AFD"/>
    <w:rsid w:val="00613C2E"/>
    <w:rsid w:val="0061583B"/>
    <w:rsid w:val="006170B1"/>
    <w:rsid w:val="00620380"/>
    <w:rsid w:val="006203EF"/>
    <w:rsid w:val="006208F4"/>
    <w:rsid w:val="006243FB"/>
    <w:rsid w:val="0062628D"/>
    <w:rsid w:val="00626645"/>
    <w:rsid w:val="00634E54"/>
    <w:rsid w:val="0063585C"/>
    <w:rsid w:val="00635CA0"/>
    <w:rsid w:val="006365F3"/>
    <w:rsid w:val="0063785B"/>
    <w:rsid w:val="0064048E"/>
    <w:rsid w:val="0064284E"/>
    <w:rsid w:val="00642D5F"/>
    <w:rsid w:val="00650062"/>
    <w:rsid w:val="006516EF"/>
    <w:rsid w:val="00652833"/>
    <w:rsid w:val="00653CAD"/>
    <w:rsid w:val="00654AA1"/>
    <w:rsid w:val="00657A38"/>
    <w:rsid w:val="00664477"/>
    <w:rsid w:val="00665BD1"/>
    <w:rsid w:val="00666786"/>
    <w:rsid w:val="006670FF"/>
    <w:rsid w:val="00675270"/>
    <w:rsid w:val="00675F97"/>
    <w:rsid w:val="00680EE0"/>
    <w:rsid w:val="00683D5A"/>
    <w:rsid w:val="00687AF5"/>
    <w:rsid w:val="006906ED"/>
    <w:rsid w:val="006926A5"/>
    <w:rsid w:val="0069372D"/>
    <w:rsid w:val="00693D46"/>
    <w:rsid w:val="00693E2B"/>
    <w:rsid w:val="0069407E"/>
    <w:rsid w:val="00694A80"/>
    <w:rsid w:val="00694CC7"/>
    <w:rsid w:val="006972C0"/>
    <w:rsid w:val="006A2309"/>
    <w:rsid w:val="006A2ABA"/>
    <w:rsid w:val="006B4764"/>
    <w:rsid w:val="006B5548"/>
    <w:rsid w:val="006B7E66"/>
    <w:rsid w:val="006C0028"/>
    <w:rsid w:val="006C105A"/>
    <w:rsid w:val="006C1848"/>
    <w:rsid w:val="006C2F54"/>
    <w:rsid w:val="006D13CF"/>
    <w:rsid w:val="006D3D71"/>
    <w:rsid w:val="006D6A22"/>
    <w:rsid w:val="006D7951"/>
    <w:rsid w:val="006E0795"/>
    <w:rsid w:val="006E1005"/>
    <w:rsid w:val="006E1154"/>
    <w:rsid w:val="006E405E"/>
    <w:rsid w:val="006F2711"/>
    <w:rsid w:val="006F2AD7"/>
    <w:rsid w:val="006F3802"/>
    <w:rsid w:val="006F382C"/>
    <w:rsid w:val="006F3B8E"/>
    <w:rsid w:val="006F3BF0"/>
    <w:rsid w:val="006F49C9"/>
    <w:rsid w:val="006F5CBB"/>
    <w:rsid w:val="006F67E5"/>
    <w:rsid w:val="006F6F73"/>
    <w:rsid w:val="006F6FA3"/>
    <w:rsid w:val="00702436"/>
    <w:rsid w:val="0070379E"/>
    <w:rsid w:val="0071424D"/>
    <w:rsid w:val="00714E49"/>
    <w:rsid w:val="00715DE1"/>
    <w:rsid w:val="00722AEA"/>
    <w:rsid w:val="00723629"/>
    <w:rsid w:val="00723735"/>
    <w:rsid w:val="00723D0E"/>
    <w:rsid w:val="0073339E"/>
    <w:rsid w:val="00735602"/>
    <w:rsid w:val="007365D3"/>
    <w:rsid w:val="00736CBB"/>
    <w:rsid w:val="0074370E"/>
    <w:rsid w:val="0074708E"/>
    <w:rsid w:val="007527C2"/>
    <w:rsid w:val="0075322F"/>
    <w:rsid w:val="007558A2"/>
    <w:rsid w:val="00755BE9"/>
    <w:rsid w:val="00755DB8"/>
    <w:rsid w:val="0076461C"/>
    <w:rsid w:val="007658CB"/>
    <w:rsid w:val="007745F4"/>
    <w:rsid w:val="0077485C"/>
    <w:rsid w:val="00780247"/>
    <w:rsid w:val="00780D66"/>
    <w:rsid w:val="007819E1"/>
    <w:rsid w:val="007826AA"/>
    <w:rsid w:val="00787409"/>
    <w:rsid w:val="0079244F"/>
    <w:rsid w:val="007926FB"/>
    <w:rsid w:val="007935B8"/>
    <w:rsid w:val="00793DAD"/>
    <w:rsid w:val="007948DC"/>
    <w:rsid w:val="007954C7"/>
    <w:rsid w:val="007A20D6"/>
    <w:rsid w:val="007A355F"/>
    <w:rsid w:val="007A6295"/>
    <w:rsid w:val="007B454C"/>
    <w:rsid w:val="007C11C9"/>
    <w:rsid w:val="007C24B2"/>
    <w:rsid w:val="007C407D"/>
    <w:rsid w:val="007C69B2"/>
    <w:rsid w:val="007C69C1"/>
    <w:rsid w:val="007D0FFD"/>
    <w:rsid w:val="007D3F73"/>
    <w:rsid w:val="007D4099"/>
    <w:rsid w:val="007D441F"/>
    <w:rsid w:val="007D4436"/>
    <w:rsid w:val="007D62CB"/>
    <w:rsid w:val="007E238C"/>
    <w:rsid w:val="007E2B6D"/>
    <w:rsid w:val="007E2D27"/>
    <w:rsid w:val="007E2D6E"/>
    <w:rsid w:val="007E3A7D"/>
    <w:rsid w:val="007E3E73"/>
    <w:rsid w:val="007E40BD"/>
    <w:rsid w:val="007E46F3"/>
    <w:rsid w:val="007E7EDA"/>
    <w:rsid w:val="007F0F54"/>
    <w:rsid w:val="007F210A"/>
    <w:rsid w:val="007F3D9C"/>
    <w:rsid w:val="007F5A08"/>
    <w:rsid w:val="007F7295"/>
    <w:rsid w:val="007F7F33"/>
    <w:rsid w:val="007F7FEE"/>
    <w:rsid w:val="00800284"/>
    <w:rsid w:val="00802BB8"/>
    <w:rsid w:val="00806C65"/>
    <w:rsid w:val="008100CD"/>
    <w:rsid w:val="00811D60"/>
    <w:rsid w:val="00812DB3"/>
    <w:rsid w:val="008130D1"/>
    <w:rsid w:val="00813749"/>
    <w:rsid w:val="008161B9"/>
    <w:rsid w:val="00816ADA"/>
    <w:rsid w:val="0082013E"/>
    <w:rsid w:val="00821CD6"/>
    <w:rsid w:val="00822D05"/>
    <w:rsid w:val="00824A87"/>
    <w:rsid w:val="00826B2B"/>
    <w:rsid w:val="00830ECA"/>
    <w:rsid w:val="008315FE"/>
    <w:rsid w:val="00831EF9"/>
    <w:rsid w:val="00832A9D"/>
    <w:rsid w:val="00843036"/>
    <w:rsid w:val="00845EBC"/>
    <w:rsid w:val="00845FE2"/>
    <w:rsid w:val="00852B14"/>
    <w:rsid w:val="00852D66"/>
    <w:rsid w:val="008568B4"/>
    <w:rsid w:val="00856C95"/>
    <w:rsid w:val="00857170"/>
    <w:rsid w:val="00860210"/>
    <w:rsid w:val="00861303"/>
    <w:rsid w:val="00861E1C"/>
    <w:rsid w:val="00863E20"/>
    <w:rsid w:val="0086497C"/>
    <w:rsid w:val="00866020"/>
    <w:rsid w:val="0087077E"/>
    <w:rsid w:val="00872892"/>
    <w:rsid w:val="00875EFA"/>
    <w:rsid w:val="0087614E"/>
    <w:rsid w:val="00881746"/>
    <w:rsid w:val="00882935"/>
    <w:rsid w:val="0088422B"/>
    <w:rsid w:val="00885A9F"/>
    <w:rsid w:val="008941BD"/>
    <w:rsid w:val="0089626B"/>
    <w:rsid w:val="00897A0F"/>
    <w:rsid w:val="00897CF2"/>
    <w:rsid w:val="008A11F2"/>
    <w:rsid w:val="008A1B34"/>
    <w:rsid w:val="008A1BBD"/>
    <w:rsid w:val="008A5EC4"/>
    <w:rsid w:val="008A5FA9"/>
    <w:rsid w:val="008A76E0"/>
    <w:rsid w:val="008A7E78"/>
    <w:rsid w:val="008B133C"/>
    <w:rsid w:val="008B1CEB"/>
    <w:rsid w:val="008B2A2F"/>
    <w:rsid w:val="008B7943"/>
    <w:rsid w:val="008C292F"/>
    <w:rsid w:val="008C3606"/>
    <w:rsid w:val="008C7280"/>
    <w:rsid w:val="008D5123"/>
    <w:rsid w:val="008D5739"/>
    <w:rsid w:val="008D6014"/>
    <w:rsid w:val="008D6421"/>
    <w:rsid w:val="008D6959"/>
    <w:rsid w:val="008E1881"/>
    <w:rsid w:val="008E73C5"/>
    <w:rsid w:val="008F07A5"/>
    <w:rsid w:val="008F08F9"/>
    <w:rsid w:val="008F4BA4"/>
    <w:rsid w:val="00900CFF"/>
    <w:rsid w:val="00900E41"/>
    <w:rsid w:val="00901F90"/>
    <w:rsid w:val="00902AF4"/>
    <w:rsid w:val="00905CD4"/>
    <w:rsid w:val="00910470"/>
    <w:rsid w:val="0091345D"/>
    <w:rsid w:val="00920933"/>
    <w:rsid w:val="00922A69"/>
    <w:rsid w:val="00930C9C"/>
    <w:rsid w:val="009332FF"/>
    <w:rsid w:val="009401DA"/>
    <w:rsid w:val="009415B7"/>
    <w:rsid w:val="00941B9C"/>
    <w:rsid w:val="00946287"/>
    <w:rsid w:val="009464DA"/>
    <w:rsid w:val="00946F68"/>
    <w:rsid w:val="00954982"/>
    <w:rsid w:val="009556FA"/>
    <w:rsid w:val="00963E3F"/>
    <w:rsid w:val="00964C10"/>
    <w:rsid w:val="0096528B"/>
    <w:rsid w:val="009726C9"/>
    <w:rsid w:val="009902E4"/>
    <w:rsid w:val="0099297E"/>
    <w:rsid w:val="00996ED5"/>
    <w:rsid w:val="009A1B02"/>
    <w:rsid w:val="009B41DB"/>
    <w:rsid w:val="009C082D"/>
    <w:rsid w:val="009C16B8"/>
    <w:rsid w:val="009C50A7"/>
    <w:rsid w:val="009C7385"/>
    <w:rsid w:val="009C798C"/>
    <w:rsid w:val="009D017A"/>
    <w:rsid w:val="009D26F3"/>
    <w:rsid w:val="009D28B9"/>
    <w:rsid w:val="009D3679"/>
    <w:rsid w:val="009D4796"/>
    <w:rsid w:val="009D6950"/>
    <w:rsid w:val="009D6BD4"/>
    <w:rsid w:val="009E0A43"/>
    <w:rsid w:val="009E10A4"/>
    <w:rsid w:val="009E2289"/>
    <w:rsid w:val="009E3F53"/>
    <w:rsid w:val="009E7EBE"/>
    <w:rsid w:val="009F02D9"/>
    <w:rsid w:val="009F2C1D"/>
    <w:rsid w:val="009F462C"/>
    <w:rsid w:val="009F54EA"/>
    <w:rsid w:val="009F5DE2"/>
    <w:rsid w:val="009F6729"/>
    <w:rsid w:val="009F7284"/>
    <w:rsid w:val="009F74D8"/>
    <w:rsid w:val="009F766B"/>
    <w:rsid w:val="009F7F1F"/>
    <w:rsid w:val="00A0101A"/>
    <w:rsid w:val="00A02610"/>
    <w:rsid w:val="00A02EAD"/>
    <w:rsid w:val="00A04A4F"/>
    <w:rsid w:val="00A05CD2"/>
    <w:rsid w:val="00A0626B"/>
    <w:rsid w:val="00A066C8"/>
    <w:rsid w:val="00A06D8A"/>
    <w:rsid w:val="00A101E7"/>
    <w:rsid w:val="00A10931"/>
    <w:rsid w:val="00A12782"/>
    <w:rsid w:val="00A13A47"/>
    <w:rsid w:val="00A13B45"/>
    <w:rsid w:val="00A1410C"/>
    <w:rsid w:val="00A162C4"/>
    <w:rsid w:val="00A164B9"/>
    <w:rsid w:val="00A17D15"/>
    <w:rsid w:val="00A2085A"/>
    <w:rsid w:val="00A20C18"/>
    <w:rsid w:val="00A21112"/>
    <w:rsid w:val="00A212E0"/>
    <w:rsid w:val="00A213C4"/>
    <w:rsid w:val="00A30639"/>
    <w:rsid w:val="00A31D9E"/>
    <w:rsid w:val="00A32FA4"/>
    <w:rsid w:val="00A36B20"/>
    <w:rsid w:val="00A36FEE"/>
    <w:rsid w:val="00A377BC"/>
    <w:rsid w:val="00A43298"/>
    <w:rsid w:val="00A50F2E"/>
    <w:rsid w:val="00A56C76"/>
    <w:rsid w:val="00A5742F"/>
    <w:rsid w:val="00A57E3B"/>
    <w:rsid w:val="00A60BB5"/>
    <w:rsid w:val="00A6175E"/>
    <w:rsid w:val="00A63061"/>
    <w:rsid w:val="00A70043"/>
    <w:rsid w:val="00A7062B"/>
    <w:rsid w:val="00A723FD"/>
    <w:rsid w:val="00A729AA"/>
    <w:rsid w:val="00A759AE"/>
    <w:rsid w:val="00A8041F"/>
    <w:rsid w:val="00A83CE3"/>
    <w:rsid w:val="00A83DB5"/>
    <w:rsid w:val="00A83F28"/>
    <w:rsid w:val="00A870F4"/>
    <w:rsid w:val="00A925AF"/>
    <w:rsid w:val="00A947D3"/>
    <w:rsid w:val="00AA1F17"/>
    <w:rsid w:val="00AA3C1A"/>
    <w:rsid w:val="00AA512C"/>
    <w:rsid w:val="00AB0765"/>
    <w:rsid w:val="00AB2E6E"/>
    <w:rsid w:val="00AB5164"/>
    <w:rsid w:val="00AC2064"/>
    <w:rsid w:val="00AD5591"/>
    <w:rsid w:val="00AD78AF"/>
    <w:rsid w:val="00AD7A66"/>
    <w:rsid w:val="00AE26C7"/>
    <w:rsid w:val="00AE33F7"/>
    <w:rsid w:val="00AE42EC"/>
    <w:rsid w:val="00AE433B"/>
    <w:rsid w:val="00AE7B86"/>
    <w:rsid w:val="00AF0764"/>
    <w:rsid w:val="00AF47D7"/>
    <w:rsid w:val="00AF7C1A"/>
    <w:rsid w:val="00B003B0"/>
    <w:rsid w:val="00B026AC"/>
    <w:rsid w:val="00B0641E"/>
    <w:rsid w:val="00B079FE"/>
    <w:rsid w:val="00B14E07"/>
    <w:rsid w:val="00B16BAF"/>
    <w:rsid w:val="00B16D9D"/>
    <w:rsid w:val="00B21D2A"/>
    <w:rsid w:val="00B22E08"/>
    <w:rsid w:val="00B23E19"/>
    <w:rsid w:val="00B2722C"/>
    <w:rsid w:val="00B323B3"/>
    <w:rsid w:val="00B333F3"/>
    <w:rsid w:val="00B34564"/>
    <w:rsid w:val="00B35861"/>
    <w:rsid w:val="00B4284D"/>
    <w:rsid w:val="00B4314F"/>
    <w:rsid w:val="00B43357"/>
    <w:rsid w:val="00B43B63"/>
    <w:rsid w:val="00B472A4"/>
    <w:rsid w:val="00B474A5"/>
    <w:rsid w:val="00B5219C"/>
    <w:rsid w:val="00B540E6"/>
    <w:rsid w:val="00B5727E"/>
    <w:rsid w:val="00B5753D"/>
    <w:rsid w:val="00B706DE"/>
    <w:rsid w:val="00B70996"/>
    <w:rsid w:val="00B71ABE"/>
    <w:rsid w:val="00B757B2"/>
    <w:rsid w:val="00B7759C"/>
    <w:rsid w:val="00B77B9C"/>
    <w:rsid w:val="00B8007B"/>
    <w:rsid w:val="00B80BAF"/>
    <w:rsid w:val="00B84130"/>
    <w:rsid w:val="00B85197"/>
    <w:rsid w:val="00B86C86"/>
    <w:rsid w:val="00B923B4"/>
    <w:rsid w:val="00B9285F"/>
    <w:rsid w:val="00B92E20"/>
    <w:rsid w:val="00B92E41"/>
    <w:rsid w:val="00B94809"/>
    <w:rsid w:val="00B96808"/>
    <w:rsid w:val="00BA0F55"/>
    <w:rsid w:val="00BA11E7"/>
    <w:rsid w:val="00BA2780"/>
    <w:rsid w:val="00BA481D"/>
    <w:rsid w:val="00BB2792"/>
    <w:rsid w:val="00BB2FC5"/>
    <w:rsid w:val="00BB3C1E"/>
    <w:rsid w:val="00BB48FD"/>
    <w:rsid w:val="00BC0FB5"/>
    <w:rsid w:val="00BC4B7B"/>
    <w:rsid w:val="00BD00CF"/>
    <w:rsid w:val="00BD06A5"/>
    <w:rsid w:val="00BD145E"/>
    <w:rsid w:val="00BD5F6E"/>
    <w:rsid w:val="00BE7E05"/>
    <w:rsid w:val="00BF0DF9"/>
    <w:rsid w:val="00BF2F32"/>
    <w:rsid w:val="00BF56ED"/>
    <w:rsid w:val="00BF6724"/>
    <w:rsid w:val="00C00859"/>
    <w:rsid w:val="00C00C53"/>
    <w:rsid w:val="00C0332C"/>
    <w:rsid w:val="00C04C4A"/>
    <w:rsid w:val="00C06A00"/>
    <w:rsid w:val="00C07A3F"/>
    <w:rsid w:val="00C16231"/>
    <w:rsid w:val="00C16293"/>
    <w:rsid w:val="00C16438"/>
    <w:rsid w:val="00C1702B"/>
    <w:rsid w:val="00C200C0"/>
    <w:rsid w:val="00C20504"/>
    <w:rsid w:val="00C22227"/>
    <w:rsid w:val="00C236C4"/>
    <w:rsid w:val="00C25D43"/>
    <w:rsid w:val="00C25FCD"/>
    <w:rsid w:val="00C3259B"/>
    <w:rsid w:val="00C373EF"/>
    <w:rsid w:val="00C409E4"/>
    <w:rsid w:val="00C41A2C"/>
    <w:rsid w:val="00C43A4A"/>
    <w:rsid w:val="00C44D35"/>
    <w:rsid w:val="00C44E2A"/>
    <w:rsid w:val="00C45A6F"/>
    <w:rsid w:val="00C5104A"/>
    <w:rsid w:val="00C54E2D"/>
    <w:rsid w:val="00C5547E"/>
    <w:rsid w:val="00C624EC"/>
    <w:rsid w:val="00C62825"/>
    <w:rsid w:val="00C63340"/>
    <w:rsid w:val="00C717C3"/>
    <w:rsid w:val="00C73834"/>
    <w:rsid w:val="00C73918"/>
    <w:rsid w:val="00C74A46"/>
    <w:rsid w:val="00C76A95"/>
    <w:rsid w:val="00C777D5"/>
    <w:rsid w:val="00C81D5E"/>
    <w:rsid w:val="00C836C8"/>
    <w:rsid w:val="00C838B1"/>
    <w:rsid w:val="00C9107F"/>
    <w:rsid w:val="00C91B12"/>
    <w:rsid w:val="00C96663"/>
    <w:rsid w:val="00C96B5D"/>
    <w:rsid w:val="00C979DC"/>
    <w:rsid w:val="00C97EFB"/>
    <w:rsid w:val="00CA6677"/>
    <w:rsid w:val="00CA772A"/>
    <w:rsid w:val="00CB6794"/>
    <w:rsid w:val="00CB6B40"/>
    <w:rsid w:val="00CC03B7"/>
    <w:rsid w:val="00CC0F51"/>
    <w:rsid w:val="00CC1573"/>
    <w:rsid w:val="00CC71DD"/>
    <w:rsid w:val="00CC7B66"/>
    <w:rsid w:val="00CD255C"/>
    <w:rsid w:val="00CD2C20"/>
    <w:rsid w:val="00CD5FCE"/>
    <w:rsid w:val="00CE0B8B"/>
    <w:rsid w:val="00CE1DB2"/>
    <w:rsid w:val="00CE2047"/>
    <w:rsid w:val="00CE4B03"/>
    <w:rsid w:val="00CE50C5"/>
    <w:rsid w:val="00CE5CA3"/>
    <w:rsid w:val="00CE6449"/>
    <w:rsid w:val="00CE7B23"/>
    <w:rsid w:val="00CF03AF"/>
    <w:rsid w:val="00CF11F4"/>
    <w:rsid w:val="00CF271E"/>
    <w:rsid w:val="00CF7A1F"/>
    <w:rsid w:val="00D0062F"/>
    <w:rsid w:val="00D03E4E"/>
    <w:rsid w:val="00D04224"/>
    <w:rsid w:val="00D04ABE"/>
    <w:rsid w:val="00D06DD6"/>
    <w:rsid w:val="00D110C8"/>
    <w:rsid w:val="00D11D9A"/>
    <w:rsid w:val="00D1273E"/>
    <w:rsid w:val="00D17F8C"/>
    <w:rsid w:val="00D23701"/>
    <w:rsid w:val="00D3099D"/>
    <w:rsid w:val="00D33D12"/>
    <w:rsid w:val="00D3429E"/>
    <w:rsid w:val="00D5128E"/>
    <w:rsid w:val="00D53A78"/>
    <w:rsid w:val="00D56630"/>
    <w:rsid w:val="00D57FBA"/>
    <w:rsid w:val="00D61957"/>
    <w:rsid w:val="00D626A6"/>
    <w:rsid w:val="00D63A78"/>
    <w:rsid w:val="00D653E1"/>
    <w:rsid w:val="00D65656"/>
    <w:rsid w:val="00D6650A"/>
    <w:rsid w:val="00D66F26"/>
    <w:rsid w:val="00D70387"/>
    <w:rsid w:val="00D70772"/>
    <w:rsid w:val="00D70CB1"/>
    <w:rsid w:val="00D7275C"/>
    <w:rsid w:val="00D7346D"/>
    <w:rsid w:val="00D73E4C"/>
    <w:rsid w:val="00D73E50"/>
    <w:rsid w:val="00D74424"/>
    <w:rsid w:val="00D750F6"/>
    <w:rsid w:val="00D7669B"/>
    <w:rsid w:val="00D77C43"/>
    <w:rsid w:val="00D874C9"/>
    <w:rsid w:val="00D87AD7"/>
    <w:rsid w:val="00D917CF"/>
    <w:rsid w:val="00D92A4E"/>
    <w:rsid w:val="00D93A02"/>
    <w:rsid w:val="00D95B98"/>
    <w:rsid w:val="00D96309"/>
    <w:rsid w:val="00D96923"/>
    <w:rsid w:val="00D97B4F"/>
    <w:rsid w:val="00DA295A"/>
    <w:rsid w:val="00DA5240"/>
    <w:rsid w:val="00DB2719"/>
    <w:rsid w:val="00DB2FDB"/>
    <w:rsid w:val="00DB5440"/>
    <w:rsid w:val="00DC163D"/>
    <w:rsid w:val="00DC23B4"/>
    <w:rsid w:val="00DC43F7"/>
    <w:rsid w:val="00DC46EE"/>
    <w:rsid w:val="00DC5096"/>
    <w:rsid w:val="00DC5A11"/>
    <w:rsid w:val="00DC6BE4"/>
    <w:rsid w:val="00DC6F2E"/>
    <w:rsid w:val="00DD01BC"/>
    <w:rsid w:val="00DD035A"/>
    <w:rsid w:val="00DD08E9"/>
    <w:rsid w:val="00DD16B9"/>
    <w:rsid w:val="00DD3E92"/>
    <w:rsid w:val="00DD43D5"/>
    <w:rsid w:val="00DD5C46"/>
    <w:rsid w:val="00DE37F7"/>
    <w:rsid w:val="00DE4497"/>
    <w:rsid w:val="00DF2CDA"/>
    <w:rsid w:val="00DF31EB"/>
    <w:rsid w:val="00DF625A"/>
    <w:rsid w:val="00DF7729"/>
    <w:rsid w:val="00E02002"/>
    <w:rsid w:val="00E02C78"/>
    <w:rsid w:val="00E06828"/>
    <w:rsid w:val="00E06A2B"/>
    <w:rsid w:val="00E06D08"/>
    <w:rsid w:val="00E10667"/>
    <w:rsid w:val="00E10F93"/>
    <w:rsid w:val="00E11DC4"/>
    <w:rsid w:val="00E129CA"/>
    <w:rsid w:val="00E16E62"/>
    <w:rsid w:val="00E229BF"/>
    <w:rsid w:val="00E236FD"/>
    <w:rsid w:val="00E246A7"/>
    <w:rsid w:val="00E277A4"/>
    <w:rsid w:val="00E31776"/>
    <w:rsid w:val="00E326F7"/>
    <w:rsid w:val="00E34DB0"/>
    <w:rsid w:val="00E37F2B"/>
    <w:rsid w:val="00E417E7"/>
    <w:rsid w:val="00E41C05"/>
    <w:rsid w:val="00E45C21"/>
    <w:rsid w:val="00E56EB2"/>
    <w:rsid w:val="00E57938"/>
    <w:rsid w:val="00E60D44"/>
    <w:rsid w:val="00E621F5"/>
    <w:rsid w:val="00E622AB"/>
    <w:rsid w:val="00E63681"/>
    <w:rsid w:val="00E650E9"/>
    <w:rsid w:val="00E70394"/>
    <w:rsid w:val="00E710F7"/>
    <w:rsid w:val="00E72085"/>
    <w:rsid w:val="00E7469C"/>
    <w:rsid w:val="00E74B69"/>
    <w:rsid w:val="00E753CB"/>
    <w:rsid w:val="00E75E98"/>
    <w:rsid w:val="00E77919"/>
    <w:rsid w:val="00E80A86"/>
    <w:rsid w:val="00E82445"/>
    <w:rsid w:val="00E83586"/>
    <w:rsid w:val="00E85AE1"/>
    <w:rsid w:val="00E864D8"/>
    <w:rsid w:val="00E90D15"/>
    <w:rsid w:val="00E92C83"/>
    <w:rsid w:val="00E92FF3"/>
    <w:rsid w:val="00E942CC"/>
    <w:rsid w:val="00E9754C"/>
    <w:rsid w:val="00EA2F94"/>
    <w:rsid w:val="00EA3312"/>
    <w:rsid w:val="00EA3487"/>
    <w:rsid w:val="00EA576E"/>
    <w:rsid w:val="00EA7CFC"/>
    <w:rsid w:val="00EA7DBF"/>
    <w:rsid w:val="00EB0EE7"/>
    <w:rsid w:val="00EB1059"/>
    <w:rsid w:val="00EB2601"/>
    <w:rsid w:val="00EB26C4"/>
    <w:rsid w:val="00EB6CCF"/>
    <w:rsid w:val="00EB7C3B"/>
    <w:rsid w:val="00EC0431"/>
    <w:rsid w:val="00EC0735"/>
    <w:rsid w:val="00EC1A2F"/>
    <w:rsid w:val="00EC1A58"/>
    <w:rsid w:val="00EC23F1"/>
    <w:rsid w:val="00EC41EE"/>
    <w:rsid w:val="00EC441D"/>
    <w:rsid w:val="00EC6D7C"/>
    <w:rsid w:val="00ED0B56"/>
    <w:rsid w:val="00ED1236"/>
    <w:rsid w:val="00ED1D10"/>
    <w:rsid w:val="00ED42AF"/>
    <w:rsid w:val="00ED5AEA"/>
    <w:rsid w:val="00ED5F68"/>
    <w:rsid w:val="00ED6561"/>
    <w:rsid w:val="00EE0561"/>
    <w:rsid w:val="00EE1B57"/>
    <w:rsid w:val="00EE3E53"/>
    <w:rsid w:val="00EE79FE"/>
    <w:rsid w:val="00EF78DF"/>
    <w:rsid w:val="00F00883"/>
    <w:rsid w:val="00F0124A"/>
    <w:rsid w:val="00F01477"/>
    <w:rsid w:val="00F02DC6"/>
    <w:rsid w:val="00F064D8"/>
    <w:rsid w:val="00F066AE"/>
    <w:rsid w:val="00F0670D"/>
    <w:rsid w:val="00F1039E"/>
    <w:rsid w:val="00F108E4"/>
    <w:rsid w:val="00F10E87"/>
    <w:rsid w:val="00F12C46"/>
    <w:rsid w:val="00F14047"/>
    <w:rsid w:val="00F14496"/>
    <w:rsid w:val="00F21629"/>
    <w:rsid w:val="00F2389F"/>
    <w:rsid w:val="00F27149"/>
    <w:rsid w:val="00F27B78"/>
    <w:rsid w:val="00F33277"/>
    <w:rsid w:val="00F34514"/>
    <w:rsid w:val="00F35966"/>
    <w:rsid w:val="00F35F13"/>
    <w:rsid w:val="00F36329"/>
    <w:rsid w:val="00F36C77"/>
    <w:rsid w:val="00F37052"/>
    <w:rsid w:val="00F37DB2"/>
    <w:rsid w:val="00F43823"/>
    <w:rsid w:val="00F44580"/>
    <w:rsid w:val="00F457B0"/>
    <w:rsid w:val="00F45D6A"/>
    <w:rsid w:val="00F47CF4"/>
    <w:rsid w:val="00F56AEC"/>
    <w:rsid w:val="00F61B58"/>
    <w:rsid w:val="00F6209E"/>
    <w:rsid w:val="00F638D7"/>
    <w:rsid w:val="00F655AA"/>
    <w:rsid w:val="00F71847"/>
    <w:rsid w:val="00F751A6"/>
    <w:rsid w:val="00F76033"/>
    <w:rsid w:val="00F76FFF"/>
    <w:rsid w:val="00F8390B"/>
    <w:rsid w:val="00F85151"/>
    <w:rsid w:val="00F86230"/>
    <w:rsid w:val="00F90BEE"/>
    <w:rsid w:val="00F92F88"/>
    <w:rsid w:val="00F9479B"/>
    <w:rsid w:val="00F95933"/>
    <w:rsid w:val="00F96D5F"/>
    <w:rsid w:val="00FA0CD2"/>
    <w:rsid w:val="00FA2FB0"/>
    <w:rsid w:val="00FA319F"/>
    <w:rsid w:val="00FA5AAB"/>
    <w:rsid w:val="00FA7A14"/>
    <w:rsid w:val="00FB0275"/>
    <w:rsid w:val="00FB45F9"/>
    <w:rsid w:val="00FB640A"/>
    <w:rsid w:val="00FB6DFF"/>
    <w:rsid w:val="00FC0881"/>
    <w:rsid w:val="00FC23EA"/>
    <w:rsid w:val="00FC469D"/>
    <w:rsid w:val="00FC5167"/>
    <w:rsid w:val="00FC5307"/>
    <w:rsid w:val="00FD514D"/>
    <w:rsid w:val="00FE1541"/>
    <w:rsid w:val="00FE4276"/>
    <w:rsid w:val="00FE4C60"/>
    <w:rsid w:val="00FF1ED8"/>
    <w:rsid w:val="00FF3D61"/>
    <w:rsid w:val="00FF57A9"/>
    <w:rsid w:val="00FF7DD7"/>
    <w:rsid w:val="024E48C9"/>
    <w:rsid w:val="03866BA8"/>
    <w:rsid w:val="03C763A3"/>
    <w:rsid w:val="0536674C"/>
    <w:rsid w:val="07B552E1"/>
    <w:rsid w:val="07F53836"/>
    <w:rsid w:val="0C1F03B3"/>
    <w:rsid w:val="0EB0586A"/>
    <w:rsid w:val="132E2829"/>
    <w:rsid w:val="134B17C9"/>
    <w:rsid w:val="1B4B7A09"/>
    <w:rsid w:val="1F757262"/>
    <w:rsid w:val="200A1DB2"/>
    <w:rsid w:val="200B136D"/>
    <w:rsid w:val="22C45AA6"/>
    <w:rsid w:val="262B0E9F"/>
    <w:rsid w:val="2A2D72B9"/>
    <w:rsid w:val="2C777D1A"/>
    <w:rsid w:val="31BD2EB0"/>
    <w:rsid w:val="34504E94"/>
    <w:rsid w:val="37A015C3"/>
    <w:rsid w:val="3BBF29FC"/>
    <w:rsid w:val="40F753A7"/>
    <w:rsid w:val="4166464A"/>
    <w:rsid w:val="4276507E"/>
    <w:rsid w:val="462F5126"/>
    <w:rsid w:val="4FA122E1"/>
    <w:rsid w:val="52515946"/>
    <w:rsid w:val="537068E3"/>
    <w:rsid w:val="5950307E"/>
    <w:rsid w:val="5E9E1166"/>
    <w:rsid w:val="60DE4D47"/>
    <w:rsid w:val="62E6514E"/>
    <w:rsid w:val="66C81652"/>
    <w:rsid w:val="69E63AD4"/>
    <w:rsid w:val="6D5A086F"/>
    <w:rsid w:val="712E26CF"/>
    <w:rsid w:val="74022C7C"/>
    <w:rsid w:val="75FD71D3"/>
    <w:rsid w:val="7CC47D9F"/>
    <w:rsid w:val="7D95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24DC0"/>
  <w15:docId w15:val="{62FFCF8B-4DC9-4F82-922F-5090D225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A5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6678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Revision1">
    <w:name w:val="Revision1"/>
    <w:hidden/>
    <w:uiPriority w:val="99"/>
    <w:semiHidden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1D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41C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66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37F2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56928"/>
    <w:pPr>
      <w:spacing w:after="100"/>
      <w:ind w:left="440"/>
    </w:p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B1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ools.ietf.org/html/rfc7516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C6861E4E59B4F9C898CE71D72BD37" ma:contentTypeVersion="6" ma:contentTypeDescription="Create a new document." ma:contentTypeScope="" ma:versionID="f568c023350dbece70ed7d95e4156927">
  <xsd:schema xmlns:xsd="http://www.w3.org/2001/XMLSchema" xmlns:xs="http://www.w3.org/2001/XMLSchema" xmlns:p="http://schemas.microsoft.com/office/2006/metadata/properties" xmlns:ns2="a5e985de-71e5-4511-a010-280c2fdd662e" targetNamespace="http://schemas.microsoft.com/office/2006/metadata/properties" ma:root="true" ma:fieldsID="6d96fbf546408e835cfb2461f98ea5c2" ns2:_="">
    <xsd:import namespace="a5e985de-71e5-4511-a010-280c2fdd6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985de-71e5-4511-a010-280c2fdd6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390E8-AD46-426A-B3E1-D34E04A6F0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53BD4BC-53CE-45FB-B672-2F4BBEABE7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985de-71e5-4511-a010-280c2fdd6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0ACC75-504E-45DE-9325-D7F6EAE565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13EFF51-C82B-4533-8AE2-0D9E9CA8E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27</Pages>
  <Words>6254</Words>
  <Characters>35652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Vijayakumar Shanmugiah</dc:creator>
  <cp:lastModifiedBy>Mary Indira Augustine</cp:lastModifiedBy>
  <cp:revision>57</cp:revision>
  <dcterms:created xsi:type="dcterms:W3CDTF">2020-01-03T05:54:00Z</dcterms:created>
  <dcterms:modified xsi:type="dcterms:W3CDTF">2020-01-24T06:02:00Z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  <property fmtid="{D5CDD505-2E9C-101B-9397-08002B2CF9AE}" pid="3" name="ContentTypeId">
    <vt:lpwstr>0x0101004D6C6861E4E59B4F9C898CE71D72BD37</vt:lpwstr>
  </property>
</Properties>
</file>