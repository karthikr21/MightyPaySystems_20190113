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615BCD78" w:rsidR="008161B9" w:rsidRDefault="0048668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ins w:id="0" w:author="Divek Vellaisamy" w:date="2019-12-12T15:54:00Z">
        <w:r>
          <w:rPr>
            <w:rFonts w:ascii="Arial" w:eastAsia="Times New Roman" w:hAnsi="Arial" w:cs="Arial"/>
            <w:b/>
            <w:bCs/>
            <w:sz w:val="44"/>
            <w:szCs w:val="40"/>
            <w:lang w:val="en-US"/>
          </w:rPr>
          <w:t xml:space="preserve">Release Notes - </w:t>
        </w:r>
      </w:ins>
      <w:proofErr w:type="spellStart"/>
      <w:r w:rsidR="00723735"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 w:rsidR="00723735">
        <w:rPr>
          <w:rFonts w:ascii="Arial" w:eastAsia="Times New Roman" w:hAnsi="Arial" w:cs="Arial"/>
          <w:b/>
          <w:bCs/>
          <w:sz w:val="44"/>
          <w:szCs w:val="40"/>
          <w:lang w:val="en-US"/>
        </w:rPr>
        <w:t>ay</w:t>
      </w:r>
      <w:proofErr w:type="spellEnd"/>
      <w:r w:rsidR="00723735"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 </w:t>
      </w:r>
      <w:del w:id="1" w:author="Divek Vellaisamy" w:date="2019-12-12T15:54:00Z">
        <w:r w:rsidR="008F4BA4" w:rsidDel="0048668B">
          <w:rPr>
            <w:rFonts w:ascii="Arial" w:eastAsia="Times New Roman" w:hAnsi="Arial" w:cs="Arial"/>
            <w:b/>
            <w:bCs/>
            <w:sz w:val="44"/>
            <w:szCs w:val="40"/>
            <w:lang w:val="en-US"/>
          </w:rPr>
          <w:delText>API Interfacing Guide</w:delText>
        </w:r>
      </w:del>
      <w:ins w:id="2" w:author="Divek Vellaisamy" w:date="2019-12-12T15:54:00Z">
        <w:r>
          <w:rPr>
            <w:rFonts w:ascii="Arial" w:eastAsia="Times New Roman" w:hAnsi="Arial" w:cs="Arial"/>
            <w:b/>
            <w:bCs/>
            <w:sz w:val="44"/>
            <w:szCs w:val="40"/>
            <w:lang w:val="en-US"/>
          </w:rPr>
          <w:t>UI</w:t>
        </w:r>
      </w:ins>
    </w:p>
    <w:p w14:paraId="51ED6BDB" w14:textId="19E671A7" w:rsidR="008161B9" w:rsidRDefault="008F4BA4" w:rsidP="0048668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  <w:pPrChange w:id="3" w:author="Divek Vellaisamy" w:date="2019-12-12T15:54:00Z">
          <w:pPr>
            <w:spacing w:after="0" w:line="240" w:lineRule="auto"/>
            <w:jc w:val="center"/>
          </w:pPr>
        </w:pPrChange>
      </w:pPr>
      <w:del w:id="4" w:author="Divek Vellaisamy" w:date="2019-12-12T15:54:00Z">
        <w:r w:rsidDel="0048668B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 xml:space="preserve">Version </w:delText>
        </w:r>
        <w:r w:rsidR="003F06B7" w:rsidDel="0048668B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0.</w:delText>
        </w:r>
        <w:r w:rsidR="00F61B58" w:rsidDel="0048668B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1</w:delText>
        </w:r>
        <w:r w:rsidR="00930C9C" w:rsidDel="0048668B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.</w:delText>
        </w:r>
      </w:del>
      <w:ins w:id="5" w:author="MVI Technologies" w:date="2019-12-11T16:37:00Z">
        <w:del w:id="6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7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8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9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10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1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2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3" w:author="Divek Vellaisamy" w:date="2019-12-11T14:54:00Z"/>
          <w:rFonts w:ascii="Arial" w:hAnsi="Arial" w:cs="Arial"/>
        </w:rPr>
      </w:pPr>
      <w:del w:id="14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5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6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7">
          <w:tblGrid>
            <w:gridCol w:w="2398"/>
            <w:gridCol w:w="2379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18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19" w:author="MVI Technologies" w:date="2019-12-11T16:37:00Z">
              <w:tcPr>
                <w:tcW w:w="2379" w:type="dxa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20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1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2" w:author="MVI Technologies" w:date="2019-12-11T16:37:00Z">
              <w:tcPr>
                <w:tcW w:w="2398" w:type="dxa"/>
              </w:tcPr>
            </w:tcPrChange>
          </w:tcPr>
          <w:p w14:paraId="1816812D" w14:textId="33A9DDF4" w:rsidR="00440671" w:rsidRDefault="001C60FD" w:rsidP="001F6FB6">
            <w:r>
              <w:t>Divek V</w:t>
            </w:r>
          </w:p>
        </w:tc>
        <w:tc>
          <w:tcPr>
            <w:tcW w:w="1737" w:type="dxa"/>
            <w:tcPrChange w:id="23" w:author="MVI Technologies" w:date="2019-12-11T16:37:00Z">
              <w:tcPr>
                <w:tcW w:w="2379" w:type="dxa"/>
              </w:tcPr>
            </w:tcPrChange>
          </w:tcPr>
          <w:p w14:paraId="32665E1C" w14:textId="757559DE" w:rsidR="00440671" w:rsidRDefault="001C60FD" w:rsidP="001F6FB6">
            <w:r>
              <w:t>12</w:t>
            </w:r>
            <w:r w:rsidR="009F74D8">
              <w:t>-Dec-2019</w:t>
            </w:r>
          </w:p>
        </w:tc>
        <w:tc>
          <w:tcPr>
            <w:tcW w:w="2806" w:type="dxa"/>
            <w:tcPrChange w:id="24" w:author="MVI Technologies" w:date="2019-12-11T16:37:00Z">
              <w:tcPr>
                <w:tcW w:w="2164" w:type="dxa"/>
              </w:tcPr>
            </w:tcPrChange>
          </w:tcPr>
          <w:p w14:paraId="3F78678D" w14:textId="7C1B54DC" w:rsidR="001C60FD" w:rsidRDefault="001C60FD" w:rsidP="001F6FB6">
            <w:r>
              <w:t>Relea</w:t>
            </w:r>
            <w:r w:rsidR="004F2CA2">
              <w:t>sing</w:t>
            </w:r>
            <w:r>
              <w:t xml:space="preserve"> below modules:</w:t>
            </w:r>
          </w:p>
          <w:p w14:paraId="426EEA72" w14:textId="77777777" w:rsidR="00440671" w:rsidRDefault="001C60FD" w:rsidP="001F6FB6">
            <w:r>
              <w:t>- Transaction History Inquiry</w:t>
            </w:r>
          </w:p>
          <w:p w14:paraId="1C352BF2" w14:textId="08219B90" w:rsidR="001C60FD" w:rsidRDefault="001C60FD" w:rsidP="001F6FB6">
            <w:r>
              <w:t>- View Wallet Balance</w:t>
            </w:r>
          </w:p>
        </w:tc>
        <w:tc>
          <w:tcPr>
            <w:tcW w:w="2075" w:type="dxa"/>
            <w:tcPrChange w:id="25" w:author="MVI Technologies" w:date="2019-12-11T16:37:00Z">
              <w:tcPr>
                <w:tcW w:w="2075" w:type="dxa"/>
              </w:tcPr>
            </w:tcPrChange>
          </w:tcPr>
          <w:p w14:paraId="3EE3993D" w14:textId="18A4B7B5" w:rsidR="00440671" w:rsidRDefault="00440671" w:rsidP="001F6FB6">
            <w:r>
              <w:t>0.</w:t>
            </w:r>
            <w:r w:rsidR="00F76033">
              <w:t>1</w:t>
            </w:r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14A14817" w:rsidR="00102A64" w:rsidRDefault="00102A64"/>
    <w:p w14:paraId="0A574777" w14:textId="515D610B" w:rsidR="00102A64" w:rsidRDefault="00102A64"/>
    <w:p w14:paraId="0660C169" w14:textId="61AD0884" w:rsidR="00102A64" w:rsidRDefault="00102A64"/>
    <w:p w14:paraId="462C8A3E" w14:textId="35C041A5" w:rsidR="0091487B" w:rsidRDefault="0091487B"/>
    <w:p w14:paraId="2BA3179B" w14:textId="77777777" w:rsidR="0091487B" w:rsidRDefault="0091487B"/>
    <w:p w14:paraId="1A479B16" w14:textId="173A7F48" w:rsidR="0053557F" w:rsidRDefault="0053557F"/>
    <w:p w14:paraId="3A31ABF2" w14:textId="7580EB8C" w:rsidR="009F74D8" w:rsidDel="00FC0881" w:rsidRDefault="009F74D8">
      <w:pPr>
        <w:rPr>
          <w:del w:id="26" w:author="Divek Vellaisamy" w:date="2019-12-11T14:55:00Z"/>
        </w:rPr>
      </w:pPr>
    </w:p>
    <w:p w14:paraId="38C9BB8F" w14:textId="6DD95617" w:rsidR="009F74D8" w:rsidDel="00FC0881" w:rsidRDefault="009F74D8">
      <w:pPr>
        <w:rPr>
          <w:del w:id="27" w:author="Divek Vellaisamy" w:date="2019-12-11T14:55:00Z"/>
        </w:rPr>
      </w:pPr>
    </w:p>
    <w:p w14:paraId="1898A9AD" w14:textId="45C8907D" w:rsidR="009F74D8" w:rsidDel="00FC0881" w:rsidRDefault="009F74D8">
      <w:pPr>
        <w:rPr>
          <w:del w:id="28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0A371510" w14:textId="0B764066" w:rsidR="009D12C8" w:rsidRDefault="008F4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060632" w:history="1">
            <w:r w:rsidR="009D12C8" w:rsidRPr="00B93263">
              <w:rPr>
                <w:rStyle w:val="Hyperlink"/>
                <w:noProof/>
              </w:rPr>
              <w:t>1.</w:t>
            </w:r>
            <w:r w:rsidR="009D12C8">
              <w:rPr>
                <w:rFonts w:eastAsiaTheme="minorEastAsia"/>
                <w:noProof/>
                <w:lang w:val="en-IN" w:eastAsia="en-IN"/>
              </w:rPr>
              <w:tab/>
            </w:r>
            <w:r w:rsidR="009D12C8" w:rsidRPr="00B93263">
              <w:rPr>
                <w:rStyle w:val="Hyperlink"/>
                <w:noProof/>
              </w:rPr>
              <w:t>Version 0.1</w:t>
            </w:r>
            <w:r w:rsidR="009D12C8">
              <w:rPr>
                <w:noProof/>
                <w:webHidden/>
              </w:rPr>
              <w:tab/>
            </w:r>
            <w:r w:rsidR="009D12C8">
              <w:rPr>
                <w:noProof/>
                <w:webHidden/>
              </w:rPr>
              <w:fldChar w:fldCharType="begin"/>
            </w:r>
            <w:r w:rsidR="009D12C8">
              <w:rPr>
                <w:noProof/>
                <w:webHidden/>
              </w:rPr>
              <w:instrText xml:space="preserve"> PAGEREF _Toc27060632 \h </w:instrText>
            </w:r>
            <w:r w:rsidR="009D12C8">
              <w:rPr>
                <w:noProof/>
                <w:webHidden/>
              </w:rPr>
            </w:r>
            <w:r w:rsidR="009D12C8">
              <w:rPr>
                <w:noProof/>
                <w:webHidden/>
              </w:rPr>
              <w:fldChar w:fldCharType="separate"/>
            </w:r>
            <w:r w:rsidR="009D12C8">
              <w:rPr>
                <w:noProof/>
                <w:webHidden/>
              </w:rPr>
              <w:t>4</w:t>
            </w:r>
            <w:r w:rsidR="009D12C8">
              <w:rPr>
                <w:noProof/>
                <w:webHidden/>
              </w:rPr>
              <w:fldChar w:fldCharType="end"/>
            </w:r>
          </w:hyperlink>
        </w:p>
        <w:p w14:paraId="7E2FABC0" w14:textId="0CD0A655" w:rsidR="009D12C8" w:rsidRDefault="009D12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060633" w:history="1">
            <w:r w:rsidRPr="00B9326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93263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D3A6" w14:textId="69A626E0" w:rsidR="009D12C8" w:rsidRDefault="009D12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060634" w:history="1">
            <w:r w:rsidRPr="00B9326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93263">
              <w:rPr>
                <w:rStyle w:val="Hyperlink"/>
                <w:noProof/>
              </w:rPr>
              <w:t>View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4A80" w14:textId="03B03431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  <w:bookmarkStart w:id="29" w:name="_GoBack"/>
      <w:bookmarkEnd w:id="29"/>
    </w:p>
    <w:p w14:paraId="2D2616CF" w14:textId="465BD3B8" w:rsidR="002E6075" w:rsidRDefault="0091487B" w:rsidP="002E6075">
      <w:pPr>
        <w:pStyle w:val="Heading1"/>
        <w:numPr>
          <w:ilvl w:val="0"/>
          <w:numId w:val="8"/>
        </w:numPr>
        <w:ind w:left="284" w:hanging="284"/>
      </w:pPr>
      <w:bookmarkStart w:id="30" w:name="_Toc27060632"/>
      <w:r>
        <w:lastRenderedPageBreak/>
        <w:t>Version 0.</w:t>
      </w:r>
      <w:r w:rsidR="002E6075">
        <w:t>1</w:t>
      </w:r>
      <w:bookmarkEnd w:id="30"/>
    </w:p>
    <w:p w14:paraId="137DA0D7" w14:textId="0A48F335" w:rsidR="002E6075" w:rsidRDefault="002E6075" w:rsidP="002E6075">
      <w:pPr>
        <w:pStyle w:val="Heading2"/>
        <w:numPr>
          <w:ilvl w:val="1"/>
          <w:numId w:val="8"/>
        </w:numPr>
        <w:ind w:left="426" w:hanging="426"/>
      </w:pPr>
      <w:bookmarkStart w:id="31" w:name="_Toc27060633"/>
      <w:r>
        <w:t>Transaction History Inquiry</w:t>
      </w:r>
      <w:bookmarkEnd w:id="31"/>
    </w:p>
    <w:p w14:paraId="2BA6EBA8" w14:textId="48B9BE31" w:rsidR="002E6075" w:rsidRDefault="00DF727C" w:rsidP="00DF727C">
      <w:pPr>
        <w:ind w:firstLine="426"/>
      </w:pPr>
      <w:r w:rsidRPr="00DF727C">
        <w:t>Displays all the transactions which made into the User Entities digital asset.</w:t>
      </w:r>
    </w:p>
    <w:p w14:paraId="4CA1E3FA" w14:textId="37DAD162" w:rsidR="00165F01" w:rsidRPr="00BB3AE9" w:rsidRDefault="00165F01" w:rsidP="00DF727C">
      <w:pPr>
        <w:ind w:firstLine="426"/>
        <w:rPr>
          <w:b/>
          <w:bCs/>
        </w:rPr>
      </w:pPr>
      <w:r w:rsidRPr="00BB3AE9">
        <w:rPr>
          <w:b/>
          <w:bCs/>
        </w:rPr>
        <w:t>Tables affected:</w:t>
      </w:r>
    </w:p>
    <w:p w14:paraId="609F61C2" w14:textId="406125C9" w:rsidR="00165F01" w:rsidRDefault="00691F63" w:rsidP="00DF727C">
      <w:pPr>
        <w:ind w:firstLine="426"/>
      </w:pPr>
      <w:r>
        <w:t xml:space="preserve">SELECT - </w:t>
      </w:r>
      <w:proofErr w:type="spellStart"/>
      <w:r w:rsidR="0009335F" w:rsidRPr="0009335F">
        <w:t>mp_bzdat_statement</w:t>
      </w:r>
      <w:proofErr w:type="spellEnd"/>
    </w:p>
    <w:p w14:paraId="4B5B5536" w14:textId="59547869" w:rsidR="0009335F" w:rsidRDefault="00691F63" w:rsidP="00DF727C">
      <w:pPr>
        <w:ind w:firstLine="426"/>
      </w:pPr>
      <w:r>
        <w:t xml:space="preserve">SELECT - </w:t>
      </w:r>
      <w:proofErr w:type="spellStart"/>
      <w:r w:rsidR="0009335F" w:rsidRPr="0009335F">
        <w:t>ew_std_bzdat_master_wallet</w:t>
      </w:r>
      <w:proofErr w:type="spellEnd"/>
    </w:p>
    <w:p w14:paraId="5CE25B5A" w14:textId="16832BD3" w:rsidR="0009335F" w:rsidRDefault="00691F63" w:rsidP="00DF727C">
      <w:pPr>
        <w:ind w:firstLine="426"/>
      </w:pPr>
      <w:r>
        <w:t xml:space="preserve">SELECT - </w:t>
      </w:r>
      <w:proofErr w:type="spellStart"/>
      <w:r w:rsidR="0009335F" w:rsidRPr="0009335F">
        <w:t>mp_bzdat_user_entity</w:t>
      </w:r>
      <w:proofErr w:type="spellEnd"/>
    </w:p>
    <w:p w14:paraId="41350882" w14:textId="31FC88D4" w:rsidR="00557BCE" w:rsidRPr="002E6075" w:rsidRDefault="00557BCE" w:rsidP="00DF727C">
      <w:pPr>
        <w:ind w:firstLine="426"/>
      </w:pPr>
      <w:r>
        <w:t xml:space="preserve">SELECT - </w:t>
      </w:r>
      <w:proofErr w:type="spellStart"/>
      <w:r w:rsidRPr="00557BCE">
        <w:t>mp_bzcfg_digital_asset</w:t>
      </w:r>
      <w:proofErr w:type="spellEnd"/>
    </w:p>
    <w:p w14:paraId="4BD61495" w14:textId="1DD833D3" w:rsidR="002E6075" w:rsidRDefault="002E6075" w:rsidP="002E6075">
      <w:pPr>
        <w:pStyle w:val="Heading2"/>
        <w:numPr>
          <w:ilvl w:val="1"/>
          <w:numId w:val="8"/>
        </w:numPr>
        <w:ind w:left="426" w:hanging="426"/>
      </w:pPr>
      <w:bookmarkStart w:id="32" w:name="_Toc27060634"/>
      <w:r>
        <w:t>View Wallet Balance</w:t>
      </w:r>
      <w:bookmarkEnd w:id="32"/>
    </w:p>
    <w:p w14:paraId="629C17ED" w14:textId="3229D75F" w:rsidR="00DF727C" w:rsidRDefault="004E5D17" w:rsidP="00DF727C">
      <w:pPr>
        <w:ind w:left="426"/>
      </w:pPr>
      <w:r>
        <w:t xml:space="preserve">Displays the available balance only for the wallets which are mapped with digital assets. </w:t>
      </w:r>
      <w:r w:rsidR="00DF727C">
        <w:t xml:space="preserve"> </w:t>
      </w:r>
    </w:p>
    <w:p w14:paraId="4667FDA5" w14:textId="77777777" w:rsidR="003D6A19" w:rsidRPr="00BA5EEA" w:rsidRDefault="003D6A19" w:rsidP="003D6A19">
      <w:pPr>
        <w:ind w:left="426"/>
        <w:rPr>
          <w:b/>
          <w:bCs/>
        </w:rPr>
      </w:pPr>
      <w:r w:rsidRPr="00BA5EEA">
        <w:rPr>
          <w:b/>
          <w:bCs/>
        </w:rPr>
        <w:t>For e</w:t>
      </w:r>
      <w:r w:rsidRPr="00BA5EEA">
        <w:rPr>
          <w:b/>
          <w:bCs/>
        </w:rPr>
        <w:t>.</w:t>
      </w:r>
      <w:r w:rsidRPr="00BA5EEA">
        <w:rPr>
          <w:b/>
          <w:bCs/>
        </w:rPr>
        <w:t>g</w:t>
      </w:r>
      <w:r w:rsidRPr="00BA5EEA">
        <w:rPr>
          <w:b/>
          <w:bCs/>
        </w:rPr>
        <w:t>.:</w:t>
      </w:r>
    </w:p>
    <w:p w14:paraId="4E1BC93A" w14:textId="01F6FC0C" w:rsidR="003D6A19" w:rsidRDefault="003D6A19" w:rsidP="003D6A19">
      <w:pPr>
        <w:ind w:left="426"/>
      </w:pPr>
      <w:r>
        <w:t>I</w:t>
      </w:r>
      <w:r>
        <w:t>f a user entity has a wallet but doesn't have any digital asset, we will not display that user entit</w:t>
      </w:r>
      <w:r>
        <w:t>y wallet details</w:t>
      </w:r>
      <w:r>
        <w:t xml:space="preserve"> on the screen.</w:t>
      </w:r>
    </w:p>
    <w:p w14:paraId="15DA9224" w14:textId="74B08CFC" w:rsidR="002E6075" w:rsidRDefault="003D6A19" w:rsidP="003D6A19">
      <w:pPr>
        <w:ind w:left="426"/>
      </w:pPr>
      <w:r>
        <w:t>If a user entity has multiple digital assets, all digital assets and its corresponding balance will be displayed.</w:t>
      </w:r>
    </w:p>
    <w:p w14:paraId="341D8FF1" w14:textId="7B1BCC68" w:rsidR="00165F01" w:rsidRPr="00BB3AE9" w:rsidRDefault="00165F01" w:rsidP="003D6A19">
      <w:pPr>
        <w:ind w:left="426"/>
        <w:rPr>
          <w:b/>
          <w:bCs/>
        </w:rPr>
      </w:pPr>
      <w:r w:rsidRPr="00BB3AE9">
        <w:rPr>
          <w:b/>
          <w:bCs/>
        </w:rPr>
        <w:t>Tables affected:</w:t>
      </w:r>
    </w:p>
    <w:p w14:paraId="480FF013" w14:textId="09FAC0F7" w:rsidR="00557BCE" w:rsidRDefault="004E5D17" w:rsidP="00557BCE">
      <w:pPr>
        <w:ind w:firstLine="426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t>SELECT -</w:t>
      </w:r>
      <w:r w:rsidR="00557BCE">
        <w:t xml:space="preserve"> </w:t>
      </w:r>
      <w:proofErr w:type="spellStart"/>
      <w:r w:rsidR="00557BCE" w:rsidRPr="009C45C7">
        <w:t>mp_bzdat_user_entity</w:t>
      </w:r>
      <w:proofErr w:type="spellEnd"/>
    </w:p>
    <w:p w14:paraId="73C97362" w14:textId="0F965D3A" w:rsidR="00557BCE" w:rsidRDefault="00557BCE" w:rsidP="00557BCE">
      <w:pPr>
        <w:ind w:firstLine="426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9C45C7">
        <w:t>SELECT</w:t>
      </w:r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- </w:t>
      </w:r>
      <w:proofErr w:type="spellStart"/>
      <w:r w:rsidRPr="009C45C7">
        <w:t>ew_std_bzdat_master_wallet</w:t>
      </w:r>
      <w:proofErr w:type="spellEnd"/>
    </w:p>
    <w:p w14:paraId="7081E4D4" w14:textId="4D3F4712" w:rsidR="00557BCE" w:rsidRPr="009C45C7" w:rsidRDefault="00557BCE" w:rsidP="00557BCE">
      <w:pPr>
        <w:ind w:firstLine="426"/>
      </w:pPr>
      <w:r w:rsidRPr="009C45C7">
        <w:t>SELECT</w:t>
      </w:r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- </w:t>
      </w:r>
      <w:proofErr w:type="spellStart"/>
      <w:r w:rsidRPr="009C45C7">
        <w:t>mp_bzdat_ew_digital_asset_details</w:t>
      </w:r>
      <w:proofErr w:type="spellEnd"/>
    </w:p>
    <w:p w14:paraId="747D991B" w14:textId="2679D3D5" w:rsidR="00165F01" w:rsidRPr="002E6075" w:rsidRDefault="00165F01" w:rsidP="003D6A19">
      <w:pPr>
        <w:ind w:left="426"/>
      </w:pPr>
    </w:p>
    <w:tbl>
      <w:tblPr>
        <w:tblW w:w="985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91487B">
        <w:trPr>
          <w:ins w:id="33" w:author="MVI Technologies" w:date="2019-12-10T19:18:00Z"/>
          <w:del w:id="34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35" w:author="MVI Technologies" w:date="2019-12-10T19:18:00Z"/>
                <w:del w:id="36" w:author="Divek Vellaisamy" w:date="2019-12-11T15:41:00Z"/>
                <w:rFonts w:ascii="Calibri" w:hAnsi="Calibri"/>
              </w:rPr>
            </w:pPr>
            <w:ins w:id="37" w:author="MVI Technologies" w:date="2019-12-10T19:18:00Z">
              <w:del w:id="3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39" w:author="MVI Technologies" w:date="2019-12-10T19:18:00Z"/>
                <w:del w:id="40" w:author="Divek Vellaisamy" w:date="2019-12-11T15:41:00Z"/>
                <w:rFonts w:ascii="Calibri" w:hAnsi="Calibri"/>
              </w:rPr>
            </w:pPr>
            <w:ins w:id="41" w:author="MVI Technologies" w:date="2019-12-10T19:18:00Z">
              <w:del w:id="4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91487B">
        <w:trPr>
          <w:ins w:id="43" w:author="MVI Technologies" w:date="2019-12-10T19:18:00Z"/>
          <w:del w:id="44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45" w:author="MVI Technologies" w:date="2019-12-10T19:18:00Z"/>
                <w:del w:id="46" w:author="Divek Vellaisamy" w:date="2019-12-11T15:41:00Z"/>
                <w:rFonts w:ascii="Calibri" w:hAnsi="Calibri"/>
              </w:rPr>
            </w:pPr>
            <w:ins w:id="47" w:author="MVI Technologies" w:date="2019-12-10T19:18:00Z">
              <w:del w:id="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49" w:author="MVI Technologies" w:date="2019-12-10T19:18:00Z"/>
                <w:del w:id="50" w:author="Divek Vellaisamy" w:date="2019-12-11T15:41:00Z"/>
                <w:rFonts w:ascii="Calibri" w:eastAsia="Calibri" w:hAnsi="Calibri" w:cs="Calibri"/>
              </w:rPr>
            </w:pPr>
            <w:ins w:id="51" w:author="MVI Technologies" w:date="2019-12-10T19:23:00Z">
              <w:del w:id="5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53" w:author="MVI Technologies" w:date="2019-12-10T19:18:00Z"/>
          <w:del w:id="54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55" w:author="MVI Technologies" w:date="2019-12-10T19:18:00Z"/>
          <w:del w:id="56" w:author="Divek Vellaisamy" w:date="2019-12-11T15:41:00Z"/>
          <w:rFonts w:ascii="Calibri" w:hAnsi="Calibri"/>
        </w:rPr>
      </w:pPr>
      <w:ins w:id="57" w:author="MVI Technologies" w:date="2019-12-10T19:18:00Z">
        <w:del w:id="5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59" w:author="MVI Technologies" w:date="2019-12-10T19:18:00Z"/>
          <w:del w:id="60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61" w:author="MVI Technologies" w:date="2019-12-10T19:18:00Z"/>
                <w:del w:id="62" w:author="Divek Vellaisamy" w:date="2019-12-11T15:41:00Z"/>
                <w:rFonts w:ascii="Calibri" w:hAnsi="Calibri"/>
              </w:rPr>
            </w:pPr>
            <w:ins w:id="63" w:author="MVI Technologies" w:date="2019-12-10T19:18:00Z">
              <w:del w:id="6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65" w:author="MVI Technologies" w:date="2019-12-10T19:18:00Z"/>
                <w:del w:id="6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67" w:author="MVI Technologies" w:date="2019-12-10T19:18:00Z">
              <w:del w:id="6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69" w:author="MVI Technologies" w:date="2019-12-10T19:18:00Z"/>
                <w:del w:id="70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71" w:author="MVI Technologies" w:date="2019-12-10T19:18:00Z">
              <w:del w:id="7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73" w:author="MVI Technologies" w:date="2019-12-10T19:18:00Z"/>
                <w:del w:id="7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75" w:author="MVI Technologies" w:date="2019-12-10T19:18:00Z">
              <w:del w:id="7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77" w:author="MVI Technologies" w:date="2019-12-10T19:18:00Z"/>
                <w:del w:id="78" w:author="Divek Vellaisamy" w:date="2019-12-11T15:41:00Z"/>
                <w:rFonts w:ascii="Calibri" w:hAnsi="Calibri"/>
              </w:rPr>
            </w:pPr>
            <w:ins w:id="79" w:author="MVI Technologies" w:date="2019-12-10T19:18:00Z">
              <w:del w:id="8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81" w:author="MVI Technologies" w:date="2019-12-10T19:18:00Z"/>
          <w:del w:id="82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83" w:author="MVI Technologies" w:date="2019-12-10T19:18:00Z"/>
                <w:del w:id="84" w:author="Divek Vellaisamy" w:date="2019-12-11T15:41:00Z"/>
                <w:rFonts w:ascii="Calibri" w:eastAsia="Calibri" w:hAnsi="Calibri" w:cs="Calibri"/>
              </w:rPr>
            </w:pPr>
            <w:ins w:id="85" w:author="MVI Technologies" w:date="2019-12-10T19:18:00Z">
              <w:del w:id="8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87" w:author="MVI Technologies" w:date="2019-12-10T19:18:00Z"/>
                <w:del w:id="88" w:author="Divek Vellaisamy" w:date="2019-12-11T15:41:00Z"/>
                <w:rFonts w:ascii="Calibri" w:hAnsi="Calibri"/>
              </w:rPr>
            </w:pPr>
            <w:ins w:id="89" w:author="MVI Technologies" w:date="2019-12-10T19:18:00Z">
              <w:del w:id="9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91" w:author="MVI Technologies" w:date="2019-12-10T19:18:00Z"/>
                <w:del w:id="92" w:author="Divek Vellaisamy" w:date="2019-12-11T15:41:00Z"/>
                <w:rFonts w:ascii="Calibri" w:hAnsi="Calibri"/>
              </w:rPr>
            </w:pPr>
            <w:ins w:id="93" w:author="MVI Technologies" w:date="2019-12-10T19:18:00Z">
              <w:del w:id="9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95" w:author="MVI Technologies" w:date="2019-12-10T19:18:00Z"/>
                <w:del w:id="96" w:author="Divek Vellaisamy" w:date="2019-12-11T15:41:00Z"/>
                <w:rFonts w:ascii="Calibri" w:hAnsi="Calibri"/>
              </w:rPr>
            </w:pPr>
            <w:ins w:id="97" w:author="MVI Technologies" w:date="2019-12-10T19:18:00Z">
              <w:del w:id="98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99" w:author="MVI Technologies" w:date="2019-12-10T19:18:00Z"/>
                <w:del w:id="100" w:author="Divek Vellaisamy" w:date="2019-12-11T15:41:00Z"/>
                <w:rFonts w:ascii="Calibri" w:hAnsi="Calibri"/>
              </w:rPr>
            </w:pPr>
            <w:ins w:id="101" w:author="MVI Technologies" w:date="2019-12-10T19:18:00Z">
              <w:del w:id="102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103" w:author="MVI Technologies" w:date="2019-12-10T19:18:00Z"/>
          <w:del w:id="104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05" w:author="MVI Technologies" w:date="2019-12-10T19:18:00Z"/>
                <w:del w:id="106" w:author="Divek Vellaisamy" w:date="2019-12-11T15:41:00Z"/>
                <w:rFonts w:ascii="Calibri" w:eastAsia="Calibri" w:hAnsi="Calibri" w:cs="Calibri"/>
              </w:rPr>
            </w:pPr>
            <w:ins w:id="107" w:author="MVI Technologies" w:date="2019-12-10T19:18:00Z">
              <w:del w:id="1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109" w:author="MVI Technologies" w:date="2019-12-10T19:18:00Z"/>
                <w:del w:id="110" w:author="Divek Vellaisamy" w:date="2019-12-11T15:41:00Z"/>
                <w:rFonts w:ascii="Calibri" w:eastAsia="Calibri" w:hAnsi="Calibri" w:cs="Calibri"/>
              </w:rPr>
            </w:pPr>
            <w:ins w:id="111" w:author="MVI Technologies" w:date="2019-12-10T19:18:00Z">
              <w:del w:id="1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113" w:author="MVI Technologies" w:date="2019-12-10T19:18:00Z"/>
                <w:del w:id="114" w:author="Divek Vellaisamy" w:date="2019-12-11T15:41:00Z"/>
                <w:rFonts w:ascii="Calibri" w:eastAsia="Calibri" w:hAnsi="Calibri" w:cs="Calibri"/>
              </w:rPr>
            </w:pPr>
            <w:ins w:id="115" w:author="MVI Technologies" w:date="2019-12-10T19:43:00Z">
              <w:del w:id="1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117" w:author="MVI Technologies" w:date="2019-12-10T19:18:00Z"/>
                <w:del w:id="118" w:author="Divek Vellaisamy" w:date="2019-12-11T15:41:00Z"/>
                <w:rFonts w:ascii="Calibri" w:eastAsia="Calibri" w:hAnsi="Calibri" w:cs="Calibri"/>
              </w:rPr>
            </w:pPr>
            <w:ins w:id="119" w:author="MVI Technologies" w:date="2019-12-10T19:18:00Z">
              <w:del w:id="1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121" w:author="MVI Technologies" w:date="2019-12-10T19:43:00Z"/>
                <w:del w:id="122" w:author="Divek Vellaisamy" w:date="2019-12-11T15:41:00Z"/>
                <w:rFonts w:ascii="Calibri" w:hAnsi="Calibri"/>
              </w:rPr>
            </w:pPr>
            <w:ins w:id="123" w:author="MVI Technologies" w:date="2019-12-10T19:18:00Z">
              <w:del w:id="124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125" w:author="MVI Technologies" w:date="2019-12-10T19:43:00Z">
              <w:del w:id="126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127" w:author="MVI Technologies" w:date="2019-12-10T19:18:00Z"/>
                <w:del w:id="128" w:author="Divek Vellaisamy" w:date="2019-12-11T15:41:00Z"/>
                <w:rFonts w:ascii="Calibri" w:hAnsi="Calibri"/>
              </w:rPr>
            </w:pPr>
            <w:ins w:id="129" w:author="MVI Technologies" w:date="2019-12-10T19:43:00Z">
              <w:del w:id="130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131" w:author="MVI Technologies" w:date="2019-12-10T19:18:00Z"/>
          <w:del w:id="132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33" w:author="MVI Technologies" w:date="2019-12-10T19:18:00Z"/>
                <w:del w:id="134" w:author="Divek Vellaisamy" w:date="2019-12-11T15:41:00Z"/>
                <w:rFonts w:ascii="Calibri" w:hAnsi="Calibri"/>
              </w:rPr>
            </w:pPr>
            <w:ins w:id="135" w:author="MVI Technologies" w:date="2019-12-10T19:18:00Z">
              <w:del w:id="1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137" w:author="MVI Technologies" w:date="2019-12-10T19:18:00Z"/>
                <w:del w:id="138" w:author="Divek Vellaisamy" w:date="2019-12-11T15:41:00Z"/>
                <w:rFonts w:ascii="Calibri" w:eastAsia="Calibri" w:hAnsi="Calibri" w:cs="Calibri"/>
              </w:rPr>
            </w:pPr>
            <w:ins w:id="139" w:author="MVI Technologies" w:date="2019-12-10T19:18:00Z">
              <w:del w:id="14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141" w:author="MVI Technologies" w:date="2019-12-10T19:18:00Z"/>
                <w:del w:id="142" w:author="Divek Vellaisamy" w:date="2019-12-11T15:41:00Z"/>
                <w:rFonts w:ascii="Calibri" w:eastAsia="Calibri" w:hAnsi="Calibri" w:cs="Calibri"/>
              </w:rPr>
            </w:pPr>
            <w:ins w:id="143" w:author="MVI Technologies" w:date="2019-12-10T19:43:00Z">
              <w:del w:id="1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145" w:author="MVI Technologies" w:date="2019-12-10T19:18:00Z"/>
                <w:del w:id="146" w:author="Divek Vellaisamy" w:date="2019-12-11T15:41:00Z"/>
                <w:rFonts w:ascii="Calibri" w:eastAsia="Calibri" w:hAnsi="Calibri" w:cs="Calibri"/>
              </w:rPr>
            </w:pPr>
            <w:ins w:id="147" w:author="MVI Technologies" w:date="2019-12-10T19:18:00Z">
              <w:del w:id="1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149" w:author="MVI Technologies" w:date="2019-12-10T19:44:00Z"/>
                <w:del w:id="150" w:author="Divek Vellaisamy" w:date="2019-12-11T15:41:00Z"/>
                <w:rFonts w:ascii="Calibri" w:hAnsi="Calibri"/>
              </w:rPr>
            </w:pPr>
            <w:ins w:id="151" w:author="MVI Technologies" w:date="2019-12-10T19:18:00Z">
              <w:del w:id="152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153" w:author="MVI Technologies" w:date="2019-12-10T19:18:00Z"/>
                <w:del w:id="154" w:author="Divek Vellaisamy" w:date="2019-12-11T15:41:00Z"/>
                <w:rFonts w:ascii="Calibri" w:hAnsi="Calibri"/>
              </w:rPr>
            </w:pPr>
            <w:ins w:id="155" w:author="MVI Technologies" w:date="2019-12-10T19:44:00Z">
              <w:del w:id="156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157" w:author="MVI Technologies" w:date="2019-12-10T19:18:00Z"/>
          <w:del w:id="158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59" w:author="MVI Technologies" w:date="2019-12-10T19:18:00Z"/>
                <w:del w:id="160" w:author="Divek Vellaisamy" w:date="2019-12-11T15:41:00Z"/>
                <w:rFonts w:ascii="Calibri" w:eastAsia="Calibri" w:hAnsi="Calibri" w:cs="Calibri"/>
              </w:rPr>
            </w:pPr>
            <w:ins w:id="161" w:author="MVI Technologies" w:date="2019-12-10T19:18:00Z">
              <w:del w:id="1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163" w:author="MVI Technologies" w:date="2019-12-10T19:18:00Z"/>
                <w:del w:id="164" w:author="Divek Vellaisamy" w:date="2019-12-11T15:41:00Z"/>
                <w:rFonts w:ascii="Calibri" w:hAnsi="Calibri"/>
              </w:rPr>
            </w:pPr>
            <w:ins w:id="165" w:author="MVI Technologies" w:date="2019-12-10T19:18:00Z">
              <w:del w:id="1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167" w:author="MVI Technologies" w:date="2019-12-10T19:18:00Z"/>
                <w:del w:id="168" w:author="Divek Vellaisamy" w:date="2019-12-11T15:41:00Z"/>
                <w:rFonts w:ascii="Calibri" w:eastAsia="Calibri" w:hAnsi="Calibri" w:cs="Calibri"/>
              </w:rPr>
            </w:pPr>
            <w:ins w:id="169" w:author="MVI Technologies" w:date="2019-12-10T19:42:00Z">
              <w:del w:id="17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171" w:author="MVI Technologies" w:date="2019-12-10T19:18:00Z"/>
                <w:del w:id="172" w:author="Divek Vellaisamy" w:date="2019-12-11T15:41:00Z"/>
                <w:rFonts w:ascii="Calibri" w:eastAsia="Calibri" w:hAnsi="Calibri" w:cs="Calibri"/>
              </w:rPr>
            </w:pPr>
            <w:ins w:id="173" w:author="MVI Technologies" w:date="2019-12-10T19:18:00Z">
              <w:del w:id="17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175" w:author="MVI Technologies" w:date="2019-12-10T19:44:00Z"/>
                <w:del w:id="176" w:author="Divek Vellaisamy" w:date="2019-12-11T15:41:00Z"/>
                <w:rFonts w:ascii="Calibri" w:hAnsi="Calibri"/>
              </w:rPr>
            </w:pPr>
            <w:ins w:id="177" w:author="MVI Technologies" w:date="2019-12-10T19:18:00Z">
              <w:del w:id="178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179" w:author="MVI Technologies" w:date="2019-12-10T19:18:00Z"/>
                <w:del w:id="180" w:author="Divek Vellaisamy" w:date="2019-12-11T15:41:00Z"/>
                <w:rFonts w:ascii="Calibri" w:hAnsi="Calibri"/>
              </w:rPr>
            </w:pPr>
            <w:ins w:id="181" w:author="MVI Technologies" w:date="2019-12-10T19:44:00Z">
              <w:del w:id="182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183" w:author="MVI Technologies" w:date="2019-12-10T19:18:00Z"/>
          <w:del w:id="184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185" w:author="MVI Technologies" w:date="2019-12-10T19:18:00Z"/>
                <w:del w:id="186" w:author="Divek Vellaisamy" w:date="2019-12-11T15:41:00Z"/>
                <w:rFonts w:ascii="Calibri" w:eastAsia="Calibri" w:hAnsi="Calibri" w:cs="Calibri"/>
              </w:rPr>
            </w:pPr>
            <w:ins w:id="187" w:author="MVI Technologies" w:date="2019-12-10T19:18:00Z">
              <w:del w:id="1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189" w:author="MVI Technologies" w:date="2019-12-10T19:18:00Z"/>
                <w:del w:id="190" w:author="Divek Vellaisamy" w:date="2019-12-11T15:41:00Z"/>
                <w:rFonts w:ascii="Calibri" w:hAnsi="Calibri"/>
              </w:rPr>
            </w:pPr>
            <w:ins w:id="191" w:author="MVI Technologies" w:date="2019-12-10T19:18:00Z">
              <w:del w:id="19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193" w:author="MVI Technologies" w:date="2019-12-10T19:18:00Z"/>
                <w:del w:id="194" w:author="Divek Vellaisamy" w:date="2019-12-11T15:41:00Z"/>
                <w:rFonts w:ascii="Calibri" w:eastAsia="Calibri" w:hAnsi="Calibri" w:cs="Calibri"/>
              </w:rPr>
            </w:pPr>
            <w:ins w:id="195" w:author="MVI Technologies" w:date="2019-12-10T19:42:00Z">
              <w:del w:id="1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197" w:author="MVI Technologies" w:date="2019-12-10T19:18:00Z"/>
                <w:del w:id="198" w:author="Divek Vellaisamy" w:date="2019-12-11T15:41:00Z"/>
                <w:rFonts w:ascii="Calibri" w:eastAsia="Calibri" w:hAnsi="Calibri" w:cs="Calibri"/>
              </w:rPr>
            </w:pPr>
            <w:ins w:id="199" w:author="MVI Technologies" w:date="2019-12-10T19:18:00Z">
              <w:del w:id="2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201" w:author="MVI Technologies" w:date="2019-12-10T19:44:00Z"/>
                <w:del w:id="202" w:author="Divek Vellaisamy" w:date="2019-12-11T15:41:00Z"/>
                <w:rFonts w:ascii="Calibri" w:hAnsi="Calibri"/>
              </w:rPr>
            </w:pPr>
            <w:ins w:id="203" w:author="MVI Technologies" w:date="2019-12-10T19:18:00Z">
              <w:del w:id="204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205" w:author="MVI Technologies" w:date="2019-12-10T19:18:00Z"/>
                <w:del w:id="206" w:author="Divek Vellaisamy" w:date="2019-12-11T15:41:00Z"/>
                <w:rFonts w:ascii="Calibri" w:hAnsi="Calibri"/>
              </w:rPr>
            </w:pPr>
            <w:ins w:id="207" w:author="MVI Technologies" w:date="2019-12-10T19:44:00Z">
              <w:del w:id="208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209" w:author="MVI Technologies" w:date="2019-12-10T19:18:00Z"/>
          <w:del w:id="210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11" w:author="MVI Technologies" w:date="2019-12-10T19:18:00Z"/>
                <w:del w:id="212" w:author="Divek Vellaisamy" w:date="2019-12-11T15:41:00Z"/>
                <w:rFonts w:ascii="Calibri" w:eastAsia="Calibri" w:hAnsi="Calibri" w:cs="Calibri"/>
              </w:rPr>
            </w:pPr>
            <w:ins w:id="213" w:author="MVI Technologies" w:date="2019-12-10T19:18:00Z">
              <w:del w:id="21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215" w:author="MVI Technologies" w:date="2019-12-10T19:18:00Z"/>
                <w:del w:id="216" w:author="Divek Vellaisamy" w:date="2019-12-11T15:41:00Z"/>
                <w:rFonts w:ascii="Calibri" w:hAnsi="Calibri"/>
              </w:rPr>
            </w:pPr>
            <w:ins w:id="217" w:author="MVI Technologies" w:date="2019-12-10T19:18:00Z">
              <w:del w:id="21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219" w:author="MVI Technologies" w:date="2019-12-10T19:18:00Z"/>
                <w:del w:id="220" w:author="Divek Vellaisamy" w:date="2019-12-11T15:41:00Z"/>
                <w:rFonts w:ascii="Calibri" w:hAnsi="Calibri"/>
              </w:rPr>
            </w:pPr>
            <w:ins w:id="221" w:author="MVI Technologies" w:date="2019-12-10T19:18:00Z">
              <w:del w:id="22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223" w:author="MVI Technologies" w:date="2019-12-10T19:18:00Z"/>
                <w:del w:id="224" w:author="Divek Vellaisamy" w:date="2019-12-11T15:41:00Z"/>
                <w:rFonts w:ascii="Calibri" w:hAnsi="Calibri"/>
              </w:rPr>
            </w:pPr>
            <w:ins w:id="225" w:author="MVI Technologies" w:date="2019-12-10T19:18:00Z">
              <w:del w:id="226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227" w:author="MVI Technologies" w:date="2019-12-10T19:18:00Z"/>
                <w:del w:id="228" w:author="Divek Vellaisamy" w:date="2019-12-11T15:41:00Z"/>
                <w:rFonts w:ascii="Calibri" w:hAnsi="Calibri"/>
              </w:rPr>
            </w:pPr>
            <w:ins w:id="229" w:author="MVI Technologies" w:date="2019-12-10T19:18:00Z">
              <w:del w:id="230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231" w:author="MVI Technologies" w:date="2019-12-10T19:18:00Z"/>
          <w:del w:id="232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33" w:author="MVI Technologies" w:date="2019-12-10T19:18:00Z"/>
                <w:del w:id="234" w:author="Divek Vellaisamy" w:date="2019-12-11T15:41:00Z"/>
                <w:rFonts w:ascii="Calibri" w:eastAsia="Calibri" w:hAnsi="Calibri" w:cs="Calibri"/>
              </w:rPr>
            </w:pPr>
            <w:ins w:id="235" w:author="MVI Technologies" w:date="2019-12-10T19:18:00Z">
              <w:del w:id="2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237" w:author="MVI Technologies" w:date="2019-12-10T19:18:00Z"/>
                <w:del w:id="238" w:author="Divek Vellaisamy" w:date="2019-12-11T15:41:00Z"/>
                <w:rFonts w:ascii="Calibri" w:hAnsi="Calibri"/>
              </w:rPr>
            </w:pPr>
            <w:ins w:id="239" w:author="MVI Technologies" w:date="2019-12-10T19:18:00Z">
              <w:del w:id="240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241" w:author="MVI Technologies" w:date="2019-12-10T19:18:00Z"/>
                <w:del w:id="242" w:author="Divek Vellaisamy" w:date="2019-12-11T15:41:00Z"/>
                <w:rFonts w:ascii="Calibri" w:hAnsi="Calibri"/>
              </w:rPr>
            </w:pPr>
            <w:ins w:id="243" w:author="MVI Technologies" w:date="2019-12-10T19:18:00Z">
              <w:del w:id="24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245" w:author="MVI Technologies" w:date="2019-12-10T19:18:00Z"/>
                <w:del w:id="246" w:author="Divek Vellaisamy" w:date="2019-12-11T15:41:00Z"/>
                <w:rFonts w:ascii="Calibri" w:hAnsi="Calibri"/>
              </w:rPr>
            </w:pPr>
            <w:ins w:id="247" w:author="MVI Technologies" w:date="2019-12-10T19:18:00Z">
              <w:del w:id="248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249" w:author="MVI Technologies" w:date="2019-12-10T19:18:00Z"/>
                <w:del w:id="250" w:author="Divek Vellaisamy" w:date="2019-12-11T15:41:00Z"/>
                <w:rFonts w:ascii="Calibri" w:hAnsi="Calibri"/>
              </w:rPr>
            </w:pPr>
            <w:ins w:id="251" w:author="MVI Technologies" w:date="2019-12-10T19:18:00Z">
              <w:del w:id="252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253" w:author="MVI Technologies" w:date="2019-12-10T19:45:00Z">
              <w:del w:id="25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255" w:author="MVI Technologies" w:date="2019-12-10T19:18:00Z"/>
          <w:del w:id="256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57" w:author="MVI Technologies" w:date="2019-12-10T19:18:00Z"/>
                <w:del w:id="258" w:author="Divek Vellaisamy" w:date="2019-12-11T15:41:00Z"/>
                <w:rFonts w:ascii="Calibri" w:eastAsia="Calibri" w:hAnsi="Calibri" w:cs="Calibri"/>
              </w:rPr>
            </w:pPr>
            <w:ins w:id="259" w:author="MVI Technologies" w:date="2019-12-10T19:18:00Z">
              <w:del w:id="26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261" w:author="MVI Technologies" w:date="2019-12-10T19:46:00Z">
              <w:del w:id="262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263" w:author="MVI Technologies" w:date="2019-12-10T19:18:00Z"/>
                <w:del w:id="264" w:author="Divek Vellaisamy" w:date="2019-12-11T15:41:00Z"/>
                <w:rFonts w:ascii="Calibri" w:hAnsi="Calibri"/>
              </w:rPr>
            </w:pPr>
            <w:ins w:id="265" w:author="MVI Technologies" w:date="2019-12-10T19:18:00Z">
              <w:del w:id="266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267" w:author="MVI Technologies" w:date="2019-12-10T19:18:00Z"/>
                <w:del w:id="268" w:author="Divek Vellaisamy" w:date="2019-12-11T15:41:00Z"/>
                <w:rFonts w:ascii="Calibri" w:hAnsi="Calibri"/>
              </w:rPr>
            </w:pPr>
            <w:ins w:id="269" w:author="MVI Technologies" w:date="2019-12-10T19:18:00Z">
              <w:del w:id="27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271" w:author="MVI Technologies" w:date="2019-12-10T19:18:00Z"/>
                <w:del w:id="272" w:author="Divek Vellaisamy" w:date="2019-12-11T15:41:00Z"/>
                <w:rFonts w:ascii="Calibri" w:hAnsi="Calibri"/>
              </w:rPr>
            </w:pPr>
            <w:ins w:id="273" w:author="MVI Technologies" w:date="2019-12-10T19:18:00Z">
              <w:del w:id="274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275" w:author="MVI Technologies" w:date="2019-12-10T19:18:00Z"/>
                <w:del w:id="276" w:author="Divek Vellaisamy" w:date="2019-12-11T15:41:00Z"/>
                <w:rFonts w:ascii="Calibri" w:hAnsi="Calibri"/>
              </w:rPr>
            </w:pPr>
            <w:ins w:id="277" w:author="MVI Technologies" w:date="2019-12-10T19:18:00Z">
              <w:del w:id="278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279" w:author="MVI Technologies" w:date="2019-12-10T19:46:00Z">
              <w:del w:id="280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281" w:author="MVI Technologies" w:date="2019-12-10T19:18:00Z">
              <w:del w:id="282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283" w:author="MVI Technologies" w:date="2019-12-10T19:47:00Z">
              <w:del w:id="28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285" w:author="MVI Technologies" w:date="2019-12-10T19:18:00Z">
              <w:del w:id="286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287" w:author="MVI Technologies" w:date="2019-12-10T19:18:00Z"/>
                <w:del w:id="288" w:author="Divek Vellaisamy" w:date="2019-12-11T15:41:00Z"/>
                <w:rFonts w:ascii="Calibri" w:hAnsi="Calibri"/>
              </w:rPr>
            </w:pPr>
            <w:ins w:id="289" w:author="MVI Technologies" w:date="2019-12-10T19:18:00Z">
              <w:del w:id="290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291" w:author="MVI Technologies" w:date="2019-12-10T19:18:00Z"/>
          <w:del w:id="292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3" w:author="MVI Technologies" w:date="2019-12-10T19:18:00Z"/>
                <w:del w:id="294" w:author="Divek Vellaisamy" w:date="2019-12-11T15:41:00Z"/>
                <w:rFonts w:ascii="Calibri" w:eastAsia="Calibri" w:hAnsi="Calibri" w:cs="Calibri"/>
              </w:rPr>
            </w:pPr>
            <w:ins w:id="295" w:author="MVI Technologies" w:date="2019-12-10T19:18:00Z">
              <w:del w:id="2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297" w:author="MVI Technologies" w:date="2019-12-10T19:18:00Z"/>
                <w:del w:id="298" w:author="Divek Vellaisamy" w:date="2019-12-11T15:41:00Z"/>
                <w:rFonts w:ascii="Calibri" w:hAnsi="Calibri"/>
              </w:rPr>
            </w:pPr>
            <w:ins w:id="299" w:author="MVI Technologies" w:date="2019-12-10T19:18:00Z">
              <w:del w:id="30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301" w:author="MVI Technologies" w:date="2019-12-10T19:18:00Z"/>
                <w:del w:id="302" w:author="Divek Vellaisamy" w:date="2019-12-11T15:41:00Z"/>
                <w:rFonts w:ascii="Calibri" w:hAnsi="Calibri"/>
              </w:rPr>
            </w:pPr>
            <w:ins w:id="303" w:author="MVI Technologies" w:date="2019-12-10T19:18:00Z">
              <w:del w:id="304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305" w:author="MVI Technologies" w:date="2019-12-10T19:18:00Z"/>
                <w:del w:id="306" w:author="Divek Vellaisamy" w:date="2019-12-11T15:41:00Z"/>
                <w:rFonts w:ascii="Calibri" w:hAnsi="Calibri"/>
              </w:rPr>
            </w:pPr>
            <w:ins w:id="307" w:author="MVI Technologies" w:date="2019-12-10T19:18:00Z">
              <w:del w:id="308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309" w:author="MVI Technologies" w:date="2019-12-10T19:18:00Z"/>
                <w:del w:id="310" w:author="Divek Vellaisamy" w:date="2019-12-11T15:41:00Z"/>
                <w:rFonts w:ascii="Calibri" w:hAnsi="Calibri"/>
              </w:rPr>
            </w:pPr>
            <w:ins w:id="311" w:author="MVI Technologies" w:date="2019-12-10T19:18:00Z">
              <w:del w:id="312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313" w:author="MVI Technologies" w:date="2019-12-10T19:18:00Z"/>
          <w:del w:id="314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15" w:author="MVI Technologies" w:date="2019-12-10T19:18:00Z"/>
                <w:del w:id="316" w:author="Divek Vellaisamy" w:date="2019-12-11T15:41:00Z"/>
                <w:rFonts w:ascii="Calibri" w:eastAsia="Calibri" w:hAnsi="Calibri" w:cs="Calibri"/>
              </w:rPr>
            </w:pPr>
            <w:ins w:id="317" w:author="MVI Technologies" w:date="2019-12-10T19:18:00Z">
              <w:del w:id="31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319" w:author="MVI Technologies" w:date="2019-12-10T19:18:00Z"/>
                <w:del w:id="320" w:author="Divek Vellaisamy" w:date="2019-12-11T15:41:00Z"/>
                <w:rFonts w:ascii="Calibri" w:hAnsi="Calibri"/>
              </w:rPr>
            </w:pPr>
            <w:ins w:id="321" w:author="MVI Technologies" w:date="2019-12-10T19:18:00Z">
              <w:del w:id="32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323" w:author="MVI Technologies" w:date="2019-12-10T19:18:00Z"/>
                <w:del w:id="324" w:author="Divek Vellaisamy" w:date="2019-12-11T15:41:00Z"/>
                <w:rFonts w:ascii="Calibri" w:hAnsi="Calibri"/>
              </w:rPr>
            </w:pPr>
            <w:ins w:id="325" w:author="MVI Technologies" w:date="2019-12-10T19:18:00Z">
              <w:del w:id="32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327" w:author="MVI Technologies" w:date="2019-12-10T19:18:00Z"/>
                <w:del w:id="328" w:author="Divek Vellaisamy" w:date="2019-12-11T15:41:00Z"/>
                <w:rFonts w:ascii="Calibri" w:hAnsi="Calibri"/>
              </w:rPr>
            </w:pPr>
            <w:ins w:id="329" w:author="MVI Technologies" w:date="2019-12-10T19:18:00Z">
              <w:del w:id="330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331" w:author="MVI Technologies" w:date="2019-12-10T19:18:00Z"/>
                <w:del w:id="332" w:author="Divek Vellaisamy" w:date="2019-12-11T15:41:00Z"/>
                <w:rFonts w:ascii="Calibri" w:hAnsi="Calibri"/>
              </w:rPr>
            </w:pPr>
            <w:ins w:id="333" w:author="MVI Technologies" w:date="2019-12-10T19:18:00Z">
              <w:del w:id="334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335" w:author="MVI Technologies" w:date="2019-12-10T19:18:00Z"/>
          <w:del w:id="336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37" w:author="MVI Technologies" w:date="2019-12-10T19:18:00Z"/>
                <w:del w:id="338" w:author="Divek Vellaisamy" w:date="2019-12-11T15:41:00Z"/>
                <w:rFonts w:ascii="Calibri" w:hAnsi="Calibri"/>
              </w:rPr>
            </w:pPr>
            <w:ins w:id="339" w:author="MVI Technologies" w:date="2019-12-10T19:18:00Z">
              <w:del w:id="3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41" w:author="MVI Technologies" w:date="2019-12-10T19:18:00Z"/>
                <w:del w:id="342" w:author="Divek Vellaisamy" w:date="2019-12-11T15:41:00Z"/>
                <w:rFonts w:ascii="Calibri" w:hAnsi="Calibri"/>
              </w:rPr>
            </w:pPr>
            <w:ins w:id="343" w:author="MVI Technologies" w:date="2019-12-10T19:18:00Z">
              <w:del w:id="34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45" w:author="MVI Technologies" w:date="2019-12-10T19:18:00Z"/>
                <w:del w:id="346" w:author="Divek Vellaisamy" w:date="2019-12-11T15:41:00Z"/>
                <w:rFonts w:ascii="Calibri" w:hAnsi="Calibri"/>
              </w:rPr>
            </w:pPr>
            <w:ins w:id="347" w:author="MVI Technologies" w:date="2019-12-10T19:18:00Z">
              <w:del w:id="34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49" w:author="MVI Technologies" w:date="2019-12-10T19:18:00Z"/>
                <w:del w:id="350" w:author="Divek Vellaisamy" w:date="2019-12-11T15:41:00Z"/>
                <w:rFonts w:ascii="Calibri" w:hAnsi="Calibri"/>
              </w:rPr>
            </w:pPr>
            <w:ins w:id="351" w:author="MVI Technologies" w:date="2019-12-10T19:18:00Z">
              <w:del w:id="352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353" w:author="MVI Technologies" w:date="2019-12-10T19:18:00Z"/>
                <w:del w:id="354" w:author="Divek Vellaisamy" w:date="2019-12-11T15:41:00Z"/>
                <w:rFonts w:ascii="Calibri" w:eastAsia="Calibri" w:hAnsi="Calibri" w:cs="Calibri"/>
              </w:rPr>
            </w:pPr>
            <w:ins w:id="355" w:author="MVI Technologies" w:date="2019-12-10T19:18:00Z">
              <w:del w:id="356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357" w:author="MVI Technologies" w:date="2019-12-10T19:41:00Z"/>
          <w:del w:id="358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59" w:author="MVI Technologies" w:date="2019-12-10T19:41:00Z"/>
                <w:del w:id="360" w:author="Divek Vellaisamy" w:date="2019-12-11T15:41:00Z"/>
                <w:rFonts w:ascii="Calibri" w:eastAsia="Calibri" w:hAnsi="Calibri" w:cs="Calibri"/>
              </w:rPr>
            </w:pPr>
            <w:ins w:id="361" w:author="MVI Technologies" w:date="2019-12-10T19:41:00Z">
              <w:del w:id="3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363" w:author="MVI Technologies" w:date="2019-12-10T19:41:00Z"/>
                <w:del w:id="364" w:author="Divek Vellaisamy" w:date="2019-12-11T15:41:00Z"/>
                <w:rFonts w:ascii="Calibri" w:hAnsi="Calibri"/>
              </w:rPr>
            </w:pPr>
            <w:ins w:id="365" w:author="MVI Technologies" w:date="2019-12-10T19:41:00Z">
              <w:del w:id="36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367" w:author="MVI Technologies" w:date="2019-12-10T19:41:00Z"/>
                <w:del w:id="368" w:author="Divek Vellaisamy" w:date="2019-12-11T15:41:00Z"/>
                <w:rFonts w:ascii="Calibri" w:hAnsi="Calibri"/>
              </w:rPr>
            </w:pPr>
            <w:ins w:id="369" w:author="MVI Technologies" w:date="2019-12-10T19:41:00Z">
              <w:del w:id="37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371" w:author="MVI Technologies" w:date="2019-12-10T19:41:00Z"/>
                <w:del w:id="372" w:author="Divek Vellaisamy" w:date="2019-12-11T15:41:00Z"/>
                <w:rFonts w:ascii="Calibri" w:hAnsi="Calibri"/>
              </w:rPr>
            </w:pPr>
            <w:ins w:id="373" w:author="MVI Technologies" w:date="2019-12-10T19:41:00Z">
              <w:del w:id="374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375" w:author="MVI Technologies" w:date="2019-12-10T19:41:00Z"/>
                <w:del w:id="376" w:author="Divek Vellaisamy" w:date="2019-12-11T15:41:00Z"/>
                <w:rFonts w:ascii="Calibri" w:hAnsi="Calibri"/>
              </w:rPr>
            </w:pPr>
            <w:ins w:id="377" w:author="MVI Technologies" w:date="2019-12-10T19:41:00Z">
              <w:del w:id="378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379" w:author="MVI Technologies" w:date="2019-12-10T19:41:00Z"/>
          <w:del w:id="380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81" w:author="MVI Technologies" w:date="2019-12-10T19:41:00Z"/>
                <w:del w:id="382" w:author="Divek Vellaisamy" w:date="2019-12-11T15:41:00Z"/>
                <w:rFonts w:ascii="Calibri" w:eastAsia="Calibri" w:hAnsi="Calibri" w:cs="Calibri"/>
              </w:rPr>
            </w:pPr>
            <w:ins w:id="383" w:author="MVI Technologies" w:date="2019-12-10T19:41:00Z">
              <w:del w:id="3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385" w:author="MVI Technologies" w:date="2019-12-10T19:41:00Z"/>
                <w:del w:id="386" w:author="Divek Vellaisamy" w:date="2019-12-11T15:41:00Z"/>
                <w:rFonts w:ascii="Calibri" w:hAnsi="Calibri"/>
              </w:rPr>
            </w:pPr>
            <w:ins w:id="387" w:author="MVI Technologies" w:date="2019-12-10T19:41:00Z">
              <w:del w:id="38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389" w:author="MVI Technologies" w:date="2019-12-10T19:41:00Z"/>
                <w:del w:id="390" w:author="Divek Vellaisamy" w:date="2019-12-11T15:41:00Z"/>
                <w:rFonts w:ascii="Calibri" w:hAnsi="Calibri"/>
              </w:rPr>
            </w:pPr>
            <w:ins w:id="391" w:author="MVI Technologies" w:date="2019-12-10T19:41:00Z">
              <w:del w:id="39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393" w:author="MVI Technologies" w:date="2019-12-10T19:41:00Z"/>
                <w:del w:id="394" w:author="Divek Vellaisamy" w:date="2019-12-11T15:41:00Z"/>
                <w:rFonts w:ascii="Calibri" w:hAnsi="Calibri"/>
              </w:rPr>
            </w:pPr>
            <w:ins w:id="395" w:author="MVI Technologies" w:date="2019-12-10T19:41:00Z">
              <w:del w:id="396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397" w:author="MVI Technologies" w:date="2019-12-10T19:41:00Z"/>
                <w:del w:id="398" w:author="Divek Vellaisamy" w:date="2019-12-11T15:41:00Z"/>
                <w:rFonts w:ascii="Calibri" w:hAnsi="Calibri"/>
              </w:rPr>
            </w:pPr>
            <w:ins w:id="399" w:author="MVI Technologies" w:date="2019-12-10T19:41:00Z">
              <w:del w:id="400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401" w:author="MVI Technologies" w:date="2019-12-10T19:18:00Z"/>
          <w:del w:id="402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403" w:author="MVI Technologies" w:date="2019-12-10T19:18:00Z"/>
          <w:del w:id="404" w:author="Divek Vellaisamy" w:date="2019-12-11T15:41:00Z"/>
          <w:rFonts w:ascii="Calibri" w:hAnsi="Calibri"/>
        </w:rPr>
      </w:pPr>
      <w:ins w:id="405" w:author="MVI Technologies" w:date="2019-12-10T19:18:00Z">
        <w:del w:id="406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407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408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409" w:author="MVI Technologies" w:date="2019-12-10T19:18:00Z"/>
          <w:del w:id="410" w:author="Divek Vellaisamy" w:date="2019-12-11T15:41:00Z"/>
          <w:trPrChange w:id="411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412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413" w:author="MVI Technologies" w:date="2019-12-10T19:18:00Z"/>
                <w:del w:id="41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15" w:author="MVI Technologies" w:date="2019-12-10T19:18:00Z">
              <w:del w:id="41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417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418" w:author="MVI Technologies" w:date="2019-12-10T19:18:00Z"/>
                <w:del w:id="41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20" w:author="MVI Technologies" w:date="2019-12-10T19:18:00Z">
              <w:del w:id="42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22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423" w:author="MVI Technologies" w:date="2019-12-10T19:18:00Z"/>
                <w:del w:id="42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25" w:author="MVI Technologies" w:date="2019-12-10T19:18:00Z">
              <w:del w:id="42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27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428" w:author="MVI Technologies" w:date="2019-12-10T19:18:00Z"/>
                <w:del w:id="42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0" w:author="MVI Technologies" w:date="2019-12-10T19:18:00Z">
              <w:del w:id="43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432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433" w:author="MVI Technologies" w:date="2019-12-10T19:18:00Z"/>
                <w:del w:id="434" w:author="Divek Vellaisamy" w:date="2019-12-11T15:41:00Z"/>
                <w:rFonts w:ascii="Calibri" w:hAnsi="Calibri"/>
              </w:rPr>
            </w:pPr>
            <w:ins w:id="435" w:author="MVI Technologies" w:date="2019-12-10T19:18:00Z">
              <w:del w:id="43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437" w:author="MVI Technologies" w:date="2019-12-10T19:18:00Z"/>
          <w:del w:id="438" w:author="Divek Vellaisamy" w:date="2019-12-11T15:41:00Z"/>
          <w:trPrChange w:id="43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40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1" w:author="MVI Technologies" w:date="2019-12-10T19:18:00Z"/>
                <w:del w:id="442" w:author="Divek Vellaisamy" w:date="2019-12-11T15:41:00Z"/>
                <w:rFonts w:ascii="Calibri" w:eastAsia="Calibri" w:hAnsi="Calibri" w:cs="Calibri"/>
              </w:rPr>
            </w:pPr>
            <w:ins w:id="443" w:author="MVI Technologies" w:date="2019-12-10T19:18:00Z">
              <w:del w:id="4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445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6" w:author="MVI Technologies" w:date="2019-12-10T19:18:00Z"/>
                <w:del w:id="447" w:author="Divek Vellaisamy" w:date="2019-12-11T15:41:00Z"/>
                <w:rFonts w:ascii="Calibri" w:eastAsia="Calibri" w:hAnsi="Calibri" w:cs="Calibri"/>
              </w:rPr>
            </w:pPr>
            <w:ins w:id="448" w:author="MVI Technologies" w:date="2019-12-10T19:18:00Z">
              <w:del w:id="44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50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1" w:author="MVI Technologies" w:date="2019-12-10T19:18:00Z"/>
                <w:del w:id="452" w:author="Divek Vellaisamy" w:date="2019-12-11T15:41:00Z"/>
                <w:rFonts w:ascii="Calibri" w:eastAsia="Calibri" w:hAnsi="Calibri" w:cs="Calibri"/>
              </w:rPr>
            </w:pPr>
            <w:ins w:id="453" w:author="MVI Technologies" w:date="2019-12-10T19:18:00Z">
              <w:del w:id="45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55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6" w:author="MVI Technologies" w:date="2019-12-10T19:18:00Z"/>
                <w:del w:id="457" w:author="Divek Vellaisamy" w:date="2019-12-11T15:41:00Z"/>
                <w:rFonts w:ascii="Calibri" w:eastAsia="Calibri" w:hAnsi="Calibri" w:cs="Calibri"/>
              </w:rPr>
            </w:pPr>
            <w:ins w:id="458" w:author="MVI Technologies" w:date="2019-12-10T19:18:00Z">
              <w:del w:id="45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60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461" w:author="MVI Technologies" w:date="2019-12-10T19:18:00Z"/>
                <w:del w:id="462" w:author="Divek Vellaisamy" w:date="2019-12-11T15:41:00Z"/>
                <w:rFonts w:ascii="Calibri" w:hAnsi="Calibri"/>
              </w:rPr>
            </w:pPr>
            <w:ins w:id="463" w:author="MVI Technologies" w:date="2019-12-10T19:18:00Z">
              <w:del w:id="4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465" w:author="MVI Technologies" w:date="2019-12-10T19:18:00Z"/>
          <w:del w:id="466" w:author="Divek Vellaisamy" w:date="2019-12-11T15:41:00Z"/>
          <w:trPrChange w:id="46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68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9" w:author="MVI Technologies" w:date="2019-12-10T19:18:00Z"/>
                <w:del w:id="470" w:author="Divek Vellaisamy" w:date="2019-12-11T15:41:00Z"/>
                <w:rFonts w:ascii="Calibri" w:eastAsia="Calibri" w:hAnsi="Calibri" w:cs="Calibri"/>
              </w:rPr>
            </w:pPr>
            <w:ins w:id="471" w:author="MVI Technologies" w:date="2019-12-10T19:18:00Z">
              <w:del w:id="47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473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4" w:author="MVI Technologies" w:date="2019-12-10T19:18:00Z"/>
                <w:del w:id="475" w:author="Divek Vellaisamy" w:date="2019-12-11T15:41:00Z"/>
                <w:rFonts w:ascii="Calibri" w:eastAsia="Calibri" w:hAnsi="Calibri" w:cs="Calibri"/>
              </w:rPr>
            </w:pPr>
            <w:ins w:id="476" w:author="MVI Technologies" w:date="2019-12-10T19:18:00Z">
              <w:del w:id="47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8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9" w:author="MVI Technologies" w:date="2019-12-10T19:18:00Z"/>
                <w:del w:id="480" w:author="Divek Vellaisamy" w:date="2019-12-11T15:41:00Z"/>
                <w:rFonts w:ascii="Calibri" w:hAnsi="Calibri"/>
              </w:rPr>
            </w:pPr>
            <w:ins w:id="481" w:author="MVI Technologies" w:date="2019-12-10T19:18:00Z">
              <w:del w:id="48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83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4" w:author="MVI Technologies" w:date="2019-12-10T19:18:00Z"/>
                <w:del w:id="485" w:author="Divek Vellaisamy" w:date="2019-12-11T15:41:00Z"/>
                <w:rFonts w:ascii="Calibri" w:eastAsia="Calibri" w:hAnsi="Calibri" w:cs="Calibri"/>
              </w:rPr>
            </w:pPr>
            <w:ins w:id="486" w:author="MVI Technologies" w:date="2019-12-10T19:18:00Z">
              <w:del w:id="487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8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489" w:author="MVI Technologies" w:date="2019-12-10T19:18:00Z"/>
                <w:del w:id="490" w:author="Divek Vellaisamy" w:date="2019-12-11T15:41:00Z"/>
                <w:rFonts w:ascii="Calibri" w:eastAsia="Calibri" w:hAnsi="Calibri" w:cs="Calibri"/>
              </w:rPr>
            </w:pPr>
            <w:ins w:id="491" w:author="MVI Technologies" w:date="2019-12-10T19:18:00Z">
              <w:del w:id="4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493" w:author="MVI Technologies" w:date="2019-12-10T19:18:00Z"/>
          <w:del w:id="494" w:author="Divek Vellaisamy" w:date="2019-12-11T15:41:00Z"/>
          <w:trPrChange w:id="495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96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7" w:author="MVI Technologies" w:date="2019-12-10T19:18:00Z"/>
                <w:del w:id="498" w:author="Divek Vellaisamy" w:date="2019-12-11T15:41:00Z"/>
                <w:rFonts w:ascii="Calibri" w:eastAsia="Calibri" w:hAnsi="Calibri" w:cs="Calibri"/>
              </w:rPr>
            </w:pPr>
            <w:ins w:id="499" w:author="MVI Technologies" w:date="2019-12-10T19:18:00Z">
              <w:del w:id="5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501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02" w:author="MVI Technologies" w:date="2019-12-10T19:18:00Z"/>
                <w:del w:id="503" w:author="Divek Vellaisamy" w:date="2019-12-11T15:41:00Z"/>
                <w:rFonts w:ascii="Calibri" w:hAnsi="Calibri"/>
              </w:rPr>
            </w:pPr>
            <w:ins w:id="504" w:author="MVI Technologies" w:date="2019-12-10T19:18:00Z">
              <w:del w:id="50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06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07" w:author="MVI Technologies" w:date="2019-12-10T19:18:00Z"/>
                <w:del w:id="508" w:author="Divek Vellaisamy" w:date="2019-12-11T15:41:00Z"/>
                <w:rFonts w:ascii="Calibri" w:hAnsi="Calibri"/>
              </w:rPr>
            </w:pPr>
            <w:ins w:id="509" w:author="MVI Technologies" w:date="2019-12-10T19:18:00Z">
              <w:del w:id="51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11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12" w:author="MVI Technologies" w:date="2019-12-10T19:18:00Z"/>
                <w:del w:id="513" w:author="Divek Vellaisamy" w:date="2019-12-11T15:41:00Z"/>
                <w:rFonts w:ascii="Calibri" w:hAnsi="Calibri"/>
              </w:rPr>
            </w:pPr>
            <w:ins w:id="514" w:author="MVI Technologies" w:date="2019-12-10T19:18:00Z">
              <w:del w:id="515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516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517" w:author="MVI Technologies" w:date="2019-12-10T19:18:00Z"/>
                <w:del w:id="518" w:author="Divek Vellaisamy" w:date="2019-12-11T15:41:00Z"/>
                <w:rFonts w:ascii="Calibri" w:eastAsia="Calibri" w:hAnsi="Calibri" w:cs="Calibri"/>
              </w:rPr>
            </w:pPr>
            <w:ins w:id="519" w:author="MVI Technologies" w:date="2019-12-10T19:18:00Z">
              <w:del w:id="5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521" w:author="MVI Technologies" w:date="2019-12-10T19:18:00Z"/>
          <w:del w:id="522" w:author="Divek Vellaisamy" w:date="2019-12-11T15:41:00Z"/>
          <w:trPrChange w:id="52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524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25" w:author="MVI Technologies" w:date="2019-12-10T19:18:00Z"/>
                <w:del w:id="526" w:author="Divek Vellaisamy" w:date="2019-12-11T15:41:00Z"/>
                <w:rFonts w:ascii="Calibri" w:eastAsia="Calibri" w:hAnsi="Calibri" w:cs="Calibri"/>
              </w:rPr>
            </w:pPr>
            <w:ins w:id="527" w:author="MVI Technologies" w:date="2019-12-10T19:18:00Z">
              <w:del w:id="528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529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30" w:author="MVI Technologies" w:date="2019-12-10T19:18:00Z"/>
                <w:del w:id="531" w:author="Divek Vellaisamy" w:date="2019-12-11T15:41:00Z"/>
                <w:rFonts w:ascii="Calibri" w:hAnsi="Calibri"/>
              </w:rPr>
            </w:pPr>
            <w:ins w:id="532" w:author="MVI Technologies" w:date="2019-12-10T19:18:00Z">
              <w:del w:id="53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34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35" w:author="MVI Technologies" w:date="2019-12-10T19:18:00Z"/>
                <w:del w:id="536" w:author="Divek Vellaisamy" w:date="2019-12-11T15:41:00Z"/>
                <w:rFonts w:ascii="Calibri" w:hAnsi="Calibri"/>
              </w:rPr>
            </w:pPr>
            <w:ins w:id="537" w:author="MVI Technologies" w:date="2019-12-10T19:18:00Z">
              <w:del w:id="53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39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40" w:author="MVI Technologies" w:date="2019-12-10T19:18:00Z"/>
                <w:del w:id="541" w:author="Divek Vellaisamy" w:date="2019-12-11T15:41:00Z"/>
                <w:rFonts w:ascii="Calibri" w:hAnsi="Calibri"/>
              </w:rPr>
            </w:pPr>
            <w:ins w:id="542" w:author="MVI Technologies" w:date="2019-12-10T19:18:00Z">
              <w:del w:id="543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544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545" w:author="MVI Technologies" w:date="2019-12-10T19:18:00Z"/>
                <w:del w:id="546" w:author="Divek Vellaisamy" w:date="2019-12-11T15:41:00Z"/>
                <w:rFonts w:ascii="Calibri" w:eastAsia="Calibri" w:hAnsi="Calibri" w:cs="Calibri"/>
              </w:rPr>
            </w:pPr>
            <w:ins w:id="547" w:author="MVI Technologies" w:date="2019-12-10T19:18:00Z">
              <w:del w:id="5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549" w:author="MVI Technologies" w:date="2019-12-10T19:18:00Z"/>
          <w:del w:id="550" w:author="Divek Vellaisamy" w:date="2019-12-11T15:41:00Z"/>
          <w:trPrChange w:id="55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552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553" w:author="MVI Technologies" w:date="2019-12-10T19:18:00Z"/>
                <w:del w:id="554" w:author="Divek Vellaisamy" w:date="2019-12-11T15:41:00Z"/>
                <w:rFonts w:ascii="Calibri" w:eastAsia="Calibri" w:hAnsi="Calibri" w:cs="Calibri"/>
              </w:rPr>
            </w:pPr>
            <w:ins w:id="555" w:author="MVI Technologies" w:date="2019-12-10T19:49:00Z">
              <w:del w:id="55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557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58" w:author="MVI Technologies" w:date="2019-12-10T19:18:00Z"/>
                <w:del w:id="559" w:author="Divek Vellaisamy" w:date="2019-12-11T15:41:00Z"/>
                <w:rFonts w:ascii="Calibri" w:hAnsi="Calibri"/>
              </w:rPr>
            </w:pPr>
            <w:ins w:id="560" w:author="MVI Technologies" w:date="2019-12-10T19:18:00Z">
              <w:del w:id="56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2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63" w:author="MVI Technologies" w:date="2019-12-10T19:18:00Z"/>
                <w:del w:id="564" w:author="Divek Vellaisamy" w:date="2019-12-11T15:41:00Z"/>
                <w:rFonts w:ascii="Calibri" w:hAnsi="Calibri"/>
              </w:rPr>
            </w:pPr>
            <w:ins w:id="565" w:author="MVI Technologies" w:date="2019-12-10T19:18:00Z">
              <w:del w:id="56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7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568" w:author="MVI Technologies" w:date="2019-12-10T19:18:00Z"/>
                <w:del w:id="569" w:author="Divek Vellaisamy" w:date="2019-12-11T15:41:00Z"/>
                <w:rFonts w:ascii="Calibri" w:hAnsi="Calibri"/>
              </w:rPr>
            </w:pPr>
            <w:ins w:id="570" w:author="MVI Technologies" w:date="2019-12-10T19:18:00Z">
              <w:del w:id="571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572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573" w:author="MVI Technologies" w:date="2019-12-10T19:18:00Z"/>
                <w:del w:id="574" w:author="Divek Vellaisamy" w:date="2019-12-11T15:41:00Z"/>
                <w:rFonts w:ascii="Calibri" w:eastAsia="Calibri" w:hAnsi="Calibri" w:cs="Calibri"/>
              </w:rPr>
            </w:pPr>
            <w:ins w:id="575" w:author="MVI Technologies" w:date="2019-12-10T19:18:00Z">
              <w:del w:id="5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577" w:author="MVI Technologies" w:date="2019-12-10T19:18:00Z"/>
          <w:del w:id="578" w:author="Divek Vellaisamy" w:date="2019-12-11T15:41:00Z"/>
          <w:trPrChange w:id="57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580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581" w:author="MVI Technologies" w:date="2019-12-10T19:18:00Z"/>
                <w:del w:id="582" w:author="Divek Vellaisamy" w:date="2019-12-11T15:41:00Z"/>
                <w:rFonts w:ascii="Calibri" w:eastAsia="Calibri" w:hAnsi="Calibri" w:cs="Calibri"/>
              </w:rPr>
            </w:pPr>
            <w:ins w:id="583" w:author="MVI Technologies" w:date="2019-12-11T14:31:00Z">
              <w:del w:id="5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585" w:author="MVI Technologies" w:date="2019-12-10T19:18:00Z">
              <w:del w:id="586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587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588" w:author="MVI Technologies" w:date="2019-12-10T19:18:00Z"/>
                <w:del w:id="589" w:author="Divek Vellaisamy" w:date="2019-12-11T15:41:00Z"/>
                <w:rFonts w:ascii="Calibri" w:hAnsi="Calibri"/>
              </w:rPr>
            </w:pPr>
            <w:ins w:id="590" w:author="MVI Technologies" w:date="2019-12-10T19:18:00Z">
              <w:del w:id="59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592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593" w:author="MVI Technologies" w:date="2019-12-10T19:18:00Z"/>
                <w:del w:id="594" w:author="Divek Vellaisamy" w:date="2019-12-11T15:41:00Z"/>
                <w:rFonts w:ascii="Calibri" w:eastAsia="Calibri" w:hAnsi="Calibri" w:cs="Calibri"/>
              </w:rPr>
            </w:pPr>
            <w:ins w:id="595" w:author="MVI Technologies" w:date="2019-12-10T19:18:00Z">
              <w:del w:id="5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97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598" w:author="MVI Technologies" w:date="2019-12-10T19:18:00Z"/>
                <w:del w:id="599" w:author="Divek Vellaisamy" w:date="2019-12-11T15:41:00Z"/>
                <w:rFonts w:ascii="Calibri" w:eastAsia="Calibri" w:hAnsi="Calibri" w:cs="Calibri"/>
              </w:rPr>
            </w:pPr>
            <w:ins w:id="600" w:author="MVI Technologies" w:date="2019-12-10T19:18:00Z">
              <w:del w:id="60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602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603" w:author="MVI Technologies" w:date="2019-12-10T19:18:00Z"/>
                <w:del w:id="604" w:author="Divek Vellaisamy" w:date="2019-12-11T15:41:00Z"/>
                <w:rFonts w:ascii="Calibri" w:hAnsi="Calibri"/>
              </w:rPr>
            </w:pPr>
            <w:ins w:id="605" w:author="MVI Technologies" w:date="2019-12-10T19:18:00Z">
              <w:del w:id="606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607" w:author="MVI Technologies" w:date="2019-12-11T15:41:00Z">
              <w:del w:id="608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609" w:author="MVI Technologies" w:date="2019-12-10T19:18:00Z"/>
          <w:del w:id="610" w:author="Divek Vellaisamy" w:date="2019-12-11T15:41:00Z"/>
          <w:trPrChange w:id="61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612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613" w:author="MVI Technologies" w:date="2019-12-10T19:18:00Z"/>
                <w:del w:id="614" w:author="Divek Vellaisamy" w:date="2019-12-11T15:41:00Z"/>
                <w:rFonts w:ascii="Calibri" w:eastAsia="Calibri" w:hAnsi="Calibri" w:cs="Calibri"/>
              </w:rPr>
            </w:pPr>
            <w:ins w:id="615" w:author="MVI Technologies" w:date="2019-12-11T14:31:00Z">
              <w:del w:id="6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617" w:author="MVI Technologies" w:date="2019-12-10T19:18:00Z">
              <w:del w:id="618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619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620" w:author="MVI Technologies" w:date="2019-12-10T19:18:00Z"/>
                <w:del w:id="621" w:author="Divek Vellaisamy" w:date="2019-12-11T15:41:00Z"/>
                <w:rFonts w:ascii="Calibri" w:hAnsi="Calibri"/>
              </w:rPr>
            </w:pPr>
            <w:ins w:id="622" w:author="MVI Technologies" w:date="2019-12-10T19:18:00Z">
              <w:del w:id="62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624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625" w:author="MVI Technologies" w:date="2019-12-10T19:18:00Z"/>
                <w:del w:id="626" w:author="Divek Vellaisamy" w:date="2019-12-11T15:41:00Z"/>
                <w:rFonts w:ascii="Calibri" w:eastAsia="Calibri" w:hAnsi="Calibri" w:cs="Calibri"/>
              </w:rPr>
            </w:pPr>
            <w:ins w:id="627" w:author="MVI Technologies" w:date="2019-12-10T19:18:00Z">
              <w:del w:id="62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629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630" w:author="MVI Technologies" w:date="2019-12-10T19:18:00Z"/>
                <w:del w:id="631" w:author="Divek Vellaisamy" w:date="2019-12-11T15:41:00Z"/>
                <w:rFonts w:ascii="Calibri" w:eastAsia="Calibri" w:hAnsi="Calibri" w:cs="Calibri"/>
              </w:rPr>
            </w:pPr>
            <w:ins w:id="632" w:author="MVI Technologies" w:date="2019-12-10T19:18:00Z">
              <w:del w:id="63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634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635" w:author="MVI Technologies" w:date="2019-12-10T19:18:00Z"/>
                <w:del w:id="636" w:author="Divek Vellaisamy" w:date="2019-12-11T15:41:00Z"/>
                <w:rFonts w:ascii="Calibri" w:hAnsi="Calibri"/>
              </w:rPr>
            </w:pPr>
            <w:ins w:id="637" w:author="MVI Technologies" w:date="2019-12-10T19:18:00Z">
              <w:del w:id="638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639" w:author="MVI Technologies" w:date="2019-12-11T15:42:00Z">
              <w:del w:id="640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641" w:author="MVI Technologies" w:date="2019-12-10T19:52:00Z"/>
          <w:del w:id="642" w:author="Divek Vellaisamy" w:date="2019-12-11T15:41:00Z"/>
          <w:trPrChange w:id="643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644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645" w:author="MVI Technologies" w:date="2019-12-10T19:52:00Z"/>
                <w:del w:id="646" w:author="Divek Vellaisamy" w:date="2019-12-11T15:41:00Z"/>
                <w:rFonts w:ascii="Calibri" w:eastAsia="Calibri" w:hAnsi="Calibri" w:cs="Calibri"/>
              </w:rPr>
            </w:pPr>
            <w:ins w:id="647" w:author="MVI Technologies" w:date="2019-12-10T19:52:00Z">
              <w:del w:id="6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649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650" w:author="MVI Technologies" w:date="2019-12-10T19:52:00Z"/>
                <w:del w:id="651" w:author="Divek Vellaisamy" w:date="2019-12-11T15:41:00Z"/>
                <w:rFonts w:ascii="Calibri" w:hAnsi="Calibri"/>
              </w:rPr>
            </w:pPr>
            <w:ins w:id="652" w:author="MVI Technologies" w:date="2019-12-10T19:52:00Z">
              <w:del w:id="65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654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655" w:author="MVI Technologies" w:date="2019-12-10T19:52:00Z"/>
                <w:del w:id="656" w:author="Divek Vellaisamy" w:date="2019-12-11T15:41:00Z"/>
                <w:rFonts w:ascii="Calibri" w:hAnsi="Calibri"/>
              </w:rPr>
            </w:pPr>
            <w:ins w:id="657" w:author="MVI Technologies" w:date="2019-12-10T19:52:00Z">
              <w:del w:id="65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659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660" w:author="MVI Technologies" w:date="2019-12-10T19:52:00Z"/>
                <w:del w:id="661" w:author="Divek Vellaisamy" w:date="2019-12-11T15:41:00Z"/>
                <w:rFonts w:ascii="Calibri" w:hAnsi="Calibri"/>
              </w:rPr>
            </w:pPr>
            <w:ins w:id="662" w:author="MVI Technologies" w:date="2019-12-10T19:52:00Z">
              <w:del w:id="663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66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665" w:author="MVI Technologies" w:date="2019-12-10T19:52:00Z"/>
                <w:del w:id="666" w:author="Divek Vellaisamy" w:date="2019-12-11T15:41:00Z"/>
                <w:rFonts w:ascii="Calibri" w:hAnsi="Calibri"/>
              </w:rPr>
            </w:pPr>
            <w:ins w:id="667" w:author="MVI Technologies" w:date="2019-12-10T19:52:00Z">
              <w:del w:id="668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669" w:author="MVI Technologies" w:date="2019-12-10T19:18:00Z"/>
          <w:del w:id="670" w:author="Divek Vellaisamy" w:date="2019-12-11T15:41:00Z"/>
          <w:trPrChange w:id="67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672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673" w:author="MVI Technologies" w:date="2019-12-10T19:18:00Z"/>
                <w:del w:id="674" w:author="Divek Vellaisamy" w:date="2019-12-11T15:41:00Z"/>
                <w:rFonts w:ascii="Calibri" w:eastAsia="Calibri" w:hAnsi="Calibri" w:cs="Calibri"/>
                <w:lang w:val="en-IN"/>
              </w:rPr>
            </w:pPr>
            <w:ins w:id="675" w:author="MVI Technologies" w:date="2019-12-10T19:18:00Z">
              <w:del w:id="67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677" w:author="MVI Technologies" w:date="2019-12-10T19:42:00Z">
              <w:del w:id="67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679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680" w:author="MVI Technologies" w:date="2019-12-10T19:18:00Z"/>
                <w:del w:id="681" w:author="Divek Vellaisamy" w:date="2019-12-11T15:41:00Z"/>
                <w:rFonts w:ascii="Calibri" w:hAnsi="Calibri"/>
                <w:lang w:val="en-IN"/>
              </w:rPr>
            </w:pPr>
            <w:ins w:id="682" w:author="MVI Technologies" w:date="2019-12-10T19:18:00Z">
              <w:del w:id="68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68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685" w:author="MVI Technologies" w:date="2019-12-10T19:18:00Z"/>
                <w:del w:id="686" w:author="Divek Vellaisamy" w:date="2019-12-11T15:41:00Z"/>
                <w:rFonts w:ascii="Calibri" w:hAnsi="Calibri"/>
                <w:lang w:val="en-IN"/>
              </w:rPr>
            </w:pPr>
            <w:ins w:id="687" w:author="MVI Technologies" w:date="2019-12-10T19:18:00Z">
              <w:del w:id="68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68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690" w:author="MVI Technologies" w:date="2019-12-10T19:18:00Z"/>
                <w:del w:id="691" w:author="Divek Vellaisamy" w:date="2019-12-11T15:41:00Z"/>
                <w:rFonts w:ascii="Calibri" w:hAnsi="Calibri"/>
                <w:lang w:val="en-IN"/>
              </w:rPr>
            </w:pPr>
            <w:ins w:id="692" w:author="MVI Technologies" w:date="2019-12-10T19:18:00Z">
              <w:del w:id="69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694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695" w:author="MVI Technologies" w:date="2019-12-10T19:18:00Z"/>
                <w:del w:id="696" w:author="Divek Vellaisamy" w:date="2019-12-11T15:41:00Z"/>
                <w:rFonts w:ascii="Calibri" w:eastAsia="Calibri" w:hAnsi="Calibri" w:cs="Calibri"/>
                <w:lang w:val="en-IN"/>
              </w:rPr>
            </w:pPr>
            <w:ins w:id="697" w:author="MVI Technologies" w:date="2019-12-10T19:18:00Z">
              <w:del w:id="69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699" w:author="MVI Technologies" w:date="2019-12-10T19:42:00Z">
              <w:del w:id="700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701" w:author="MVI Technologies" w:date="2019-12-10T19:18:00Z">
              <w:del w:id="702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703" w:author="MVI Technologies" w:date="2019-12-10T19:42:00Z">
              <w:del w:id="704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705" w:author="MVI Technologies" w:date="2019-12-11T15:42:00Z">
              <w:del w:id="706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707" w:author="MVI Technologies" w:date="2019-12-10T19:42:00Z">
              <w:del w:id="70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709" w:author="MVI Technologies" w:date="2019-12-11T16:31:00Z">
              <w:del w:id="710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711" w:author="MVI Technologies" w:date="2019-12-10T19:51:00Z"/>
          <w:del w:id="712" w:author="Divek Vellaisamy" w:date="2019-12-11T15:41:00Z"/>
          <w:trPrChange w:id="713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714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715" w:author="MVI Technologies" w:date="2019-12-10T19:51:00Z"/>
                <w:del w:id="716" w:author="Divek Vellaisamy" w:date="2019-12-11T15:41:00Z"/>
                <w:rFonts w:ascii="Calibri" w:eastAsia="Calibri" w:hAnsi="Calibri" w:cs="Calibri"/>
              </w:rPr>
            </w:pPr>
            <w:ins w:id="717" w:author="MVI Technologies" w:date="2019-12-10T19:51:00Z">
              <w:del w:id="71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719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720" w:author="MVI Technologies" w:date="2019-12-10T19:51:00Z"/>
                <w:del w:id="721" w:author="Divek Vellaisamy" w:date="2019-12-11T15:41:00Z"/>
                <w:rFonts w:ascii="Calibri" w:hAnsi="Calibri"/>
              </w:rPr>
            </w:pPr>
            <w:ins w:id="722" w:author="MVI Technologies" w:date="2019-12-10T19:51:00Z">
              <w:del w:id="72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724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725" w:author="MVI Technologies" w:date="2019-12-10T19:51:00Z"/>
                <w:del w:id="726" w:author="Divek Vellaisamy" w:date="2019-12-11T15:41:00Z"/>
                <w:rFonts w:ascii="Calibri" w:hAnsi="Calibri"/>
              </w:rPr>
            </w:pPr>
            <w:ins w:id="727" w:author="MVI Technologies" w:date="2019-12-10T19:51:00Z">
              <w:del w:id="72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729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730" w:author="MVI Technologies" w:date="2019-12-10T19:51:00Z"/>
                <w:del w:id="731" w:author="Divek Vellaisamy" w:date="2019-12-11T15:41:00Z"/>
                <w:rFonts w:ascii="Calibri" w:hAnsi="Calibri"/>
              </w:rPr>
            </w:pPr>
            <w:ins w:id="732" w:author="MVI Technologies" w:date="2019-12-10T19:51:00Z">
              <w:del w:id="733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73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735" w:author="MVI Technologies" w:date="2019-12-10T19:51:00Z"/>
                <w:del w:id="736" w:author="Divek Vellaisamy" w:date="2019-12-11T15:41:00Z"/>
                <w:rFonts w:ascii="Calibri" w:eastAsia="Calibri" w:hAnsi="Calibri" w:cs="Calibri"/>
              </w:rPr>
            </w:pPr>
            <w:ins w:id="737" w:author="MVI Technologies" w:date="2019-12-10T19:51:00Z">
              <w:del w:id="738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739" w:author="MVI Technologies" w:date="2019-12-10T19:41:00Z"/>
          <w:del w:id="740" w:author="Divek Vellaisamy" w:date="2019-12-11T15:41:00Z"/>
          <w:trPrChange w:id="74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742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43" w:author="MVI Technologies" w:date="2019-12-10T19:41:00Z"/>
                <w:del w:id="744" w:author="Divek Vellaisamy" w:date="2019-12-11T15:41:00Z"/>
                <w:rFonts w:ascii="Calibri" w:eastAsia="Calibri" w:hAnsi="Calibri" w:cs="Calibri"/>
                <w:lang w:val="en-IN"/>
              </w:rPr>
            </w:pPr>
            <w:ins w:id="745" w:author="MVI Technologies" w:date="2019-12-10T19:41:00Z">
              <w:del w:id="74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747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48" w:author="MVI Technologies" w:date="2019-12-10T19:41:00Z"/>
                <w:del w:id="749" w:author="Divek Vellaisamy" w:date="2019-12-11T15:41:00Z"/>
                <w:rFonts w:ascii="Calibri" w:hAnsi="Calibri"/>
                <w:lang w:val="en-IN"/>
              </w:rPr>
            </w:pPr>
            <w:ins w:id="750" w:author="MVI Technologies" w:date="2019-12-10T19:41:00Z">
              <w:del w:id="75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75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53" w:author="MVI Technologies" w:date="2019-12-10T19:41:00Z"/>
                <w:del w:id="754" w:author="Divek Vellaisamy" w:date="2019-12-11T15:41:00Z"/>
                <w:rFonts w:ascii="Calibri" w:hAnsi="Calibri"/>
                <w:lang w:val="en-IN"/>
              </w:rPr>
            </w:pPr>
            <w:ins w:id="755" w:author="MVI Technologies" w:date="2019-12-10T19:41:00Z">
              <w:del w:id="75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75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58" w:author="MVI Technologies" w:date="2019-12-10T19:41:00Z"/>
                <w:del w:id="759" w:author="Divek Vellaisamy" w:date="2019-12-11T15:41:00Z"/>
                <w:rFonts w:ascii="Calibri" w:hAnsi="Calibri"/>
                <w:lang w:val="en-IN"/>
              </w:rPr>
            </w:pPr>
            <w:ins w:id="760" w:author="MVI Technologies" w:date="2019-12-10T19:41:00Z">
              <w:del w:id="76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762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763" w:author="MVI Technologies" w:date="2019-12-10T19:41:00Z"/>
                <w:del w:id="764" w:author="Divek Vellaisamy" w:date="2019-12-11T15:41:00Z"/>
                <w:rFonts w:ascii="Calibri" w:hAnsi="Calibri"/>
                <w:lang w:val="en-IN"/>
              </w:rPr>
            </w:pPr>
            <w:ins w:id="765" w:author="MVI Technologies" w:date="2019-12-10T19:41:00Z">
              <w:del w:id="76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767" w:author="MVI Technologies" w:date="2019-12-10T19:41:00Z"/>
          <w:del w:id="768" w:author="Divek Vellaisamy" w:date="2019-12-11T15:41:00Z"/>
          <w:trPrChange w:id="769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770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71" w:author="MVI Technologies" w:date="2019-12-10T19:41:00Z"/>
                <w:del w:id="772" w:author="Divek Vellaisamy" w:date="2019-12-11T15:41:00Z"/>
                <w:rFonts w:ascii="Calibri" w:eastAsia="Calibri" w:hAnsi="Calibri" w:cs="Calibri"/>
                <w:lang w:val="en-IN"/>
              </w:rPr>
            </w:pPr>
            <w:ins w:id="773" w:author="MVI Technologies" w:date="2019-12-10T19:41:00Z">
              <w:del w:id="77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775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76" w:author="MVI Technologies" w:date="2019-12-10T19:41:00Z"/>
                <w:del w:id="777" w:author="Divek Vellaisamy" w:date="2019-12-11T15:41:00Z"/>
                <w:rFonts w:ascii="Calibri" w:hAnsi="Calibri"/>
                <w:lang w:val="en-IN"/>
              </w:rPr>
            </w:pPr>
            <w:ins w:id="778" w:author="MVI Technologies" w:date="2019-12-10T19:41:00Z">
              <w:del w:id="77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780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81" w:author="MVI Technologies" w:date="2019-12-10T19:41:00Z"/>
                <w:del w:id="782" w:author="Divek Vellaisamy" w:date="2019-12-11T15:41:00Z"/>
                <w:rFonts w:ascii="Calibri" w:hAnsi="Calibri"/>
                <w:lang w:val="en-IN"/>
              </w:rPr>
            </w:pPr>
            <w:ins w:id="783" w:author="MVI Technologies" w:date="2019-12-10T19:41:00Z">
              <w:del w:id="78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785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786" w:author="MVI Technologies" w:date="2019-12-10T19:41:00Z"/>
                <w:del w:id="787" w:author="Divek Vellaisamy" w:date="2019-12-11T15:41:00Z"/>
                <w:rFonts w:ascii="Calibri" w:hAnsi="Calibri"/>
                <w:lang w:val="en-IN"/>
              </w:rPr>
            </w:pPr>
            <w:ins w:id="788" w:author="MVI Technologies" w:date="2019-12-10T19:41:00Z">
              <w:del w:id="78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790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791" w:author="MVI Technologies" w:date="2019-12-10T19:41:00Z"/>
                <w:del w:id="792" w:author="Divek Vellaisamy" w:date="2019-12-11T15:41:00Z"/>
                <w:rFonts w:ascii="Calibri" w:hAnsi="Calibri"/>
                <w:lang w:val="en-IN"/>
              </w:rPr>
            </w:pPr>
            <w:ins w:id="793" w:author="MVI Technologies" w:date="2019-12-10T19:41:00Z">
              <w:del w:id="79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795" w:author="MVI Technologies" w:date="2019-12-11T16:12:00Z"/>
          <w:del w:id="796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797" w:author="MVI Technologies" w:date="2019-12-11T16:35:00Z"/>
          <w:del w:id="798" w:author="Divek Vellaisamy" w:date="2019-12-11T15:42:00Z"/>
        </w:rPr>
      </w:pPr>
      <w:ins w:id="799" w:author="MVI Technologies" w:date="2019-12-11T16:12:00Z">
        <w:del w:id="800" w:author="Divek Vellaisamy" w:date="2019-12-11T15:42:00Z">
          <w:r w:rsidDel="00824A87">
            <w:delText>Redeem</w:delText>
          </w:r>
        </w:del>
      </w:ins>
    </w:p>
    <w:p w14:paraId="6A2EDDDA" w14:textId="624E4140" w:rsidR="007D441F" w:rsidRPr="007D441F" w:rsidDel="00564E91" w:rsidRDefault="007D441F">
      <w:pPr>
        <w:rPr>
          <w:ins w:id="801" w:author="MVI Technologies" w:date="2019-12-11T16:12:00Z"/>
          <w:del w:id="802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803" w:author="MVI Technologies" w:date="2019-12-11T16:12:00Z"/>
          <w:del w:id="804" w:author="Divek Vellaisamy" w:date="2019-12-11T15:42:00Z"/>
          <w:rFonts w:ascii="Calibri" w:hAnsi="Calibri"/>
        </w:rPr>
      </w:pPr>
      <w:ins w:id="805" w:author="MVI Technologies" w:date="2019-12-11T16:12:00Z">
        <w:del w:id="806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807" w:author="MVI Technologies" w:date="2019-12-11T16:35:00Z"/>
          <w:del w:id="808" w:author="Divek Vellaisamy" w:date="2019-12-11T15:42:00Z"/>
          <w:rFonts w:ascii="Calibri" w:eastAsia="Calibri" w:hAnsi="Calibri" w:cs="Calibri"/>
        </w:rPr>
      </w:pPr>
      <w:ins w:id="809" w:author="MVI Technologies" w:date="2019-12-11T16:35:00Z">
        <w:del w:id="810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811" w:author="MVI Technologies" w:date="2019-12-11T16:12:00Z">
        <w:del w:id="812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813" w:author="MVI Technologies" w:date="2019-12-11T16:16:00Z">
        <w:del w:id="814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815" w:author="MVI Technologies" w:date="2019-12-11T16:12:00Z">
        <w:del w:id="816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817" w:author="MVI Technologies" w:date="2019-12-11T16:35:00Z">
        <w:del w:id="818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819" w:author="MVI Technologies" w:date="2019-12-11T16:12:00Z">
        <w:del w:id="820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821" w:author="MVI Technologies" w:date="2019-12-11T16:16:00Z">
        <w:del w:id="822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823" w:author="MVI Technologies" w:date="2019-12-11T16:12:00Z">
        <w:del w:id="824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825" w:author="MVI Technologies" w:date="2019-12-11T16:35:00Z">
        <w:del w:id="826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827" w:author="MVI Technologies" w:date="2019-12-11T16:12:00Z"/>
          <w:del w:id="828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829" w:author="MVI Technologies" w:date="2019-12-11T16:12:00Z"/>
          <w:del w:id="830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831" w:author="MVI Technologies" w:date="2019-12-11T16:12:00Z"/>
                <w:del w:id="832" w:author="Divek Vellaisamy" w:date="2019-12-11T15:42:00Z"/>
                <w:rFonts w:ascii="Calibri" w:hAnsi="Calibri"/>
              </w:rPr>
            </w:pPr>
            <w:ins w:id="833" w:author="MVI Technologies" w:date="2019-12-11T16:12:00Z">
              <w:del w:id="83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835" w:author="MVI Technologies" w:date="2019-12-11T16:12:00Z"/>
                <w:del w:id="836" w:author="Divek Vellaisamy" w:date="2019-12-11T15:42:00Z"/>
                <w:rFonts w:ascii="Calibri" w:hAnsi="Calibri"/>
              </w:rPr>
            </w:pPr>
            <w:ins w:id="837" w:author="MVI Technologies" w:date="2019-12-11T16:12:00Z">
              <w:del w:id="83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839" w:author="MVI Technologies" w:date="2019-12-11T16:12:00Z"/>
          <w:del w:id="840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841" w:author="MVI Technologies" w:date="2019-12-11T16:12:00Z"/>
                <w:del w:id="842" w:author="Divek Vellaisamy" w:date="2019-12-11T15:42:00Z"/>
                <w:rFonts w:ascii="Calibri" w:hAnsi="Calibri"/>
              </w:rPr>
            </w:pPr>
            <w:ins w:id="843" w:author="MVI Technologies" w:date="2019-12-11T16:12:00Z">
              <w:del w:id="8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845" w:author="MVI Technologies" w:date="2019-12-11T16:16:00Z">
              <w:del w:id="846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847" w:author="MVI Technologies" w:date="2019-12-11T16:12:00Z">
              <w:del w:id="84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849" w:author="MVI Technologies" w:date="2019-12-11T16:12:00Z"/>
                <w:del w:id="850" w:author="Divek Vellaisamy" w:date="2019-12-11T15:42:00Z"/>
                <w:rFonts w:ascii="Calibri" w:eastAsia="Calibri" w:hAnsi="Calibri" w:cs="Calibri"/>
              </w:rPr>
            </w:pPr>
            <w:ins w:id="851" w:author="MVI Technologies" w:date="2019-12-11T16:12:00Z">
              <w:del w:id="8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853" w:author="MVI Technologies" w:date="2019-12-11T16:12:00Z"/>
          <w:del w:id="854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855" w:author="MVI Technologies" w:date="2019-12-11T16:12:00Z"/>
          <w:del w:id="856" w:author="Divek Vellaisamy" w:date="2019-12-11T15:42:00Z"/>
          <w:rFonts w:ascii="Calibri" w:hAnsi="Calibri"/>
        </w:rPr>
      </w:pPr>
      <w:ins w:id="857" w:author="MVI Technologies" w:date="2019-12-11T16:12:00Z">
        <w:del w:id="858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859" w:author="MVI Technologies" w:date="2019-12-11T16:12:00Z"/>
          <w:del w:id="860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861" w:author="MVI Technologies" w:date="2019-12-11T16:12:00Z"/>
                <w:del w:id="862" w:author="Divek Vellaisamy" w:date="2019-12-11T15:42:00Z"/>
                <w:rFonts w:ascii="Calibri" w:hAnsi="Calibri"/>
              </w:rPr>
            </w:pPr>
            <w:ins w:id="863" w:author="MVI Technologies" w:date="2019-12-11T16:12:00Z">
              <w:del w:id="86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865" w:author="MVI Technologies" w:date="2019-12-11T16:12:00Z"/>
                <w:del w:id="86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67" w:author="MVI Technologies" w:date="2019-12-11T16:12:00Z">
              <w:del w:id="86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869" w:author="MVI Technologies" w:date="2019-12-11T16:12:00Z"/>
                <w:del w:id="87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71" w:author="MVI Technologies" w:date="2019-12-11T16:12:00Z">
              <w:del w:id="872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873" w:author="MVI Technologies" w:date="2019-12-11T16:12:00Z"/>
                <w:del w:id="87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75" w:author="MVI Technologies" w:date="2019-12-11T16:12:00Z">
              <w:del w:id="87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877" w:author="MVI Technologies" w:date="2019-12-11T16:12:00Z"/>
                <w:del w:id="878" w:author="Divek Vellaisamy" w:date="2019-12-11T15:42:00Z"/>
                <w:rFonts w:ascii="Calibri" w:hAnsi="Calibri"/>
              </w:rPr>
            </w:pPr>
            <w:ins w:id="879" w:author="MVI Technologies" w:date="2019-12-11T16:12:00Z">
              <w:del w:id="88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881" w:author="MVI Technologies" w:date="2019-12-11T16:13:00Z"/>
          <w:del w:id="882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883" w:author="MVI Technologies" w:date="2019-12-11T16:13:00Z"/>
                <w:del w:id="884" w:author="Divek Vellaisamy" w:date="2019-12-11T15:42:00Z"/>
                <w:rFonts w:ascii="Calibri" w:eastAsia="Calibri" w:hAnsi="Calibri" w:cs="Calibri"/>
              </w:rPr>
            </w:pPr>
            <w:ins w:id="885" w:author="MVI Technologies" w:date="2019-12-11T16:13:00Z">
              <w:del w:id="88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887" w:author="MVI Technologies" w:date="2019-12-11T16:13:00Z"/>
                <w:del w:id="888" w:author="Divek Vellaisamy" w:date="2019-12-11T15:42:00Z"/>
                <w:rFonts w:ascii="Calibri" w:hAnsi="Calibri"/>
              </w:rPr>
            </w:pPr>
            <w:ins w:id="889" w:author="MVI Technologies" w:date="2019-12-11T16:13:00Z">
              <w:del w:id="89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891" w:author="MVI Technologies" w:date="2019-12-11T16:13:00Z"/>
                <w:del w:id="892" w:author="Divek Vellaisamy" w:date="2019-12-11T15:42:00Z"/>
                <w:rFonts w:ascii="Calibri" w:hAnsi="Calibri"/>
              </w:rPr>
            </w:pPr>
            <w:ins w:id="893" w:author="MVI Technologies" w:date="2019-12-11T16:13:00Z">
              <w:del w:id="89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895" w:author="MVI Technologies" w:date="2019-12-11T16:13:00Z"/>
                <w:del w:id="896" w:author="Divek Vellaisamy" w:date="2019-12-11T15:42:00Z"/>
                <w:rFonts w:ascii="Calibri" w:hAnsi="Calibri"/>
              </w:rPr>
            </w:pPr>
            <w:ins w:id="897" w:author="MVI Technologies" w:date="2019-12-11T16:13:00Z">
              <w:del w:id="898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899" w:author="MVI Technologies" w:date="2019-12-11T16:13:00Z"/>
                <w:del w:id="900" w:author="Divek Vellaisamy" w:date="2019-12-11T15:42:00Z"/>
                <w:rFonts w:ascii="Calibri" w:hAnsi="Calibri"/>
              </w:rPr>
            </w:pPr>
            <w:ins w:id="901" w:author="MVI Technologies" w:date="2019-12-11T16:13:00Z">
              <w:del w:id="902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903" w:author="MVI Technologies" w:date="2019-12-11T16:14:00Z"/>
          <w:del w:id="904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905" w:author="MVI Technologies" w:date="2019-12-11T16:14:00Z"/>
                <w:del w:id="906" w:author="Divek Vellaisamy" w:date="2019-12-11T15:42:00Z"/>
                <w:rFonts w:ascii="Calibri" w:eastAsia="Calibri" w:hAnsi="Calibri" w:cs="Calibri"/>
              </w:rPr>
            </w:pPr>
            <w:ins w:id="907" w:author="MVI Technologies" w:date="2019-12-11T16:14:00Z">
              <w:del w:id="908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909" w:author="MVI Technologies" w:date="2019-12-11T16:14:00Z"/>
                <w:del w:id="910" w:author="Divek Vellaisamy" w:date="2019-12-11T15:42:00Z"/>
                <w:rFonts w:ascii="Calibri" w:eastAsia="Calibri" w:hAnsi="Calibri" w:cs="Calibri"/>
              </w:rPr>
            </w:pPr>
            <w:ins w:id="911" w:author="MVI Technologies" w:date="2019-12-11T16:14:00Z">
              <w:del w:id="91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913" w:author="MVI Technologies" w:date="2019-12-11T16:14:00Z"/>
                <w:del w:id="914" w:author="Divek Vellaisamy" w:date="2019-12-11T15:42:00Z"/>
                <w:rFonts w:ascii="Calibri" w:eastAsia="Calibri" w:hAnsi="Calibri" w:cs="Calibri"/>
              </w:rPr>
            </w:pPr>
            <w:ins w:id="915" w:author="MVI Technologies" w:date="2019-12-11T16:21:00Z">
              <w:del w:id="9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917" w:author="MVI Technologies" w:date="2019-12-11T16:14:00Z"/>
                <w:del w:id="918" w:author="Divek Vellaisamy" w:date="2019-12-11T15:42:00Z"/>
                <w:rFonts w:ascii="Calibri" w:eastAsia="Calibri" w:hAnsi="Calibri" w:cs="Calibri"/>
              </w:rPr>
            </w:pPr>
            <w:ins w:id="919" w:author="MVI Technologies" w:date="2019-12-11T16:14:00Z">
              <w:del w:id="9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921" w:author="MVI Technologies" w:date="2019-12-11T16:14:00Z"/>
                <w:del w:id="922" w:author="Divek Vellaisamy" w:date="2019-12-11T15:42:00Z"/>
                <w:rFonts w:ascii="Calibri" w:hAnsi="Calibri"/>
              </w:rPr>
            </w:pPr>
            <w:ins w:id="923" w:author="MVI Technologies" w:date="2019-12-11T16:14:00Z">
              <w:del w:id="924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925" w:author="MVI Technologies" w:date="2019-12-11T16:14:00Z"/>
          <w:del w:id="926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927" w:author="MVI Technologies" w:date="2019-12-11T16:14:00Z"/>
                <w:del w:id="928" w:author="Divek Vellaisamy" w:date="2019-12-11T15:42:00Z"/>
                <w:rFonts w:ascii="Calibri" w:hAnsi="Calibri"/>
              </w:rPr>
            </w:pPr>
            <w:ins w:id="929" w:author="MVI Technologies" w:date="2019-12-11T16:14:00Z">
              <w:del w:id="93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931" w:author="MVI Technologies" w:date="2019-12-11T16:14:00Z"/>
                <w:del w:id="932" w:author="Divek Vellaisamy" w:date="2019-12-11T15:42:00Z"/>
                <w:rFonts w:ascii="Calibri" w:eastAsia="Calibri" w:hAnsi="Calibri" w:cs="Calibri"/>
              </w:rPr>
            </w:pPr>
            <w:ins w:id="933" w:author="MVI Technologies" w:date="2019-12-11T16:14:00Z">
              <w:del w:id="93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935" w:author="MVI Technologies" w:date="2019-12-11T16:14:00Z"/>
                <w:del w:id="936" w:author="Divek Vellaisamy" w:date="2019-12-11T15:42:00Z"/>
                <w:rFonts w:ascii="Calibri" w:eastAsia="Calibri" w:hAnsi="Calibri" w:cs="Calibri"/>
              </w:rPr>
            </w:pPr>
            <w:ins w:id="937" w:author="MVI Technologies" w:date="2019-12-11T16:21:00Z">
              <w:del w:id="93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939" w:author="MVI Technologies" w:date="2019-12-11T16:14:00Z"/>
                <w:del w:id="940" w:author="Divek Vellaisamy" w:date="2019-12-11T15:42:00Z"/>
                <w:rFonts w:ascii="Calibri" w:eastAsia="Calibri" w:hAnsi="Calibri" w:cs="Calibri"/>
              </w:rPr>
            </w:pPr>
            <w:ins w:id="941" w:author="MVI Technologies" w:date="2019-12-11T16:14:00Z">
              <w:del w:id="94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943" w:author="MVI Technologies" w:date="2019-12-11T16:14:00Z"/>
                <w:del w:id="944" w:author="Divek Vellaisamy" w:date="2019-12-11T15:42:00Z"/>
                <w:rFonts w:ascii="Calibri" w:hAnsi="Calibri"/>
              </w:rPr>
            </w:pPr>
            <w:ins w:id="945" w:author="MVI Technologies" w:date="2019-12-11T16:14:00Z">
              <w:del w:id="946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947" w:author="MVI Technologies" w:date="2019-12-11T16:14:00Z"/>
          <w:del w:id="948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949" w:author="MVI Technologies" w:date="2019-12-11T16:14:00Z"/>
                <w:del w:id="950" w:author="Divek Vellaisamy" w:date="2019-12-11T15:42:00Z"/>
                <w:rFonts w:ascii="Calibri" w:eastAsia="Calibri" w:hAnsi="Calibri" w:cs="Calibri"/>
              </w:rPr>
            </w:pPr>
            <w:ins w:id="951" w:author="MVI Technologies" w:date="2019-12-11T16:14:00Z">
              <w:del w:id="9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953" w:author="MVI Technologies" w:date="2019-12-11T16:14:00Z"/>
                <w:del w:id="954" w:author="Divek Vellaisamy" w:date="2019-12-11T15:42:00Z"/>
                <w:rFonts w:ascii="Calibri" w:hAnsi="Calibri"/>
              </w:rPr>
            </w:pPr>
            <w:ins w:id="955" w:author="MVI Technologies" w:date="2019-12-11T16:14:00Z">
              <w:del w:id="9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957" w:author="MVI Technologies" w:date="2019-12-11T16:14:00Z"/>
                <w:del w:id="958" w:author="Divek Vellaisamy" w:date="2019-12-11T15:42:00Z"/>
                <w:rFonts w:ascii="Calibri" w:hAnsi="Calibri"/>
              </w:rPr>
            </w:pPr>
            <w:ins w:id="959" w:author="MVI Technologies" w:date="2019-12-11T16:14:00Z">
              <w:del w:id="96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961" w:author="MVI Technologies" w:date="2019-12-11T16:14:00Z"/>
                <w:del w:id="962" w:author="Divek Vellaisamy" w:date="2019-12-11T15:42:00Z"/>
                <w:rFonts w:ascii="Calibri" w:hAnsi="Calibri"/>
              </w:rPr>
            </w:pPr>
            <w:ins w:id="963" w:author="MVI Technologies" w:date="2019-12-11T16:14:00Z">
              <w:del w:id="964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965" w:author="MVI Technologies" w:date="2019-12-11T16:14:00Z"/>
                <w:del w:id="966" w:author="Divek Vellaisamy" w:date="2019-12-11T15:42:00Z"/>
                <w:rFonts w:ascii="Calibri" w:hAnsi="Calibri"/>
              </w:rPr>
            </w:pPr>
            <w:ins w:id="967" w:author="MVI Technologies" w:date="2019-12-11T16:14:00Z">
              <w:del w:id="968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969" w:author="MVI Technologies" w:date="2019-12-11T16:14:00Z"/>
          <w:del w:id="970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971" w:author="MVI Technologies" w:date="2019-12-11T16:14:00Z"/>
                <w:del w:id="972" w:author="Divek Vellaisamy" w:date="2019-12-11T15:42:00Z"/>
                <w:rFonts w:ascii="Calibri" w:eastAsia="Calibri" w:hAnsi="Calibri" w:cs="Calibri"/>
              </w:rPr>
            </w:pPr>
            <w:ins w:id="973" w:author="MVI Technologies" w:date="2019-12-11T16:14:00Z">
              <w:del w:id="97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975" w:author="MVI Technologies" w:date="2019-12-11T16:14:00Z"/>
                <w:del w:id="976" w:author="Divek Vellaisamy" w:date="2019-12-11T15:42:00Z"/>
                <w:rFonts w:ascii="Calibri" w:hAnsi="Calibri"/>
              </w:rPr>
            </w:pPr>
            <w:ins w:id="977" w:author="MVI Technologies" w:date="2019-12-11T16:14:00Z">
              <w:del w:id="978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979" w:author="MVI Technologies" w:date="2019-12-11T16:14:00Z"/>
                <w:del w:id="980" w:author="Divek Vellaisamy" w:date="2019-12-11T15:42:00Z"/>
                <w:rFonts w:ascii="Calibri" w:hAnsi="Calibri"/>
              </w:rPr>
            </w:pPr>
            <w:ins w:id="981" w:author="MVI Technologies" w:date="2019-12-11T16:14:00Z">
              <w:del w:id="98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983" w:author="MVI Technologies" w:date="2019-12-11T16:14:00Z"/>
                <w:del w:id="984" w:author="Divek Vellaisamy" w:date="2019-12-11T15:42:00Z"/>
                <w:rFonts w:ascii="Calibri" w:hAnsi="Calibri"/>
              </w:rPr>
            </w:pPr>
            <w:ins w:id="985" w:author="MVI Technologies" w:date="2019-12-11T16:14:00Z">
              <w:del w:id="986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987" w:author="MVI Technologies" w:date="2019-12-11T16:14:00Z"/>
                <w:del w:id="988" w:author="Divek Vellaisamy" w:date="2019-12-11T15:42:00Z"/>
                <w:rFonts w:ascii="Calibri" w:hAnsi="Calibri"/>
              </w:rPr>
            </w:pPr>
            <w:ins w:id="989" w:author="MVI Technologies" w:date="2019-12-11T16:14:00Z">
              <w:del w:id="990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991" w:author="MVI Technologies" w:date="2019-12-11T16:14:00Z"/>
          <w:del w:id="992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993" w:author="MVI Technologies" w:date="2019-12-11T16:14:00Z"/>
                <w:del w:id="994" w:author="Divek Vellaisamy" w:date="2019-12-11T15:42:00Z"/>
                <w:rFonts w:ascii="Calibri" w:eastAsia="Calibri" w:hAnsi="Calibri" w:cs="Calibri"/>
              </w:rPr>
            </w:pPr>
            <w:ins w:id="995" w:author="MVI Technologies" w:date="2019-12-11T16:14:00Z">
              <w:del w:id="9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997" w:author="MVI Technologies" w:date="2019-12-11T16:14:00Z"/>
                <w:del w:id="998" w:author="Divek Vellaisamy" w:date="2019-12-11T15:42:00Z"/>
                <w:rFonts w:ascii="Calibri" w:hAnsi="Calibri"/>
              </w:rPr>
            </w:pPr>
            <w:ins w:id="999" w:author="MVI Technologies" w:date="2019-12-11T16:14:00Z">
              <w:del w:id="100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1001" w:author="MVI Technologies" w:date="2019-12-11T16:14:00Z"/>
                <w:del w:id="1002" w:author="Divek Vellaisamy" w:date="2019-12-11T15:42:00Z"/>
                <w:rFonts w:ascii="Calibri" w:hAnsi="Calibri"/>
              </w:rPr>
            </w:pPr>
            <w:ins w:id="1003" w:author="MVI Technologies" w:date="2019-12-11T16:14:00Z">
              <w:del w:id="100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1005" w:author="MVI Technologies" w:date="2019-12-11T16:14:00Z"/>
                <w:del w:id="1006" w:author="Divek Vellaisamy" w:date="2019-12-11T15:42:00Z"/>
                <w:rFonts w:ascii="Calibri" w:hAnsi="Calibri"/>
              </w:rPr>
            </w:pPr>
            <w:ins w:id="1007" w:author="MVI Technologies" w:date="2019-12-11T16:14:00Z">
              <w:del w:id="1008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1009" w:author="MVI Technologies" w:date="2019-12-11T16:14:00Z"/>
                <w:del w:id="1010" w:author="Divek Vellaisamy" w:date="2019-12-11T15:42:00Z"/>
                <w:rFonts w:ascii="Calibri" w:hAnsi="Calibri"/>
              </w:rPr>
            </w:pPr>
            <w:ins w:id="1011" w:author="MVI Technologies" w:date="2019-12-11T16:14:00Z">
              <w:del w:id="1012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1013" w:author="MVI Technologies" w:date="2019-12-11T16:15:00Z"/>
          <w:del w:id="1014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015" w:author="MVI Technologies" w:date="2019-12-11T16:15:00Z"/>
                <w:del w:id="1016" w:author="Divek Vellaisamy" w:date="2019-12-11T15:42:00Z"/>
                <w:rFonts w:ascii="Calibri" w:eastAsia="Calibri" w:hAnsi="Calibri" w:cs="Calibri"/>
              </w:rPr>
            </w:pPr>
            <w:ins w:id="1017" w:author="MVI Technologies" w:date="2019-12-11T16:15:00Z">
              <w:del w:id="101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1019" w:author="MVI Technologies" w:date="2019-12-11T16:15:00Z"/>
                <w:del w:id="1020" w:author="Divek Vellaisamy" w:date="2019-12-11T15:42:00Z"/>
                <w:rFonts w:ascii="Calibri" w:hAnsi="Calibri"/>
              </w:rPr>
            </w:pPr>
            <w:ins w:id="1021" w:author="MVI Technologies" w:date="2019-12-11T16:15:00Z">
              <w:del w:id="102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1023" w:author="MVI Technologies" w:date="2019-12-11T16:15:00Z"/>
                <w:del w:id="1024" w:author="Divek Vellaisamy" w:date="2019-12-11T15:42:00Z"/>
                <w:rFonts w:ascii="Calibri" w:hAnsi="Calibri"/>
              </w:rPr>
            </w:pPr>
            <w:ins w:id="1025" w:author="MVI Technologies" w:date="2019-12-11T16:15:00Z">
              <w:del w:id="102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1027" w:author="MVI Technologies" w:date="2019-12-11T16:15:00Z"/>
                <w:del w:id="1028" w:author="Divek Vellaisamy" w:date="2019-12-11T15:42:00Z"/>
                <w:rFonts w:ascii="Calibri" w:hAnsi="Calibri"/>
              </w:rPr>
            </w:pPr>
            <w:ins w:id="1029" w:author="MVI Technologies" w:date="2019-12-11T16:15:00Z">
              <w:del w:id="103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1031" w:author="MVI Technologies" w:date="2019-12-11T16:15:00Z"/>
                <w:del w:id="1032" w:author="Divek Vellaisamy" w:date="2019-12-11T15:42:00Z"/>
                <w:rFonts w:ascii="Calibri" w:hAnsi="Calibri"/>
              </w:rPr>
            </w:pPr>
            <w:ins w:id="1033" w:author="MVI Technologies" w:date="2019-12-11T16:15:00Z">
              <w:del w:id="1034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1035" w:author="MVI Technologies" w:date="2019-12-11T16:14:00Z"/>
          <w:del w:id="1036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037" w:author="MVI Technologies" w:date="2019-12-11T16:14:00Z"/>
                <w:del w:id="1038" w:author="Divek Vellaisamy" w:date="2019-12-11T15:42:00Z"/>
                <w:rFonts w:ascii="Calibri" w:eastAsia="Calibri" w:hAnsi="Calibri" w:cs="Calibri"/>
              </w:rPr>
            </w:pPr>
            <w:ins w:id="1039" w:author="MVI Technologies" w:date="2019-12-11T16:14:00Z">
              <w:del w:id="104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1041" w:author="MVI Technologies" w:date="2019-12-11T16:14:00Z"/>
                <w:del w:id="1042" w:author="Divek Vellaisamy" w:date="2019-12-11T15:42:00Z"/>
                <w:rFonts w:ascii="Calibri" w:hAnsi="Calibri"/>
              </w:rPr>
            </w:pPr>
            <w:ins w:id="1043" w:author="MVI Technologies" w:date="2019-12-11T16:14:00Z">
              <w:del w:id="104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1045" w:author="MVI Technologies" w:date="2019-12-11T16:14:00Z"/>
                <w:del w:id="1046" w:author="Divek Vellaisamy" w:date="2019-12-11T15:42:00Z"/>
                <w:rFonts w:ascii="Calibri" w:hAnsi="Calibri"/>
              </w:rPr>
            </w:pPr>
            <w:ins w:id="1047" w:author="MVI Technologies" w:date="2019-12-11T16:14:00Z">
              <w:del w:id="104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1049" w:author="MVI Technologies" w:date="2019-12-11T16:14:00Z"/>
                <w:del w:id="1050" w:author="Divek Vellaisamy" w:date="2019-12-11T15:42:00Z"/>
                <w:rFonts w:ascii="Calibri" w:hAnsi="Calibri"/>
              </w:rPr>
            </w:pPr>
            <w:ins w:id="1051" w:author="MVI Technologies" w:date="2019-12-11T16:14:00Z">
              <w:del w:id="1052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1053" w:author="MVI Technologies" w:date="2019-12-11T16:14:00Z"/>
                <w:del w:id="1054" w:author="Divek Vellaisamy" w:date="2019-12-11T15:42:00Z"/>
                <w:rFonts w:ascii="Calibri" w:hAnsi="Calibri"/>
              </w:rPr>
            </w:pPr>
            <w:ins w:id="1055" w:author="MVI Technologies" w:date="2019-12-11T16:14:00Z">
              <w:del w:id="1056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1057" w:author="MVI Technologies" w:date="2019-12-11T16:14:00Z"/>
          <w:del w:id="1058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059" w:author="MVI Technologies" w:date="2019-12-11T16:14:00Z"/>
                <w:del w:id="1060" w:author="Divek Vellaisamy" w:date="2019-12-11T15:42:00Z"/>
                <w:rFonts w:ascii="Calibri" w:eastAsia="Calibri" w:hAnsi="Calibri" w:cs="Calibri"/>
              </w:rPr>
            </w:pPr>
            <w:ins w:id="1061" w:author="MVI Technologies" w:date="2019-12-11T16:14:00Z">
              <w:del w:id="106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1063" w:author="MVI Technologies" w:date="2019-12-11T16:14:00Z"/>
                <w:del w:id="1064" w:author="Divek Vellaisamy" w:date="2019-12-11T15:42:00Z"/>
                <w:rFonts w:ascii="Calibri" w:hAnsi="Calibri"/>
              </w:rPr>
            </w:pPr>
            <w:ins w:id="1065" w:author="MVI Technologies" w:date="2019-12-11T16:14:00Z">
              <w:del w:id="106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1067" w:author="MVI Technologies" w:date="2019-12-11T16:14:00Z"/>
                <w:del w:id="1068" w:author="Divek Vellaisamy" w:date="2019-12-11T15:42:00Z"/>
                <w:rFonts w:ascii="Calibri" w:hAnsi="Calibri"/>
              </w:rPr>
            </w:pPr>
            <w:ins w:id="1069" w:author="MVI Technologies" w:date="2019-12-11T16:14:00Z">
              <w:del w:id="107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1071" w:author="MVI Technologies" w:date="2019-12-11T16:14:00Z"/>
                <w:del w:id="1072" w:author="Divek Vellaisamy" w:date="2019-12-11T15:42:00Z"/>
                <w:rFonts w:ascii="Calibri" w:hAnsi="Calibri"/>
              </w:rPr>
            </w:pPr>
            <w:ins w:id="1073" w:author="MVI Technologies" w:date="2019-12-11T16:14:00Z">
              <w:del w:id="1074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1075" w:author="MVI Technologies" w:date="2019-12-11T16:14:00Z"/>
                <w:del w:id="1076" w:author="Divek Vellaisamy" w:date="2019-12-11T15:42:00Z"/>
                <w:rFonts w:ascii="Calibri" w:hAnsi="Calibri"/>
              </w:rPr>
            </w:pPr>
            <w:ins w:id="1077" w:author="MVI Technologies" w:date="2019-12-11T16:14:00Z">
              <w:del w:id="1078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1079" w:author="MVI Technologies" w:date="2019-12-11T16:15:00Z"/>
          <w:del w:id="1080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081" w:author="MVI Technologies" w:date="2019-12-11T16:15:00Z"/>
                <w:del w:id="1082" w:author="Divek Vellaisamy" w:date="2019-12-11T15:42:00Z"/>
                <w:rFonts w:ascii="Calibri" w:eastAsia="Calibri" w:hAnsi="Calibri" w:cs="Calibri"/>
              </w:rPr>
            </w:pPr>
            <w:ins w:id="1083" w:author="MVI Technologies" w:date="2019-12-11T16:15:00Z">
              <w:del w:id="10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1085" w:author="MVI Technologies" w:date="2019-12-11T16:15:00Z"/>
                <w:del w:id="1086" w:author="Divek Vellaisamy" w:date="2019-12-11T15:42:00Z"/>
                <w:rFonts w:ascii="Calibri" w:hAnsi="Calibri"/>
              </w:rPr>
            </w:pPr>
            <w:ins w:id="1087" w:author="MVI Technologies" w:date="2019-12-11T16:15:00Z">
              <w:del w:id="108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1089" w:author="MVI Technologies" w:date="2019-12-11T16:15:00Z"/>
                <w:del w:id="1090" w:author="Divek Vellaisamy" w:date="2019-12-11T15:42:00Z"/>
                <w:rFonts w:ascii="Calibri" w:hAnsi="Calibri"/>
              </w:rPr>
            </w:pPr>
            <w:ins w:id="1091" w:author="MVI Technologies" w:date="2019-12-11T16:15:00Z">
              <w:del w:id="109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1093" w:author="MVI Technologies" w:date="2019-12-11T16:15:00Z"/>
                <w:del w:id="1094" w:author="Divek Vellaisamy" w:date="2019-12-11T15:42:00Z"/>
                <w:rFonts w:ascii="Calibri" w:hAnsi="Calibri"/>
              </w:rPr>
            </w:pPr>
            <w:ins w:id="1095" w:author="MVI Technologies" w:date="2019-12-11T16:15:00Z">
              <w:del w:id="1096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1097" w:author="MVI Technologies" w:date="2019-12-11T16:15:00Z"/>
                <w:del w:id="1098" w:author="Divek Vellaisamy" w:date="2019-12-11T15:42:00Z"/>
                <w:rFonts w:ascii="Calibri" w:hAnsi="Calibri"/>
              </w:rPr>
            </w:pPr>
            <w:ins w:id="1099" w:author="MVI Technologies" w:date="2019-12-11T16:15:00Z">
              <w:del w:id="1100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1101" w:author="MVI Technologies" w:date="2019-12-11T16:14:00Z"/>
          <w:del w:id="1102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103" w:author="MVI Technologies" w:date="2019-12-11T16:14:00Z"/>
                <w:del w:id="1104" w:author="Divek Vellaisamy" w:date="2019-12-11T15:42:00Z"/>
                <w:rFonts w:ascii="Calibri" w:eastAsia="Calibri" w:hAnsi="Calibri" w:cs="Calibri"/>
              </w:rPr>
            </w:pPr>
            <w:ins w:id="1105" w:author="MVI Technologies" w:date="2019-12-11T16:14:00Z">
              <w:del w:id="110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1107" w:author="MVI Technologies" w:date="2019-12-11T16:14:00Z"/>
                <w:del w:id="1108" w:author="Divek Vellaisamy" w:date="2019-12-11T15:42:00Z"/>
                <w:rFonts w:ascii="Calibri" w:hAnsi="Calibri"/>
              </w:rPr>
            </w:pPr>
            <w:ins w:id="1109" w:author="MVI Technologies" w:date="2019-12-11T16:14:00Z">
              <w:del w:id="111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1111" w:author="MVI Technologies" w:date="2019-12-11T16:14:00Z"/>
                <w:del w:id="1112" w:author="Divek Vellaisamy" w:date="2019-12-11T15:42:00Z"/>
                <w:rFonts w:ascii="Calibri" w:hAnsi="Calibri"/>
              </w:rPr>
            </w:pPr>
            <w:ins w:id="1113" w:author="MVI Technologies" w:date="2019-12-11T16:14:00Z">
              <w:del w:id="111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1115" w:author="MVI Technologies" w:date="2019-12-11T16:14:00Z"/>
                <w:del w:id="1116" w:author="Divek Vellaisamy" w:date="2019-12-11T15:42:00Z"/>
                <w:rFonts w:ascii="Calibri" w:hAnsi="Calibri"/>
              </w:rPr>
            </w:pPr>
            <w:ins w:id="1117" w:author="MVI Technologies" w:date="2019-12-11T16:14:00Z">
              <w:del w:id="1118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1119" w:author="MVI Technologies" w:date="2019-12-11T16:14:00Z"/>
                <w:del w:id="1120" w:author="Divek Vellaisamy" w:date="2019-12-11T15:42:00Z"/>
                <w:rFonts w:ascii="Calibri" w:hAnsi="Calibri"/>
              </w:rPr>
            </w:pPr>
            <w:ins w:id="1121" w:author="MVI Technologies" w:date="2019-12-11T16:14:00Z">
              <w:del w:id="1122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1123" w:author="MVI Technologies" w:date="2019-12-11T16:14:00Z"/>
          <w:del w:id="1124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125" w:author="MVI Technologies" w:date="2019-12-11T16:14:00Z"/>
                <w:del w:id="1126" w:author="Divek Vellaisamy" w:date="2019-12-11T15:42:00Z"/>
                <w:rFonts w:ascii="Calibri" w:eastAsia="Calibri" w:hAnsi="Calibri" w:cs="Calibri"/>
              </w:rPr>
            </w:pPr>
            <w:ins w:id="1127" w:author="MVI Technologies" w:date="2019-12-11T16:14:00Z">
              <w:del w:id="112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1129" w:author="MVI Technologies" w:date="2019-12-11T16:14:00Z"/>
                <w:del w:id="1130" w:author="Divek Vellaisamy" w:date="2019-12-11T15:42:00Z"/>
                <w:rFonts w:ascii="Calibri" w:hAnsi="Calibri"/>
              </w:rPr>
            </w:pPr>
            <w:ins w:id="1131" w:author="MVI Technologies" w:date="2019-12-11T16:14:00Z">
              <w:del w:id="113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1133" w:author="MVI Technologies" w:date="2019-12-11T16:14:00Z"/>
                <w:del w:id="1134" w:author="Divek Vellaisamy" w:date="2019-12-11T15:42:00Z"/>
                <w:rFonts w:ascii="Calibri" w:hAnsi="Calibri"/>
              </w:rPr>
            </w:pPr>
            <w:ins w:id="1135" w:author="MVI Technologies" w:date="2019-12-11T16:14:00Z">
              <w:del w:id="1136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1137" w:author="MVI Technologies" w:date="2019-12-11T16:14:00Z"/>
                <w:del w:id="1138" w:author="Divek Vellaisamy" w:date="2019-12-11T15:42:00Z"/>
                <w:rFonts w:ascii="Calibri" w:hAnsi="Calibri"/>
              </w:rPr>
            </w:pPr>
            <w:ins w:id="1139" w:author="MVI Technologies" w:date="2019-12-11T16:14:00Z">
              <w:del w:id="1140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1141" w:author="MVI Technologies" w:date="2019-12-11T16:14:00Z"/>
                <w:del w:id="1142" w:author="Divek Vellaisamy" w:date="2019-12-11T15:42:00Z"/>
                <w:rFonts w:ascii="Calibri" w:hAnsi="Calibri"/>
              </w:rPr>
            </w:pPr>
            <w:ins w:id="1143" w:author="MVI Technologies" w:date="2019-12-11T16:14:00Z">
              <w:del w:id="1144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1145" w:author="MVI Technologies" w:date="2019-12-11T16:12:00Z"/>
          <w:del w:id="1146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1147" w:author="MVI Technologies" w:date="2019-12-11T16:12:00Z"/>
          <w:del w:id="1148" w:author="Divek Vellaisamy" w:date="2019-12-11T15:42:00Z"/>
          <w:rFonts w:ascii="Calibri" w:hAnsi="Calibri"/>
        </w:rPr>
      </w:pPr>
      <w:ins w:id="1149" w:author="MVI Technologies" w:date="2019-12-11T16:12:00Z">
        <w:del w:id="1150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151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1152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1153" w:author="MVI Technologies" w:date="2019-12-11T16:12:00Z"/>
          <w:del w:id="1154" w:author="Divek Vellaisamy" w:date="2019-12-11T15:42:00Z"/>
          <w:trPrChange w:id="1155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1156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1157" w:author="MVI Technologies" w:date="2019-12-11T16:12:00Z"/>
                <w:del w:id="115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1159" w:author="MVI Technologies" w:date="2019-12-11T16:12:00Z">
              <w:del w:id="116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1161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1162" w:author="MVI Technologies" w:date="2019-12-11T16:12:00Z"/>
                <w:del w:id="116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1164" w:author="MVI Technologies" w:date="2019-12-11T16:12:00Z">
              <w:del w:id="116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1166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1167" w:author="MVI Technologies" w:date="2019-12-11T16:12:00Z"/>
                <w:del w:id="116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1169" w:author="MVI Technologies" w:date="2019-12-11T16:12:00Z">
              <w:del w:id="117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1171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1172" w:author="MVI Technologies" w:date="2019-12-11T16:12:00Z"/>
                <w:del w:id="117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1174" w:author="MVI Technologies" w:date="2019-12-11T16:12:00Z">
              <w:del w:id="117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1176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1177" w:author="MVI Technologies" w:date="2019-12-11T16:12:00Z"/>
                <w:del w:id="1178" w:author="Divek Vellaisamy" w:date="2019-12-11T15:42:00Z"/>
                <w:rFonts w:ascii="Calibri" w:hAnsi="Calibri"/>
              </w:rPr>
            </w:pPr>
            <w:ins w:id="1179" w:author="MVI Technologies" w:date="2019-12-11T16:12:00Z">
              <w:del w:id="118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1181" w:author="MVI Technologies" w:date="2019-12-11T16:12:00Z"/>
          <w:del w:id="1182" w:author="Divek Vellaisamy" w:date="2019-12-11T15:42:00Z"/>
          <w:trPrChange w:id="1183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184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185" w:author="MVI Technologies" w:date="2019-12-11T16:12:00Z"/>
                <w:del w:id="1186" w:author="Divek Vellaisamy" w:date="2019-12-11T15:42:00Z"/>
                <w:rFonts w:ascii="Calibri" w:eastAsia="Calibri" w:hAnsi="Calibri" w:cs="Calibri"/>
              </w:rPr>
            </w:pPr>
            <w:ins w:id="1187" w:author="MVI Technologies" w:date="2019-12-11T16:12:00Z">
              <w:del w:id="118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1189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190" w:author="MVI Technologies" w:date="2019-12-11T16:12:00Z"/>
                <w:del w:id="1191" w:author="Divek Vellaisamy" w:date="2019-12-11T15:42:00Z"/>
                <w:rFonts w:ascii="Calibri" w:eastAsia="Calibri" w:hAnsi="Calibri" w:cs="Calibri"/>
              </w:rPr>
            </w:pPr>
            <w:ins w:id="1192" w:author="MVI Technologies" w:date="2019-12-11T16:12:00Z">
              <w:del w:id="11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194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195" w:author="MVI Technologies" w:date="2019-12-11T16:12:00Z"/>
                <w:del w:id="1196" w:author="Divek Vellaisamy" w:date="2019-12-11T15:42:00Z"/>
                <w:rFonts w:ascii="Calibri" w:eastAsia="Calibri" w:hAnsi="Calibri" w:cs="Calibri"/>
              </w:rPr>
            </w:pPr>
            <w:ins w:id="1197" w:author="MVI Technologies" w:date="2019-12-11T16:12:00Z">
              <w:del w:id="119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199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00" w:author="MVI Technologies" w:date="2019-12-11T16:12:00Z"/>
                <w:del w:id="1201" w:author="Divek Vellaisamy" w:date="2019-12-11T15:42:00Z"/>
                <w:rFonts w:ascii="Calibri" w:eastAsia="Calibri" w:hAnsi="Calibri" w:cs="Calibri"/>
              </w:rPr>
            </w:pPr>
            <w:ins w:id="1202" w:author="MVI Technologies" w:date="2019-12-11T16:12:00Z">
              <w:del w:id="120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204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1205" w:author="MVI Technologies" w:date="2019-12-11T16:12:00Z"/>
                <w:del w:id="1206" w:author="Divek Vellaisamy" w:date="2019-12-11T15:42:00Z"/>
                <w:rFonts w:ascii="Calibri" w:hAnsi="Calibri"/>
              </w:rPr>
            </w:pPr>
            <w:ins w:id="1207" w:author="MVI Technologies" w:date="2019-12-11T16:12:00Z">
              <w:del w:id="120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1209" w:author="MVI Technologies" w:date="2019-12-11T16:12:00Z"/>
          <w:del w:id="1210" w:author="Divek Vellaisamy" w:date="2019-12-11T15:42:00Z"/>
          <w:trPrChange w:id="1211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212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13" w:author="MVI Technologies" w:date="2019-12-11T16:12:00Z"/>
                <w:del w:id="1214" w:author="Divek Vellaisamy" w:date="2019-12-11T15:42:00Z"/>
                <w:rFonts w:ascii="Calibri" w:eastAsia="Calibri" w:hAnsi="Calibri" w:cs="Calibri"/>
              </w:rPr>
            </w:pPr>
            <w:ins w:id="1215" w:author="MVI Technologies" w:date="2019-12-11T16:12:00Z">
              <w:del w:id="12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1217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18" w:author="MVI Technologies" w:date="2019-12-11T16:12:00Z"/>
                <w:del w:id="1219" w:author="Divek Vellaisamy" w:date="2019-12-11T15:42:00Z"/>
                <w:rFonts w:ascii="Calibri" w:eastAsia="Calibri" w:hAnsi="Calibri" w:cs="Calibri"/>
              </w:rPr>
            </w:pPr>
            <w:ins w:id="1220" w:author="MVI Technologies" w:date="2019-12-11T16:12:00Z">
              <w:del w:id="122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222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23" w:author="MVI Technologies" w:date="2019-12-11T16:12:00Z"/>
                <w:del w:id="1224" w:author="Divek Vellaisamy" w:date="2019-12-11T15:42:00Z"/>
                <w:rFonts w:ascii="Calibri" w:hAnsi="Calibri"/>
              </w:rPr>
            </w:pPr>
            <w:ins w:id="1225" w:author="MVI Technologies" w:date="2019-12-11T16:12:00Z">
              <w:del w:id="1226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1227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28" w:author="MVI Technologies" w:date="2019-12-11T16:12:00Z"/>
                <w:del w:id="1229" w:author="Divek Vellaisamy" w:date="2019-12-11T15:42:00Z"/>
                <w:rFonts w:ascii="Calibri" w:eastAsia="Calibri" w:hAnsi="Calibri" w:cs="Calibri"/>
              </w:rPr>
            </w:pPr>
            <w:ins w:id="1230" w:author="MVI Technologies" w:date="2019-12-11T16:12:00Z">
              <w:del w:id="1231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232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1233" w:author="MVI Technologies" w:date="2019-12-11T16:12:00Z"/>
                <w:del w:id="1234" w:author="Divek Vellaisamy" w:date="2019-12-11T15:42:00Z"/>
                <w:rFonts w:ascii="Calibri" w:eastAsia="Calibri" w:hAnsi="Calibri" w:cs="Calibri"/>
              </w:rPr>
            </w:pPr>
            <w:ins w:id="1235" w:author="MVI Technologies" w:date="2019-12-11T16:12:00Z">
              <w:del w:id="123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1237" w:author="MVI Technologies" w:date="2019-12-11T16:12:00Z"/>
          <w:del w:id="1238" w:author="Divek Vellaisamy" w:date="2019-12-11T15:42:00Z"/>
          <w:trPrChange w:id="1239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240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41" w:author="MVI Technologies" w:date="2019-12-11T16:12:00Z"/>
                <w:del w:id="1242" w:author="Divek Vellaisamy" w:date="2019-12-11T15:42:00Z"/>
                <w:rFonts w:ascii="Calibri" w:eastAsia="Calibri" w:hAnsi="Calibri" w:cs="Calibri"/>
              </w:rPr>
            </w:pPr>
            <w:ins w:id="1243" w:author="MVI Technologies" w:date="2019-12-11T16:12:00Z">
              <w:del w:id="12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1245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46" w:author="MVI Technologies" w:date="2019-12-11T16:12:00Z"/>
                <w:del w:id="1247" w:author="Divek Vellaisamy" w:date="2019-12-11T15:42:00Z"/>
                <w:rFonts w:ascii="Calibri" w:hAnsi="Calibri"/>
              </w:rPr>
            </w:pPr>
            <w:ins w:id="1248" w:author="MVI Technologies" w:date="2019-12-11T16:12:00Z">
              <w:del w:id="124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250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51" w:author="MVI Technologies" w:date="2019-12-11T16:12:00Z"/>
                <w:del w:id="1252" w:author="Divek Vellaisamy" w:date="2019-12-11T15:42:00Z"/>
                <w:rFonts w:ascii="Calibri" w:hAnsi="Calibri"/>
              </w:rPr>
            </w:pPr>
            <w:ins w:id="1253" w:author="MVI Technologies" w:date="2019-12-11T16:12:00Z">
              <w:del w:id="125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255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56" w:author="MVI Technologies" w:date="2019-12-11T16:12:00Z"/>
                <w:del w:id="1257" w:author="Divek Vellaisamy" w:date="2019-12-11T15:42:00Z"/>
                <w:rFonts w:ascii="Calibri" w:hAnsi="Calibri"/>
              </w:rPr>
            </w:pPr>
            <w:ins w:id="1258" w:author="MVI Technologies" w:date="2019-12-11T16:12:00Z">
              <w:del w:id="1259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260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1261" w:author="MVI Technologies" w:date="2019-12-11T16:12:00Z"/>
                <w:del w:id="1262" w:author="Divek Vellaisamy" w:date="2019-12-11T15:42:00Z"/>
                <w:rFonts w:ascii="Calibri" w:eastAsia="Calibri" w:hAnsi="Calibri" w:cs="Calibri"/>
              </w:rPr>
            </w:pPr>
            <w:ins w:id="1263" w:author="MVI Technologies" w:date="2019-12-11T16:12:00Z">
              <w:del w:id="126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1265" w:author="MVI Technologies" w:date="2019-12-11T16:12:00Z"/>
          <w:del w:id="1266" w:author="Divek Vellaisamy" w:date="2019-12-11T15:42:00Z"/>
          <w:trPrChange w:id="1267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268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69" w:author="MVI Technologies" w:date="2019-12-11T16:12:00Z"/>
                <w:del w:id="1270" w:author="Divek Vellaisamy" w:date="2019-12-11T15:42:00Z"/>
                <w:rFonts w:ascii="Calibri" w:eastAsia="Calibri" w:hAnsi="Calibri" w:cs="Calibri"/>
              </w:rPr>
            </w:pPr>
            <w:ins w:id="1271" w:author="MVI Technologies" w:date="2019-12-11T16:12:00Z">
              <w:del w:id="1272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1273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74" w:author="MVI Technologies" w:date="2019-12-11T16:12:00Z"/>
                <w:del w:id="1275" w:author="Divek Vellaisamy" w:date="2019-12-11T15:42:00Z"/>
                <w:rFonts w:ascii="Calibri" w:hAnsi="Calibri"/>
              </w:rPr>
            </w:pPr>
            <w:ins w:id="1276" w:author="MVI Technologies" w:date="2019-12-11T16:12:00Z">
              <w:del w:id="127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278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79" w:author="MVI Technologies" w:date="2019-12-11T16:12:00Z"/>
                <w:del w:id="1280" w:author="Divek Vellaisamy" w:date="2019-12-11T15:42:00Z"/>
                <w:rFonts w:ascii="Calibri" w:hAnsi="Calibri"/>
              </w:rPr>
            </w:pPr>
            <w:ins w:id="1281" w:author="MVI Technologies" w:date="2019-12-11T16:12:00Z">
              <w:del w:id="1282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1283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84" w:author="MVI Technologies" w:date="2019-12-11T16:12:00Z"/>
                <w:del w:id="1285" w:author="Divek Vellaisamy" w:date="2019-12-11T15:42:00Z"/>
                <w:rFonts w:ascii="Calibri" w:hAnsi="Calibri"/>
              </w:rPr>
            </w:pPr>
            <w:ins w:id="1286" w:author="MVI Technologies" w:date="2019-12-11T16:12:00Z">
              <w:del w:id="1287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288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1289" w:author="MVI Technologies" w:date="2019-12-11T16:12:00Z"/>
                <w:del w:id="1290" w:author="Divek Vellaisamy" w:date="2019-12-11T15:42:00Z"/>
                <w:rFonts w:ascii="Calibri" w:eastAsia="Calibri" w:hAnsi="Calibri" w:cs="Calibri"/>
              </w:rPr>
            </w:pPr>
            <w:ins w:id="1291" w:author="MVI Technologies" w:date="2019-12-11T16:12:00Z">
              <w:del w:id="129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1293" w:author="MVI Technologies" w:date="2019-12-11T16:12:00Z"/>
          <w:del w:id="1294" w:author="Divek Vellaisamy" w:date="2019-12-11T15:42:00Z"/>
          <w:trPrChange w:id="1295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296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297" w:author="MVI Technologies" w:date="2019-12-11T16:12:00Z"/>
                <w:del w:id="1298" w:author="Divek Vellaisamy" w:date="2019-12-11T15:42:00Z"/>
                <w:rFonts w:ascii="Calibri" w:eastAsia="Calibri" w:hAnsi="Calibri" w:cs="Calibri"/>
              </w:rPr>
            </w:pPr>
            <w:ins w:id="1299" w:author="MVI Technologies" w:date="2019-12-11T16:12:00Z">
              <w:del w:id="130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1301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302" w:author="MVI Technologies" w:date="2019-12-11T16:12:00Z"/>
                <w:del w:id="1303" w:author="Divek Vellaisamy" w:date="2019-12-11T15:42:00Z"/>
                <w:rFonts w:ascii="Calibri" w:hAnsi="Calibri"/>
              </w:rPr>
            </w:pPr>
            <w:ins w:id="1304" w:author="MVI Technologies" w:date="2019-12-11T16:12:00Z">
              <w:del w:id="130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306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307" w:author="MVI Technologies" w:date="2019-12-11T16:12:00Z"/>
                <w:del w:id="1308" w:author="Divek Vellaisamy" w:date="2019-12-11T15:42:00Z"/>
                <w:rFonts w:ascii="Calibri" w:hAnsi="Calibri"/>
              </w:rPr>
            </w:pPr>
            <w:ins w:id="1309" w:author="MVI Technologies" w:date="2019-12-11T16:12:00Z">
              <w:del w:id="131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311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312" w:author="MVI Technologies" w:date="2019-12-11T16:12:00Z"/>
                <w:del w:id="1313" w:author="Divek Vellaisamy" w:date="2019-12-11T15:42:00Z"/>
                <w:rFonts w:ascii="Calibri" w:hAnsi="Calibri"/>
              </w:rPr>
            </w:pPr>
            <w:ins w:id="1314" w:author="MVI Technologies" w:date="2019-12-11T16:12:00Z">
              <w:del w:id="1315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316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1317" w:author="MVI Technologies" w:date="2019-12-11T16:12:00Z"/>
                <w:del w:id="1318" w:author="Divek Vellaisamy" w:date="2019-12-11T15:42:00Z"/>
                <w:rFonts w:ascii="Calibri" w:eastAsia="Calibri" w:hAnsi="Calibri" w:cs="Calibri"/>
              </w:rPr>
            </w:pPr>
            <w:ins w:id="1319" w:author="MVI Technologies" w:date="2019-12-11T16:12:00Z">
              <w:del w:id="13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1321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1322" w:author="MVI Technologies" w:date="2019-12-11T16:21:00Z"/>
          <w:del w:id="1323" w:author="Divek Vellaisamy" w:date="2019-12-11T15:42:00Z"/>
          <w:trPrChange w:id="1324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1325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326" w:author="MVI Technologies" w:date="2019-12-11T16:21:00Z"/>
                <w:del w:id="1327" w:author="Divek Vellaisamy" w:date="2019-12-11T15:42:00Z"/>
                <w:rFonts w:ascii="Calibri" w:eastAsia="Calibri" w:hAnsi="Calibri" w:cs="Calibri"/>
              </w:rPr>
            </w:pPr>
            <w:ins w:id="1328" w:author="MVI Technologies" w:date="2019-12-11T16:21:00Z">
              <w:del w:id="1329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1330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1331" w:author="MVI Technologies" w:date="2019-12-11T16:21:00Z"/>
                <w:del w:id="1332" w:author="Divek Vellaisamy" w:date="2019-12-11T15:42:00Z"/>
                <w:rFonts w:ascii="Calibri" w:eastAsia="Calibri" w:hAnsi="Calibri" w:cs="Calibri"/>
              </w:rPr>
            </w:pPr>
            <w:ins w:id="1333" w:author="MVI Technologies" w:date="2019-12-11T16:21:00Z">
              <w:del w:id="133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335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1336" w:author="MVI Technologies" w:date="2019-12-11T16:21:00Z"/>
                <w:del w:id="1337" w:author="Divek Vellaisamy" w:date="2019-12-11T15:42:00Z"/>
                <w:rFonts w:ascii="Calibri" w:eastAsia="Calibri" w:hAnsi="Calibri" w:cs="Calibri"/>
              </w:rPr>
            </w:pPr>
            <w:ins w:id="1338" w:author="MVI Technologies" w:date="2019-12-11T16:21:00Z">
              <w:del w:id="133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1340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1341" w:author="MVI Technologies" w:date="2019-12-11T16:21:00Z"/>
                <w:del w:id="1342" w:author="Divek Vellaisamy" w:date="2019-12-11T15:42:00Z"/>
                <w:rFonts w:ascii="Calibri" w:eastAsia="Calibri" w:hAnsi="Calibri" w:cs="Calibri"/>
              </w:rPr>
            </w:pPr>
            <w:ins w:id="1343" w:author="MVI Technologies" w:date="2019-12-11T16:21:00Z">
              <w:del w:id="13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1345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1346" w:author="MVI Technologies" w:date="2019-12-11T16:21:00Z"/>
                <w:del w:id="1347" w:author="Divek Vellaisamy" w:date="2019-12-11T15:42:00Z"/>
                <w:rFonts w:ascii="Calibri" w:hAnsi="Calibri"/>
              </w:rPr>
            </w:pPr>
            <w:ins w:id="1348" w:author="MVI Technologies" w:date="2019-12-11T16:21:00Z">
              <w:del w:id="1349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1350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1351" w:author="MVI Technologies" w:date="2019-12-11T16:21:00Z"/>
          <w:del w:id="1352" w:author="Divek Vellaisamy" w:date="2019-12-11T15:42:00Z"/>
          <w:trPrChange w:id="1353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1354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355" w:author="MVI Technologies" w:date="2019-12-11T16:21:00Z"/>
                <w:del w:id="1356" w:author="Divek Vellaisamy" w:date="2019-12-11T15:42:00Z"/>
                <w:rFonts w:ascii="Calibri" w:hAnsi="Calibri"/>
              </w:rPr>
            </w:pPr>
            <w:ins w:id="1357" w:author="MVI Technologies" w:date="2019-12-11T16:21:00Z">
              <w:del w:id="135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1359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1360" w:author="MVI Technologies" w:date="2019-12-11T16:21:00Z"/>
                <w:del w:id="1361" w:author="Divek Vellaisamy" w:date="2019-12-11T15:42:00Z"/>
                <w:rFonts w:ascii="Calibri" w:eastAsia="Calibri" w:hAnsi="Calibri" w:cs="Calibri"/>
              </w:rPr>
            </w:pPr>
            <w:ins w:id="1362" w:author="MVI Technologies" w:date="2019-12-11T16:21:00Z">
              <w:del w:id="136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364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1365" w:author="MVI Technologies" w:date="2019-12-11T16:21:00Z"/>
                <w:del w:id="1366" w:author="Divek Vellaisamy" w:date="2019-12-11T15:42:00Z"/>
                <w:rFonts w:ascii="Calibri" w:eastAsia="Calibri" w:hAnsi="Calibri" w:cs="Calibri"/>
              </w:rPr>
            </w:pPr>
            <w:ins w:id="1367" w:author="MVI Technologies" w:date="2019-12-11T16:21:00Z">
              <w:del w:id="136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1369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1370" w:author="MVI Technologies" w:date="2019-12-11T16:21:00Z"/>
                <w:del w:id="1371" w:author="Divek Vellaisamy" w:date="2019-12-11T15:42:00Z"/>
                <w:rFonts w:ascii="Calibri" w:eastAsia="Calibri" w:hAnsi="Calibri" w:cs="Calibri"/>
              </w:rPr>
            </w:pPr>
            <w:ins w:id="1372" w:author="MVI Technologies" w:date="2019-12-11T16:21:00Z">
              <w:del w:id="137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1374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1375" w:author="MVI Technologies" w:date="2019-12-11T16:21:00Z"/>
                <w:del w:id="1376" w:author="Divek Vellaisamy" w:date="2019-12-11T15:42:00Z"/>
                <w:rFonts w:ascii="Calibri" w:hAnsi="Calibri"/>
              </w:rPr>
            </w:pPr>
            <w:ins w:id="1377" w:author="MVI Technologies" w:date="2019-12-11T16:21:00Z">
              <w:del w:id="1378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137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1380" w:author="MVI Technologies" w:date="2019-12-11T16:21:00Z"/>
          <w:del w:id="1381" w:author="Divek Vellaisamy" w:date="2019-12-11T15:42:00Z"/>
          <w:trPrChange w:id="138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1383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384" w:author="MVI Technologies" w:date="2019-12-11T16:21:00Z"/>
                <w:del w:id="1385" w:author="Divek Vellaisamy" w:date="2019-12-11T15:42:00Z"/>
                <w:rFonts w:ascii="Calibri" w:eastAsia="Calibri" w:hAnsi="Calibri" w:cs="Calibri"/>
              </w:rPr>
            </w:pPr>
            <w:ins w:id="1386" w:author="MVI Technologies" w:date="2019-12-11T16:21:00Z">
              <w:del w:id="138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1388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1389" w:author="MVI Technologies" w:date="2019-12-11T16:21:00Z"/>
                <w:del w:id="1390" w:author="Divek Vellaisamy" w:date="2019-12-11T15:42:00Z"/>
                <w:rFonts w:ascii="Calibri" w:hAnsi="Calibri"/>
              </w:rPr>
            </w:pPr>
            <w:ins w:id="1391" w:author="MVI Technologies" w:date="2019-12-11T16:21:00Z">
              <w:del w:id="139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393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1394" w:author="MVI Technologies" w:date="2019-12-11T16:21:00Z"/>
                <w:del w:id="1395" w:author="Divek Vellaisamy" w:date="2019-12-11T15:42:00Z"/>
                <w:rFonts w:ascii="Calibri" w:hAnsi="Calibri"/>
              </w:rPr>
            </w:pPr>
            <w:ins w:id="1396" w:author="MVI Technologies" w:date="2019-12-11T16:21:00Z">
              <w:del w:id="139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398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1399" w:author="MVI Technologies" w:date="2019-12-11T16:21:00Z"/>
                <w:del w:id="1400" w:author="Divek Vellaisamy" w:date="2019-12-11T15:42:00Z"/>
                <w:rFonts w:ascii="Calibri" w:hAnsi="Calibri"/>
              </w:rPr>
            </w:pPr>
            <w:ins w:id="1401" w:author="MVI Technologies" w:date="2019-12-11T16:21:00Z">
              <w:del w:id="1402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1403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1404" w:author="MVI Technologies" w:date="2019-12-11T16:21:00Z"/>
                <w:del w:id="1405" w:author="Divek Vellaisamy" w:date="2019-12-11T15:42:00Z"/>
                <w:rFonts w:ascii="Calibri" w:hAnsi="Calibri"/>
              </w:rPr>
            </w:pPr>
            <w:ins w:id="1406" w:author="MVI Technologies" w:date="2019-12-11T16:21:00Z">
              <w:del w:id="1407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1408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1409" w:author="MVI Technologies" w:date="2019-12-11T16:21:00Z"/>
          <w:del w:id="1410" w:author="Divek Vellaisamy" w:date="2019-12-11T15:42:00Z"/>
          <w:trPrChange w:id="1411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1412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413" w:author="MVI Technologies" w:date="2019-12-11T16:21:00Z"/>
                <w:del w:id="1414" w:author="Divek Vellaisamy" w:date="2019-12-11T15:42:00Z"/>
                <w:rFonts w:ascii="Calibri" w:eastAsia="Calibri" w:hAnsi="Calibri" w:cs="Calibri"/>
              </w:rPr>
            </w:pPr>
            <w:ins w:id="1415" w:author="MVI Technologies" w:date="2019-12-11T16:29:00Z">
              <w:del w:id="14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1417" w:author="MVI Technologies" w:date="2019-12-11T16:21:00Z">
              <w:del w:id="141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1419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1420" w:author="MVI Technologies" w:date="2019-12-11T16:21:00Z"/>
                <w:del w:id="1421" w:author="Divek Vellaisamy" w:date="2019-12-11T15:42:00Z"/>
                <w:rFonts w:ascii="Calibri" w:hAnsi="Calibri"/>
              </w:rPr>
            </w:pPr>
            <w:ins w:id="1422" w:author="MVI Technologies" w:date="2019-12-11T16:21:00Z">
              <w:del w:id="1423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1424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1425" w:author="MVI Technologies" w:date="2019-12-11T16:21:00Z"/>
                <w:del w:id="1426" w:author="Divek Vellaisamy" w:date="2019-12-11T15:42:00Z"/>
                <w:rFonts w:ascii="Calibri" w:hAnsi="Calibri"/>
              </w:rPr>
            </w:pPr>
            <w:ins w:id="1427" w:author="MVI Technologies" w:date="2019-12-11T16:21:00Z">
              <w:del w:id="142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429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1430" w:author="MVI Technologies" w:date="2019-12-11T16:21:00Z"/>
                <w:del w:id="1431" w:author="Divek Vellaisamy" w:date="2019-12-11T15:42:00Z"/>
                <w:rFonts w:ascii="Calibri" w:hAnsi="Calibri"/>
              </w:rPr>
            </w:pPr>
            <w:ins w:id="1432" w:author="MVI Technologies" w:date="2019-12-11T16:21:00Z">
              <w:del w:id="1433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1434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1435" w:author="MVI Technologies" w:date="2019-12-11T16:21:00Z"/>
                <w:del w:id="1436" w:author="Divek Vellaisamy" w:date="2019-12-11T15:42:00Z"/>
                <w:rFonts w:ascii="Calibri" w:hAnsi="Calibri"/>
              </w:rPr>
            </w:pPr>
            <w:ins w:id="1437" w:author="MVI Technologies" w:date="2019-12-11T16:31:00Z">
              <w:del w:id="1438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143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1440" w:author="MVI Technologies" w:date="2019-12-11T16:21:00Z"/>
          <w:del w:id="1441" w:author="Divek Vellaisamy" w:date="2019-12-11T15:42:00Z"/>
          <w:trPrChange w:id="144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1443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444" w:author="MVI Technologies" w:date="2019-12-11T16:21:00Z"/>
                <w:del w:id="1445" w:author="Divek Vellaisamy" w:date="2019-12-11T15:42:00Z"/>
                <w:rFonts w:ascii="Calibri" w:eastAsia="Calibri" w:hAnsi="Calibri" w:cs="Calibri"/>
              </w:rPr>
            </w:pPr>
            <w:ins w:id="1446" w:author="MVI Technologies" w:date="2019-12-11T16:21:00Z">
              <w:del w:id="144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1448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1449" w:author="MVI Technologies" w:date="2019-12-11T16:21:00Z"/>
                <w:del w:id="1450" w:author="Divek Vellaisamy" w:date="2019-12-11T15:42:00Z"/>
                <w:rFonts w:ascii="Calibri" w:hAnsi="Calibri"/>
              </w:rPr>
            </w:pPr>
            <w:ins w:id="1451" w:author="MVI Technologies" w:date="2019-12-11T16:21:00Z">
              <w:del w:id="145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453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1454" w:author="MVI Technologies" w:date="2019-12-11T16:21:00Z"/>
                <w:del w:id="1455" w:author="Divek Vellaisamy" w:date="2019-12-11T15:42:00Z"/>
                <w:rFonts w:ascii="Calibri" w:hAnsi="Calibri"/>
              </w:rPr>
            </w:pPr>
            <w:ins w:id="1456" w:author="MVI Technologies" w:date="2019-12-11T16:21:00Z">
              <w:del w:id="145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458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1459" w:author="MVI Technologies" w:date="2019-12-11T16:21:00Z"/>
                <w:del w:id="1460" w:author="Divek Vellaisamy" w:date="2019-12-11T15:42:00Z"/>
                <w:rFonts w:ascii="Calibri" w:hAnsi="Calibri"/>
              </w:rPr>
            </w:pPr>
            <w:ins w:id="1461" w:author="MVI Technologies" w:date="2019-12-11T16:21:00Z">
              <w:del w:id="1462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1463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1464" w:author="MVI Technologies" w:date="2019-12-11T16:21:00Z"/>
                <w:del w:id="1465" w:author="Divek Vellaisamy" w:date="2019-12-11T15:42:00Z"/>
                <w:rFonts w:ascii="Calibri" w:hAnsi="Calibri"/>
              </w:rPr>
            </w:pPr>
            <w:ins w:id="1466" w:author="MVI Technologies" w:date="2019-12-11T16:21:00Z">
              <w:del w:id="1467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1468" w:author="MVI Technologies" w:date="2019-12-11T16:12:00Z"/>
          <w:del w:id="1469" w:author="Divek Vellaisamy" w:date="2019-12-11T15:42:00Z"/>
          <w:trPrChange w:id="1470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1471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472" w:author="MVI Technologies" w:date="2019-12-11T16:12:00Z"/>
                <w:del w:id="1473" w:author="Divek Vellaisamy" w:date="2019-12-11T15:42:00Z"/>
                <w:rFonts w:ascii="Calibri" w:eastAsia="Calibri" w:hAnsi="Calibri" w:cs="Calibri"/>
              </w:rPr>
            </w:pPr>
            <w:ins w:id="1474" w:author="MVI Technologies" w:date="2019-12-11T16:12:00Z">
              <w:del w:id="147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1476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477" w:author="MVI Technologies" w:date="2019-12-11T16:12:00Z"/>
                <w:del w:id="1478" w:author="Divek Vellaisamy" w:date="2019-12-11T15:42:00Z"/>
                <w:rFonts w:ascii="Calibri" w:hAnsi="Calibri"/>
              </w:rPr>
            </w:pPr>
            <w:ins w:id="1479" w:author="MVI Technologies" w:date="2019-12-11T16:12:00Z">
              <w:del w:id="148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481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482" w:author="MVI Technologies" w:date="2019-12-11T16:12:00Z"/>
                <w:del w:id="1483" w:author="Divek Vellaisamy" w:date="2019-12-11T15:42:00Z"/>
                <w:rFonts w:ascii="Calibri" w:hAnsi="Calibri"/>
              </w:rPr>
            </w:pPr>
            <w:ins w:id="1484" w:author="MVI Technologies" w:date="2019-12-11T16:12:00Z">
              <w:del w:id="148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486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1487" w:author="MVI Technologies" w:date="2019-12-11T16:12:00Z"/>
                <w:del w:id="1488" w:author="Divek Vellaisamy" w:date="2019-12-11T15:42:00Z"/>
                <w:rFonts w:ascii="Calibri" w:hAnsi="Calibri"/>
              </w:rPr>
            </w:pPr>
            <w:ins w:id="1489" w:author="MVI Technologies" w:date="2019-12-11T16:12:00Z">
              <w:del w:id="149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1491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1492" w:author="MVI Technologies" w:date="2019-12-11T16:12:00Z"/>
                <w:del w:id="1493" w:author="Divek Vellaisamy" w:date="2019-12-11T15:42:00Z"/>
                <w:rFonts w:ascii="Calibri" w:eastAsia="Calibri" w:hAnsi="Calibri" w:cs="Calibri"/>
              </w:rPr>
            </w:pPr>
            <w:ins w:id="1494" w:author="MVI Technologies" w:date="2019-12-11T16:12:00Z">
              <w:del w:id="1495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1496" w:author="MVI Technologies" w:date="2019-12-11T16:22:00Z"/>
          <w:del w:id="1497" w:author="Divek Vellaisamy" w:date="2019-12-11T15:42:00Z"/>
        </w:trPr>
        <w:tc>
          <w:tcPr>
            <w:tcW w:w="2348" w:type="dxa"/>
            <w:tcPrChange w:id="1498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499" w:author="MVI Technologies" w:date="2019-12-11T16:22:00Z"/>
                <w:del w:id="1500" w:author="Divek Vellaisamy" w:date="2019-12-11T15:42:00Z"/>
                <w:rFonts w:ascii="Calibri" w:eastAsia="Calibri" w:hAnsi="Calibri" w:cs="Calibri"/>
              </w:rPr>
            </w:pPr>
            <w:ins w:id="1501" w:author="MVI Technologies" w:date="2019-12-11T16:22:00Z">
              <w:del w:id="150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1503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04" w:author="MVI Technologies" w:date="2019-12-11T16:22:00Z"/>
                <w:del w:id="1505" w:author="Divek Vellaisamy" w:date="2019-12-11T15:42:00Z"/>
                <w:rFonts w:ascii="Calibri" w:hAnsi="Calibri"/>
              </w:rPr>
            </w:pPr>
            <w:ins w:id="1506" w:author="MVI Technologies" w:date="2019-12-11T16:22:00Z">
              <w:del w:id="150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1508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09" w:author="MVI Technologies" w:date="2019-12-11T16:22:00Z"/>
                <w:del w:id="1510" w:author="Divek Vellaisamy" w:date="2019-12-11T15:42:00Z"/>
                <w:rFonts w:ascii="Calibri" w:hAnsi="Calibri"/>
              </w:rPr>
            </w:pPr>
            <w:ins w:id="1511" w:author="MVI Technologies" w:date="2019-12-11T16:22:00Z">
              <w:del w:id="151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1513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14" w:author="MVI Technologies" w:date="2019-12-11T16:22:00Z"/>
                <w:del w:id="1515" w:author="Divek Vellaisamy" w:date="2019-12-11T15:42:00Z"/>
                <w:rFonts w:ascii="Calibri" w:hAnsi="Calibri"/>
              </w:rPr>
            </w:pPr>
            <w:ins w:id="1516" w:author="MVI Technologies" w:date="2019-12-11T16:22:00Z">
              <w:del w:id="1517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1518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1519" w:author="MVI Technologies" w:date="2019-12-11T16:22:00Z"/>
                <w:del w:id="1520" w:author="Divek Vellaisamy" w:date="2019-12-11T15:42:00Z"/>
                <w:rFonts w:ascii="Calibri" w:eastAsia="Calibri" w:hAnsi="Calibri" w:cs="Calibri"/>
              </w:rPr>
            </w:pPr>
            <w:ins w:id="1521" w:author="MVI Technologies" w:date="2019-12-11T16:22:00Z">
              <w:del w:id="1522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1523" w:author="MVI Technologies" w:date="2019-12-11T16:22:00Z"/>
          <w:del w:id="1524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1525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26" w:author="MVI Technologies" w:date="2019-12-11T16:22:00Z"/>
                <w:del w:id="1527" w:author="Divek Vellaisamy" w:date="2019-12-11T15:42:00Z"/>
                <w:rFonts w:ascii="Calibri" w:eastAsia="Calibri" w:hAnsi="Calibri" w:cs="Calibri"/>
                <w:lang w:val="en-IN"/>
              </w:rPr>
            </w:pPr>
            <w:ins w:id="1528" w:author="MVI Technologies" w:date="2019-12-11T16:22:00Z">
              <w:del w:id="1529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1530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31" w:author="MVI Technologies" w:date="2019-12-11T16:22:00Z"/>
                <w:del w:id="1532" w:author="Divek Vellaisamy" w:date="2019-12-11T15:42:00Z"/>
                <w:rFonts w:ascii="Calibri" w:hAnsi="Calibri"/>
                <w:lang w:val="en-IN"/>
              </w:rPr>
            </w:pPr>
            <w:ins w:id="1533" w:author="MVI Technologies" w:date="2019-12-11T16:22:00Z">
              <w:del w:id="153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1535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36" w:author="MVI Technologies" w:date="2019-12-11T16:22:00Z"/>
                <w:del w:id="1537" w:author="Divek Vellaisamy" w:date="2019-12-11T15:42:00Z"/>
                <w:rFonts w:ascii="Calibri" w:hAnsi="Calibri"/>
                <w:lang w:val="en-IN"/>
              </w:rPr>
            </w:pPr>
            <w:ins w:id="1538" w:author="MVI Technologies" w:date="2019-12-11T16:22:00Z">
              <w:del w:id="153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1540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41" w:author="MVI Technologies" w:date="2019-12-11T16:22:00Z"/>
                <w:del w:id="1542" w:author="Divek Vellaisamy" w:date="2019-12-11T15:42:00Z"/>
                <w:rFonts w:ascii="Calibri" w:hAnsi="Calibri"/>
                <w:lang w:val="en-IN"/>
              </w:rPr>
            </w:pPr>
            <w:ins w:id="1543" w:author="MVI Technologies" w:date="2019-12-11T16:22:00Z">
              <w:del w:id="154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1545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1546" w:author="MVI Technologies" w:date="2019-12-11T16:22:00Z"/>
                <w:del w:id="1547" w:author="Divek Vellaisamy" w:date="2019-12-11T15:42:00Z"/>
                <w:rFonts w:ascii="Calibri" w:hAnsi="Calibri"/>
                <w:lang w:val="en-IN"/>
              </w:rPr>
            </w:pPr>
            <w:ins w:id="1548" w:author="MVI Technologies" w:date="2019-12-11T16:22:00Z">
              <w:del w:id="154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1550" w:author="MVI Technologies" w:date="2019-12-11T16:22:00Z"/>
          <w:del w:id="1551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1552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53" w:author="MVI Technologies" w:date="2019-12-11T16:22:00Z"/>
                <w:del w:id="1554" w:author="Divek Vellaisamy" w:date="2019-12-11T15:42:00Z"/>
                <w:rFonts w:ascii="Calibri" w:eastAsia="Calibri" w:hAnsi="Calibri" w:cs="Calibri"/>
                <w:lang w:val="en-IN"/>
              </w:rPr>
            </w:pPr>
            <w:ins w:id="1555" w:author="MVI Technologies" w:date="2019-12-11T16:22:00Z">
              <w:del w:id="1556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1557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58" w:author="MVI Technologies" w:date="2019-12-11T16:22:00Z"/>
                <w:del w:id="1559" w:author="Divek Vellaisamy" w:date="2019-12-11T15:42:00Z"/>
                <w:rFonts w:ascii="Calibri" w:hAnsi="Calibri"/>
                <w:lang w:val="en-IN"/>
              </w:rPr>
            </w:pPr>
            <w:ins w:id="1560" w:author="MVI Technologies" w:date="2019-12-11T16:22:00Z">
              <w:del w:id="1561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1562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63" w:author="MVI Technologies" w:date="2019-12-11T16:22:00Z"/>
                <w:del w:id="1564" w:author="Divek Vellaisamy" w:date="2019-12-11T15:42:00Z"/>
                <w:rFonts w:ascii="Calibri" w:hAnsi="Calibri"/>
                <w:lang w:val="en-IN"/>
              </w:rPr>
            </w:pPr>
            <w:ins w:id="1565" w:author="MVI Technologies" w:date="2019-12-11T16:22:00Z">
              <w:del w:id="1566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1567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1568" w:author="MVI Technologies" w:date="2019-12-11T16:22:00Z"/>
                <w:del w:id="1569" w:author="Divek Vellaisamy" w:date="2019-12-11T15:42:00Z"/>
                <w:rFonts w:ascii="Calibri" w:hAnsi="Calibri"/>
                <w:lang w:val="en-IN"/>
              </w:rPr>
            </w:pPr>
            <w:ins w:id="1570" w:author="MVI Technologies" w:date="2019-12-11T16:22:00Z">
              <w:del w:id="1571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1572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1573" w:author="MVI Technologies" w:date="2019-12-11T16:22:00Z"/>
                <w:del w:id="1574" w:author="Divek Vellaisamy" w:date="2019-12-11T15:42:00Z"/>
                <w:rFonts w:ascii="Calibri" w:hAnsi="Calibri"/>
                <w:lang w:val="en-IN"/>
              </w:rPr>
            </w:pPr>
            <w:ins w:id="1575" w:author="MVI Technologies" w:date="2019-12-11T16:22:00Z">
              <w:del w:id="1576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1577" w:author="MVI Technologies" w:date="2019-12-11T16:12:00Z"/>
          <w:del w:id="1578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2"/>
      <w:footerReference w:type="default" r:id="rId13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4D633" w14:textId="77777777" w:rsidR="008B5F97" w:rsidRDefault="008B5F97">
      <w:pPr>
        <w:spacing w:after="0" w:line="240" w:lineRule="auto"/>
      </w:pPr>
      <w:r>
        <w:separator/>
      </w:r>
    </w:p>
  </w:endnote>
  <w:endnote w:type="continuationSeparator" w:id="0">
    <w:p w14:paraId="391E016B" w14:textId="77777777" w:rsidR="008B5F97" w:rsidRDefault="008B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A06D8A" w:rsidRPr="001F6FB6" w:rsidRDefault="00A06D8A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6D78DBF3" w:rsidR="00A06D8A" w:rsidRDefault="00A06D8A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60B2E">
      <w:rPr>
        <w:noProof/>
      </w:rPr>
      <w:t>3</w:t>
    </w:r>
    <w:r>
      <w:fldChar w:fldCharType="end"/>
    </w:r>
    <w:r>
      <w:t xml:space="preserve"> </w:t>
    </w:r>
  </w:p>
  <w:p w14:paraId="79B35918" w14:textId="77777777" w:rsidR="00A06D8A" w:rsidRDefault="00A06D8A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A06D8A" w:rsidRDefault="00A0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3BDF" w14:textId="77777777" w:rsidR="008B5F97" w:rsidRDefault="008B5F97">
      <w:pPr>
        <w:spacing w:after="0" w:line="240" w:lineRule="auto"/>
      </w:pPr>
      <w:r>
        <w:separator/>
      </w:r>
    </w:p>
  </w:footnote>
  <w:footnote w:type="continuationSeparator" w:id="0">
    <w:p w14:paraId="60D52AC7" w14:textId="77777777" w:rsidR="008B5F97" w:rsidRDefault="008B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A06D8A" w:rsidRDefault="00A06D8A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A06D8A" w:rsidRDefault="00A06D8A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A06D8A" w:rsidRDefault="00A06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1C40672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633E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4747F"/>
    <w:multiLevelType w:val="multilevel"/>
    <w:tmpl w:val="EC6A2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F33B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0060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0379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3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10F67"/>
    <w:rsid w:val="0001205A"/>
    <w:rsid w:val="00012960"/>
    <w:rsid w:val="00015833"/>
    <w:rsid w:val="00015A47"/>
    <w:rsid w:val="00016F85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D0B"/>
    <w:rsid w:val="00042AE8"/>
    <w:rsid w:val="00043178"/>
    <w:rsid w:val="00053641"/>
    <w:rsid w:val="0005374E"/>
    <w:rsid w:val="00053A7F"/>
    <w:rsid w:val="00053AD6"/>
    <w:rsid w:val="00054E00"/>
    <w:rsid w:val="00055403"/>
    <w:rsid w:val="000622F7"/>
    <w:rsid w:val="00066C24"/>
    <w:rsid w:val="00075007"/>
    <w:rsid w:val="00082545"/>
    <w:rsid w:val="00083A8A"/>
    <w:rsid w:val="0008673A"/>
    <w:rsid w:val="00092237"/>
    <w:rsid w:val="0009335F"/>
    <w:rsid w:val="000933E7"/>
    <w:rsid w:val="000942F4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7D4"/>
    <w:rsid w:val="00103A62"/>
    <w:rsid w:val="00103F9F"/>
    <w:rsid w:val="001047D1"/>
    <w:rsid w:val="001051AC"/>
    <w:rsid w:val="001058D1"/>
    <w:rsid w:val="00114E3C"/>
    <w:rsid w:val="001205DE"/>
    <w:rsid w:val="00125A9B"/>
    <w:rsid w:val="0013033C"/>
    <w:rsid w:val="00130D3E"/>
    <w:rsid w:val="001330B0"/>
    <w:rsid w:val="0013536A"/>
    <w:rsid w:val="00140CDF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5F01"/>
    <w:rsid w:val="00166816"/>
    <w:rsid w:val="00171A86"/>
    <w:rsid w:val="00180298"/>
    <w:rsid w:val="00183113"/>
    <w:rsid w:val="00184E80"/>
    <w:rsid w:val="00185C15"/>
    <w:rsid w:val="001862BC"/>
    <w:rsid w:val="00190987"/>
    <w:rsid w:val="0019680D"/>
    <w:rsid w:val="001A0EAF"/>
    <w:rsid w:val="001A33CB"/>
    <w:rsid w:val="001A51AA"/>
    <w:rsid w:val="001A6F4E"/>
    <w:rsid w:val="001B0628"/>
    <w:rsid w:val="001B4989"/>
    <w:rsid w:val="001B4D29"/>
    <w:rsid w:val="001C1928"/>
    <w:rsid w:val="001C4728"/>
    <w:rsid w:val="001C60FD"/>
    <w:rsid w:val="001C70FB"/>
    <w:rsid w:val="001D49D9"/>
    <w:rsid w:val="001D5846"/>
    <w:rsid w:val="001E0BF3"/>
    <w:rsid w:val="001E132A"/>
    <w:rsid w:val="001E16BC"/>
    <w:rsid w:val="001E2390"/>
    <w:rsid w:val="001E2A59"/>
    <w:rsid w:val="001E4403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B30C7"/>
    <w:rsid w:val="002B7CE4"/>
    <w:rsid w:val="002C5789"/>
    <w:rsid w:val="002D0DAD"/>
    <w:rsid w:val="002D146E"/>
    <w:rsid w:val="002D3457"/>
    <w:rsid w:val="002D58CB"/>
    <w:rsid w:val="002E6075"/>
    <w:rsid w:val="002F0E6E"/>
    <w:rsid w:val="002F1994"/>
    <w:rsid w:val="002F6B47"/>
    <w:rsid w:val="002F7D21"/>
    <w:rsid w:val="00300974"/>
    <w:rsid w:val="003019C9"/>
    <w:rsid w:val="00304517"/>
    <w:rsid w:val="00305A2A"/>
    <w:rsid w:val="0030672C"/>
    <w:rsid w:val="00307453"/>
    <w:rsid w:val="00315527"/>
    <w:rsid w:val="00316026"/>
    <w:rsid w:val="00316F28"/>
    <w:rsid w:val="00317835"/>
    <w:rsid w:val="00317D45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77C2"/>
    <w:rsid w:val="00353BD5"/>
    <w:rsid w:val="0035577D"/>
    <w:rsid w:val="00357BC8"/>
    <w:rsid w:val="003617F6"/>
    <w:rsid w:val="0036183A"/>
    <w:rsid w:val="00362575"/>
    <w:rsid w:val="0036553A"/>
    <w:rsid w:val="00366428"/>
    <w:rsid w:val="00376BD6"/>
    <w:rsid w:val="00384592"/>
    <w:rsid w:val="0038598A"/>
    <w:rsid w:val="00386979"/>
    <w:rsid w:val="00386D51"/>
    <w:rsid w:val="00387208"/>
    <w:rsid w:val="00387AA1"/>
    <w:rsid w:val="003A4A06"/>
    <w:rsid w:val="003A4C24"/>
    <w:rsid w:val="003A6A3F"/>
    <w:rsid w:val="003B3057"/>
    <w:rsid w:val="003B5956"/>
    <w:rsid w:val="003B6762"/>
    <w:rsid w:val="003B692D"/>
    <w:rsid w:val="003C1E5B"/>
    <w:rsid w:val="003C6414"/>
    <w:rsid w:val="003D0A4B"/>
    <w:rsid w:val="003D10A6"/>
    <w:rsid w:val="003D1F01"/>
    <w:rsid w:val="003D2BF2"/>
    <w:rsid w:val="003D4DBF"/>
    <w:rsid w:val="003D6A19"/>
    <w:rsid w:val="003E1AF5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D4E"/>
    <w:rsid w:val="00444E4C"/>
    <w:rsid w:val="00445E7C"/>
    <w:rsid w:val="004468A5"/>
    <w:rsid w:val="004514D0"/>
    <w:rsid w:val="004533D8"/>
    <w:rsid w:val="0045531B"/>
    <w:rsid w:val="0046003F"/>
    <w:rsid w:val="00460F09"/>
    <w:rsid w:val="00464D62"/>
    <w:rsid w:val="00465854"/>
    <w:rsid w:val="00467A2C"/>
    <w:rsid w:val="00471F4C"/>
    <w:rsid w:val="0048668B"/>
    <w:rsid w:val="0048795F"/>
    <w:rsid w:val="00490605"/>
    <w:rsid w:val="00491DA9"/>
    <w:rsid w:val="00493622"/>
    <w:rsid w:val="00496699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39ED"/>
    <w:rsid w:val="004D3816"/>
    <w:rsid w:val="004E3077"/>
    <w:rsid w:val="004E517F"/>
    <w:rsid w:val="004E5D17"/>
    <w:rsid w:val="004E6651"/>
    <w:rsid w:val="004F1347"/>
    <w:rsid w:val="004F1851"/>
    <w:rsid w:val="004F2CA2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7EBA"/>
    <w:rsid w:val="00510980"/>
    <w:rsid w:val="00512356"/>
    <w:rsid w:val="005146E5"/>
    <w:rsid w:val="005224C8"/>
    <w:rsid w:val="00524683"/>
    <w:rsid w:val="00524B54"/>
    <w:rsid w:val="00526357"/>
    <w:rsid w:val="0053006E"/>
    <w:rsid w:val="00530082"/>
    <w:rsid w:val="005300F5"/>
    <w:rsid w:val="0053557F"/>
    <w:rsid w:val="00540B23"/>
    <w:rsid w:val="0054343C"/>
    <w:rsid w:val="00545445"/>
    <w:rsid w:val="00545A30"/>
    <w:rsid w:val="005508A8"/>
    <w:rsid w:val="0055265E"/>
    <w:rsid w:val="00552A44"/>
    <w:rsid w:val="00553638"/>
    <w:rsid w:val="00557BCE"/>
    <w:rsid w:val="00560B2E"/>
    <w:rsid w:val="0056106E"/>
    <w:rsid w:val="00564320"/>
    <w:rsid w:val="00564805"/>
    <w:rsid w:val="00564E91"/>
    <w:rsid w:val="00567074"/>
    <w:rsid w:val="005764DE"/>
    <w:rsid w:val="00580738"/>
    <w:rsid w:val="00581FE8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B2F14"/>
    <w:rsid w:val="005B3DA5"/>
    <w:rsid w:val="005B55B4"/>
    <w:rsid w:val="005B59EF"/>
    <w:rsid w:val="005B6FD4"/>
    <w:rsid w:val="005C321F"/>
    <w:rsid w:val="005C3E99"/>
    <w:rsid w:val="005C6125"/>
    <w:rsid w:val="005C68CF"/>
    <w:rsid w:val="005D13C4"/>
    <w:rsid w:val="005D4F92"/>
    <w:rsid w:val="005D522E"/>
    <w:rsid w:val="005D5A9F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284E"/>
    <w:rsid w:val="00642D5F"/>
    <w:rsid w:val="00650062"/>
    <w:rsid w:val="00652833"/>
    <w:rsid w:val="00654AA1"/>
    <w:rsid w:val="00657A38"/>
    <w:rsid w:val="00664477"/>
    <w:rsid w:val="00665BD1"/>
    <w:rsid w:val="00666786"/>
    <w:rsid w:val="006670FF"/>
    <w:rsid w:val="00670711"/>
    <w:rsid w:val="00675270"/>
    <w:rsid w:val="00675F97"/>
    <w:rsid w:val="00680EE0"/>
    <w:rsid w:val="00683D5A"/>
    <w:rsid w:val="00687AF5"/>
    <w:rsid w:val="00691F63"/>
    <w:rsid w:val="006926A5"/>
    <w:rsid w:val="0069372D"/>
    <w:rsid w:val="00693D46"/>
    <w:rsid w:val="0069407E"/>
    <w:rsid w:val="00694A80"/>
    <w:rsid w:val="00694CC7"/>
    <w:rsid w:val="006972C0"/>
    <w:rsid w:val="006A2309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154"/>
    <w:rsid w:val="006E405E"/>
    <w:rsid w:val="006F2711"/>
    <w:rsid w:val="006F2AD7"/>
    <w:rsid w:val="006F382C"/>
    <w:rsid w:val="006F3B8E"/>
    <w:rsid w:val="006F3BF0"/>
    <w:rsid w:val="006F49C9"/>
    <w:rsid w:val="006F5CBB"/>
    <w:rsid w:val="006F67E5"/>
    <w:rsid w:val="006F6F7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745F4"/>
    <w:rsid w:val="00780247"/>
    <w:rsid w:val="0078157F"/>
    <w:rsid w:val="007819E1"/>
    <w:rsid w:val="007826AA"/>
    <w:rsid w:val="00787409"/>
    <w:rsid w:val="0079244F"/>
    <w:rsid w:val="007926FB"/>
    <w:rsid w:val="007935B8"/>
    <w:rsid w:val="00793DAD"/>
    <w:rsid w:val="007954C7"/>
    <w:rsid w:val="007A20D6"/>
    <w:rsid w:val="007A355F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61B9"/>
    <w:rsid w:val="00816ADA"/>
    <w:rsid w:val="0082013E"/>
    <w:rsid w:val="00821CD6"/>
    <w:rsid w:val="00822D05"/>
    <w:rsid w:val="00824A87"/>
    <w:rsid w:val="00826B2B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60210"/>
    <w:rsid w:val="00861E1C"/>
    <w:rsid w:val="0086497C"/>
    <w:rsid w:val="00866020"/>
    <w:rsid w:val="00872892"/>
    <w:rsid w:val="00875EFA"/>
    <w:rsid w:val="0087614E"/>
    <w:rsid w:val="00881746"/>
    <w:rsid w:val="00882935"/>
    <w:rsid w:val="0088422B"/>
    <w:rsid w:val="00885A9F"/>
    <w:rsid w:val="008941BD"/>
    <w:rsid w:val="00897A0F"/>
    <w:rsid w:val="00897CF2"/>
    <w:rsid w:val="008A11F2"/>
    <w:rsid w:val="008A1BBD"/>
    <w:rsid w:val="008A5EC4"/>
    <w:rsid w:val="008A5FA9"/>
    <w:rsid w:val="008A76E0"/>
    <w:rsid w:val="008B133C"/>
    <w:rsid w:val="008B1CEB"/>
    <w:rsid w:val="008B2A2F"/>
    <w:rsid w:val="008B5F97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1487B"/>
    <w:rsid w:val="00920933"/>
    <w:rsid w:val="00922A69"/>
    <w:rsid w:val="00930C9C"/>
    <w:rsid w:val="009401DA"/>
    <w:rsid w:val="009415B7"/>
    <w:rsid w:val="00946287"/>
    <w:rsid w:val="009464DA"/>
    <w:rsid w:val="00946F68"/>
    <w:rsid w:val="00954982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45C7"/>
    <w:rsid w:val="009C50A7"/>
    <w:rsid w:val="009C7385"/>
    <w:rsid w:val="009C798C"/>
    <w:rsid w:val="009D017A"/>
    <w:rsid w:val="009D1107"/>
    <w:rsid w:val="009D12C8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C18"/>
    <w:rsid w:val="00A21112"/>
    <w:rsid w:val="00A212E0"/>
    <w:rsid w:val="00A30639"/>
    <w:rsid w:val="00A31D9E"/>
    <w:rsid w:val="00A32FA4"/>
    <w:rsid w:val="00A36B20"/>
    <w:rsid w:val="00A36FEE"/>
    <w:rsid w:val="00A377BC"/>
    <w:rsid w:val="00A43298"/>
    <w:rsid w:val="00A5742F"/>
    <w:rsid w:val="00A57E3B"/>
    <w:rsid w:val="00A60BB5"/>
    <w:rsid w:val="00A63061"/>
    <w:rsid w:val="00A723FD"/>
    <w:rsid w:val="00A729AA"/>
    <w:rsid w:val="00A8041F"/>
    <w:rsid w:val="00A83CE3"/>
    <w:rsid w:val="00A83DB5"/>
    <w:rsid w:val="00A83F28"/>
    <w:rsid w:val="00A870F4"/>
    <w:rsid w:val="00AA1F17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21D2A"/>
    <w:rsid w:val="00B23E19"/>
    <w:rsid w:val="00B2722C"/>
    <w:rsid w:val="00B323B3"/>
    <w:rsid w:val="00B333F3"/>
    <w:rsid w:val="00B34564"/>
    <w:rsid w:val="00B4284D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A0F55"/>
    <w:rsid w:val="00BA11E7"/>
    <w:rsid w:val="00BA2780"/>
    <w:rsid w:val="00BA481D"/>
    <w:rsid w:val="00BA5EEA"/>
    <w:rsid w:val="00BB2FC5"/>
    <w:rsid w:val="00BB3AE9"/>
    <w:rsid w:val="00BB3C1E"/>
    <w:rsid w:val="00BB48FD"/>
    <w:rsid w:val="00BC0FB5"/>
    <w:rsid w:val="00BC4B7B"/>
    <w:rsid w:val="00BD06A5"/>
    <w:rsid w:val="00BE7E05"/>
    <w:rsid w:val="00BF0DF9"/>
    <w:rsid w:val="00BF2F32"/>
    <w:rsid w:val="00BF6724"/>
    <w:rsid w:val="00C00859"/>
    <w:rsid w:val="00C00C53"/>
    <w:rsid w:val="00C0332C"/>
    <w:rsid w:val="00C04C4A"/>
    <w:rsid w:val="00C06A00"/>
    <w:rsid w:val="00C07A3F"/>
    <w:rsid w:val="00C16293"/>
    <w:rsid w:val="00C16438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11F4"/>
    <w:rsid w:val="00CF271E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3099D"/>
    <w:rsid w:val="00D33D12"/>
    <w:rsid w:val="00D3429E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CB1"/>
    <w:rsid w:val="00D7275C"/>
    <w:rsid w:val="00D7346D"/>
    <w:rsid w:val="00D73E50"/>
    <w:rsid w:val="00D750F6"/>
    <w:rsid w:val="00D7669B"/>
    <w:rsid w:val="00D77C43"/>
    <w:rsid w:val="00D874C9"/>
    <w:rsid w:val="00D87AD7"/>
    <w:rsid w:val="00D917CF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5C46"/>
    <w:rsid w:val="00DE37F7"/>
    <w:rsid w:val="00DE4497"/>
    <w:rsid w:val="00DF2CDA"/>
    <w:rsid w:val="00DF31EB"/>
    <w:rsid w:val="00DF625A"/>
    <w:rsid w:val="00DF727C"/>
    <w:rsid w:val="00DF7729"/>
    <w:rsid w:val="00E02002"/>
    <w:rsid w:val="00E02C78"/>
    <w:rsid w:val="00E06828"/>
    <w:rsid w:val="00E06D08"/>
    <w:rsid w:val="00E10667"/>
    <w:rsid w:val="00E10F93"/>
    <w:rsid w:val="00E11DC4"/>
    <w:rsid w:val="00E129CA"/>
    <w:rsid w:val="00E16E62"/>
    <w:rsid w:val="00E229BF"/>
    <w:rsid w:val="00E246A7"/>
    <w:rsid w:val="00E277A4"/>
    <w:rsid w:val="00E326F7"/>
    <w:rsid w:val="00E34DB0"/>
    <w:rsid w:val="00E37F2B"/>
    <w:rsid w:val="00E417E7"/>
    <w:rsid w:val="00E45C21"/>
    <w:rsid w:val="00E56EB2"/>
    <w:rsid w:val="00E57938"/>
    <w:rsid w:val="00E60D44"/>
    <w:rsid w:val="00E621F5"/>
    <w:rsid w:val="00E622AB"/>
    <w:rsid w:val="00E63681"/>
    <w:rsid w:val="00E70394"/>
    <w:rsid w:val="00E710F7"/>
    <w:rsid w:val="00E72085"/>
    <w:rsid w:val="00E74B69"/>
    <w:rsid w:val="00E753CB"/>
    <w:rsid w:val="00E77919"/>
    <w:rsid w:val="00E80A86"/>
    <w:rsid w:val="00E82445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7CFC"/>
    <w:rsid w:val="00EA7DBF"/>
    <w:rsid w:val="00EB0EE7"/>
    <w:rsid w:val="00EB1059"/>
    <w:rsid w:val="00EB2601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E0561"/>
    <w:rsid w:val="00EE3E53"/>
    <w:rsid w:val="00EE79FE"/>
    <w:rsid w:val="00EF78DF"/>
    <w:rsid w:val="00F00883"/>
    <w:rsid w:val="00F0124A"/>
    <w:rsid w:val="00F02DC6"/>
    <w:rsid w:val="00F064D8"/>
    <w:rsid w:val="00F066AE"/>
    <w:rsid w:val="00F0670D"/>
    <w:rsid w:val="00F1039E"/>
    <w:rsid w:val="00F108E4"/>
    <w:rsid w:val="00F10E87"/>
    <w:rsid w:val="00F12C46"/>
    <w:rsid w:val="00F21629"/>
    <w:rsid w:val="00F27B78"/>
    <w:rsid w:val="00F33277"/>
    <w:rsid w:val="00F35966"/>
    <w:rsid w:val="00F35F13"/>
    <w:rsid w:val="00F36329"/>
    <w:rsid w:val="00F36C77"/>
    <w:rsid w:val="00F37052"/>
    <w:rsid w:val="00F37DB2"/>
    <w:rsid w:val="00F43823"/>
    <w:rsid w:val="00F4458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6D5F"/>
    <w:rsid w:val="00FA2FB0"/>
    <w:rsid w:val="00FA319F"/>
    <w:rsid w:val="00FA5AAB"/>
    <w:rsid w:val="00FB0275"/>
    <w:rsid w:val="00FB45F9"/>
    <w:rsid w:val="00FB4C50"/>
    <w:rsid w:val="00FB640A"/>
    <w:rsid w:val="00FC0881"/>
    <w:rsid w:val="00FC23EA"/>
    <w:rsid w:val="00FC5167"/>
    <w:rsid w:val="00FC5307"/>
    <w:rsid w:val="00FD514D"/>
    <w:rsid w:val="00FE1541"/>
    <w:rsid w:val="00FE4276"/>
    <w:rsid w:val="00FE4C60"/>
    <w:rsid w:val="00FF1ED8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2" ma:contentTypeDescription="Create a new document." ma:contentTypeScope="" ma:versionID="8a148d45a195c3180a0e46f38cd8dfe9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4181443bb5b25c01a20cff88cd4bbd87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53A80E7-FEC5-491A-9430-FC5EB53A7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2E91ED1-B928-4EE9-9F2B-EEA3E0BA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 Shanmugiah</dc:creator>
  <cp:lastModifiedBy>Divek Vellaisamy</cp:lastModifiedBy>
  <cp:revision>72</cp:revision>
  <dcterms:created xsi:type="dcterms:W3CDTF">2019-12-11T08:37:00Z</dcterms:created>
  <dcterms:modified xsi:type="dcterms:W3CDTF">2019-12-12T11:00:00Z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